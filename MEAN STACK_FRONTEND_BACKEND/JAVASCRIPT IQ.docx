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0AED" w:rsidRDefault="00E80AED">
      <w:pPr>
        <w:rPr>
          <w:b/>
        </w:rPr>
      </w:pPr>
      <w:r w:rsidRPr="00E80AED">
        <w:rPr>
          <w:b/>
        </w:rPr>
        <w:t xml:space="preserve">JAVASCRIPT </w:t>
      </w:r>
      <w:r>
        <w:rPr>
          <w:b/>
        </w:rPr>
        <w:t>----</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bCs/>
          <w:color w:val="222222"/>
          <w:sz w:val="27"/>
          <w:szCs w:val="27"/>
        </w:rPr>
        <w:t>1. What is JavaScript?</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JavaScript is a client-side as well as server side scripting language that can be inserted into HTML pages and is understood by web browsers. JavaScript is also an Object based Programming language</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bCs/>
          <w:color w:val="222222"/>
          <w:sz w:val="27"/>
          <w:szCs w:val="27"/>
        </w:rPr>
        <w:t>2. Enumerate the differences between Java and JavaScript?</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Java is a complete programming language. In contrast, JavaScript is a coded program that can be introduced to HTML pages. These two languages are not at all inter-dependent and are designed for the different intent. Java is an object - oriented programming (OOPS) or structured programming language like C++ or C whereas JavaScript is a client-side scripting language.</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bCs/>
          <w:color w:val="222222"/>
          <w:sz w:val="27"/>
          <w:szCs w:val="27"/>
        </w:rPr>
        <w:t>3. What are JavaScript Data Types?</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Following are the JavaScript Data types:</w:t>
      </w:r>
    </w:p>
    <w:p w:rsidR="00E80AED" w:rsidRPr="00E80AED" w:rsidRDefault="00E80AED" w:rsidP="00E80AED">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Number</w:t>
      </w:r>
    </w:p>
    <w:p w:rsidR="00E80AED" w:rsidRPr="00E80AED" w:rsidRDefault="00E80AED" w:rsidP="00E80AED">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String</w:t>
      </w:r>
    </w:p>
    <w:p w:rsidR="00E80AED" w:rsidRPr="00E80AED" w:rsidRDefault="00E80AED" w:rsidP="00E80AED">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Boolean</w:t>
      </w:r>
    </w:p>
    <w:p w:rsidR="00E80AED" w:rsidRPr="00E80AED" w:rsidRDefault="00E80AED" w:rsidP="00E80AED">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Object</w:t>
      </w:r>
    </w:p>
    <w:p w:rsidR="00E80AED" w:rsidRPr="00E80AED" w:rsidRDefault="00E80AED" w:rsidP="00E80AED">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Undefined</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bCs/>
          <w:color w:val="222222"/>
          <w:sz w:val="27"/>
          <w:szCs w:val="27"/>
        </w:rPr>
        <w:t>4. What is the use of isNaN function?</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proofErr w:type="gramStart"/>
      <w:r w:rsidRPr="00E80AED">
        <w:rPr>
          <w:rFonts w:ascii="Arial" w:eastAsia="Times New Roman" w:hAnsi="Arial" w:cs="Arial"/>
          <w:color w:val="222222"/>
          <w:sz w:val="27"/>
          <w:szCs w:val="27"/>
        </w:rPr>
        <w:t>isNan</w:t>
      </w:r>
      <w:proofErr w:type="gramEnd"/>
      <w:r w:rsidRPr="00E80AED">
        <w:rPr>
          <w:rFonts w:ascii="Arial" w:eastAsia="Times New Roman" w:hAnsi="Arial" w:cs="Arial"/>
          <w:color w:val="222222"/>
          <w:sz w:val="27"/>
          <w:szCs w:val="27"/>
        </w:rPr>
        <w:t xml:space="preserve"> function returns true if the argument is not a number otherwise it is false.</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bCs/>
          <w:color w:val="222222"/>
          <w:sz w:val="27"/>
          <w:szCs w:val="27"/>
        </w:rPr>
        <w:t>5. Between JavaScript and an ASP script, which is faster?</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JavaScript is faster. JavaScript is a client-side language and thus it does not need the assistance of the web server to execute. On the other hand, ASP is a server-side language and hence is always slower than JavaScript. Javascript now is also a server side language (nodejs).</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bCs/>
          <w:color w:val="222222"/>
          <w:sz w:val="27"/>
          <w:szCs w:val="27"/>
        </w:rPr>
        <w:t>6. What is negative infinity?</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Negative Infinity is a number in JavaScript which can be derived by dividing negative number by zero.</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bCs/>
          <w:color w:val="222222"/>
          <w:sz w:val="27"/>
          <w:szCs w:val="27"/>
        </w:rPr>
        <w:lastRenderedPageBreak/>
        <w:t>7. Is it possible to break JavaScript Code into several lines?</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Breaking within a string statement can be done by the use of a backslash, '\', at the end of the first line</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Example:</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roofErr w:type="gramStart"/>
      <w:r w:rsidRPr="00E80AED">
        <w:rPr>
          <w:rFonts w:ascii="Consolas" w:eastAsia="Times New Roman" w:hAnsi="Consolas" w:cs="Consolas"/>
          <w:color w:val="222222"/>
          <w:sz w:val="20"/>
          <w:szCs w:val="20"/>
        </w:rPr>
        <w:t>document.write(</w:t>
      </w:r>
      <w:proofErr w:type="gramEnd"/>
      <w:r w:rsidRPr="00E80AED">
        <w:rPr>
          <w:rFonts w:ascii="Consolas" w:eastAsia="Times New Roman" w:hAnsi="Consolas" w:cs="Consolas"/>
          <w:color w:val="222222"/>
          <w:sz w:val="20"/>
          <w:szCs w:val="20"/>
        </w:rPr>
        <w:t>"This is \a program");</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And if you change to a new line when not within a string statement, then javaScript ignores break in line.</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Example:</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roofErr w:type="gramStart"/>
      <w:r w:rsidRPr="00E80AED">
        <w:rPr>
          <w:rFonts w:ascii="Consolas" w:eastAsia="Times New Roman" w:hAnsi="Consolas" w:cs="Consolas"/>
          <w:color w:val="222222"/>
          <w:sz w:val="20"/>
          <w:szCs w:val="20"/>
        </w:rPr>
        <w:t>var</w:t>
      </w:r>
      <w:proofErr w:type="gramEnd"/>
      <w:r w:rsidRPr="00E80AED">
        <w:rPr>
          <w:rFonts w:ascii="Consolas" w:eastAsia="Times New Roman" w:hAnsi="Consolas" w:cs="Consolas"/>
          <w:color w:val="222222"/>
          <w:sz w:val="20"/>
          <w:szCs w:val="20"/>
        </w:rPr>
        <w:t xml:space="preserve"> x=1, y=2,</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E80AED">
        <w:rPr>
          <w:rFonts w:ascii="Consolas" w:eastAsia="Times New Roman" w:hAnsi="Consolas" w:cs="Consolas"/>
          <w:color w:val="222222"/>
          <w:sz w:val="20"/>
          <w:szCs w:val="20"/>
        </w:rPr>
        <w:t>z=</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E80AED">
        <w:rPr>
          <w:rFonts w:ascii="Consolas" w:eastAsia="Times New Roman" w:hAnsi="Consolas" w:cs="Consolas"/>
          <w:color w:val="222222"/>
          <w:sz w:val="20"/>
          <w:szCs w:val="20"/>
        </w:rPr>
        <w:t>x+y;</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The above code is perfectly fine, though not advisable as it hampers debugging.</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bCs/>
          <w:color w:val="222222"/>
          <w:sz w:val="27"/>
          <w:szCs w:val="27"/>
        </w:rPr>
        <w:t>8. Which company developed JavaScript?</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Netscape is the software company who developed JavaScript.</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bCs/>
          <w:color w:val="222222"/>
          <w:sz w:val="27"/>
          <w:szCs w:val="27"/>
        </w:rPr>
        <w:t>9. What are undeclared and undefined variables?</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Undeclared variables are those that do not exist in a program and are not declared. If the program tries to read the value of an undeclared variable, then a runtime error is encountered.</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Undefined variables are those that are declared in the program but have not been given any value. If the program tries to read the value of an undefined variable, an undefined value is returned.</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bCs/>
          <w:color w:val="222222"/>
          <w:sz w:val="27"/>
          <w:szCs w:val="27"/>
        </w:rPr>
        <w:t>10. Write the code for adding new elements dynamically?</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E80AED">
        <w:rPr>
          <w:rFonts w:ascii="Consolas" w:eastAsia="Times New Roman" w:hAnsi="Consolas" w:cs="Consolas"/>
          <w:color w:val="222222"/>
          <w:sz w:val="20"/>
          <w:szCs w:val="20"/>
        </w:rPr>
        <w:t>&lt;</w:t>
      </w:r>
      <w:proofErr w:type="gramStart"/>
      <w:r w:rsidRPr="00E80AED">
        <w:rPr>
          <w:rFonts w:ascii="Consolas" w:eastAsia="Times New Roman" w:hAnsi="Consolas" w:cs="Consolas"/>
          <w:color w:val="222222"/>
          <w:sz w:val="20"/>
          <w:szCs w:val="20"/>
        </w:rPr>
        <w:t>html</w:t>
      </w:r>
      <w:proofErr w:type="gramEnd"/>
      <w:r w:rsidRPr="00E80AED">
        <w:rPr>
          <w:rFonts w:ascii="Consolas" w:eastAsia="Times New Roman" w:hAnsi="Consolas" w:cs="Consolas"/>
          <w:color w:val="222222"/>
          <w:sz w:val="20"/>
          <w:szCs w:val="20"/>
        </w:rPr>
        <w:t xml:space="preserve">&gt; </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E80AED">
        <w:rPr>
          <w:rFonts w:ascii="Consolas" w:eastAsia="Times New Roman" w:hAnsi="Consolas" w:cs="Consolas"/>
          <w:color w:val="222222"/>
          <w:sz w:val="20"/>
          <w:szCs w:val="20"/>
        </w:rPr>
        <w:t>&lt;</w:t>
      </w:r>
      <w:proofErr w:type="gramStart"/>
      <w:r w:rsidRPr="00E80AED">
        <w:rPr>
          <w:rFonts w:ascii="Consolas" w:eastAsia="Times New Roman" w:hAnsi="Consolas" w:cs="Consolas"/>
          <w:color w:val="222222"/>
          <w:sz w:val="20"/>
          <w:szCs w:val="20"/>
        </w:rPr>
        <w:t>head</w:t>
      </w:r>
      <w:proofErr w:type="gramEnd"/>
      <w:r w:rsidRPr="00E80AED">
        <w:rPr>
          <w:rFonts w:ascii="Consolas" w:eastAsia="Times New Roman" w:hAnsi="Consolas" w:cs="Consolas"/>
          <w:color w:val="222222"/>
          <w:sz w:val="20"/>
          <w:szCs w:val="20"/>
        </w:rPr>
        <w:t xml:space="preserve">&gt; </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E80AED">
        <w:rPr>
          <w:rFonts w:ascii="Consolas" w:eastAsia="Times New Roman" w:hAnsi="Consolas" w:cs="Consolas"/>
          <w:color w:val="222222"/>
          <w:sz w:val="20"/>
          <w:szCs w:val="20"/>
        </w:rPr>
        <w:t>&lt;</w:t>
      </w:r>
      <w:proofErr w:type="gramStart"/>
      <w:r w:rsidRPr="00E80AED">
        <w:rPr>
          <w:rFonts w:ascii="Consolas" w:eastAsia="Times New Roman" w:hAnsi="Consolas" w:cs="Consolas"/>
          <w:color w:val="222222"/>
          <w:sz w:val="20"/>
          <w:szCs w:val="20"/>
        </w:rPr>
        <w:t>title&gt;</w:t>
      </w:r>
      <w:proofErr w:type="gramEnd"/>
      <w:r w:rsidRPr="00E80AED">
        <w:rPr>
          <w:rFonts w:ascii="Consolas" w:eastAsia="Times New Roman" w:hAnsi="Consolas" w:cs="Consolas"/>
          <w:color w:val="222222"/>
          <w:sz w:val="20"/>
          <w:szCs w:val="20"/>
        </w:rPr>
        <w:t xml:space="preserve">t1&lt;/title&gt; </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E80AED">
        <w:rPr>
          <w:rFonts w:ascii="Consolas" w:eastAsia="Times New Roman" w:hAnsi="Consolas" w:cs="Consolas"/>
          <w:color w:val="222222"/>
          <w:sz w:val="20"/>
          <w:szCs w:val="20"/>
        </w:rPr>
        <w:t xml:space="preserve">&lt;script type="text/javascript"&gt; </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E80AED">
        <w:rPr>
          <w:rFonts w:ascii="Consolas" w:eastAsia="Times New Roman" w:hAnsi="Consolas" w:cs="Consolas"/>
          <w:color w:val="222222"/>
          <w:sz w:val="20"/>
          <w:szCs w:val="20"/>
        </w:rPr>
        <w:tab/>
      </w:r>
      <w:proofErr w:type="gramStart"/>
      <w:r w:rsidRPr="00E80AED">
        <w:rPr>
          <w:rFonts w:ascii="Consolas" w:eastAsia="Times New Roman" w:hAnsi="Consolas" w:cs="Consolas"/>
          <w:color w:val="222222"/>
          <w:sz w:val="20"/>
          <w:szCs w:val="20"/>
        </w:rPr>
        <w:t>function</w:t>
      </w:r>
      <w:proofErr w:type="gramEnd"/>
      <w:r w:rsidRPr="00E80AED">
        <w:rPr>
          <w:rFonts w:ascii="Consolas" w:eastAsia="Times New Roman" w:hAnsi="Consolas" w:cs="Consolas"/>
          <w:color w:val="222222"/>
          <w:sz w:val="20"/>
          <w:szCs w:val="20"/>
        </w:rPr>
        <w:t xml:space="preserve"> addNode() { var newP = document.createElement("p"); </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E80AED">
        <w:rPr>
          <w:rFonts w:ascii="Consolas" w:eastAsia="Times New Roman" w:hAnsi="Consolas" w:cs="Consolas"/>
          <w:color w:val="222222"/>
          <w:sz w:val="20"/>
          <w:szCs w:val="20"/>
        </w:rPr>
        <w:tab/>
      </w:r>
      <w:proofErr w:type="gramStart"/>
      <w:r w:rsidRPr="00E80AED">
        <w:rPr>
          <w:rFonts w:ascii="Consolas" w:eastAsia="Times New Roman" w:hAnsi="Consolas" w:cs="Consolas"/>
          <w:color w:val="222222"/>
          <w:sz w:val="20"/>
          <w:szCs w:val="20"/>
        </w:rPr>
        <w:t>var</w:t>
      </w:r>
      <w:proofErr w:type="gramEnd"/>
      <w:r w:rsidRPr="00E80AED">
        <w:rPr>
          <w:rFonts w:ascii="Consolas" w:eastAsia="Times New Roman" w:hAnsi="Consolas" w:cs="Consolas"/>
          <w:color w:val="222222"/>
          <w:sz w:val="20"/>
          <w:szCs w:val="20"/>
        </w:rPr>
        <w:t xml:space="preserve"> textNode = document.createTextNode(" This is a new text node"); </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E80AED">
        <w:rPr>
          <w:rFonts w:ascii="Consolas" w:eastAsia="Times New Roman" w:hAnsi="Consolas" w:cs="Consolas"/>
          <w:color w:val="222222"/>
          <w:sz w:val="20"/>
          <w:szCs w:val="20"/>
        </w:rPr>
        <w:lastRenderedPageBreak/>
        <w:tab/>
      </w:r>
      <w:proofErr w:type="gramStart"/>
      <w:r w:rsidRPr="00E80AED">
        <w:rPr>
          <w:rFonts w:ascii="Consolas" w:eastAsia="Times New Roman" w:hAnsi="Consolas" w:cs="Consolas"/>
          <w:color w:val="222222"/>
          <w:sz w:val="20"/>
          <w:szCs w:val="20"/>
        </w:rPr>
        <w:t>newP.appendChild(</w:t>
      </w:r>
      <w:proofErr w:type="gramEnd"/>
      <w:r w:rsidRPr="00E80AED">
        <w:rPr>
          <w:rFonts w:ascii="Consolas" w:eastAsia="Times New Roman" w:hAnsi="Consolas" w:cs="Consolas"/>
          <w:color w:val="222222"/>
          <w:sz w:val="20"/>
          <w:szCs w:val="20"/>
        </w:rPr>
        <w:t xml:space="preserve">textNode); document.getElementById("firstP").appendChild(newP); } </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E80AED">
        <w:rPr>
          <w:rFonts w:ascii="Consolas" w:eastAsia="Times New Roman" w:hAnsi="Consolas" w:cs="Consolas"/>
          <w:color w:val="222222"/>
          <w:sz w:val="20"/>
          <w:szCs w:val="20"/>
        </w:rPr>
        <w:t xml:space="preserve">&lt;/script&gt; &lt;/head&gt; </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E80AED">
        <w:rPr>
          <w:rFonts w:ascii="Consolas" w:eastAsia="Times New Roman" w:hAnsi="Consolas" w:cs="Consolas"/>
          <w:color w:val="222222"/>
          <w:sz w:val="20"/>
          <w:szCs w:val="20"/>
        </w:rPr>
        <w:t>&lt;</w:t>
      </w:r>
      <w:proofErr w:type="gramStart"/>
      <w:r w:rsidRPr="00E80AED">
        <w:rPr>
          <w:rFonts w:ascii="Consolas" w:eastAsia="Times New Roman" w:hAnsi="Consolas" w:cs="Consolas"/>
          <w:color w:val="222222"/>
          <w:sz w:val="20"/>
          <w:szCs w:val="20"/>
        </w:rPr>
        <w:t>body</w:t>
      </w:r>
      <w:proofErr w:type="gramEnd"/>
      <w:r w:rsidRPr="00E80AED">
        <w:rPr>
          <w:rFonts w:ascii="Consolas" w:eastAsia="Times New Roman" w:hAnsi="Consolas" w:cs="Consolas"/>
          <w:color w:val="222222"/>
          <w:sz w:val="20"/>
          <w:szCs w:val="20"/>
        </w:rPr>
        <w:t xml:space="preserve">&gt; &lt;p id="firstP"&gt;firstP&lt;p&gt; &lt;/body&gt; </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E80AED">
        <w:rPr>
          <w:rFonts w:ascii="Consolas" w:eastAsia="Times New Roman" w:hAnsi="Consolas" w:cs="Consolas"/>
          <w:color w:val="222222"/>
          <w:sz w:val="20"/>
          <w:szCs w:val="20"/>
        </w:rPr>
        <w:t>&lt;/html&gt;</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bCs/>
          <w:color w:val="222222"/>
          <w:sz w:val="27"/>
          <w:szCs w:val="27"/>
        </w:rPr>
        <w:t>11. What are global variables? How are these variable declared and what are the problems associated with using them?</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Global variables are those that are available throughout the length of the code, that is, these have no scope. The var keyword is used to declare a local variable or object. If the var keyword is omitted, a global variable is declared.</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Example:</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 xml:space="preserve">// </w:t>
      </w:r>
      <w:proofErr w:type="gramStart"/>
      <w:r w:rsidRPr="00E80AED">
        <w:rPr>
          <w:rFonts w:ascii="Arial" w:eastAsia="Times New Roman" w:hAnsi="Arial" w:cs="Arial"/>
          <w:color w:val="222222"/>
          <w:sz w:val="27"/>
          <w:szCs w:val="27"/>
        </w:rPr>
        <w:t>Declare</w:t>
      </w:r>
      <w:proofErr w:type="gramEnd"/>
      <w:r w:rsidRPr="00E80AED">
        <w:rPr>
          <w:rFonts w:ascii="Arial" w:eastAsia="Times New Roman" w:hAnsi="Arial" w:cs="Arial"/>
          <w:color w:val="222222"/>
          <w:sz w:val="27"/>
          <w:szCs w:val="27"/>
        </w:rPr>
        <w:t xml:space="preserve"> a global globalVariable = "Test";</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The problems that are faced by using global variables are the clash of variable names of local and global scope. Also, it is difficult to debug and test the code that relies on global variables.</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bCs/>
          <w:color w:val="222222"/>
          <w:sz w:val="27"/>
          <w:szCs w:val="27"/>
        </w:rPr>
        <w:t>12. What is a prompt box?</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A prompt box is a box which allows the user to enter input by providing a text box. Label and box will be provided to enter the text or number.</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bCs/>
          <w:color w:val="222222"/>
          <w:sz w:val="27"/>
          <w:szCs w:val="27"/>
        </w:rPr>
        <w:t>13. What is 'this' keyword in JavaScript?</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'This' keyword refers to the object from where it was called.</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bCs/>
          <w:color w:val="222222"/>
          <w:sz w:val="27"/>
          <w:szCs w:val="27"/>
        </w:rPr>
        <w:t>14. Explain the working of timers in JavaScript? Also elucidate the drawbacks of using the timer, if any?</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Timers are used to execute a piece of code at a set time or also to repeat the code in a given interval of time. This is done by using the functions </w:t>
      </w:r>
      <w:r w:rsidRPr="00E80AED">
        <w:rPr>
          <w:rFonts w:ascii="Arial" w:eastAsia="Times New Roman" w:hAnsi="Arial" w:cs="Arial"/>
          <w:bCs/>
          <w:color w:val="222222"/>
          <w:sz w:val="27"/>
          <w:szCs w:val="27"/>
        </w:rPr>
        <w:t>setTimeout, setInterval </w:t>
      </w:r>
      <w:r w:rsidRPr="00E80AED">
        <w:rPr>
          <w:rFonts w:ascii="Arial" w:eastAsia="Times New Roman" w:hAnsi="Arial" w:cs="Arial"/>
          <w:color w:val="222222"/>
          <w:sz w:val="27"/>
          <w:szCs w:val="27"/>
        </w:rPr>
        <w:t>and</w:t>
      </w:r>
      <w:r w:rsidRPr="00E80AED">
        <w:rPr>
          <w:rFonts w:ascii="Arial" w:eastAsia="Times New Roman" w:hAnsi="Arial" w:cs="Arial"/>
          <w:bCs/>
          <w:color w:val="222222"/>
          <w:sz w:val="27"/>
          <w:szCs w:val="27"/>
        </w:rPr>
        <w:t> clearInterval</w:t>
      </w:r>
      <w:r w:rsidRPr="00E80AED">
        <w:rPr>
          <w:rFonts w:ascii="Arial" w:eastAsia="Times New Roman" w:hAnsi="Arial" w:cs="Arial"/>
          <w:color w:val="222222"/>
          <w:sz w:val="27"/>
          <w:szCs w:val="27"/>
        </w:rPr>
        <w:t>.</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The </w:t>
      </w:r>
      <w:proofErr w:type="gramStart"/>
      <w:r w:rsidRPr="00E80AED">
        <w:rPr>
          <w:rFonts w:ascii="Arial" w:eastAsia="Times New Roman" w:hAnsi="Arial" w:cs="Arial"/>
          <w:bCs/>
          <w:color w:val="222222"/>
          <w:sz w:val="27"/>
          <w:szCs w:val="27"/>
        </w:rPr>
        <w:t>setTimeout(</w:t>
      </w:r>
      <w:proofErr w:type="gramEnd"/>
      <w:r w:rsidRPr="00E80AED">
        <w:rPr>
          <w:rFonts w:ascii="Arial" w:eastAsia="Times New Roman" w:hAnsi="Arial" w:cs="Arial"/>
          <w:bCs/>
          <w:color w:val="222222"/>
          <w:sz w:val="27"/>
          <w:szCs w:val="27"/>
        </w:rPr>
        <w:t>function, delay)</w:t>
      </w:r>
      <w:r w:rsidRPr="00E80AED">
        <w:rPr>
          <w:rFonts w:ascii="Arial" w:eastAsia="Times New Roman" w:hAnsi="Arial" w:cs="Arial"/>
          <w:color w:val="222222"/>
          <w:sz w:val="27"/>
          <w:szCs w:val="27"/>
        </w:rPr>
        <w:t> function is used to start a timer that calls a particular function after the mentioned delay. The </w:t>
      </w:r>
      <w:proofErr w:type="gramStart"/>
      <w:r w:rsidRPr="00E80AED">
        <w:rPr>
          <w:rFonts w:ascii="Arial" w:eastAsia="Times New Roman" w:hAnsi="Arial" w:cs="Arial"/>
          <w:bCs/>
          <w:color w:val="222222"/>
          <w:sz w:val="27"/>
          <w:szCs w:val="27"/>
        </w:rPr>
        <w:t>setInterval(</w:t>
      </w:r>
      <w:proofErr w:type="gramEnd"/>
      <w:r w:rsidRPr="00E80AED">
        <w:rPr>
          <w:rFonts w:ascii="Arial" w:eastAsia="Times New Roman" w:hAnsi="Arial" w:cs="Arial"/>
          <w:bCs/>
          <w:color w:val="222222"/>
          <w:sz w:val="27"/>
          <w:szCs w:val="27"/>
        </w:rPr>
        <w:t>function, delay)</w:t>
      </w:r>
      <w:r w:rsidRPr="00E80AED">
        <w:rPr>
          <w:rFonts w:ascii="Arial" w:eastAsia="Times New Roman" w:hAnsi="Arial" w:cs="Arial"/>
          <w:color w:val="222222"/>
          <w:sz w:val="27"/>
          <w:szCs w:val="27"/>
        </w:rPr>
        <w:t> function is used to repeatedly execute the given function in the mentioned delay and only halts when cancelled. The </w:t>
      </w:r>
      <w:proofErr w:type="gramStart"/>
      <w:r w:rsidRPr="00E80AED">
        <w:rPr>
          <w:rFonts w:ascii="Arial" w:eastAsia="Times New Roman" w:hAnsi="Arial" w:cs="Arial"/>
          <w:bCs/>
          <w:color w:val="222222"/>
          <w:sz w:val="27"/>
          <w:szCs w:val="27"/>
        </w:rPr>
        <w:t>clearInterval(</w:t>
      </w:r>
      <w:proofErr w:type="gramEnd"/>
      <w:r w:rsidRPr="00E80AED">
        <w:rPr>
          <w:rFonts w:ascii="Arial" w:eastAsia="Times New Roman" w:hAnsi="Arial" w:cs="Arial"/>
          <w:bCs/>
          <w:color w:val="222222"/>
          <w:sz w:val="27"/>
          <w:szCs w:val="27"/>
        </w:rPr>
        <w:t>id)</w:t>
      </w:r>
      <w:r w:rsidRPr="00E80AED">
        <w:rPr>
          <w:rFonts w:ascii="Arial" w:eastAsia="Times New Roman" w:hAnsi="Arial" w:cs="Arial"/>
          <w:color w:val="222222"/>
          <w:sz w:val="27"/>
          <w:szCs w:val="27"/>
        </w:rPr>
        <w:t>function instructs the timer to stop.</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lastRenderedPageBreak/>
        <w:t>Timers are operated within a single thread, and thus events might queue up, waiting to be executed.</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bCs/>
          <w:color w:val="222222"/>
          <w:sz w:val="27"/>
          <w:szCs w:val="27"/>
        </w:rPr>
        <w:t>15. Which symbol is used for comments in Javascript?</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 for Single line comments and</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 Multi</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Line</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Comment</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bCs/>
          <w:color w:val="222222"/>
          <w:sz w:val="27"/>
          <w:szCs w:val="27"/>
        </w:rPr>
        <w:t>16. What is the difference between ViewState and SessionState?</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'ViewState' is specific to a page in a session.</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'SessionState' is specific to user specific data that can be accessed across all pages in the web application.</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bCs/>
          <w:color w:val="222222"/>
          <w:sz w:val="27"/>
          <w:szCs w:val="27"/>
        </w:rPr>
        <w:t>17. What is === operator?</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 is called as strict equality operator which returns true when the two operands are having the same value without any type conversion.</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bCs/>
          <w:color w:val="222222"/>
          <w:sz w:val="27"/>
          <w:szCs w:val="27"/>
        </w:rPr>
        <w:t>18. Explain how can you submit a form using JavaScript?</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 xml:space="preserve">To submit a form using JavaScript use </w:t>
      </w:r>
      <w:proofErr w:type="gramStart"/>
      <w:r w:rsidRPr="00E80AED">
        <w:rPr>
          <w:rFonts w:ascii="Arial" w:eastAsia="Times New Roman" w:hAnsi="Arial" w:cs="Arial"/>
          <w:color w:val="222222"/>
          <w:sz w:val="27"/>
          <w:szCs w:val="27"/>
        </w:rPr>
        <w:t>document.form[</w:t>
      </w:r>
      <w:proofErr w:type="gramEnd"/>
      <w:r w:rsidRPr="00E80AED">
        <w:rPr>
          <w:rFonts w:ascii="Arial" w:eastAsia="Times New Roman" w:hAnsi="Arial" w:cs="Arial"/>
          <w:color w:val="222222"/>
          <w:sz w:val="27"/>
          <w:szCs w:val="27"/>
        </w:rPr>
        <w:t>0].submit();</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roofErr w:type="gramStart"/>
      <w:r w:rsidRPr="00E80AED">
        <w:rPr>
          <w:rFonts w:ascii="Consolas" w:eastAsia="Times New Roman" w:hAnsi="Consolas" w:cs="Consolas"/>
          <w:color w:val="222222"/>
          <w:sz w:val="20"/>
          <w:szCs w:val="20"/>
        </w:rPr>
        <w:t>document.form[</w:t>
      </w:r>
      <w:proofErr w:type="gramEnd"/>
      <w:r w:rsidRPr="00E80AED">
        <w:rPr>
          <w:rFonts w:ascii="Consolas" w:eastAsia="Times New Roman" w:hAnsi="Consolas" w:cs="Consolas"/>
          <w:color w:val="222222"/>
          <w:sz w:val="20"/>
          <w:szCs w:val="20"/>
        </w:rPr>
        <w:t>0].submit();</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bCs/>
          <w:color w:val="222222"/>
          <w:sz w:val="27"/>
          <w:szCs w:val="27"/>
        </w:rPr>
        <w:t>19. Does JavaScript support automatic type conversion?</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 xml:space="preserve">Yes JavaScript does support automatic type </w:t>
      </w:r>
      <w:proofErr w:type="gramStart"/>
      <w:r w:rsidRPr="00E80AED">
        <w:rPr>
          <w:rFonts w:ascii="Arial" w:eastAsia="Times New Roman" w:hAnsi="Arial" w:cs="Arial"/>
          <w:color w:val="222222"/>
          <w:sz w:val="27"/>
          <w:szCs w:val="27"/>
        </w:rPr>
        <w:t>conversion,</w:t>
      </w:r>
      <w:proofErr w:type="gramEnd"/>
      <w:r w:rsidRPr="00E80AED">
        <w:rPr>
          <w:rFonts w:ascii="Arial" w:eastAsia="Times New Roman" w:hAnsi="Arial" w:cs="Arial"/>
          <w:color w:val="222222"/>
          <w:sz w:val="27"/>
          <w:szCs w:val="27"/>
        </w:rPr>
        <w:t xml:space="preserve"> it is the common way of type conversion used by JavaScript developers</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bCs/>
          <w:color w:val="222222"/>
          <w:sz w:val="27"/>
          <w:szCs w:val="27"/>
        </w:rPr>
        <w:t>20. How can the style/class of an element be changed?</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It can be done in the following way:</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roofErr w:type="gramStart"/>
      <w:r w:rsidRPr="00E80AED">
        <w:rPr>
          <w:rFonts w:ascii="Consolas" w:eastAsia="Times New Roman" w:hAnsi="Consolas" w:cs="Consolas"/>
          <w:color w:val="222222"/>
          <w:sz w:val="20"/>
          <w:szCs w:val="20"/>
        </w:rPr>
        <w:t>document.getElementById(</w:t>
      </w:r>
      <w:proofErr w:type="gramEnd"/>
      <w:r w:rsidRPr="00E80AED">
        <w:rPr>
          <w:rFonts w:ascii="Consolas" w:eastAsia="Times New Roman" w:hAnsi="Consolas" w:cs="Consolas"/>
          <w:color w:val="222222"/>
          <w:sz w:val="20"/>
          <w:szCs w:val="20"/>
        </w:rPr>
        <w:t>"myText").style.fontSize = "20?;</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proofErr w:type="gramStart"/>
      <w:r w:rsidRPr="00E80AED">
        <w:rPr>
          <w:rFonts w:ascii="Arial" w:eastAsia="Times New Roman" w:hAnsi="Arial" w:cs="Arial"/>
          <w:color w:val="222222"/>
          <w:sz w:val="27"/>
          <w:szCs w:val="27"/>
        </w:rPr>
        <w:lastRenderedPageBreak/>
        <w:t>or</w:t>
      </w:r>
      <w:proofErr w:type="gramEnd"/>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roofErr w:type="gramStart"/>
      <w:r w:rsidRPr="00E80AED">
        <w:rPr>
          <w:rFonts w:ascii="Consolas" w:eastAsia="Times New Roman" w:hAnsi="Consolas" w:cs="Consolas"/>
          <w:color w:val="222222"/>
          <w:sz w:val="20"/>
          <w:szCs w:val="20"/>
        </w:rPr>
        <w:t>document.getElementById(</w:t>
      </w:r>
      <w:proofErr w:type="gramEnd"/>
      <w:r w:rsidRPr="00E80AED">
        <w:rPr>
          <w:rFonts w:ascii="Consolas" w:eastAsia="Times New Roman" w:hAnsi="Consolas" w:cs="Consolas"/>
          <w:color w:val="222222"/>
          <w:sz w:val="20"/>
          <w:szCs w:val="20"/>
        </w:rPr>
        <w:t>"myText").className = "anyclass";</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bCs/>
          <w:color w:val="222222"/>
          <w:sz w:val="27"/>
          <w:szCs w:val="27"/>
        </w:rPr>
        <w:t>21. Explain how to read and write a file using JavaScript?</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There are two ways to read and write a file using JavaScript</w:t>
      </w:r>
    </w:p>
    <w:p w:rsidR="00E80AED" w:rsidRPr="00E80AED" w:rsidRDefault="00E80AED" w:rsidP="00E80AED">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Using JavaScript extensions</w:t>
      </w:r>
    </w:p>
    <w:p w:rsidR="00E80AED" w:rsidRPr="00E80AED" w:rsidRDefault="00E80AED" w:rsidP="00E80AED">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Using a web page and Active X objects</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bCs/>
          <w:color w:val="222222"/>
          <w:sz w:val="27"/>
          <w:szCs w:val="27"/>
        </w:rPr>
        <w:t>22. What are all the looping structures in JavaScript?</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Following are looping structures in Javascript:</w:t>
      </w:r>
    </w:p>
    <w:p w:rsidR="00E80AED" w:rsidRPr="00E80AED" w:rsidRDefault="00E80AED" w:rsidP="00E80AED">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For</w:t>
      </w:r>
    </w:p>
    <w:p w:rsidR="00E80AED" w:rsidRPr="00E80AED" w:rsidRDefault="00E80AED" w:rsidP="00E80AED">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While</w:t>
      </w:r>
    </w:p>
    <w:p w:rsidR="00E80AED" w:rsidRPr="00E80AED" w:rsidRDefault="00E80AED" w:rsidP="00E80AED">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do-while loops</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bCs/>
          <w:color w:val="222222"/>
          <w:sz w:val="27"/>
          <w:szCs w:val="27"/>
        </w:rPr>
        <w:t>23. What is called Variable typing in Javascript?</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Variable typing is used to assign a number to a variable and the same variable can be assigned to a string.</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Example</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E80AED">
        <w:rPr>
          <w:rFonts w:ascii="Consolas" w:eastAsia="Times New Roman" w:hAnsi="Consolas" w:cs="Consolas"/>
          <w:color w:val="222222"/>
          <w:sz w:val="20"/>
          <w:szCs w:val="20"/>
        </w:rPr>
        <w:t>i = 10;</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E80AED">
        <w:rPr>
          <w:rFonts w:ascii="Consolas" w:eastAsia="Times New Roman" w:hAnsi="Consolas" w:cs="Consolas"/>
          <w:color w:val="222222"/>
          <w:sz w:val="20"/>
          <w:szCs w:val="20"/>
        </w:rPr>
        <w:t>i = "string";</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This is called variable typing.</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bCs/>
          <w:color w:val="222222"/>
          <w:sz w:val="27"/>
          <w:szCs w:val="27"/>
        </w:rPr>
        <w:t>24. How can you convert the string of any base to integer in JavaScript?</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 xml:space="preserve">The </w:t>
      </w:r>
      <w:proofErr w:type="gramStart"/>
      <w:r w:rsidRPr="00E80AED">
        <w:rPr>
          <w:rFonts w:ascii="Arial" w:eastAsia="Times New Roman" w:hAnsi="Arial" w:cs="Arial"/>
          <w:color w:val="222222"/>
          <w:sz w:val="27"/>
          <w:szCs w:val="27"/>
        </w:rPr>
        <w:t>parseInt(</w:t>
      </w:r>
      <w:proofErr w:type="gramEnd"/>
      <w:r w:rsidRPr="00E80AED">
        <w:rPr>
          <w:rFonts w:ascii="Arial" w:eastAsia="Times New Roman" w:hAnsi="Arial" w:cs="Arial"/>
          <w:color w:val="222222"/>
          <w:sz w:val="27"/>
          <w:szCs w:val="27"/>
        </w:rPr>
        <w:t xml:space="preserve">) function is used to convert numbers between different bases. </w:t>
      </w:r>
      <w:proofErr w:type="gramStart"/>
      <w:r w:rsidRPr="00E80AED">
        <w:rPr>
          <w:rFonts w:ascii="Arial" w:eastAsia="Times New Roman" w:hAnsi="Arial" w:cs="Arial"/>
          <w:color w:val="222222"/>
          <w:sz w:val="27"/>
          <w:szCs w:val="27"/>
        </w:rPr>
        <w:t>parseInt(</w:t>
      </w:r>
      <w:proofErr w:type="gramEnd"/>
      <w:r w:rsidRPr="00E80AED">
        <w:rPr>
          <w:rFonts w:ascii="Arial" w:eastAsia="Times New Roman" w:hAnsi="Arial" w:cs="Arial"/>
          <w:color w:val="222222"/>
          <w:sz w:val="27"/>
          <w:szCs w:val="27"/>
        </w:rPr>
        <w:t>) takes the string to be converted as its first parameter, and the second parameter is the base of the given string.</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In order to convert 4F (of base 16) to integer, the code used will be -</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roofErr w:type="gramStart"/>
      <w:r w:rsidRPr="00E80AED">
        <w:rPr>
          <w:rFonts w:ascii="Consolas" w:eastAsia="Times New Roman" w:hAnsi="Consolas" w:cs="Consolas"/>
          <w:color w:val="222222"/>
          <w:sz w:val="20"/>
          <w:szCs w:val="20"/>
        </w:rPr>
        <w:t>parseInt</w:t>
      </w:r>
      <w:proofErr w:type="gramEnd"/>
      <w:r w:rsidRPr="00E80AED">
        <w:rPr>
          <w:rFonts w:ascii="Consolas" w:eastAsia="Times New Roman" w:hAnsi="Consolas" w:cs="Consolas"/>
          <w:color w:val="222222"/>
          <w:sz w:val="20"/>
          <w:szCs w:val="20"/>
        </w:rPr>
        <w:t xml:space="preserve"> ("4F", 16);</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bCs/>
          <w:color w:val="222222"/>
          <w:sz w:val="27"/>
          <w:szCs w:val="27"/>
        </w:rPr>
        <w:t>25. Explain the difference between "==" and "==="?</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lastRenderedPageBreak/>
        <w:t>"==" checks only for equality in value whereas "===" is a stricter equality test and returns false if either the value or the type of the two variables are different.</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bCs/>
          <w:color w:val="222222"/>
          <w:sz w:val="27"/>
          <w:szCs w:val="27"/>
        </w:rPr>
        <w:t>26. What would be the result of 3+2+"7"?</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Since 3 and 2 are integers, they will be added numerically. And since 7 is a string, its concatenation will be done. So the result would be 57.</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bCs/>
          <w:color w:val="222222"/>
          <w:sz w:val="27"/>
          <w:szCs w:val="27"/>
        </w:rPr>
        <w:t>27. Explain how to detect the operating system on the client machine?</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In order to detect the operating system on the client machine, the navigator.platform string (property) should be used.</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bCs/>
          <w:color w:val="222222"/>
          <w:sz w:val="27"/>
          <w:szCs w:val="27"/>
        </w:rPr>
        <w:t>28. What do mean by NULL in Javascript?</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 xml:space="preserve">The NULL value is used to represent no value or no object. It implies no object or null string, no valid </w:t>
      </w:r>
      <w:proofErr w:type="gramStart"/>
      <w:r w:rsidRPr="00E80AED">
        <w:rPr>
          <w:rFonts w:ascii="Arial" w:eastAsia="Times New Roman" w:hAnsi="Arial" w:cs="Arial"/>
          <w:color w:val="222222"/>
          <w:sz w:val="27"/>
          <w:szCs w:val="27"/>
        </w:rPr>
        <w:t>boolean</w:t>
      </w:r>
      <w:proofErr w:type="gramEnd"/>
      <w:r w:rsidRPr="00E80AED">
        <w:rPr>
          <w:rFonts w:ascii="Arial" w:eastAsia="Times New Roman" w:hAnsi="Arial" w:cs="Arial"/>
          <w:color w:val="222222"/>
          <w:sz w:val="27"/>
          <w:szCs w:val="27"/>
        </w:rPr>
        <w:t xml:space="preserve"> value, no number and no array object.</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bCs/>
          <w:color w:val="222222"/>
          <w:sz w:val="27"/>
          <w:szCs w:val="27"/>
        </w:rPr>
        <w:t>29. What is the function of delete operator?</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The delete keyword is used to delete the property as well as its value.</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Example</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roofErr w:type="gramStart"/>
      <w:r w:rsidRPr="00E80AED">
        <w:rPr>
          <w:rFonts w:ascii="Consolas" w:eastAsia="Times New Roman" w:hAnsi="Consolas" w:cs="Consolas"/>
          <w:color w:val="222222"/>
          <w:sz w:val="20"/>
          <w:szCs w:val="20"/>
        </w:rPr>
        <w:t>var</w:t>
      </w:r>
      <w:proofErr w:type="gramEnd"/>
      <w:r w:rsidRPr="00E80AED">
        <w:rPr>
          <w:rFonts w:ascii="Consolas" w:eastAsia="Times New Roman" w:hAnsi="Consolas" w:cs="Consolas"/>
          <w:color w:val="222222"/>
          <w:sz w:val="20"/>
          <w:szCs w:val="20"/>
        </w:rPr>
        <w:t xml:space="preserve"> student= {age:20, batch:"ABC"};</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roofErr w:type="gramStart"/>
      <w:r w:rsidRPr="00E80AED">
        <w:rPr>
          <w:rFonts w:ascii="Consolas" w:eastAsia="Times New Roman" w:hAnsi="Consolas" w:cs="Consolas"/>
          <w:color w:val="222222"/>
          <w:sz w:val="20"/>
          <w:szCs w:val="20"/>
        </w:rPr>
        <w:t>delete</w:t>
      </w:r>
      <w:proofErr w:type="gramEnd"/>
      <w:r w:rsidRPr="00E80AED">
        <w:rPr>
          <w:rFonts w:ascii="Consolas" w:eastAsia="Times New Roman" w:hAnsi="Consolas" w:cs="Consolas"/>
          <w:color w:val="222222"/>
          <w:sz w:val="20"/>
          <w:szCs w:val="20"/>
        </w:rPr>
        <w:t xml:space="preserve"> student.age;</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bCs/>
          <w:color w:val="222222"/>
          <w:sz w:val="27"/>
          <w:szCs w:val="27"/>
        </w:rPr>
        <w:t>30. What is an undefined value in JavaScript?</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Undefined value means the</w:t>
      </w:r>
    </w:p>
    <w:p w:rsidR="00E80AED" w:rsidRPr="00E80AED" w:rsidRDefault="00E80AED" w:rsidP="00E80AED">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Variable used in the code doesn't exist</w:t>
      </w:r>
    </w:p>
    <w:p w:rsidR="00E80AED" w:rsidRPr="00E80AED" w:rsidRDefault="00E80AED" w:rsidP="00E80AED">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Variable is not assigned to any value</w:t>
      </w:r>
    </w:p>
    <w:p w:rsidR="00E80AED" w:rsidRPr="00E80AED" w:rsidRDefault="00E80AED" w:rsidP="00E80AED">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Property doesn't exist</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bCs/>
          <w:color w:val="222222"/>
          <w:sz w:val="27"/>
          <w:szCs w:val="27"/>
        </w:rPr>
        <w:t>31. What are all the types of Pop up boxes available in JavaScript?</w:t>
      </w:r>
    </w:p>
    <w:p w:rsidR="00E80AED" w:rsidRPr="00E80AED" w:rsidRDefault="00E80AED" w:rsidP="00E80AED">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Alert</w:t>
      </w:r>
    </w:p>
    <w:p w:rsidR="00E80AED" w:rsidRPr="00E80AED" w:rsidRDefault="00E80AED" w:rsidP="00E80AED">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Confirm and</w:t>
      </w:r>
    </w:p>
    <w:p w:rsidR="00E80AED" w:rsidRPr="00E80AED" w:rsidRDefault="00E80AED" w:rsidP="00E80AED">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Prompt</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bCs/>
          <w:color w:val="222222"/>
          <w:sz w:val="27"/>
          <w:szCs w:val="27"/>
        </w:rPr>
        <w:t xml:space="preserve">32. What is the use of </w:t>
      </w:r>
      <w:proofErr w:type="gramStart"/>
      <w:r w:rsidRPr="00E80AED">
        <w:rPr>
          <w:rFonts w:ascii="Arial" w:eastAsia="Times New Roman" w:hAnsi="Arial" w:cs="Arial"/>
          <w:bCs/>
          <w:color w:val="222222"/>
          <w:sz w:val="27"/>
          <w:szCs w:val="27"/>
        </w:rPr>
        <w:t>Void(</w:t>
      </w:r>
      <w:proofErr w:type="gramEnd"/>
      <w:r w:rsidRPr="00E80AED">
        <w:rPr>
          <w:rFonts w:ascii="Arial" w:eastAsia="Times New Roman" w:hAnsi="Arial" w:cs="Arial"/>
          <w:bCs/>
          <w:color w:val="222222"/>
          <w:sz w:val="27"/>
          <w:szCs w:val="27"/>
        </w:rPr>
        <w:t>0)?</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proofErr w:type="gramStart"/>
      <w:r w:rsidRPr="00E80AED">
        <w:rPr>
          <w:rFonts w:ascii="Arial" w:eastAsia="Times New Roman" w:hAnsi="Arial" w:cs="Arial"/>
          <w:color w:val="222222"/>
          <w:sz w:val="27"/>
          <w:szCs w:val="27"/>
        </w:rPr>
        <w:lastRenderedPageBreak/>
        <w:t>Void(</w:t>
      </w:r>
      <w:proofErr w:type="gramEnd"/>
      <w:r w:rsidRPr="00E80AED">
        <w:rPr>
          <w:rFonts w:ascii="Arial" w:eastAsia="Times New Roman" w:hAnsi="Arial" w:cs="Arial"/>
          <w:color w:val="222222"/>
          <w:sz w:val="27"/>
          <w:szCs w:val="27"/>
        </w:rPr>
        <w:t>0) is used to prevent the page from refreshing and parameter "zero" is passed while calling.</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proofErr w:type="gramStart"/>
      <w:r w:rsidRPr="00E80AED">
        <w:rPr>
          <w:rFonts w:ascii="Arial" w:eastAsia="Times New Roman" w:hAnsi="Arial" w:cs="Arial"/>
          <w:color w:val="222222"/>
          <w:sz w:val="27"/>
          <w:szCs w:val="27"/>
        </w:rPr>
        <w:t>Void(</w:t>
      </w:r>
      <w:proofErr w:type="gramEnd"/>
      <w:r w:rsidRPr="00E80AED">
        <w:rPr>
          <w:rFonts w:ascii="Arial" w:eastAsia="Times New Roman" w:hAnsi="Arial" w:cs="Arial"/>
          <w:color w:val="222222"/>
          <w:sz w:val="27"/>
          <w:szCs w:val="27"/>
        </w:rPr>
        <w:t>0) is used to call another method without refreshing the page.</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bCs/>
          <w:color w:val="222222"/>
          <w:sz w:val="27"/>
          <w:szCs w:val="27"/>
        </w:rPr>
        <w:t>33. How can a page be forced to load another page in JavaScript?</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The following code has to be inserted to achieve the desired effect:</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E80AED">
        <w:rPr>
          <w:rFonts w:ascii="Consolas" w:eastAsia="Times New Roman" w:hAnsi="Consolas" w:cs="Consolas"/>
          <w:color w:val="222222"/>
          <w:sz w:val="20"/>
          <w:szCs w:val="20"/>
        </w:rPr>
        <w:t>&lt;script language="JavaScript" type="text/javascript" &gt;</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roofErr w:type="gramStart"/>
      <w:r w:rsidRPr="00E80AED">
        <w:rPr>
          <w:rFonts w:ascii="Consolas" w:eastAsia="Times New Roman" w:hAnsi="Consolas" w:cs="Consolas"/>
          <w:color w:val="222222"/>
          <w:sz w:val="20"/>
          <w:szCs w:val="20"/>
        </w:rPr>
        <w:t>&lt;!--</w:t>
      </w:r>
      <w:proofErr w:type="gramEnd"/>
      <w:r w:rsidRPr="00E80AED">
        <w:rPr>
          <w:rFonts w:ascii="Consolas" w:eastAsia="Times New Roman" w:hAnsi="Consolas" w:cs="Consolas"/>
          <w:color w:val="222222"/>
          <w:sz w:val="20"/>
          <w:szCs w:val="20"/>
        </w:rPr>
        <w:t xml:space="preserve"> location.href="http://newhost/newpath/newfile.html"; //--&gt;&lt;/script&gt;</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bCs/>
          <w:color w:val="222222"/>
          <w:sz w:val="27"/>
          <w:szCs w:val="27"/>
        </w:rPr>
        <w:t>34. What is the data type of variables of in JavaScript?</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All variables in the JavaScript are object data types.</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bCs/>
          <w:color w:val="222222"/>
          <w:sz w:val="27"/>
          <w:szCs w:val="27"/>
        </w:rPr>
        <w:t>35. What is the difference between an alert box and a confirmation box?</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An alert box displays only one button which is the OK button.</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But a Confirmation box displays two buttons namely OK and cancel.</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bCs/>
          <w:color w:val="222222"/>
          <w:sz w:val="27"/>
          <w:szCs w:val="27"/>
        </w:rPr>
        <w:t>36. What are escape characters?</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Escape characters (Backslash) is used when working with special characters like single quotes, double quotes, apostrophes and ampersands. Place backslash before the characters to make it display.</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Example:</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E80AED">
        <w:rPr>
          <w:rFonts w:ascii="Consolas" w:eastAsia="Times New Roman" w:hAnsi="Consolas" w:cs="Consolas"/>
          <w:color w:val="222222"/>
          <w:sz w:val="20"/>
          <w:szCs w:val="20"/>
        </w:rPr>
        <w:t>document.write "I m a "good" boy"</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E80AED">
        <w:rPr>
          <w:rFonts w:ascii="Consolas" w:eastAsia="Times New Roman" w:hAnsi="Consolas" w:cs="Consolas"/>
          <w:color w:val="222222"/>
          <w:sz w:val="20"/>
          <w:szCs w:val="20"/>
        </w:rPr>
        <w:t>document.write "I m a \"good\" boy"</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bCs/>
          <w:color w:val="222222"/>
          <w:sz w:val="27"/>
          <w:szCs w:val="27"/>
        </w:rPr>
        <w:t>37. What are JavaScript Cookies?</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Cookies are the small test files stored in a computer and it gets created when the user visits the websites to store information that they need. Example could be User Name details and shopping cart information from the previous visits.</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bCs/>
          <w:color w:val="222222"/>
          <w:sz w:val="27"/>
          <w:szCs w:val="27"/>
        </w:rPr>
        <w:t xml:space="preserve">38. Explain what is </w:t>
      </w:r>
      <w:proofErr w:type="gramStart"/>
      <w:r w:rsidRPr="00E80AED">
        <w:rPr>
          <w:rFonts w:ascii="Arial" w:eastAsia="Times New Roman" w:hAnsi="Arial" w:cs="Arial"/>
          <w:bCs/>
          <w:color w:val="222222"/>
          <w:sz w:val="27"/>
          <w:szCs w:val="27"/>
        </w:rPr>
        <w:t>pop(</w:t>
      </w:r>
      <w:proofErr w:type="gramEnd"/>
      <w:r w:rsidRPr="00E80AED">
        <w:rPr>
          <w:rFonts w:ascii="Arial" w:eastAsia="Times New Roman" w:hAnsi="Arial" w:cs="Arial"/>
          <w:bCs/>
          <w:color w:val="222222"/>
          <w:sz w:val="27"/>
          <w:szCs w:val="27"/>
        </w:rPr>
        <w:t>)method in JavaScript?</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lastRenderedPageBreak/>
        <w:t xml:space="preserve">The </w:t>
      </w:r>
      <w:proofErr w:type="gramStart"/>
      <w:r w:rsidRPr="00E80AED">
        <w:rPr>
          <w:rFonts w:ascii="Arial" w:eastAsia="Times New Roman" w:hAnsi="Arial" w:cs="Arial"/>
          <w:color w:val="222222"/>
          <w:sz w:val="27"/>
          <w:szCs w:val="27"/>
        </w:rPr>
        <w:t>pop(</w:t>
      </w:r>
      <w:proofErr w:type="gramEnd"/>
      <w:r w:rsidRPr="00E80AED">
        <w:rPr>
          <w:rFonts w:ascii="Arial" w:eastAsia="Times New Roman" w:hAnsi="Arial" w:cs="Arial"/>
          <w:color w:val="222222"/>
          <w:sz w:val="27"/>
          <w:szCs w:val="27"/>
        </w:rPr>
        <w:t xml:space="preserve">) method is similar as the shift() method but the difference is that the Shift method works at the start of the array. Also the </w:t>
      </w:r>
      <w:proofErr w:type="gramStart"/>
      <w:r w:rsidRPr="00E80AED">
        <w:rPr>
          <w:rFonts w:ascii="Arial" w:eastAsia="Times New Roman" w:hAnsi="Arial" w:cs="Arial"/>
          <w:color w:val="222222"/>
          <w:sz w:val="27"/>
          <w:szCs w:val="27"/>
        </w:rPr>
        <w:t>pop(</w:t>
      </w:r>
      <w:proofErr w:type="gramEnd"/>
      <w:r w:rsidRPr="00E80AED">
        <w:rPr>
          <w:rFonts w:ascii="Arial" w:eastAsia="Times New Roman" w:hAnsi="Arial" w:cs="Arial"/>
          <w:color w:val="222222"/>
          <w:sz w:val="27"/>
          <w:szCs w:val="27"/>
        </w:rPr>
        <w:t>) method take the last element off of the given array and returns it. The array on which is called is then altered.</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Example:</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roofErr w:type="gramStart"/>
      <w:r w:rsidRPr="00E80AED">
        <w:rPr>
          <w:rFonts w:ascii="Consolas" w:eastAsia="Times New Roman" w:hAnsi="Consolas" w:cs="Consolas"/>
          <w:color w:val="222222"/>
          <w:sz w:val="20"/>
          <w:szCs w:val="20"/>
        </w:rPr>
        <w:t>var</w:t>
      </w:r>
      <w:proofErr w:type="gramEnd"/>
      <w:r w:rsidRPr="00E80AED">
        <w:rPr>
          <w:rFonts w:ascii="Consolas" w:eastAsia="Times New Roman" w:hAnsi="Consolas" w:cs="Consolas"/>
          <w:color w:val="222222"/>
          <w:sz w:val="20"/>
          <w:szCs w:val="20"/>
        </w:rPr>
        <w:t xml:space="preserve"> cloths = ["Shirt", "Pant", "TShirt"];</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roofErr w:type="gramStart"/>
      <w:r w:rsidRPr="00E80AED">
        <w:rPr>
          <w:rFonts w:ascii="Consolas" w:eastAsia="Times New Roman" w:hAnsi="Consolas" w:cs="Consolas"/>
          <w:color w:val="222222"/>
          <w:sz w:val="20"/>
          <w:szCs w:val="20"/>
        </w:rPr>
        <w:t>cloths.pop(</w:t>
      </w:r>
      <w:proofErr w:type="gramEnd"/>
      <w:r w:rsidRPr="00E80AED">
        <w:rPr>
          <w:rFonts w:ascii="Consolas" w:eastAsia="Times New Roman" w:hAnsi="Consolas" w:cs="Consolas"/>
          <w:color w:val="222222"/>
          <w:sz w:val="20"/>
          <w:szCs w:val="20"/>
        </w:rPr>
        <w:t>);</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//Now cloth becomes Shirt</w:t>
      </w:r>
      <w:proofErr w:type="gramStart"/>
      <w:r w:rsidRPr="00E80AED">
        <w:rPr>
          <w:rFonts w:ascii="Arial" w:eastAsia="Times New Roman" w:hAnsi="Arial" w:cs="Arial"/>
          <w:color w:val="222222"/>
          <w:sz w:val="27"/>
          <w:szCs w:val="27"/>
        </w:rPr>
        <w:t>,Pant</w:t>
      </w:r>
      <w:proofErr w:type="gramEnd"/>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bCs/>
          <w:color w:val="222222"/>
          <w:sz w:val="27"/>
          <w:szCs w:val="27"/>
        </w:rPr>
        <w:t>39. Whether JavaScript has concept level scope?</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No. JavaScript does not have concept level scope. The variable declared inside the function has scope inside the function.</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bCs/>
          <w:color w:val="222222"/>
          <w:sz w:val="27"/>
          <w:szCs w:val="27"/>
        </w:rPr>
        <w:t>40. Mention what is the disadvantage of using innerHTML in JavaScript?</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If you use innerHTML in JavaScript the disadvantage is</w:t>
      </w:r>
    </w:p>
    <w:p w:rsidR="00E80AED" w:rsidRPr="00E80AED" w:rsidRDefault="00E80AED" w:rsidP="00E80AED">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Content is replaced everywhere</w:t>
      </w:r>
    </w:p>
    <w:p w:rsidR="00E80AED" w:rsidRPr="00E80AED" w:rsidRDefault="00E80AED" w:rsidP="00E80AED">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We cannot use like "appending to innerHTML"</w:t>
      </w:r>
    </w:p>
    <w:p w:rsidR="00E80AED" w:rsidRPr="00E80AED" w:rsidRDefault="00E80AED" w:rsidP="00E80AED">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Even if you use +=like "innerHTML = innerHTML + 'html'" still the old content is replaced by html</w:t>
      </w:r>
    </w:p>
    <w:p w:rsidR="00E80AED" w:rsidRPr="00E80AED" w:rsidRDefault="00E80AED" w:rsidP="00E80AED">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The entire innerHTML content is re-parsed and build into elements, therefore its much slower</w:t>
      </w:r>
    </w:p>
    <w:p w:rsidR="00E80AED" w:rsidRPr="00E80AED" w:rsidRDefault="00E80AED" w:rsidP="00E80AED">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The innerHTML does not provide validation and therefore we can potentially insert valid and broken HTML in the document and break it</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bCs/>
          <w:color w:val="222222"/>
          <w:sz w:val="27"/>
          <w:szCs w:val="27"/>
        </w:rPr>
        <w:t>41. What is break and continue statements?</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Break statement exits from the current loop.</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Continue statement continues with next statement of the loop.</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bCs/>
          <w:color w:val="222222"/>
          <w:sz w:val="27"/>
          <w:szCs w:val="27"/>
        </w:rPr>
        <w:t>42. What are the two basic groups of dataypes in JavaScript?</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They are as –</w:t>
      </w:r>
    </w:p>
    <w:p w:rsidR="00E80AED" w:rsidRPr="00E80AED" w:rsidRDefault="00E80AED" w:rsidP="00E80AED">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Primitive</w:t>
      </w:r>
    </w:p>
    <w:p w:rsidR="00E80AED" w:rsidRPr="00E80AED" w:rsidRDefault="00E80AED" w:rsidP="00E80AED">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Reference types.</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lastRenderedPageBreak/>
        <w:t>Primitive types are number and Boolean data types. Reference types are more complex types like strings and dates.</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bCs/>
          <w:color w:val="222222"/>
          <w:sz w:val="27"/>
          <w:szCs w:val="27"/>
        </w:rPr>
        <w:t>43. How generic objects can be created?</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Generic objects can be created as:</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roofErr w:type="gramStart"/>
      <w:r w:rsidRPr="00E80AED">
        <w:rPr>
          <w:rFonts w:ascii="Consolas" w:eastAsia="Times New Roman" w:hAnsi="Consolas" w:cs="Consolas"/>
          <w:color w:val="222222"/>
          <w:sz w:val="20"/>
          <w:szCs w:val="20"/>
        </w:rPr>
        <w:t>var</w:t>
      </w:r>
      <w:proofErr w:type="gramEnd"/>
      <w:r w:rsidRPr="00E80AED">
        <w:rPr>
          <w:rFonts w:ascii="Consolas" w:eastAsia="Times New Roman" w:hAnsi="Consolas" w:cs="Consolas"/>
          <w:color w:val="222222"/>
          <w:sz w:val="20"/>
          <w:szCs w:val="20"/>
        </w:rPr>
        <w:t xml:space="preserve"> I = new object();</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bCs/>
          <w:color w:val="222222"/>
          <w:sz w:val="27"/>
          <w:szCs w:val="27"/>
        </w:rPr>
        <w:t>44. What is the use of type of operator?</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'Typeof' is an operator which is used to return a string description of the type of a variable.</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bCs/>
          <w:color w:val="222222"/>
          <w:sz w:val="27"/>
          <w:szCs w:val="27"/>
        </w:rPr>
        <w:t>45. Which keywords are used to handle exceptions?</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Try… Catch---finally is used to handle exceptions in the JavaScript</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roofErr w:type="gramStart"/>
      <w:r w:rsidRPr="00E80AED">
        <w:rPr>
          <w:rFonts w:ascii="Consolas" w:eastAsia="Times New Roman" w:hAnsi="Consolas" w:cs="Consolas"/>
          <w:color w:val="222222"/>
          <w:sz w:val="20"/>
          <w:szCs w:val="20"/>
        </w:rPr>
        <w:t>Try{</w:t>
      </w:r>
      <w:proofErr w:type="gramEnd"/>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E80AED">
        <w:rPr>
          <w:rFonts w:ascii="Consolas" w:eastAsia="Times New Roman" w:hAnsi="Consolas" w:cs="Consolas"/>
          <w:color w:val="222222"/>
          <w:sz w:val="20"/>
          <w:szCs w:val="20"/>
        </w:rPr>
        <w:tab/>
        <w:t>Code</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E80AED">
        <w:rPr>
          <w:rFonts w:ascii="Consolas" w:eastAsia="Times New Roman" w:hAnsi="Consolas" w:cs="Consolas"/>
          <w:color w:val="222222"/>
          <w:sz w:val="20"/>
          <w:szCs w:val="20"/>
        </w:rPr>
        <w:t>}</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roofErr w:type="gramStart"/>
      <w:r w:rsidRPr="00E80AED">
        <w:rPr>
          <w:rFonts w:ascii="Consolas" w:eastAsia="Times New Roman" w:hAnsi="Consolas" w:cs="Consolas"/>
          <w:color w:val="222222"/>
          <w:sz w:val="20"/>
          <w:szCs w:val="20"/>
        </w:rPr>
        <w:t>Catch(</w:t>
      </w:r>
      <w:proofErr w:type="gramEnd"/>
      <w:r w:rsidRPr="00E80AED">
        <w:rPr>
          <w:rFonts w:ascii="Consolas" w:eastAsia="Times New Roman" w:hAnsi="Consolas" w:cs="Consolas"/>
          <w:color w:val="222222"/>
          <w:sz w:val="20"/>
          <w:szCs w:val="20"/>
        </w:rPr>
        <w:t>exp){</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E80AED">
        <w:rPr>
          <w:rFonts w:ascii="Consolas" w:eastAsia="Times New Roman" w:hAnsi="Consolas" w:cs="Consolas"/>
          <w:color w:val="222222"/>
          <w:sz w:val="20"/>
          <w:szCs w:val="20"/>
        </w:rPr>
        <w:tab/>
        <w:t>Code to throw an exception</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E80AED">
        <w:rPr>
          <w:rFonts w:ascii="Consolas" w:eastAsia="Times New Roman" w:hAnsi="Consolas" w:cs="Consolas"/>
          <w:color w:val="222222"/>
          <w:sz w:val="20"/>
          <w:szCs w:val="20"/>
        </w:rPr>
        <w:t>}</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roofErr w:type="gramStart"/>
      <w:r w:rsidRPr="00E80AED">
        <w:rPr>
          <w:rFonts w:ascii="Consolas" w:eastAsia="Times New Roman" w:hAnsi="Consolas" w:cs="Consolas"/>
          <w:color w:val="222222"/>
          <w:sz w:val="20"/>
          <w:szCs w:val="20"/>
        </w:rPr>
        <w:t>Finally{</w:t>
      </w:r>
      <w:proofErr w:type="gramEnd"/>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E80AED">
        <w:rPr>
          <w:rFonts w:ascii="Consolas" w:eastAsia="Times New Roman" w:hAnsi="Consolas" w:cs="Consolas"/>
          <w:color w:val="222222"/>
          <w:sz w:val="20"/>
          <w:szCs w:val="20"/>
        </w:rPr>
        <w:tab/>
        <w:t>Code runs either it finishes successfully or after catch</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E80AED">
        <w:rPr>
          <w:rFonts w:ascii="Consolas" w:eastAsia="Times New Roman" w:hAnsi="Consolas" w:cs="Consolas"/>
          <w:color w:val="222222"/>
          <w:sz w:val="20"/>
          <w:szCs w:val="20"/>
        </w:rPr>
        <w:t>}</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bCs/>
          <w:color w:val="222222"/>
          <w:sz w:val="27"/>
          <w:szCs w:val="27"/>
        </w:rPr>
        <w:t>46. Which keyword is used to print the text in the screen?</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proofErr w:type="gramStart"/>
      <w:r w:rsidRPr="00E80AED">
        <w:rPr>
          <w:rFonts w:ascii="Arial" w:eastAsia="Times New Roman" w:hAnsi="Arial" w:cs="Arial"/>
          <w:color w:val="222222"/>
          <w:sz w:val="27"/>
          <w:szCs w:val="27"/>
        </w:rPr>
        <w:t>document.write(</w:t>
      </w:r>
      <w:proofErr w:type="gramEnd"/>
      <w:r w:rsidRPr="00E80AED">
        <w:rPr>
          <w:rFonts w:ascii="Arial" w:eastAsia="Times New Roman" w:hAnsi="Arial" w:cs="Arial"/>
          <w:color w:val="222222"/>
          <w:sz w:val="27"/>
          <w:szCs w:val="27"/>
        </w:rPr>
        <w:t>"Welcome") is used to print the text – Welcome in the screen.</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bCs/>
          <w:color w:val="222222"/>
          <w:sz w:val="27"/>
          <w:szCs w:val="27"/>
        </w:rPr>
        <w:t>47. What is the use of blur function?</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Blur function is used to remove the focus from the specified object.</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bCs/>
          <w:color w:val="222222"/>
          <w:sz w:val="27"/>
          <w:szCs w:val="27"/>
        </w:rPr>
        <w:t>48. What is variable typing?</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Variable typing is used to assign a number to a variable and then assign string to the same variable. Example is as follows:</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E80AED">
        <w:rPr>
          <w:rFonts w:ascii="Consolas" w:eastAsia="Times New Roman" w:hAnsi="Consolas" w:cs="Consolas"/>
          <w:color w:val="222222"/>
          <w:sz w:val="20"/>
          <w:szCs w:val="20"/>
        </w:rPr>
        <w:t>i= 8;</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E80AED">
        <w:rPr>
          <w:rFonts w:ascii="Consolas" w:eastAsia="Times New Roman" w:hAnsi="Consolas" w:cs="Consolas"/>
          <w:color w:val="222222"/>
          <w:sz w:val="20"/>
          <w:szCs w:val="20"/>
        </w:rPr>
        <w:t>i="john";</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bCs/>
          <w:color w:val="222222"/>
          <w:sz w:val="27"/>
          <w:szCs w:val="27"/>
        </w:rPr>
        <w:lastRenderedPageBreak/>
        <w:t>49. How to find operating system in the client machine using JavaScript?</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The '</w:t>
      </w:r>
      <w:r w:rsidRPr="00E80AED">
        <w:rPr>
          <w:rFonts w:ascii="Arial" w:eastAsia="Times New Roman" w:hAnsi="Arial" w:cs="Arial"/>
          <w:bCs/>
          <w:color w:val="222222"/>
          <w:sz w:val="27"/>
          <w:szCs w:val="27"/>
        </w:rPr>
        <w:t>Navigator.appversion'</w:t>
      </w:r>
      <w:r w:rsidRPr="00E80AED">
        <w:rPr>
          <w:rFonts w:ascii="Arial" w:eastAsia="Times New Roman" w:hAnsi="Arial" w:cs="Arial"/>
          <w:color w:val="222222"/>
          <w:sz w:val="27"/>
          <w:szCs w:val="27"/>
        </w:rPr>
        <w:t> is used to find the name of the operating system in the client machine.</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bCs/>
          <w:color w:val="222222"/>
          <w:sz w:val="27"/>
          <w:szCs w:val="27"/>
        </w:rPr>
        <w:t>50. What are the different types of errors in JavaScript?</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There are three types of errors:</w:t>
      </w:r>
    </w:p>
    <w:p w:rsidR="00E80AED" w:rsidRPr="00E80AED" w:rsidRDefault="00E80AED" w:rsidP="00E80AED">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bCs/>
          <w:color w:val="222222"/>
          <w:sz w:val="27"/>
          <w:szCs w:val="27"/>
        </w:rPr>
        <w:t>Load time errors</w:t>
      </w:r>
      <w:r w:rsidRPr="00E80AED">
        <w:rPr>
          <w:rFonts w:ascii="Arial" w:eastAsia="Times New Roman" w:hAnsi="Arial" w:cs="Arial"/>
          <w:color w:val="222222"/>
          <w:sz w:val="27"/>
          <w:szCs w:val="27"/>
        </w:rPr>
        <w:t>: Errors which come up when loading a web page like improper syntax errors are known as Load time errors and it generates the errors dynamically.</w:t>
      </w:r>
    </w:p>
    <w:p w:rsidR="00E80AED" w:rsidRPr="00E80AED" w:rsidRDefault="00E80AED" w:rsidP="00E80AED">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bCs/>
          <w:color w:val="222222"/>
          <w:sz w:val="27"/>
          <w:szCs w:val="27"/>
        </w:rPr>
        <w:t>Run time errors</w:t>
      </w:r>
      <w:r w:rsidRPr="00E80AED">
        <w:rPr>
          <w:rFonts w:ascii="Arial" w:eastAsia="Times New Roman" w:hAnsi="Arial" w:cs="Arial"/>
          <w:color w:val="222222"/>
          <w:sz w:val="27"/>
          <w:szCs w:val="27"/>
        </w:rPr>
        <w:t>: Errors that come due to misuse of the command inside the HTML language.</w:t>
      </w:r>
    </w:p>
    <w:p w:rsidR="00E80AED" w:rsidRPr="00E80AED" w:rsidRDefault="00E80AED" w:rsidP="00E80AED">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bCs/>
          <w:color w:val="222222"/>
          <w:sz w:val="27"/>
          <w:szCs w:val="27"/>
        </w:rPr>
        <w:t>Logical Errors</w:t>
      </w:r>
      <w:r w:rsidRPr="00E80AED">
        <w:rPr>
          <w:rFonts w:ascii="Arial" w:eastAsia="Times New Roman" w:hAnsi="Arial" w:cs="Arial"/>
          <w:color w:val="222222"/>
          <w:sz w:val="27"/>
          <w:szCs w:val="27"/>
        </w:rPr>
        <w:t>: These are the errors that occur due to the bad logic performed on a function which is having different operation.</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bCs/>
          <w:color w:val="222222"/>
          <w:sz w:val="27"/>
          <w:szCs w:val="27"/>
        </w:rPr>
        <w:t>51. What is the use of Push method in JavaScript?</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The push method is used to add or append one or more elements to the end of an Array. Using this method, we can append multiple elements by passing multiple arguments</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bCs/>
          <w:color w:val="222222"/>
          <w:sz w:val="27"/>
          <w:szCs w:val="27"/>
        </w:rPr>
        <w:t>52. What is unshift method in JavaScript?</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Unshift method is like push method which works at the beginning of the array. This method is used to prepend one or more elements to the beginning of the array.</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bCs/>
          <w:color w:val="222222"/>
          <w:sz w:val="27"/>
          <w:szCs w:val="27"/>
        </w:rPr>
        <w:t>53. What is the difference between JavaScript and Jscript?</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 xml:space="preserve">Both are almost similar. JavaScript is developed by Netscape and Jscript was developed by </w:t>
      </w:r>
      <w:proofErr w:type="gramStart"/>
      <w:r w:rsidRPr="00E80AED">
        <w:rPr>
          <w:rFonts w:ascii="Arial" w:eastAsia="Times New Roman" w:hAnsi="Arial" w:cs="Arial"/>
          <w:color w:val="222222"/>
          <w:sz w:val="27"/>
          <w:szCs w:val="27"/>
        </w:rPr>
        <w:t>Microsoft .</w:t>
      </w:r>
      <w:proofErr w:type="gramEnd"/>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bCs/>
          <w:color w:val="222222"/>
          <w:sz w:val="27"/>
          <w:szCs w:val="27"/>
        </w:rPr>
        <w:t>54. How are object properties assigned?</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Properties are assigned to objects in the following way -</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roofErr w:type="gramStart"/>
      <w:r w:rsidRPr="00E80AED">
        <w:rPr>
          <w:rFonts w:ascii="Consolas" w:eastAsia="Times New Roman" w:hAnsi="Consolas" w:cs="Consolas"/>
          <w:color w:val="222222"/>
          <w:sz w:val="20"/>
          <w:szCs w:val="20"/>
        </w:rPr>
        <w:t>obj[</w:t>
      </w:r>
      <w:proofErr w:type="gramEnd"/>
      <w:r w:rsidRPr="00E80AED">
        <w:rPr>
          <w:rFonts w:ascii="Consolas" w:eastAsia="Times New Roman" w:hAnsi="Consolas" w:cs="Consolas"/>
          <w:color w:val="222222"/>
          <w:sz w:val="20"/>
          <w:szCs w:val="20"/>
        </w:rPr>
        <w:t>"class"] = 12;</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proofErr w:type="gramStart"/>
      <w:r w:rsidRPr="00E80AED">
        <w:rPr>
          <w:rFonts w:ascii="Arial" w:eastAsia="Times New Roman" w:hAnsi="Arial" w:cs="Arial"/>
          <w:color w:val="222222"/>
          <w:sz w:val="27"/>
          <w:szCs w:val="27"/>
        </w:rPr>
        <w:t>or</w:t>
      </w:r>
      <w:proofErr w:type="gramEnd"/>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E80AED">
        <w:rPr>
          <w:rFonts w:ascii="Consolas" w:eastAsia="Times New Roman" w:hAnsi="Consolas" w:cs="Consolas"/>
          <w:color w:val="222222"/>
          <w:sz w:val="20"/>
          <w:szCs w:val="20"/>
        </w:rPr>
        <w:t>obj.class = 12;</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bCs/>
          <w:color w:val="222222"/>
          <w:sz w:val="27"/>
          <w:szCs w:val="27"/>
        </w:rPr>
        <w:lastRenderedPageBreak/>
        <w:t>55. What is the 'Strict' mode in JavaScript and how can it be enabled?</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Strict Mode adds certain compulsions to JavaScript. Under the strict mode, JavaScript shows errors for a piece of codes, which did not show an error before, but might be problematic and potentially unsafe. Strict mode also solves some mistakes that hamper the JavaScript engines to work efficiently.</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Strict mode can be enabled by adding the string literal "use strict" above the file. This can be illustrated by the given example:</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roofErr w:type="gramStart"/>
      <w:r w:rsidRPr="00E80AED">
        <w:rPr>
          <w:rFonts w:ascii="Consolas" w:eastAsia="Times New Roman" w:hAnsi="Consolas" w:cs="Consolas"/>
          <w:color w:val="222222"/>
          <w:sz w:val="20"/>
          <w:szCs w:val="20"/>
        </w:rPr>
        <w:t>function</w:t>
      </w:r>
      <w:proofErr w:type="gramEnd"/>
      <w:r w:rsidRPr="00E80AED">
        <w:rPr>
          <w:rFonts w:ascii="Consolas" w:eastAsia="Times New Roman" w:hAnsi="Consolas" w:cs="Consolas"/>
          <w:color w:val="222222"/>
          <w:sz w:val="20"/>
          <w:szCs w:val="20"/>
        </w:rPr>
        <w:t xml:space="preserve"> myfunction() {</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E80AED">
        <w:rPr>
          <w:rFonts w:ascii="Consolas" w:eastAsia="Times New Roman" w:hAnsi="Consolas" w:cs="Consolas"/>
          <w:color w:val="222222"/>
          <w:sz w:val="20"/>
          <w:szCs w:val="20"/>
        </w:rPr>
        <w:t xml:space="preserve">    "</w:t>
      </w:r>
      <w:proofErr w:type="gramStart"/>
      <w:r w:rsidRPr="00E80AED">
        <w:rPr>
          <w:rFonts w:ascii="Consolas" w:eastAsia="Times New Roman" w:hAnsi="Consolas" w:cs="Consolas"/>
          <w:color w:val="222222"/>
          <w:sz w:val="20"/>
          <w:szCs w:val="20"/>
        </w:rPr>
        <w:t>use</w:t>
      </w:r>
      <w:proofErr w:type="gramEnd"/>
      <w:r w:rsidRPr="00E80AED">
        <w:rPr>
          <w:rFonts w:ascii="Consolas" w:eastAsia="Times New Roman" w:hAnsi="Consolas" w:cs="Consolas"/>
          <w:color w:val="222222"/>
          <w:sz w:val="20"/>
          <w:szCs w:val="20"/>
        </w:rPr>
        <w:t xml:space="preserve"> strict";</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E80AED">
        <w:rPr>
          <w:rFonts w:ascii="Consolas" w:eastAsia="Times New Roman" w:hAnsi="Consolas" w:cs="Consolas"/>
          <w:color w:val="222222"/>
          <w:sz w:val="20"/>
          <w:szCs w:val="20"/>
        </w:rPr>
        <w:t xml:space="preserve">    </w:t>
      </w:r>
      <w:proofErr w:type="gramStart"/>
      <w:r w:rsidRPr="00E80AED">
        <w:rPr>
          <w:rFonts w:ascii="Consolas" w:eastAsia="Times New Roman" w:hAnsi="Consolas" w:cs="Consolas"/>
          <w:color w:val="222222"/>
          <w:sz w:val="20"/>
          <w:szCs w:val="20"/>
        </w:rPr>
        <w:t>var</w:t>
      </w:r>
      <w:proofErr w:type="gramEnd"/>
      <w:r w:rsidRPr="00E80AED">
        <w:rPr>
          <w:rFonts w:ascii="Consolas" w:eastAsia="Times New Roman" w:hAnsi="Consolas" w:cs="Consolas"/>
          <w:color w:val="222222"/>
          <w:sz w:val="20"/>
          <w:szCs w:val="20"/>
        </w:rPr>
        <w:t xml:space="preserve"> v = "This is a strict mode function";</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E80AED">
        <w:rPr>
          <w:rFonts w:ascii="Consolas" w:eastAsia="Times New Roman" w:hAnsi="Consolas" w:cs="Consolas"/>
          <w:color w:val="222222"/>
          <w:sz w:val="20"/>
          <w:szCs w:val="20"/>
        </w:rPr>
        <w:t>}</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bCs/>
          <w:color w:val="222222"/>
          <w:sz w:val="27"/>
          <w:szCs w:val="27"/>
        </w:rPr>
        <w:t>56. What is the way to get the status of a CheckBox?</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The status can be acquired as follows -</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proofErr w:type="gramStart"/>
      <w:r w:rsidRPr="00E80AED">
        <w:rPr>
          <w:rFonts w:ascii="Arial" w:eastAsia="Times New Roman" w:hAnsi="Arial" w:cs="Arial"/>
          <w:color w:val="222222"/>
          <w:sz w:val="27"/>
          <w:szCs w:val="27"/>
        </w:rPr>
        <w:t>alert(</w:t>
      </w:r>
      <w:proofErr w:type="gramEnd"/>
      <w:r w:rsidRPr="00E80AED">
        <w:rPr>
          <w:rFonts w:ascii="Arial" w:eastAsia="Times New Roman" w:hAnsi="Arial" w:cs="Arial"/>
          <w:color w:val="222222"/>
          <w:sz w:val="27"/>
          <w:szCs w:val="27"/>
        </w:rPr>
        <w:t>document.getElementById('checkbox1').checked);</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If the CheckBox will be checked, this alert will return TRUE.</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bCs/>
          <w:color w:val="222222"/>
          <w:sz w:val="27"/>
          <w:szCs w:val="27"/>
        </w:rPr>
        <w:t>57. How can the OS of the client machine be detected?</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The navigator.appVersion string can be used to detect the operating system on the client machine.</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bCs/>
          <w:color w:val="222222"/>
          <w:sz w:val="27"/>
          <w:szCs w:val="27"/>
        </w:rPr>
        <w:t>58. Explain window.onload and onDocumentReady?</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The onload function is not run until all the information on the page is loaded. This leads to a substantial delay before any code is executed.</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proofErr w:type="gramStart"/>
      <w:r w:rsidRPr="00E80AED">
        <w:rPr>
          <w:rFonts w:ascii="Arial" w:eastAsia="Times New Roman" w:hAnsi="Arial" w:cs="Arial"/>
          <w:color w:val="222222"/>
          <w:sz w:val="27"/>
          <w:szCs w:val="27"/>
        </w:rPr>
        <w:t>onDocumentReady</w:t>
      </w:r>
      <w:proofErr w:type="gramEnd"/>
      <w:r w:rsidRPr="00E80AED">
        <w:rPr>
          <w:rFonts w:ascii="Arial" w:eastAsia="Times New Roman" w:hAnsi="Arial" w:cs="Arial"/>
          <w:color w:val="222222"/>
          <w:sz w:val="27"/>
          <w:szCs w:val="27"/>
        </w:rPr>
        <w:t xml:space="preserve"> loads the code just after the DOM is loaded. This allows early manipulation of the code.</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bCs/>
          <w:color w:val="222222"/>
          <w:sz w:val="27"/>
          <w:szCs w:val="27"/>
        </w:rPr>
        <w:t>59. How will you explain closures in JavaScript? When are they used?</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Closure is a locally declared variable related to a function which stays in memory when the function has returned.</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For example:</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roofErr w:type="gramStart"/>
      <w:r w:rsidRPr="00E80AED">
        <w:rPr>
          <w:rFonts w:ascii="Consolas" w:eastAsia="Times New Roman" w:hAnsi="Consolas" w:cs="Consolas"/>
          <w:color w:val="222222"/>
          <w:sz w:val="20"/>
          <w:szCs w:val="20"/>
        </w:rPr>
        <w:lastRenderedPageBreak/>
        <w:t>function</w:t>
      </w:r>
      <w:proofErr w:type="gramEnd"/>
      <w:r w:rsidRPr="00E80AED">
        <w:rPr>
          <w:rFonts w:ascii="Consolas" w:eastAsia="Times New Roman" w:hAnsi="Consolas" w:cs="Consolas"/>
          <w:color w:val="222222"/>
          <w:sz w:val="20"/>
          <w:szCs w:val="20"/>
        </w:rPr>
        <w:t xml:space="preserve"> greet(message) {</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E80AED">
        <w:rPr>
          <w:rFonts w:ascii="Consolas" w:eastAsia="Times New Roman" w:hAnsi="Consolas" w:cs="Consolas"/>
          <w:color w:val="222222"/>
          <w:sz w:val="20"/>
          <w:szCs w:val="20"/>
        </w:rPr>
        <w:t xml:space="preserve">    </w:t>
      </w:r>
      <w:proofErr w:type="gramStart"/>
      <w:r w:rsidRPr="00E80AED">
        <w:rPr>
          <w:rFonts w:ascii="Consolas" w:eastAsia="Times New Roman" w:hAnsi="Consolas" w:cs="Consolas"/>
          <w:color w:val="222222"/>
          <w:sz w:val="20"/>
          <w:szCs w:val="20"/>
        </w:rPr>
        <w:t>console.log(</w:t>
      </w:r>
      <w:proofErr w:type="gramEnd"/>
      <w:r w:rsidRPr="00E80AED">
        <w:rPr>
          <w:rFonts w:ascii="Consolas" w:eastAsia="Times New Roman" w:hAnsi="Consolas" w:cs="Consolas"/>
          <w:color w:val="222222"/>
          <w:sz w:val="20"/>
          <w:szCs w:val="20"/>
        </w:rPr>
        <w:t>message);</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E80AED">
        <w:rPr>
          <w:rFonts w:ascii="Consolas" w:eastAsia="Times New Roman" w:hAnsi="Consolas" w:cs="Consolas"/>
          <w:color w:val="222222"/>
          <w:sz w:val="20"/>
          <w:szCs w:val="20"/>
        </w:rPr>
        <w:t>}</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roofErr w:type="gramStart"/>
      <w:r w:rsidRPr="00E80AED">
        <w:rPr>
          <w:rFonts w:ascii="Consolas" w:eastAsia="Times New Roman" w:hAnsi="Consolas" w:cs="Consolas"/>
          <w:color w:val="222222"/>
          <w:sz w:val="20"/>
          <w:szCs w:val="20"/>
        </w:rPr>
        <w:t>function</w:t>
      </w:r>
      <w:proofErr w:type="gramEnd"/>
      <w:r w:rsidRPr="00E80AED">
        <w:rPr>
          <w:rFonts w:ascii="Consolas" w:eastAsia="Times New Roman" w:hAnsi="Consolas" w:cs="Consolas"/>
          <w:color w:val="222222"/>
          <w:sz w:val="20"/>
          <w:szCs w:val="20"/>
        </w:rPr>
        <w:t xml:space="preserve"> greeter(name, age) {</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E80AED">
        <w:rPr>
          <w:rFonts w:ascii="Consolas" w:eastAsia="Times New Roman" w:hAnsi="Consolas" w:cs="Consolas"/>
          <w:color w:val="222222"/>
          <w:sz w:val="20"/>
          <w:szCs w:val="20"/>
        </w:rPr>
        <w:t xml:space="preserve">    </w:t>
      </w:r>
      <w:proofErr w:type="gramStart"/>
      <w:r w:rsidRPr="00E80AED">
        <w:rPr>
          <w:rFonts w:ascii="Consolas" w:eastAsia="Times New Roman" w:hAnsi="Consolas" w:cs="Consolas"/>
          <w:color w:val="222222"/>
          <w:sz w:val="20"/>
          <w:szCs w:val="20"/>
        </w:rPr>
        <w:t>return</w:t>
      </w:r>
      <w:proofErr w:type="gramEnd"/>
      <w:r w:rsidRPr="00E80AED">
        <w:rPr>
          <w:rFonts w:ascii="Consolas" w:eastAsia="Times New Roman" w:hAnsi="Consolas" w:cs="Consolas"/>
          <w:color w:val="222222"/>
          <w:sz w:val="20"/>
          <w:szCs w:val="20"/>
        </w:rPr>
        <w:t xml:space="preserve"> name + " says howdy!! He </w:t>
      </w:r>
      <w:proofErr w:type="gramStart"/>
      <w:r w:rsidRPr="00E80AED">
        <w:rPr>
          <w:rFonts w:ascii="Consolas" w:eastAsia="Times New Roman" w:hAnsi="Consolas" w:cs="Consolas"/>
          <w:color w:val="222222"/>
          <w:sz w:val="20"/>
          <w:szCs w:val="20"/>
        </w:rPr>
        <w:t>is "</w:t>
      </w:r>
      <w:proofErr w:type="gramEnd"/>
      <w:r w:rsidRPr="00E80AED">
        <w:rPr>
          <w:rFonts w:ascii="Consolas" w:eastAsia="Times New Roman" w:hAnsi="Consolas" w:cs="Consolas"/>
          <w:color w:val="222222"/>
          <w:sz w:val="20"/>
          <w:szCs w:val="20"/>
        </w:rPr>
        <w:t xml:space="preserve"> + age + " years old";</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E80AED">
        <w:rPr>
          <w:rFonts w:ascii="Consolas" w:eastAsia="Times New Roman" w:hAnsi="Consolas" w:cs="Consolas"/>
          <w:color w:val="222222"/>
          <w:sz w:val="20"/>
          <w:szCs w:val="20"/>
        </w:rPr>
        <w:t>}</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E80AED">
        <w:rPr>
          <w:rFonts w:ascii="Consolas" w:eastAsia="Times New Roman" w:hAnsi="Consolas" w:cs="Consolas"/>
          <w:color w:val="222222"/>
          <w:sz w:val="20"/>
          <w:szCs w:val="20"/>
        </w:rPr>
        <w:t xml:space="preserve">// </w:t>
      </w:r>
      <w:proofErr w:type="gramStart"/>
      <w:r w:rsidRPr="00E80AED">
        <w:rPr>
          <w:rFonts w:ascii="Consolas" w:eastAsia="Times New Roman" w:hAnsi="Consolas" w:cs="Consolas"/>
          <w:color w:val="222222"/>
          <w:sz w:val="20"/>
          <w:szCs w:val="20"/>
        </w:rPr>
        <w:t>Generate</w:t>
      </w:r>
      <w:proofErr w:type="gramEnd"/>
      <w:r w:rsidRPr="00E80AED">
        <w:rPr>
          <w:rFonts w:ascii="Consolas" w:eastAsia="Times New Roman" w:hAnsi="Consolas" w:cs="Consolas"/>
          <w:color w:val="222222"/>
          <w:sz w:val="20"/>
          <w:szCs w:val="20"/>
        </w:rPr>
        <w:t xml:space="preserve"> the message</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roofErr w:type="gramStart"/>
      <w:r w:rsidRPr="00E80AED">
        <w:rPr>
          <w:rFonts w:ascii="Consolas" w:eastAsia="Times New Roman" w:hAnsi="Consolas" w:cs="Consolas"/>
          <w:color w:val="222222"/>
          <w:sz w:val="20"/>
          <w:szCs w:val="20"/>
        </w:rPr>
        <w:t>var</w:t>
      </w:r>
      <w:proofErr w:type="gramEnd"/>
      <w:r w:rsidRPr="00E80AED">
        <w:rPr>
          <w:rFonts w:ascii="Consolas" w:eastAsia="Times New Roman" w:hAnsi="Consolas" w:cs="Consolas"/>
          <w:color w:val="222222"/>
          <w:sz w:val="20"/>
          <w:szCs w:val="20"/>
        </w:rPr>
        <w:t xml:space="preserve"> message = greeter("James", 23);</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E80AED">
        <w:rPr>
          <w:rFonts w:ascii="Consolas" w:eastAsia="Times New Roman" w:hAnsi="Consolas" w:cs="Consolas"/>
          <w:color w:val="222222"/>
          <w:sz w:val="20"/>
          <w:szCs w:val="20"/>
        </w:rPr>
        <w:t>// Pass it explicitly to greet</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roofErr w:type="gramStart"/>
      <w:r w:rsidRPr="00E80AED">
        <w:rPr>
          <w:rFonts w:ascii="Consolas" w:eastAsia="Times New Roman" w:hAnsi="Consolas" w:cs="Consolas"/>
          <w:color w:val="222222"/>
          <w:sz w:val="20"/>
          <w:szCs w:val="20"/>
        </w:rPr>
        <w:t>greet(</w:t>
      </w:r>
      <w:proofErr w:type="gramEnd"/>
      <w:r w:rsidRPr="00E80AED">
        <w:rPr>
          <w:rFonts w:ascii="Consolas" w:eastAsia="Times New Roman" w:hAnsi="Consolas" w:cs="Consolas"/>
          <w:color w:val="222222"/>
          <w:sz w:val="20"/>
          <w:szCs w:val="20"/>
        </w:rPr>
        <w:t>message);</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E80AED">
        <w:rPr>
          <w:rFonts w:ascii="Consolas" w:eastAsia="Times New Roman" w:hAnsi="Consolas" w:cs="Consolas"/>
          <w:color w:val="222222"/>
          <w:sz w:val="20"/>
          <w:szCs w:val="20"/>
        </w:rPr>
        <w:t>This function can be better represented by using closures</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roofErr w:type="gramStart"/>
      <w:r w:rsidRPr="00E80AED">
        <w:rPr>
          <w:rFonts w:ascii="Consolas" w:eastAsia="Times New Roman" w:hAnsi="Consolas" w:cs="Consolas"/>
          <w:color w:val="222222"/>
          <w:sz w:val="20"/>
          <w:szCs w:val="20"/>
        </w:rPr>
        <w:t>function</w:t>
      </w:r>
      <w:proofErr w:type="gramEnd"/>
      <w:r w:rsidRPr="00E80AED">
        <w:rPr>
          <w:rFonts w:ascii="Consolas" w:eastAsia="Times New Roman" w:hAnsi="Consolas" w:cs="Consolas"/>
          <w:color w:val="222222"/>
          <w:sz w:val="20"/>
          <w:szCs w:val="20"/>
        </w:rPr>
        <w:t xml:space="preserve"> greeter(name, age) {</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E80AED">
        <w:rPr>
          <w:rFonts w:ascii="Consolas" w:eastAsia="Times New Roman" w:hAnsi="Consolas" w:cs="Consolas"/>
          <w:color w:val="222222"/>
          <w:sz w:val="20"/>
          <w:szCs w:val="20"/>
        </w:rPr>
        <w:t xml:space="preserve">    </w:t>
      </w:r>
      <w:proofErr w:type="gramStart"/>
      <w:r w:rsidRPr="00E80AED">
        <w:rPr>
          <w:rFonts w:ascii="Consolas" w:eastAsia="Times New Roman" w:hAnsi="Consolas" w:cs="Consolas"/>
          <w:color w:val="222222"/>
          <w:sz w:val="20"/>
          <w:szCs w:val="20"/>
        </w:rPr>
        <w:t>var</w:t>
      </w:r>
      <w:proofErr w:type="gramEnd"/>
      <w:r w:rsidRPr="00E80AED">
        <w:rPr>
          <w:rFonts w:ascii="Consolas" w:eastAsia="Times New Roman" w:hAnsi="Consolas" w:cs="Consolas"/>
          <w:color w:val="222222"/>
          <w:sz w:val="20"/>
          <w:szCs w:val="20"/>
        </w:rPr>
        <w:t xml:space="preserve"> message = name + " says howdy!! He </w:t>
      </w:r>
      <w:proofErr w:type="gramStart"/>
      <w:r w:rsidRPr="00E80AED">
        <w:rPr>
          <w:rFonts w:ascii="Consolas" w:eastAsia="Times New Roman" w:hAnsi="Consolas" w:cs="Consolas"/>
          <w:color w:val="222222"/>
          <w:sz w:val="20"/>
          <w:szCs w:val="20"/>
        </w:rPr>
        <w:t>is "</w:t>
      </w:r>
      <w:proofErr w:type="gramEnd"/>
      <w:r w:rsidRPr="00E80AED">
        <w:rPr>
          <w:rFonts w:ascii="Consolas" w:eastAsia="Times New Roman" w:hAnsi="Consolas" w:cs="Consolas"/>
          <w:color w:val="222222"/>
          <w:sz w:val="20"/>
          <w:szCs w:val="20"/>
        </w:rPr>
        <w:t xml:space="preserve"> + age + " years old";</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E80AED">
        <w:rPr>
          <w:rFonts w:ascii="Consolas" w:eastAsia="Times New Roman" w:hAnsi="Consolas" w:cs="Consolas"/>
          <w:color w:val="222222"/>
          <w:sz w:val="20"/>
          <w:szCs w:val="20"/>
        </w:rPr>
        <w:t xml:space="preserve">    </w:t>
      </w:r>
      <w:proofErr w:type="gramStart"/>
      <w:r w:rsidRPr="00E80AED">
        <w:rPr>
          <w:rFonts w:ascii="Consolas" w:eastAsia="Times New Roman" w:hAnsi="Consolas" w:cs="Consolas"/>
          <w:color w:val="222222"/>
          <w:sz w:val="20"/>
          <w:szCs w:val="20"/>
        </w:rPr>
        <w:t>return</w:t>
      </w:r>
      <w:proofErr w:type="gramEnd"/>
      <w:r w:rsidRPr="00E80AED">
        <w:rPr>
          <w:rFonts w:ascii="Consolas" w:eastAsia="Times New Roman" w:hAnsi="Consolas" w:cs="Consolas"/>
          <w:color w:val="222222"/>
          <w:sz w:val="20"/>
          <w:szCs w:val="20"/>
        </w:rPr>
        <w:t xml:space="preserve"> function greet() {</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E80AED">
        <w:rPr>
          <w:rFonts w:ascii="Consolas" w:eastAsia="Times New Roman" w:hAnsi="Consolas" w:cs="Consolas"/>
          <w:color w:val="222222"/>
          <w:sz w:val="20"/>
          <w:szCs w:val="20"/>
        </w:rPr>
        <w:t xml:space="preserve">        </w:t>
      </w:r>
      <w:proofErr w:type="gramStart"/>
      <w:r w:rsidRPr="00E80AED">
        <w:rPr>
          <w:rFonts w:ascii="Consolas" w:eastAsia="Times New Roman" w:hAnsi="Consolas" w:cs="Consolas"/>
          <w:color w:val="222222"/>
          <w:sz w:val="20"/>
          <w:szCs w:val="20"/>
        </w:rPr>
        <w:t>console.log(</w:t>
      </w:r>
      <w:proofErr w:type="gramEnd"/>
      <w:r w:rsidRPr="00E80AED">
        <w:rPr>
          <w:rFonts w:ascii="Consolas" w:eastAsia="Times New Roman" w:hAnsi="Consolas" w:cs="Consolas"/>
          <w:color w:val="222222"/>
          <w:sz w:val="20"/>
          <w:szCs w:val="20"/>
        </w:rPr>
        <w:t>message);</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E80AED">
        <w:rPr>
          <w:rFonts w:ascii="Consolas" w:eastAsia="Times New Roman" w:hAnsi="Consolas" w:cs="Consolas"/>
          <w:color w:val="222222"/>
          <w:sz w:val="20"/>
          <w:szCs w:val="20"/>
        </w:rPr>
        <w:t xml:space="preserve">    };</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E80AED">
        <w:rPr>
          <w:rFonts w:ascii="Consolas" w:eastAsia="Times New Roman" w:hAnsi="Consolas" w:cs="Consolas"/>
          <w:color w:val="222222"/>
          <w:sz w:val="20"/>
          <w:szCs w:val="20"/>
        </w:rPr>
        <w:t>}</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E80AED">
        <w:rPr>
          <w:rFonts w:ascii="Consolas" w:eastAsia="Times New Roman" w:hAnsi="Consolas" w:cs="Consolas"/>
          <w:color w:val="222222"/>
          <w:sz w:val="20"/>
          <w:szCs w:val="20"/>
        </w:rPr>
        <w:t xml:space="preserve">// </w:t>
      </w:r>
      <w:proofErr w:type="gramStart"/>
      <w:r w:rsidRPr="00E80AED">
        <w:rPr>
          <w:rFonts w:ascii="Consolas" w:eastAsia="Times New Roman" w:hAnsi="Consolas" w:cs="Consolas"/>
          <w:color w:val="222222"/>
          <w:sz w:val="20"/>
          <w:szCs w:val="20"/>
        </w:rPr>
        <w:t>Generate</w:t>
      </w:r>
      <w:proofErr w:type="gramEnd"/>
      <w:r w:rsidRPr="00E80AED">
        <w:rPr>
          <w:rFonts w:ascii="Consolas" w:eastAsia="Times New Roman" w:hAnsi="Consolas" w:cs="Consolas"/>
          <w:color w:val="222222"/>
          <w:sz w:val="20"/>
          <w:szCs w:val="20"/>
        </w:rPr>
        <w:t xml:space="preserve"> the closure</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roofErr w:type="gramStart"/>
      <w:r w:rsidRPr="00E80AED">
        <w:rPr>
          <w:rFonts w:ascii="Consolas" w:eastAsia="Times New Roman" w:hAnsi="Consolas" w:cs="Consolas"/>
          <w:color w:val="222222"/>
          <w:sz w:val="20"/>
          <w:szCs w:val="20"/>
        </w:rPr>
        <w:t>var</w:t>
      </w:r>
      <w:proofErr w:type="gramEnd"/>
      <w:r w:rsidRPr="00E80AED">
        <w:rPr>
          <w:rFonts w:ascii="Consolas" w:eastAsia="Times New Roman" w:hAnsi="Consolas" w:cs="Consolas"/>
          <w:color w:val="222222"/>
          <w:sz w:val="20"/>
          <w:szCs w:val="20"/>
        </w:rPr>
        <w:t xml:space="preserve"> JamesGreeter = greeter("James", 23);</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E80AED">
        <w:rPr>
          <w:rFonts w:ascii="Consolas" w:eastAsia="Times New Roman" w:hAnsi="Consolas" w:cs="Consolas"/>
          <w:color w:val="222222"/>
          <w:sz w:val="20"/>
          <w:szCs w:val="20"/>
        </w:rPr>
        <w:t>// Use the closure</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roofErr w:type="gramStart"/>
      <w:r w:rsidRPr="00E80AED">
        <w:rPr>
          <w:rFonts w:ascii="Consolas" w:eastAsia="Times New Roman" w:hAnsi="Consolas" w:cs="Consolas"/>
          <w:color w:val="222222"/>
          <w:sz w:val="20"/>
          <w:szCs w:val="20"/>
        </w:rPr>
        <w:t>JamesGreeter(</w:t>
      </w:r>
      <w:proofErr w:type="gramEnd"/>
      <w:r w:rsidRPr="00E80AED">
        <w:rPr>
          <w:rFonts w:ascii="Consolas" w:eastAsia="Times New Roman" w:hAnsi="Consolas" w:cs="Consolas"/>
          <w:color w:val="222222"/>
          <w:sz w:val="20"/>
          <w:szCs w:val="20"/>
        </w:rPr>
        <w:t>);</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bCs/>
          <w:color w:val="222222"/>
          <w:sz w:val="27"/>
          <w:szCs w:val="27"/>
        </w:rPr>
        <w:t>60. How can a value be appended to an array?</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lastRenderedPageBreak/>
        <w:t>A value can be appended to an array in the given manner -</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proofErr w:type="gramStart"/>
      <w:r w:rsidRPr="00E80AED">
        <w:rPr>
          <w:rFonts w:ascii="Arial" w:eastAsia="Times New Roman" w:hAnsi="Arial" w:cs="Arial"/>
          <w:color w:val="222222"/>
          <w:sz w:val="27"/>
          <w:szCs w:val="27"/>
        </w:rPr>
        <w:t>arr[</w:t>
      </w:r>
      <w:proofErr w:type="gramEnd"/>
      <w:r w:rsidRPr="00E80AED">
        <w:rPr>
          <w:rFonts w:ascii="Arial" w:eastAsia="Times New Roman" w:hAnsi="Arial" w:cs="Arial"/>
          <w:color w:val="222222"/>
          <w:sz w:val="27"/>
          <w:szCs w:val="27"/>
        </w:rPr>
        <w:t>arr.length] = value;</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bCs/>
          <w:color w:val="222222"/>
          <w:sz w:val="27"/>
          <w:szCs w:val="27"/>
        </w:rPr>
        <w:t>61. Explain the for-in loop?</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The for-in loop is used to loop through the properties of an object.</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The syntax for the for-in loop is -</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roofErr w:type="gramStart"/>
      <w:r w:rsidRPr="00E80AED">
        <w:rPr>
          <w:rFonts w:ascii="Consolas" w:eastAsia="Times New Roman" w:hAnsi="Consolas" w:cs="Consolas"/>
          <w:color w:val="222222"/>
          <w:sz w:val="20"/>
          <w:szCs w:val="20"/>
        </w:rPr>
        <w:t>for</w:t>
      </w:r>
      <w:proofErr w:type="gramEnd"/>
      <w:r w:rsidRPr="00E80AED">
        <w:rPr>
          <w:rFonts w:ascii="Consolas" w:eastAsia="Times New Roman" w:hAnsi="Consolas" w:cs="Consolas"/>
          <w:color w:val="222222"/>
          <w:sz w:val="20"/>
          <w:szCs w:val="20"/>
        </w:rPr>
        <w:t xml:space="preserve"> (variable name in object){</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E80AED">
        <w:rPr>
          <w:rFonts w:ascii="Consolas" w:eastAsia="Times New Roman" w:hAnsi="Consolas" w:cs="Consolas"/>
          <w:color w:val="222222"/>
          <w:sz w:val="20"/>
          <w:szCs w:val="20"/>
        </w:rPr>
        <w:tab/>
      </w:r>
      <w:proofErr w:type="gramStart"/>
      <w:r w:rsidRPr="00E80AED">
        <w:rPr>
          <w:rFonts w:ascii="Consolas" w:eastAsia="Times New Roman" w:hAnsi="Consolas" w:cs="Consolas"/>
          <w:color w:val="222222"/>
          <w:sz w:val="20"/>
          <w:szCs w:val="20"/>
        </w:rPr>
        <w:t>statement</w:t>
      </w:r>
      <w:proofErr w:type="gramEnd"/>
      <w:r w:rsidRPr="00E80AED">
        <w:rPr>
          <w:rFonts w:ascii="Consolas" w:eastAsia="Times New Roman" w:hAnsi="Consolas" w:cs="Consolas"/>
          <w:color w:val="222222"/>
          <w:sz w:val="20"/>
          <w:szCs w:val="20"/>
        </w:rPr>
        <w:t xml:space="preserve"> or block to execute</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E80AED">
        <w:rPr>
          <w:rFonts w:ascii="Consolas" w:eastAsia="Times New Roman" w:hAnsi="Consolas" w:cs="Consolas"/>
          <w:color w:val="222222"/>
          <w:sz w:val="20"/>
          <w:szCs w:val="20"/>
        </w:rPr>
        <w:t>}</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In each repetition, one property from the object is associated to the variable name, and the loop is continued till all the properties of the object are depleted.</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bCs/>
          <w:color w:val="222222"/>
          <w:sz w:val="27"/>
          <w:szCs w:val="27"/>
        </w:rPr>
        <w:t>62. Describe the properties of an anonymous function in JavaScript?</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A function that is declared without any named identifier is known as an anonymous function. In general, an anonymous function is inaccessible after its declaration.</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Anonymous function declaration -</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roofErr w:type="gramStart"/>
      <w:r w:rsidRPr="00E80AED">
        <w:rPr>
          <w:rFonts w:ascii="Consolas" w:eastAsia="Times New Roman" w:hAnsi="Consolas" w:cs="Consolas"/>
          <w:color w:val="222222"/>
          <w:sz w:val="20"/>
          <w:szCs w:val="20"/>
        </w:rPr>
        <w:t>var</w:t>
      </w:r>
      <w:proofErr w:type="gramEnd"/>
      <w:r w:rsidRPr="00E80AED">
        <w:rPr>
          <w:rFonts w:ascii="Consolas" w:eastAsia="Times New Roman" w:hAnsi="Consolas" w:cs="Consolas"/>
          <w:color w:val="222222"/>
          <w:sz w:val="20"/>
          <w:szCs w:val="20"/>
        </w:rPr>
        <w:t xml:space="preserve"> anon = function() {</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E80AED">
        <w:rPr>
          <w:rFonts w:ascii="Consolas" w:eastAsia="Times New Roman" w:hAnsi="Consolas" w:cs="Consolas"/>
          <w:color w:val="222222"/>
          <w:sz w:val="20"/>
          <w:szCs w:val="20"/>
        </w:rPr>
        <w:tab/>
      </w:r>
      <w:proofErr w:type="gramStart"/>
      <w:r w:rsidRPr="00E80AED">
        <w:rPr>
          <w:rFonts w:ascii="Consolas" w:eastAsia="Times New Roman" w:hAnsi="Consolas" w:cs="Consolas"/>
          <w:color w:val="222222"/>
          <w:sz w:val="20"/>
          <w:szCs w:val="20"/>
        </w:rPr>
        <w:t>alert(</w:t>
      </w:r>
      <w:proofErr w:type="gramEnd"/>
      <w:r w:rsidRPr="00E80AED">
        <w:rPr>
          <w:rFonts w:ascii="Consolas" w:eastAsia="Times New Roman" w:hAnsi="Consolas" w:cs="Consolas"/>
          <w:color w:val="222222"/>
          <w:sz w:val="20"/>
          <w:szCs w:val="20"/>
        </w:rPr>
        <w:t>'I am anonymous');</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E80AED">
        <w:rPr>
          <w:rFonts w:ascii="Consolas" w:eastAsia="Times New Roman" w:hAnsi="Consolas" w:cs="Consolas"/>
          <w:color w:val="222222"/>
          <w:sz w:val="20"/>
          <w:szCs w:val="20"/>
        </w:rPr>
        <w:t>};</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roofErr w:type="gramStart"/>
      <w:r w:rsidRPr="00E80AED">
        <w:rPr>
          <w:rFonts w:ascii="Consolas" w:eastAsia="Times New Roman" w:hAnsi="Consolas" w:cs="Consolas"/>
          <w:color w:val="222222"/>
          <w:sz w:val="20"/>
          <w:szCs w:val="20"/>
        </w:rPr>
        <w:t>anon(</w:t>
      </w:r>
      <w:proofErr w:type="gramEnd"/>
      <w:r w:rsidRPr="00E80AED">
        <w:rPr>
          <w:rFonts w:ascii="Consolas" w:eastAsia="Times New Roman" w:hAnsi="Consolas" w:cs="Consolas"/>
          <w:color w:val="222222"/>
          <w:sz w:val="20"/>
          <w:szCs w:val="20"/>
        </w:rPr>
        <w:t>);</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bCs/>
          <w:color w:val="222222"/>
          <w:sz w:val="27"/>
          <w:szCs w:val="27"/>
        </w:rPr>
        <w:t>63. What is the difference between .</w:t>
      </w:r>
      <w:proofErr w:type="gramStart"/>
      <w:r w:rsidRPr="00E80AED">
        <w:rPr>
          <w:rFonts w:ascii="Arial" w:eastAsia="Times New Roman" w:hAnsi="Arial" w:cs="Arial"/>
          <w:bCs/>
          <w:color w:val="222222"/>
          <w:sz w:val="27"/>
          <w:szCs w:val="27"/>
        </w:rPr>
        <w:t>call(</w:t>
      </w:r>
      <w:proofErr w:type="gramEnd"/>
      <w:r w:rsidRPr="00E80AED">
        <w:rPr>
          <w:rFonts w:ascii="Arial" w:eastAsia="Times New Roman" w:hAnsi="Arial" w:cs="Arial"/>
          <w:bCs/>
          <w:color w:val="222222"/>
          <w:sz w:val="27"/>
          <w:szCs w:val="27"/>
        </w:rPr>
        <w:t>) and .apply()?</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The function .</w:t>
      </w:r>
      <w:proofErr w:type="gramStart"/>
      <w:r w:rsidRPr="00E80AED">
        <w:rPr>
          <w:rFonts w:ascii="Arial" w:eastAsia="Times New Roman" w:hAnsi="Arial" w:cs="Arial"/>
          <w:color w:val="222222"/>
          <w:sz w:val="27"/>
          <w:szCs w:val="27"/>
        </w:rPr>
        <w:t>call(</w:t>
      </w:r>
      <w:proofErr w:type="gramEnd"/>
      <w:r w:rsidRPr="00E80AED">
        <w:rPr>
          <w:rFonts w:ascii="Arial" w:eastAsia="Times New Roman" w:hAnsi="Arial" w:cs="Arial"/>
          <w:color w:val="222222"/>
          <w:sz w:val="27"/>
          <w:szCs w:val="27"/>
        </w:rPr>
        <w:t>) and .apply() are very similar in their usage except a little difference. .</w:t>
      </w:r>
      <w:proofErr w:type="gramStart"/>
      <w:r w:rsidRPr="00E80AED">
        <w:rPr>
          <w:rFonts w:ascii="Arial" w:eastAsia="Times New Roman" w:hAnsi="Arial" w:cs="Arial"/>
          <w:color w:val="222222"/>
          <w:sz w:val="27"/>
          <w:szCs w:val="27"/>
        </w:rPr>
        <w:t>call(</w:t>
      </w:r>
      <w:proofErr w:type="gramEnd"/>
      <w:r w:rsidRPr="00E80AED">
        <w:rPr>
          <w:rFonts w:ascii="Arial" w:eastAsia="Times New Roman" w:hAnsi="Arial" w:cs="Arial"/>
          <w:color w:val="222222"/>
          <w:sz w:val="27"/>
          <w:szCs w:val="27"/>
        </w:rPr>
        <w:t>) is used when the number of the function's arguments are known to the programmer, as they have to be mentioned as arguments in the call statement. On the other hand, .</w:t>
      </w:r>
      <w:proofErr w:type="gramStart"/>
      <w:r w:rsidRPr="00E80AED">
        <w:rPr>
          <w:rFonts w:ascii="Arial" w:eastAsia="Times New Roman" w:hAnsi="Arial" w:cs="Arial"/>
          <w:color w:val="222222"/>
          <w:sz w:val="27"/>
          <w:szCs w:val="27"/>
        </w:rPr>
        <w:t>apply(</w:t>
      </w:r>
      <w:proofErr w:type="gramEnd"/>
      <w:r w:rsidRPr="00E80AED">
        <w:rPr>
          <w:rFonts w:ascii="Arial" w:eastAsia="Times New Roman" w:hAnsi="Arial" w:cs="Arial"/>
          <w:color w:val="222222"/>
          <w:sz w:val="27"/>
          <w:szCs w:val="27"/>
        </w:rPr>
        <w:t>) is used when the number is not known. The function .</w:t>
      </w:r>
      <w:proofErr w:type="gramStart"/>
      <w:r w:rsidRPr="00E80AED">
        <w:rPr>
          <w:rFonts w:ascii="Arial" w:eastAsia="Times New Roman" w:hAnsi="Arial" w:cs="Arial"/>
          <w:color w:val="222222"/>
          <w:sz w:val="27"/>
          <w:szCs w:val="27"/>
        </w:rPr>
        <w:t>apply(</w:t>
      </w:r>
      <w:proofErr w:type="gramEnd"/>
      <w:r w:rsidRPr="00E80AED">
        <w:rPr>
          <w:rFonts w:ascii="Arial" w:eastAsia="Times New Roman" w:hAnsi="Arial" w:cs="Arial"/>
          <w:color w:val="222222"/>
          <w:sz w:val="27"/>
          <w:szCs w:val="27"/>
        </w:rPr>
        <w:t>) expects the argument to be an array.</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The basic difference between .</w:t>
      </w:r>
      <w:proofErr w:type="gramStart"/>
      <w:r w:rsidRPr="00E80AED">
        <w:rPr>
          <w:rFonts w:ascii="Arial" w:eastAsia="Times New Roman" w:hAnsi="Arial" w:cs="Arial"/>
          <w:color w:val="222222"/>
          <w:sz w:val="27"/>
          <w:szCs w:val="27"/>
        </w:rPr>
        <w:t>call(</w:t>
      </w:r>
      <w:proofErr w:type="gramEnd"/>
      <w:r w:rsidRPr="00E80AED">
        <w:rPr>
          <w:rFonts w:ascii="Arial" w:eastAsia="Times New Roman" w:hAnsi="Arial" w:cs="Arial"/>
          <w:color w:val="222222"/>
          <w:sz w:val="27"/>
          <w:szCs w:val="27"/>
        </w:rPr>
        <w:t>) and .apply() is in the way arguments are passed to the function. Their usage can be illustrated by the given example.</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roofErr w:type="gramStart"/>
      <w:r w:rsidRPr="00E80AED">
        <w:rPr>
          <w:rFonts w:ascii="Consolas" w:eastAsia="Times New Roman" w:hAnsi="Consolas" w:cs="Consolas"/>
          <w:color w:val="222222"/>
          <w:sz w:val="20"/>
          <w:szCs w:val="20"/>
        </w:rPr>
        <w:t>var</w:t>
      </w:r>
      <w:proofErr w:type="gramEnd"/>
      <w:r w:rsidRPr="00E80AED">
        <w:rPr>
          <w:rFonts w:ascii="Consolas" w:eastAsia="Times New Roman" w:hAnsi="Consolas" w:cs="Consolas"/>
          <w:color w:val="222222"/>
          <w:sz w:val="20"/>
          <w:szCs w:val="20"/>
        </w:rPr>
        <w:t xml:space="preserve"> someObject = {</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roofErr w:type="gramStart"/>
      <w:r w:rsidRPr="00E80AED">
        <w:rPr>
          <w:rFonts w:ascii="Consolas" w:eastAsia="Times New Roman" w:hAnsi="Consolas" w:cs="Consolas"/>
          <w:color w:val="222222"/>
          <w:sz w:val="20"/>
          <w:szCs w:val="20"/>
        </w:rPr>
        <w:lastRenderedPageBreak/>
        <w:t>myProperty :</w:t>
      </w:r>
      <w:proofErr w:type="gramEnd"/>
      <w:r w:rsidRPr="00E80AED">
        <w:rPr>
          <w:rFonts w:ascii="Consolas" w:eastAsia="Times New Roman" w:hAnsi="Consolas" w:cs="Consolas"/>
          <w:color w:val="222222"/>
          <w:sz w:val="20"/>
          <w:szCs w:val="20"/>
        </w:rPr>
        <w:t xml:space="preserve"> 'Foo',</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roofErr w:type="gramStart"/>
      <w:r w:rsidRPr="00E80AED">
        <w:rPr>
          <w:rFonts w:ascii="Consolas" w:eastAsia="Times New Roman" w:hAnsi="Consolas" w:cs="Consolas"/>
          <w:color w:val="222222"/>
          <w:sz w:val="20"/>
          <w:szCs w:val="20"/>
        </w:rPr>
        <w:t>myMethod :</w:t>
      </w:r>
      <w:proofErr w:type="gramEnd"/>
      <w:r w:rsidRPr="00E80AED">
        <w:rPr>
          <w:rFonts w:ascii="Consolas" w:eastAsia="Times New Roman" w:hAnsi="Consolas" w:cs="Consolas"/>
          <w:color w:val="222222"/>
          <w:sz w:val="20"/>
          <w:szCs w:val="20"/>
        </w:rPr>
        <w:t xml:space="preserve"> function(prefix, postfix) {</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E80AED">
        <w:rPr>
          <w:rFonts w:ascii="Consolas" w:eastAsia="Times New Roman" w:hAnsi="Consolas" w:cs="Consolas"/>
          <w:color w:val="222222"/>
          <w:sz w:val="20"/>
          <w:szCs w:val="20"/>
        </w:rPr>
        <w:tab/>
      </w:r>
      <w:proofErr w:type="gramStart"/>
      <w:r w:rsidRPr="00E80AED">
        <w:rPr>
          <w:rFonts w:ascii="Consolas" w:eastAsia="Times New Roman" w:hAnsi="Consolas" w:cs="Consolas"/>
          <w:color w:val="222222"/>
          <w:sz w:val="20"/>
          <w:szCs w:val="20"/>
        </w:rPr>
        <w:t>alert(</w:t>
      </w:r>
      <w:proofErr w:type="gramEnd"/>
      <w:r w:rsidRPr="00E80AED">
        <w:rPr>
          <w:rFonts w:ascii="Consolas" w:eastAsia="Times New Roman" w:hAnsi="Consolas" w:cs="Consolas"/>
          <w:color w:val="222222"/>
          <w:sz w:val="20"/>
          <w:szCs w:val="20"/>
        </w:rPr>
        <w:t>prefix + this.myProperty + postfix);</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E80AED">
        <w:rPr>
          <w:rFonts w:ascii="Consolas" w:eastAsia="Times New Roman" w:hAnsi="Consolas" w:cs="Consolas"/>
          <w:color w:val="222222"/>
          <w:sz w:val="20"/>
          <w:szCs w:val="20"/>
        </w:rPr>
        <w:t>}</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E80AED">
        <w:rPr>
          <w:rFonts w:ascii="Consolas" w:eastAsia="Times New Roman" w:hAnsi="Consolas" w:cs="Consolas"/>
          <w:color w:val="222222"/>
          <w:sz w:val="20"/>
          <w:szCs w:val="20"/>
        </w:rPr>
        <w:t>};</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roofErr w:type="gramStart"/>
      <w:r w:rsidRPr="00E80AED">
        <w:rPr>
          <w:rFonts w:ascii="Consolas" w:eastAsia="Times New Roman" w:hAnsi="Consolas" w:cs="Consolas"/>
          <w:color w:val="222222"/>
          <w:sz w:val="20"/>
          <w:szCs w:val="20"/>
        </w:rPr>
        <w:t>someObject.myMethod(</w:t>
      </w:r>
      <w:proofErr w:type="gramEnd"/>
      <w:r w:rsidRPr="00E80AED">
        <w:rPr>
          <w:rFonts w:ascii="Consolas" w:eastAsia="Times New Roman" w:hAnsi="Consolas" w:cs="Consolas"/>
          <w:color w:val="222222"/>
          <w:sz w:val="20"/>
          <w:szCs w:val="20"/>
        </w:rPr>
        <w:t>'&lt;', '&gt;'); // alerts '&lt;Foo&gt;'</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roofErr w:type="gramStart"/>
      <w:r w:rsidRPr="00E80AED">
        <w:rPr>
          <w:rFonts w:ascii="Consolas" w:eastAsia="Times New Roman" w:hAnsi="Consolas" w:cs="Consolas"/>
          <w:color w:val="222222"/>
          <w:sz w:val="20"/>
          <w:szCs w:val="20"/>
        </w:rPr>
        <w:t>var</w:t>
      </w:r>
      <w:proofErr w:type="gramEnd"/>
      <w:r w:rsidRPr="00E80AED">
        <w:rPr>
          <w:rFonts w:ascii="Consolas" w:eastAsia="Times New Roman" w:hAnsi="Consolas" w:cs="Consolas"/>
          <w:color w:val="222222"/>
          <w:sz w:val="20"/>
          <w:szCs w:val="20"/>
        </w:rPr>
        <w:t xml:space="preserve"> someOtherObject  = {</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E80AED">
        <w:rPr>
          <w:rFonts w:ascii="Consolas" w:eastAsia="Times New Roman" w:hAnsi="Consolas" w:cs="Consolas"/>
          <w:color w:val="222222"/>
          <w:sz w:val="20"/>
          <w:szCs w:val="20"/>
        </w:rPr>
        <w:tab/>
      </w:r>
      <w:proofErr w:type="gramStart"/>
      <w:r w:rsidRPr="00E80AED">
        <w:rPr>
          <w:rFonts w:ascii="Consolas" w:eastAsia="Times New Roman" w:hAnsi="Consolas" w:cs="Consolas"/>
          <w:color w:val="222222"/>
          <w:sz w:val="20"/>
          <w:szCs w:val="20"/>
        </w:rPr>
        <w:t>myProperty :</w:t>
      </w:r>
      <w:proofErr w:type="gramEnd"/>
      <w:r w:rsidRPr="00E80AED">
        <w:rPr>
          <w:rFonts w:ascii="Consolas" w:eastAsia="Times New Roman" w:hAnsi="Consolas" w:cs="Consolas"/>
          <w:color w:val="222222"/>
          <w:sz w:val="20"/>
          <w:szCs w:val="20"/>
        </w:rPr>
        <w:t xml:space="preserve"> 'Bar'</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E80AED">
        <w:rPr>
          <w:rFonts w:ascii="Consolas" w:eastAsia="Times New Roman" w:hAnsi="Consolas" w:cs="Consolas"/>
          <w:color w:val="222222"/>
          <w:sz w:val="20"/>
          <w:szCs w:val="20"/>
        </w:rPr>
        <w:t>};</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roofErr w:type="gramStart"/>
      <w:r w:rsidRPr="00E80AED">
        <w:rPr>
          <w:rFonts w:ascii="Consolas" w:eastAsia="Times New Roman" w:hAnsi="Consolas" w:cs="Consolas"/>
          <w:color w:val="222222"/>
          <w:sz w:val="20"/>
          <w:szCs w:val="20"/>
        </w:rPr>
        <w:t>someObject.myMethod.call(</w:t>
      </w:r>
      <w:proofErr w:type="gramEnd"/>
      <w:r w:rsidRPr="00E80AED">
        <w:rPr>
          <w:rFonts w:ascii="Consolas" w:eastAsia="Times New Roman" w:hAnsi="Consolas" w:cs="Consolas"/>
          <w:color w:val="222222"/>
          <w:sz w:val="20"/>
          <w:szCs w:val="20"/>
        </w:rPr>
        <w:t>someOtherObject, '&lt;', '&gt;'); // alerts '&lt;Bar&gt;'</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roofErr w:type="gramStart"/>
      <w:r w:rsidRPr="00E80AED">
        <w:rPr>
          <w:rFonts w:ascii="Consolas" w:eastAsia="Times New Roman" w:hAnsi="Consolas" w:cs="Consolas"/>
          <w:color w:val="222222"/>
          <w:sz w:val="20"/>
          <w:szCs w:val="20"/>
        </w:rPr>
        <w:t>someObject.myMethod.apply(</w:t>
      </w:r>
      <w:proofErr w:type="gramEnd"/>
      <w:r w:rsidRPr="00E80AED">
        <w:rPr>
          <w:rFonts w:ascii="Consolas" w:eastAsia="Times New Roman" w:hAnsi="Consolas" w:cs="Consolas"/>
          <w:color w:val="222222"/>
          <w:sz w:val="20"/>
          <w:szCs w:val="20"/>
        </w:rPr>
        <w:t>someOtherObject, ['&lt;', '&gt;']); // alerts '&lt;Bar&gt;'</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bCs/>
          <w:color w:val="222222"/>
          <w:sz w:val="27"/>
          <w:szCs w:val="27"/>
        </w:rPr>
        <w:t>64. Define event bubbling?</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JavaScript allows DOM elements to be nested inside each other. In such a case, if the handler of the child is clicked, the handler of parent will also work as if it were clicked too.</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bCs/>
          <w:color w:val="222222"/>
          <w:sz w:val="27"/>
          <w:szCs w:val="27"/>
        </w:rPr>
        <w:t>65. Is JavaScript case sensitive? Give an example?</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Yes, JavaScript is case sensitive. For example, a function parseInt is not same as the function Parseint.</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bCs/>
          <w:color w:val="222222"/>
          <w:sz w:val="27"/>
          <w:szCs w:val="27"/>
        </w:rPr>
        <w:t xml:space="preserve">66. What </w:t>
      </w:r>
      <w:proofErr w:type="gramStart"/>
      <w:r w:rsidRPr="00E80AED">
        <w:rPr>
          <w:rFonts w:ascii="Arial" w:eastAsia="Times New Roman" w:hAnsi="Arial" w:cs="Arial"/>
          <w:bCs/>
          <w:color w:val="222222"/>
          <w:sz w:val="27"/>
          <w:szCs w:val="27"/>
        </w:rPr>
        <w:t>boolean</w:t>
      </w:r>
      <w:proofErr w:type="gramEnd"/>
      <w:r w:rsidRPr="00E80AED">
        <w:rPr>
          <w:rFonts w:ascii="Arial" w:eastAsia="Times New Roman" w:hAnsi="Arial" w:cs="Arial"/>
          <w:bCs/>
          <w:color w:val="222222"/>
          <w:sz w:val="27"/>
          <w:szCs w:val="27"/>
        </w:rPr>
        <w:t xml:space="preserve"> operators can be used in JavaScript?</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The 'And' Operator (&amp;&amp;), 'Or' Operator (||) and the 'Not' Operator (!) can be used in JavaScript.</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*Operators are without the parenthesis.</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bCs/>
          <w:color w:val="222222"/>
          <w:sz w:val="27"/>
          <w:szCs w:val="27"/>
        </w:rPr>
        <w:t>67. How can a particular frame be targeted, from a hyperlink, in JavaScript?</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This can be done by including the name of the required frame in the hyperlink using the 'target' attribute.</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E80AED">
        <w:rPr>
          <w:rFonts w:ascii="Consolas" w:eastAsia="Times New Roman" w:hAnsi="Consolas" w:cs="Consolas"/>
          <w:color w:val="222222"/>
          <w:sz w:val="20"/>
          <w:szCs w:val="20"/>
        </w:rPr>
        <w:t>&lt;a href="/newpage.htm" target="newframe"&gt;&gt;New Page&lt;/a&gt;</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bCs/>
          <w:color w:val="222222"/>
          <w:sz w:val="27"/>
          <w:szCs w:val="27"/>
        </w:rPr>
        <w:t>68. What is the role of break and continue statements?</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lastRenderedPageBreak/>
        <w:t>Break statement is used to come out of the current loop while the continue statement continues the current loop with a new recurrence.</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bCs/>
          <w:color w:val="222222"/>
          <w:sz w:val="27"/>
          <w:szCs w:val="27"/>
        </w:rPr>
        <w:t>69. Write the point of difference between web-garden and a web-farm?</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Both web-garden and web-farm are web hosting systems. The only difference is that web-garden is a setup that includes many processors in a single server while web-farm is a larger setup that uses more than one server.</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bCs/>
          <w:color w:val="222222"/>
          <w:sz w:val="27"/>
          <w:szCs w:val="27"/>
        </w:rPr>
        <w:t>70. How are object properties assigned?</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Assigning properties to objects is done in the same way as a value is assigned to a variable. For example, a form object's action value is assigned as 'submit' in the following manner - Document.form.action="submit"</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bCs/>
          <w:color w:val="222222"/>
          <w:sz w:val="27"/>
          <w:szCs w:val="27"/>
        </w:rPr>
        <w:t>71. What is the method for reading and writing a file in JavaScript?</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This can be done by Using JavaScript extensions (runs from JavaScript Editor), example for opening of a file -</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roofErr w:type="gramStart"/>
      <w:r w:rsidRPr="00E80AED">
        <w:rPr>
          <w:rFonts w:ascii="Consolas" w:eastAsia="Times New Roman" w:hAnsi="Consolas" w:cs="Consolas"/>
          <w:color w:val="222222"/>
          <w:sz w:val="20"/>
          <w:szCs w:val="20"/>
        </w:rPr>
        <w:t>fh</w:t>
      </w:r>
      <w:proofErr w:type="gramEnd"/>
      <w:r w:rsidRPr="00E80AED">
        <w:rPr>
          <w:rFonts w:ascii="Consolas" w:eastAsia="Times New Roman" w:hAnsi="Consolas" w:cs="Consolas"/>
          <w:color w:val="222222"/>
          <w:sz w:val="20"/>
          <w:szCs w:val="20"/>
        </w:rPr>
        <w:t xml:space="preserve"> = fopen(getScriptPath(), 0);</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bCs/>
          <w:color w:val="222222"/>
          <w:sz w:val="27"/>
          <w:szCs w:val="27"/>
        </w:rPr>
        <w:t>72. How are DOM utilized in JavaScript?</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DOM stands for Document Object Model and is responsible for how various objects in a document interact with each other. DOM is required for developing web pages, which includes objects like paragraph, links, etc. These objects can be operated to include actions like add or delete. DOM is also required to add extra capabilities to a web page. On top of that, the use of API gives an advantage over other existing models.</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bCs/>
          <w:color w:val="222222"/>
          <w:sz w:val="27"/>
          <w:szCs w:val="27"/>
        </w:rPr>
        <w:t>73. How are event handlers utilized in JavaScript?</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Events are the actions that result from activities, such as clicking a link or filling a form, by the user. An event handler is required to manage proper execution of all these events. Event handlers are an extra attribute of the object. This attribute includes event's name and the action taken if the event takes place.</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bCs/>
          <w:color w:val="222222"/>
          <w:sz w:val="27"/>
          <w:szCs w:val="27"/>
        </w:rPr>
        <w:t>74. Explain the role of deferred scripts in JavaScript?</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By default, the parsing of the HTML code, during page loading, is paused until the script has not stopped executing. It means</w:t>
      </w:r>
      <w:proofErr w:type="gramStart"/>
      <w:r w:rsidRPr="00E80AED">
        <w:rPr>
          <w:rFonts w:ascii="Arial" w:eastAsia="Times New Roman" w:hAnsi="Arial" w:cs="Arial"/>
          <w:color w:val="222222"/>
          <w:sz w:val="27"/>
          <w:szCs w:val="27"/>
        </w:rPr>
        <w:t>,</w:t>
      </w:r>
      <w:proofErr w:type="gramEnd"/>
      <w:r w:rsidRPr="00E80AED">
        <w:rPr>
          <w:rFonts w:ascii="Arial" w:eastAsia="Times New Roman" w:hAnsi="Arial" w:cs="Arial"/>
          <w:color w:val="222222"/>
          <w:sz w:val="27"/>
          <w:szCs w:val="27"/>
        </w:rPr>
        <w:t xml:space="preserve"> if the server is slow or the </w:t>
      </w:r>
      <w:r w:rsidRPr="00E80AED">
        <w:rPr>
          <w:rFonts w:ascii="Arial" w:eastAsia="Times New Roman" w:hAnsi="Arial" w:cs="Arial"/>
          <w:color w:val="222222"/>
          <w:sz w:val="27"/>
          <w:szCs w:val="27"/>
        </w:rPr>
        <w:lastRenderedPageBreak/>
        <w:t>script is particularly heavy, then the webpage is displayed with a delay. While using Deferred, scripts delays execution of the script till the time HTML parser is running. This reduces the loading time of web pages and they get displayed faster.</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bCs/>
          <w:color w:val="222222"/>
          <w:sz w:val="27"/>
          <w:szCs w:val="27"/>
        </w:rPr>
        <w:t>75. What are the various functional components in JavaScript?</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The different functional components in JavaScript are-</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bCs/>
          <w:color w:val="222222"/>
          <w:sz w:val="27"/>
          <w:szCs w:val="27"/>
        </w:rPr>
        <w:t>First-class functions:</w:t>
      </w:r>
      <w:r w:rsidRPr="00E80AED">
        <w:rPr>
          <w:rFonts w:ascii="Arial" w:eastAsia="Times New Roman" w:hAnsi="Arial" w:cs="Arial"/>
          <w:color w:val="222222"/>
          <w:sz w:val="27"/>
          <w:szCs w:val="27"/>
        </w:rPr>
        <w:t> Functions in JavaScript are utilized as first class objects. This usually means that these functions can be passed as arguments to other functions, returned as values from other functions, assigned to variables or can also be stored in data structures.</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bCs/>
          <w:color w:val="222222"/>
          <w:sz w:val="27"/>
          <w:szCs w:val="27"/>
        </w:rPr>
        <w:t>Nested functions:</w:t>
      </w:r>
      <w:r w:rsidRPr="00E80AED">
        <w:rPr>
          <w:rFonts w:ascii="Arial" w:eastAsia="Times New Roman" w:hAnsi="Arial" w:cs="Arial"/>
          <w:color w:val="222222"/>
          <w:sz w:val="27"/>
          <w:szCs w:val="27"/>
        </w:rPr>
        <w:t> The functions, which are defined inside other functions, are called Nested functions. They are called 'everytime' the main function is invoked.</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bCs/>
          <w:color w:val="222222"/>
          <w:sz w:val="27"/>
          <w:szCs w:val="27"/>
        </w:rPr>
        <w:t>76. Write about the errors shown in JavaScript?</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JavaScript gives a message if it encounters an error. The recognized errors are -</w:t>
      </w:r>
    </w:p>
    <w:p w:rsidR="00E80AED" w:rsidRPr="00E80AED" w:rsidRDefault="00E80AED" w:rsidP="00E80AED">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Load-time errors: The errors shown at the time of the page loading are counted under Load-time errors. These errors are encountered by the use of improper syntax, and thus are detected while the page is getting loaded.</w:t>
      </w:r>
    </w:p>
    <w:p w:rsidR="00E80AED" w:rsidRPr="00E80AED" w:rsidRDefault="00E80AED" w:rsidP="00E80AED">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Run-time errors: This is the error that comes up while the program is running. It is caused by illegal operations, for example, division of a number by zero, or trying to access a non-existent area of the memory.</w:t>
      </w:r>
    </w:p>
    <w:p w:rsidR="00E80AED" w:rsidRPr="00E80AED" w:rsidRDefault="00E80AED" w:rsidP="00E80AED">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Logic errors: It is caused by the use of syntactically correct code, which does not fulfill the required task. For example, an infinite loop.</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bCs/>
          <w:color w:val="222222"/>
          <w:sz w:val="27"/>
          <w:szCs w:val="27"/>
        </w:rPr>
        <w:t>77. What are Screen objects?</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Screen objects are used to read the information from the client's screen. The properties of screen objects are -</w:t>
      </w:r>
    </w:p>
    <w:p w:rsidR="00E80AED" w:rsidRPr="00E80AED" w:rsidRDefault="00E80AED" w:rsidP="00E80AED">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AvailHeight: Gives the height of client's screen</w:t>
      </w:r>
    </w:p>
    <w:p w:rsidR="00E80AED" w:rsidRPr="00E80AED" w:rsidRDefault="00E80AED" w:rsidP="00E80AED">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AvailWidth: Gives the width of client's screen.</w:t>
      </w:r>
    </w:p>
    <w:p w:rsidR="00E80AED" w:rsidRPr="00E80AED" w:rsidRDefault="00E80AED" w:rsidP="00E80AED">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ColorDepth: Gives the bit depth of images on the client's screen</w:t>
      </w:r>
    </w:p>
    <w:p w:rsidR="00E80AED" w:rsidRPr="00E80AED" w:rsidRDefault="00E80AED" w:rsidP="00E80AED">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Height: Gives the total height of the client's screen, including the taskbar</w:t>
      </w:r>
    </w:p>
    <w:p w:rsidR="00E80AED" w:rsidRPr="00E80AED" w:rsidRDefault="00E80AED" w:rsidP="00E80AED">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lastRenderedPageBreak/>
        <w:t>Width: Gives the total width of the client's screen, including the taskbar</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bCs/>
          <w:color w:val="222222"/>
          <w:sz w:val="27"/>
          <w:szCs w:val="27"/>
        </w:rPr>
        <w:t xml:space="preserve">78. Explain the </w:t>
      </w:r>
      <w:proofErr w:type="gramStart"/>
      <w:r w:rsidRPr="00E80AED">
        <w:rPr>
          <w:rFonts w:ascii="Arial" w:eastAsia="Times New Roman" w:hAnsi="Arial" w:cs="Arial"/>
          <w:bCs/>
          <w:color w:val="222222"/>
          <w:sz w:val="27"/>
          <w:szCs w:val="27"/>
        </w:rPr>
        <w:t>unshift(</w:t>
      </w:r>
      <w:proofErr w:type="gramEnd"/>
      <w:r w:rsidRPr="00E80AED">
        <w:rPr>
          <w:rFonts w:ascii="Arial" w:eastAsia="Times New Roman" w:hAnsi="Arial" w:cs="Arial"/>
          <w:bCs/>
          <w:color w:val="222222"/>
          <w:sz w:val="27"/>
          <w:szCs w:val="27"/>
        </w:rPr>
        <w:t>) method ?</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 xml:space="preserve">This method is functional at the starting of the array, unlike the </w:t>
      </w:r>
      <w:proofErr w:type="gramStart"/>
      <w:r w:rsidRPr="00E80AED">
        <w:rPr>
          <w:rFonts w:ascii="Arial" w:eastAsia="Times New Roman" w:hAnsi="Arial" w:cs="Arial"/>
          <w:color w:val="222222"/>
          <w:sz w:val="27"/>
          <w:szCs w:val="27"/>
        </w:rPr>
        <w:t>push(</w:t>
      </w:r>
      <w:proofErr w:type="gramEnd"/>
      <w:r w:rsidRPr="00E80AED">
        <w:rPr>
          <w:rFonts w:ascii="Arial" w:eastAsia="Times New Roman" w:hAnsi="Arial" w:cs="Arial"/>
          <w:color w:val="222222"/>
          <w:sz w:val="27"/>
          <w:szCs w:val="27"/>
        </w:rPr>
        <w:t>). It adds the desired number of elements to the top of an array. For example -</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roofErr w:type="gramStart"/>
      <w:r w:rsidRPr="00E80AED">
        <w:rPr>
          <w:rFonts w:ascii="Consolas" w:eastAsia="Times New Roman" w:hAnsi="Consolas" w:cs="Consolas"/>
          <w:color w:val="222222"/>
          <w:sz w:val="20"/>
          <w:szCs w:val="20"/>
        </w:rPr>
        <w:t>var</w:t>
      </w:r>
      <w:proofErr w:type="gramEnd"/>
      <w:r w:rsidRPr="00E80AED">
        <w:rPr>
          <w:rFonts w:ascii="Consolas" w:eastAsia="Times New Roman" w:hAnsi="Consolas" w:cs="Consolas"/>
          <w:color w:val="222222"/>
          <w:sz w:val="20"/>
          <w:szCs w:val="20"/>
        </w:rPr>
        <w:t xml:space="preserve"> name = [ "john" ];</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roofErr w:type="gramStart"/>
      <w:r w:rsidRPr="00E80AED">
        <w:rPr>
          <w:rFonts w:ascii="Consolas" w:eastAsia="Times New Roman" w:hAnsi="Consolas" w:cs="Consolas"/>
          <w:color w:val="222222"/>
          <w:sz w:val="20"/>
          <w:szCs w:val="20"/>
        </w:rPr>
        <w:t>name.unshift(</w:t>
      </w:r>
      <w:proofErr w:type="gramEnd"/>
      <w:r w:rsidRPr="00E80AED">
        <w:rPr>
          <w:rFonts w:ascii="Consolas" w:eastAsia="Times New Roman" w:hAnsi="Consolas" w:cs="Consolas"/>
          <w:color w:val="222222"/>
          <w:sz w:val="20"/>
          <w:szCs w:val="20"/>
        </w:rPr>
        <w:t xml:space="preserve"> "charlie" );</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roofErr w:type="gramStart"/>
      <w:r w:rsidRPr="00E80AED">
        <w:rPr>
          <w:rFonts w:ascii="Consolas" w:eastAsia="Times New Roman" w:hAnsi="Consolas" w:cs="Consolas"/>
          <w:color w:val="222222"/>
          <w:sz w:val="20"/>
          <w:szCs w:val="20"/>
        </w:rPr>
        <w:t>name.unshift(</w:t>
      </w:r>
      <w:proofErr w:type="gramEnd"/>
      <w:r w:rsidRPr="00E80AED">
        <w:rPr>
          <w:rFonts w:ascii="Consolas" w:eastAsia="Times New Roman" w:hAnsi="Consolas" w:cs="Consolas"/>
          <w:color w:val="222222"/>
          <w:sz w:val="20"/>
          <w:szCs w:val="20"/>
        </w:rPr>
        <w:t xml:space="preserve"> "joseph", "Jane" );</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roofErr w:type="gramStart"/>
      <w:r w:rsidRPr="00E80AED">
        <w:rPr>
          <w:rFonts w:ascii="Consolas" w:eastAsia="Times New Roman" w:hAnsi="Consolas" w:cs="Consolas"/>
          <w:color w:val="222222"/>
          <w:sz w:val="20"/>
          <w:szCs w:val="20"/>
        </w:rPr>
        <w:t>console.log(</w:t>
      </w:r>
      <w:proofErr w:type="gramEnd"/>
      <w:r w:rsidRPr="00E80AED">
        <w:rPr>
          <w:rFonts w:ascii="Consolas" w:eastAsia="Times New Roman" w:hAnsi="Consolas" w:cs="Consolas"/>
          <w:color w:val="222222"/>
          <w:sz w:val="20"/>
          <w:szCs w:val="20"/>
        </w:rPr>
        <w:t>name);</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The output is shown below:</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E80AED">
        <w:rPr>
          <w:rFonts w:ascii="Consolas" w:eastAsia="Times New Roman" w:hAnsi="Consolas" w:cs="Consolas"/>
          <w:color w:val="222222"/>
          <w:sz w:val="20"/>
          <w:szCs w:val="20"/>
        </w:rPr>
        <w:t xml:space="preserve">[" </w:t>
      </w:r>
      <w:proofErr w:type="gramStart"/>
      <w:r w:rsidRPr="00E80AED">
        <w:rPr>
          <w:rFonts w:ascii="Consolas" w:eastAsia="Times New Roman" w:hAnsi="Consolas" w:cs="Consolas"/>
          <w:color w:val="222222"/>
          <w:sz w:val="20"/>
          <w:szCs w:val="20"/>
        </w:rPr>
        <w:t>joseph</w:t>
      </w:r>
      <w:proofErr w:type="gramEnd"/>
      <w:r w:rsidRPr="00E80AED">
        <w:rPr>
          <w:rFonts w:ascii="Consolas" w:eastAsia="Times New Roman" w:hAnsi="Consolas" w:cs="Consolas"/>
          <w:color w:val="222222"/>
          <w:sz w:val="20"/>
          <w:szCs w:val="20"/>
        </w:rPr>
        <w:t xml:space="preserve"> "," Jane ", " charlie ", " john "]</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bCs/>
          <w:color w:val="222222"/>
          <w:sz w:val="27"/>
          <w:szCs w:val="27"/>
        </w:rPr>
        <w:t xml:space="preserve">79. Define </w:t>
      </w:r>
      <w:proofErr w:type="gramStart"/>
      <w:r w:rsidRPr="00E80AED">
        <w:rPr>
          <w:rFonts w:ascii="Arial" w:eastAsia="Times New Roman" w:hAnsi="Arial" w:cs="Arial"/>
          <w:bCs/>
          <w:color w:val="222222"/>
          <w:sz w:val="27"/>
          <w:szCs w:val="27"/>
        </w:rPr>
        <w:t>unescape(</w:t>
      </w:r>
      <w:proofErr w:type="gramEnd"/>
      <w:r w:rsidRPr="00E80AED">
        <w:rPr>
          <w:rFonts w:ascii="Arial" w:eastAsia="Times New Roman" w:hAnsi="Arial" w:cs="Arial"/>
          <w:bCs/>
          <w:color w:val="222222"/>
          <w:sz w:val="27"/>
          <w:szCs w:val="27"/>
        </w:rPr>
        <w:t>) and escape() functions?</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The escape () function is responsible for coding a string so as to make the transfer of the information from one computer to the other, across a network.</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For Example:</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E80AED">
        <w:rPr>
          <w:rFonts w:ascii="Consolas" w:eastAsia="Times New Roman" w:hAnsi="Consolas" w:cs="Consolas"/>
          <w:color w:val="222222"/>
          <w:sz w:val="20"/>
          <w:szCs w:val="20"/>
        </w:rPr>
        <w:t>&lt;</w:t>
      </w:r>
      <w:proofErr w:type="gramStart"/>
      <w:r w:rsidRPr="00E80AED">
        <w:rPr>
          <w:rFonts w:ascii="Consolas" w:eastAsia="Times New Roman" w:hAnsi="Consolas" w:cs="Consolas"/>
          <w:color w:val="222222"/>
          <w:sz w:val="20"/>
          <w:szCs w:val="20"/>
        </w:rPr>
        <w:t>script</w:t>
      </w:r>
      <w:proofErr w:type="gramEnd"/>
      <w:r w:rsidRPr="00E80AED">
        <w:rPr>
          <w:rFonts w:ascii="Consolas" w:eastAsia="Times New Roman" w:hAnsi="Consolas" w:cs="Consolas"/>
          <w:color w:val="222222"/>
          <w:sz w:val="20"/>
          <w:szCs w:val="20"/>
        </w:rPr>
        <w:t>&gt;</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E80AED">
        <w:rPr>
          <w:rFonts w:ascii="Consolas" w:eastAsia="Times New Roman" w:hAnsi="Consolas" w:cs="Consolas"/>
          <w:color w:val="222222"/>
          <w:sz w:val="20"/>
          <w:szCs w:val="20"/>
        </w:rPr>
        <w:tab/>
      </w:r>
      <w:proofErr w:type="gramStart"/>
      <w:r w:rsidRPr="00E80AED">
        <w:rPr>
          <w:rFonts w:ascii="Consolas" w:eastAsia="Times New Roman" w:hAnsi="Consolas" w:cs="Consolas"/>
          <w:color w:val="222222"/>
          <w:sz w:val="20"/>
          <w:szCs w:val="20"/>
        </w:rPr>
        <w:t>document.write(</w:t>
      </w:r>
      <w:proofErr w:type="gramEnd"/>
      <w:r w:rsidRPr="00E80AED">
        <w:rPr>
          <w:rFonts w:ascii="Consolas" w:eastAsia="Times New Roman" w:hAnsi="Consolas" w:cs="Consolas"/>
          <w:color w:val="222222"/>
          <w:sz w:val="20"/>
          <w:szCs w:val="20"/>
        </w:rPr>
        <w:t>escape("Hello? How are you!"));</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E80AED">
        <w:rPr>
          <w:rFonts w:ascii="Consolas" w:eastAsia="Times New Roman" w:hAnsi="Consolas" w:cs="Consolas"/>
          <w:color w:val="222222"/>
          <w:sz w:val="20"/>
          <w:szCs w:val="20"/>
        </w:rPr>
        <w:t>&lt;/script&gt;</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Output: Hello%3F%20How%20are%20you%21</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 xml:space="preserve">The </w:t>
      </w:r>
      <w:proofErr w:type="gramStart"/>
      <w:r w:rsidRPr="00E80AED">
        <w:rPr>
          <w:rFonts w:ascii="Arial" w:eastAsia="Times New Roman" w:hAnsi="Arial" w:cs="Arial"/>
          <w:color w:val="222222"/>
          <w:sz w:val="27"/>
          <w:szCs w:val="27"/>
        </w:rPr>
        <w:t>unescape(</w:t>
      </w:r>
      <w:proofErr w:type="gramEnd"/>
      <w:r w:rsidRPr="00E80AED">
        <w:rPr>
          <w:rFonts w:ascii="Arial" w:eastAsia="Times New Roman" w:hAnsi="Arial" w:cs="Arial"/>
          <w:color w:val="222222"/>
          <w:sz w:val="27"/>
          <w:szCs w:val="27"/>
        </w:rPr>
        <w:t>) function is very important as it decodes the coded string.</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It works in the following way. For example:</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E80AED">
        <w:rPr>
          <w:rFonts w:ascii="Consolas" w:eastAsia="Times New Roman" w:hAnsi="Consolas" w:cs="Consolas"/>
          <w:color w:val="222222"/>
          <w:sz w:val="20"/>
          <w:szCs w:val="20"/>
        </w:rPr>
        <w:t>&lt;</w:t>
      </w:r>
      <w:proofErr w:type="gramStart"/>
      <w:r w:rsidRPr="00E80AED">
        <w:rPr>
          <w:rFonts w:ascii="Consolas" w:eastAsia="Times New Roman" w:hAnsi="Consolas" w:cs="Consolas"/>
          <w:color w:val="222222"/>
          <w:sz w:val="20"/>
          <w:szCs w:val="20"/>
        </w:rPr>
        <w:t>script</w:t>
      </w:r>
      <w:proofErr w:type="gramEnd"/>
      <w:r w:rsidRPr="00E80AED">
        <w:rPr>
          <w:rFonts w:ascii="Consolas" w:eastAsia="Times New Roman" w:hAnsi="Consolas" w:cs="Consolas"/>
          <w:color w:val="222222"/>
          <w:sz w:val="20"/>
          <w:szCs w:val="20"/>
        </w:rPr>
        <w:t>&gt;</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E80AED">
        <w:rPr>
          <w:rFonts w:ascii="Consolas" w:eastAsia="Times New Roman" w:hAnsi="Consolas" w:cs="Consolas"/>
          <w:color w:val="222222"/>
          <w:sz w:val="20"/>
          <w:szCs w:val="20"/>
        </w:rPr>
        <w:tab/>
      </w:r>
      <w:proofErr w:type="gramStart"/>
      <w:r w:rsidRPr="00E80AED">
        <w:rPr>
          <w:rFonts w:ascii="Consolas" w:eastAsia="Times New Roman" w:hAnsi="Consolas" w:cs="Consolas"/>
          <w:color w:val="222222"/>
          <w:sz w:val="20"/>
          <w:szCs w:val="20"/>
        </w:rPr>
        <w:t>document.write(</w:t>
      </w:r>
      <w:proofErr w:type="gramEnd"/>
      <w:r w:rsidRPr="00E80AED">
        <w:rPr>
          <w:rFonts w:ascii="Consolas" w:eastAsia="Times New Roman" w:hAnsi="Consolas" w:cs="Consolas"/>
          <w:color w:val="222222"/>
          <w:sz w:val="20"/>
          <w:szCs w:val="20"/>
        </w:rPr>
        <w:t>unescape("Hello%3F%20How%20are%20you%21"));</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E80AED">
        <w:rPr>
          <w:rFonts w:ascii="Consolas" w:eastAsia="Times New Roman" w:hAnsi="Consolas" w:cs="Consolas"/>
          <w:color w:val="222222"/>
          <w:sz w:val="20"/>
          <w:szCs w:val="20"/>
        </w:rPr>
        <w:t>&lt;/script&gt;</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Output: Hello? How are you!</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bCs/>
          <w:color w:val="222222"/>
          <w:sz w:val="27"/>
          <w:szCs w:val="27"/>
        </w:rPr>
        <w:t xml:space="preserve">80. What are the </w:t>
      </w:r>
      <w:proofErr w:type="gramStart"/>
      <w:r w:rsidRPr="00E80AED">
        <w:rPr>
          <w:rFonts w:ascii="Arial" w:eastAsia="Times New Roman" w:hAnsi="Arial" w:cs="Arial"/>
          <w:bCs/>
          <w:color w:val="222222"/>
          <w:sz w:val="27"/>
          <w:szCs w:val="27"/>
        </w:rPr>
        <w:t>decodeURI(</w:t>
      </w:r>
      <w:proofErr w:type="gramEnd"/>
      <w:r w:rsidRPr="00E80AED">
        <w:rPr>
          <w:rFonts w:ascii="Arial" w:eastAsia="Times New Roman" w:hAnsi="Arial" w:cs="Arial"/>
          <w:bCs/>
          <w:color w:val="222222"/>
          <w:sz w:val="27"/>
          <w:szCs w:val="27"/>
        </w:rPr>
        <w:t>) and encodeURI()?</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proofErr w:type="gramStart"/>
      <w:r w:rsidRPr="00E80AED">
        <w:rPr>
          <w:rFonts w:ascii="Arial" w:eastAsia="Times New Roman" w:hAnsi="Arial" w:cs="Arial"/>
          <w:color w:val="222222"/>
          <w:sz w:val="27"/>
          <w:szCs w:val="27"/>
        </w:rPr>
        <w:t>EncodeURl(</w:t>
      </w:r>
      <w:proofErr w:type="gramEnd"/>
      <w:r w:rsidRPr="00E80AED">
        <w:rPr>
          <w:rFonts w:ascii="Arial" w:eastAsia="Times New Roman" w:hAnsi="Arial" w:cs="Arial"/>
          <w:color w:val="222222"/>
          <w:sz w:val="27"/>
          <w:szCs w:val="27"/>
        </w:rPr>
        <w:t xml:space="preserve">) is used to convert URL into their hex coding. And </w:t>
      </w:r>
      <w:proofErr w:type="gramStart"/>
      <w:r w:rsidRPr="00E80AED">
        <w:rPr>
          <w:rFonts w:ascii="Arial" w:eastAsia="Times New Roman" w:hAnsi="Arial" w:cs="Arial"/>
          <w:color w:val="222222"/>
          <w:sz w:val="27"/>
          <w:szCs w:val="27"/>
        </w:rPr>
        <w:t>DecodeURI(</w:t>
      </w:r>
      <w:proofErr w:type="gramEnd"/>
      <w:r w:rsidRPr="00E80AED">
        <w:rPr>
          <w:rFonts w:ascii="Arial" w:eastAsia="Times New Roman" w:hAnsi="Arial" w:cs="Arial"/>
          <w:color w:val="222222"/>
          <w:sz w:val="27"/>
          <w:szCs w:val="27"/>
        </w:rPr>
        <w:t>) is used to convert the encoded URL back to normal.</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E80AED">
        <w:rPr>
          <w:rFonts w:ascii="Consolas" w:eastAsia="Times New Roman" w:hAnsi="Consolas" w:cs="Consolas"/>
          <w:color w:val="222222"/>
          <w:sz w:val="20"/>
          <w:szCs w:val="20"/>
        </w:rPr>
        <w:lastRenderedPageBreak/>
        <w:t>&lt;</w:t>
      </w:r>
      <w:proofErr w:type="gramStart"/>
      <w:r w:rsidRPr="00E80AED">
        <w:rPr>
          <w:rFonts w:ascii="Consolas" w:eastAsia="Times New Roman" w:hAnsi="Consolas" w:cs="Consolas"/>
          <w:color w:val="222222"/>
          <w:sz w:val="20"/>
          <w:szCs w:val="20"/>
        </w:rPr>
        <w:t>script</w:t>
      </w:r>
      <w:proofErr w:type="gramEnd"/>
      <w:r w:rsidRPr="00E80AED">
        <w:rPr>
          <w:rFonts w:ascii="Consolas" w:eastAsia="Times New Roman" w:hAnsi="Consolas" w:cs="Consolas"/>
          <w:color w:val="222222"/>
          <w:sz w:val="20"/>
          <w:szCs w:val="20"/>
        </w:rPr>
        <w:t>&gt;</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E80AED">
        <w:rPr>
          <w:rFonts w:ascii="Consolas" w:eastAsia="Times New Roman" w:hAnsi="Consolas" w:cs="Consolas"/>
          <w:color w:val="222222"/>
          <w:sz w:val="20"/>
          <w:szCs w:val="20"/>
        </w:rPr>
        <w:tab/>
      </w:r>
      <w:proofErr w:type="gramStart"/>
      <w:r w:rsidRPr="00E80AED">
        <w:rPr>
          <w:rFonts w:ascii="Consolas" w:eastAsia="Times New Roman" w:hAnsi="Consolas" w:cs="Consolas"/>
          <w:color w:val="222222"/>
          <w:sz w:val="20"/>
          <w:szCs w:val="20"/>
        </w:rPr>
        <w:t>var</w:t>
      </w:r>
      <w:proofErr w:type="gramEnd"/>
      <w:r w:rsidRPr="00E80AED">
        <w:rPr>
          <w:rFonts w:ascii="Consolas" w:eastAsia="Times New Roman" w:hAnsi="Consolas" w:cs="Consolas"/>
          <w:color w:val="222222"/>
          <w:sz w:val="20"/>
          <w:szCs w:val="20"/>
        </w:rPr>
        <w:t xml:space="preserve"> uri="my test.asp?name=ståle&amp;car=saab";</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E80AED">
        <w:rPr>
          <w:rFonts w:ascii="Consolas" w:eastAsia="Times New Roman" w:hAnsi="Consolas" w:cs="Consolas"/>
          <w:color w:val="222222"/>
          <w:sz w:val="20"/>
          <w:szCs w:val="20"/>
        </w:rPr>
        <w:tab/>
      </w:r>
      <w:proofErr w:type="gramStart"/>
      <w:r w:rsidRPr="00E80AED">
        <w:rPr>
          <w:rFonts w:ascii="Consolas" w:eastAsia="Times New Roman" w:hAnsi="Consolas" w:cs="Consolas"/>
          <w:color w:val="222222"/>
          <w:sz w:val="20"/>
          <w:szCs w:val="20"/>
        </w:rPr>
        <w:t>document.write(</w:t>
      </w:r>
      <w:proofErr w:type="gramEnd"/>
      <w:r w:rsidRPr="00E80AED">
        <w:rPr>
          <w:rFonts w:ascii="Consolas" w:eastAsia="Times New Roman" w:hAnsi="Consolas" w:cs="Consolas"/>
          <w:color w:val="222222"/>
          <w:sz w:val="20"/>
          <w:szCs w:val="20"/>
        </w:rPr>
        <w:t>encodeURI(uri)+ "&lt;br&gt;");</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E80AED">
        <w:rPr>
          <w:rFonts w:ascii="Consolas" w:eastAsia="Times New Roman" w:hAnsi="Consolas" w:cs="Consolas"/>
          <w:color w:val="222222"/>
          <w:sz w:val="20"/>
          <w:szCs w:val="20"/>
        </w:rPr>
        <w:tab/>
      </w:r>
      <w:proofErr w:type="gramStart"/>
      <w:r w:rsidRPr="00E80AED">
        <w:rPr>
          <w:rFonts w:ascii="Consolas" w:eastAsia="Times New Roman" w:hAnsi="Consolas" w:cs="Consolas"/>
          <w:color w:val="222222"/>
          <w:sz w:val="20"/>
          <w:szCs w:val="20"/>
        </w:rPr>
        <w:t>document.write(</w:t>
      </w:r>
      <w:proofErr w:type="gramEnd"/>
      <w:r w:rsidRPr="00E80AED">
        <w:rPr>
          <w:rFonts w:ascii="Consolas" w:eastAsia="Times New Roman" w:hAnsi="Consolas" w:cs="Consolas"/>
          <w:color w:val="222222"/>
          <w:sz w:val="20"/>
          <w:szCs w:val="20"/>
        </w:rPr>
        <w:t>decodeURI(uri));</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E80AED">
        <w:rPr>
          <w:rFonts w:ascii="Consolas" w:eastAsia="Times New Roman" w:hAnsi="Consolas" w:cs="Consolas"/>
          <w:color w:val="222222"/>
          <w:sz w:val="20"/>
          <w:szCs w:val="20"/>
        </w:rPr>
        <w:t>&lt;/script&gt;</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Output -</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proofErr w:type="gramStart"/>
      <w:r w:rsidRPr="00E80AED">
        <w:rPr>
          <w:rFonts w:ascii="Arial" w:eastAsia="Times New Roman" w:hAnsi="Arial" w:cs="Arial"/>
          <w:color w:val="222222"/>
          <w:sz w:val="27"/>
          <w:szCs w:val="27"/>
        </w:rPr>
        <w:t>my%</w:t>
      </w:r>
      <w:proofErr w:type="gramEnd"/>
      <w:r w:rsidRPr="00E80AED">
        <w:rPr>
          <w:rFonts w:ascii="Arial" w:eastAsia="Times New Roman" w:hAnsi="Arial" w:cs="Arial"/>
          <w:color w:val="222222"/>
          <w:sz w:val="27"/>
          <w:szCs w:val="27"/>
        </w:rPr>
        <w:t>20test.asp?name=st%C3%A5le&amp;car=saab</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proofErr w:type="gramStart"/>
      <w:r w:rsidRPr="00E80AED">
        <w:rPr>
          <w:rFonts w:ascii="Arial" w:eastAsia="Times New Roman" w:hAnsi="Arial" w:cs="Arial"/>
          <w:color w:val="222222"/>
          <w:sz w:val="27"/>
          <w:szCs w:val="27"/>
        </w:rPr>
        <w:t>my</w:t>
      </w:r>
      <w:proofErr w:type="gramEnd"/>
      <w:r w:rsidRPr="00E80AED">
        <w:rPr>
          <w:rFonts w:ascii="Arial" w:eastAsia="Times New Roman" w:hAnsi="Arial" w:cs="Arial"/>
          <w:color w:val="222222"/>
          <w:sz w:val="27"/>
          <w:szCs w:val="27"/>
        </w:rPr>
        <w:t xml:space="preserve"> test.asp?name=ståle&amp;car=saab</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bCs/>
          <w:color w:val="222222"/>
          <w:sz w:val="27"/>
          <w:szCs w:val="27"/>
        </w:rPr>
        <w:t>81. Why it is not advised to use innerHTML in JavaScript?</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proofErr w:type="gramStart"/>
      <w:r w:rsidRPr="00E80AED">
        <w:rPr>
          <w:rFonts w:ascii="Arial" w:eastAsia="Times New Roman" w:hAnsi="Arial" w:cs="Arial"/>
          <w:color w:val="222222"/>
          <w:sz w:val="27"/>
          <w:szCs w:val="27"/>
        </w:rPr>
        <w:t>innerHTML</w:t>
      </w:r>
      <w:proofErr w:type="gramEnd"/>
      <w:r w:rsidRPr="00E80AED">
        <w:rPr>
          <w:rFonts w:ascii="Arial" w:eastAsia="Times New Roman" w:hAnsi="Arial" w:cs="Arial"/>
          <w:color w:val="222222"/>
          <w:sz w:val="27"/>
          <w:szCs w:val="27"/>
        </w:rPr>
        <w:t xml:space="preserve"> content is refreshed every time and thus is slower. There is no scope for validation in innerHTML and, therefore, it is easier to insert rouge code in the document and, thus, make the web page unstable.</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bCs/>
          <w:color w:val="222222"/>
          <w:sz w:val="27"/>
          <w:szCs w:val="27"/>
        </w:rPr>
        <w:t>82. What does the following statement declares?</w:t>
      </w:r>
    </w:p>
    <w:p w:rsidR="00E80AED" w:rsidRPr="00E80AED" w:rsidRDefault="00E80AED" w:rsidP="00E80A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roofErr w:type="gramStart"/>
      <w:r w:rsidRPr="00E80AED">
        <w:rPr>
          <w:rFonts w:ascii="Consolas" w:eastAsia="Times New Roman" w:hAnsi="Consolas" w:cs="Consolas"/>
          <w:color w:val="222222"/>
          <w:sz w:val="20"/>
          <w:szCs w:val="20"/>
        </w:rPr>
        <w:t>var</w:t>
      </w:r>
      <w:proofErr w:type="gramEnd"/>
      <w:r w:rsidRPr="00E80AED">
        <w:rPr>
          <w:rFonts w:ascii="Consolas" w:eastAsia="Times New Roman" w:hAnsi="Consolas" w:cs="Consolas"/>
          <w:color w:val="222222"/>
          <w:sz w:val="20"/>
          <w:szCs w:val="20"/>
        </w:rPr>
        <w:t xml:space="preserve"> myArray = [[[]]];</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It declares a three dimensional array.</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bCs/>
          <w:color w:val="222222"/>
          <w:sz w:val="27"/>
          <w:szCs w:val="27"/>
        </w:rPr>
        <w:t>83. How are JavaScript and ECMA Script related?</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 xml:space="preserve">ECMA Script </w:t>
      </w:r>
      <w:proofErr w:type="gramStart"/>
      <w:r w:rsidRPr="00E80AED">
        <w:rPr>
          <w:rFonts w:ascii="Arial" w:eastAsia="Times New Roman" w:hAnsi="Arial" w:cs="Arial"/>
          <w:color w:val="222222"/>
          <w:sz w:val="27"/>
          <w:szCs w:val="27"/>
        </w:rPr>
        <w:t>are</w:t>
      </w:r>
      <w:proofErr w:type="gramEnd"/>
      <w:r w:rsidRPr="00E80AED">
        <w:rPr>
          <w:rFonts w:ascii="Arial" w:eastAsia="Times New Roman" w:hAnsi="Arial" w:cs="Arial"/>
          <w:color w:val="222222"/>
          <w:sz w:val="27"/>
          <w:szCs w:val="27"/>
        </w:rPr>
        <w:t xml:space="preserve"> like rules and guideline while Javascript is a scripting language used for web development.</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bCs/>
          <w:color w:val="222222"/>
          <w:sz w:val="27"/>
          <w:szCs w:val="27"/>
        </w:rPr>
        <w:t>84. What is namespacing in JavaScript and how is it used?</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Namespacing is used for grouping the desired functions, variables etc. under a unique name. It is a name that has been attached to the desired functions, objects and properties. This improves modularity in the coding and enables code reuse.</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bCs/>
          <w:color w:val="222222"/>
          <w:sz w:val="27"/>
          <w:szCs w:val="27"/>
        </w:rPr>
        <w:t>85. How can JavaScript codes be hidden from old browsers that don't support JavaScript?</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For hiding JavaScript codes from old browsers:</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lastRenderedPageBreak/>
        <w:t>Add "&lt;!--" without the quotes in the code just after the &lt;script&gt; tag.</w:t>
      </w: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Add "//--&gt;" without the quotes in the code just before the &lt;script&gt; tag.</w:t>
      </w:r>
    </w:p>
    <w:p w:rsid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r w:rsidRPr="00E80AED">
        <w:rPr>
          <w:rFonts w:ascii="Arial" w:eastAsia="Times New Roman" w:hAnsi="Arial" w:cs="Arial"/>
          <w:color w:val="222222"/>
          <w:sz w:val="27"/>
          <w:szCs w:val="27"/>
        </w:rPr>
        <w:t xml:space="preserve">Old browsers will now treat this JavaScript code as a long HTML comment. </w:t>
      </w:r>
      <w:proofErr w:type="gramStart"/>
      <w:r w:rsidRPr="00E80AED">
        <w:rPr>
          <w:rFonts w:ascii="Arial" w:eastAsia="Times New Roman" w:hAnsi="Arial" w:cs="Arial"/>
          <w:color w:val="222222"/>
          <w:sz w:val="27"/>
          <w:szCs w:val="27"/>
        </w:rPr>
        <w:t>While, a browser that supports JavaScript, will take the "&lt;!--" and "//--&gt;" as one-line comments.</w:t>
      </w:r>
      <w:proofErr w:type="gramEnd"/>
    </w:p>
    <w:p w:rsid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p>
    <w:p w:rsidR="00E80AED" w:rsidRDefault="00E80AED" w:rsidP="00E80AED">
      <w:pPr>
        <w:pBdr>
          <w:bottom w:val="single" w:sz="6" w:space="1" w:color="auto"/>
        </w:pBdr>
        <w:shd w:val="clear" w:color="auto" w:fill="FFFFFF"/>
        <w:spacing w:before="100" w:beforeAutospacing="1" w:after="100" w:afterAutospacing="1" w:line="240" w:lineRule="auto"/>
        <w:rPr>
          <w:rFonts w:ascii="Arial" w:eastAsia="Times New Roman" w:hAnsi="Arial" w:cs="Arial"/>
          <w:color w:val="222222"/>
          <w:sz w:val="27"/>
          <w:szCs w:val="27"/>
        </w:rPr>
      </w:pPr>
    </w:p>
    <w:p w:rsid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p>
    <w:p w:rsid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p>
    <w:p w:rsidR="00E80AED" w:rsidRPr="00E80AED" w:rsidRDefault="00E80AED" w:rsidP="00E80AED">
      <w:pPr>
        <w:spacing w:after="100" w:afterAutospacing="1" w:line="240" w:lineRule="auto"/>
        <w:jc w:val="center"/>
        <w:outlineLvl w:val="1"/>
        <w:rPr>
          <w:rFonts w:ascii="Arial" w:eastAsia="Times New Roman" w:hAnsi="Arial" w:cs="Arial"/>
          <w:color w:val="4A4A4A"/>
          <w:sz w:val="36"/>
          <w:szCs w:val="36"/>
        </w:rPr>
      </w:pPr>
      <w:r w:rsidRPr="00E80AED">
        <w:rPr>
          <w:rFonts w:ascii="Arial" w:eastAsia="Times New Roman" w:hAnsi="Arial" w:cs="Arial"/>
          <w:b/>
          <w:bCs/>
          <w:color w:val="4A4A4A"/>
          <w:sz w:val="36"/>
          <w:szCs w:val="36"/>
        </w:rPr>
        <w:t>Beginner Level JavaScript Interview Questions</w:t>
      </w:r>
    </w:p>
    <w:p w:rsidR="00E80AED" w:rsidRPr="00E80AED" w:rsidRDefault="00E80AED" w:rsidP="00E80AED">
      <w:pPr>
        <w:spacing w:after="100" w:afterAutospacing="1" w:line="240" w:lineRule="auto"/>
        <w:outlineLvl w:val="2"/>
        <w:rPr>
          <w:rFonts w:ascii="Arial" w:eastAsia="Times New Roman" w:hAnsi="Arial" w:cs="Arial"/>
          <w:color w:val="4A4A4A"/>
          <w:sz w:val="27"/>
          <w:szCs w:val="27"/>
        </w:rPr>
      </w:pPr>
      <w:r w:rsidRPr="00E80AED">
        <w:rPr>
          <w:rFonts w:ascii="Arial" w:eastAsia="Times New Roman" w:hAnsi="Arial" w:cs="Arial"/>
          <w:b/>
          <w:bCs/>
          <w:color w:val="4A4A4A"/>
          <w:sz w:val="27"/>
          <w:szCs w:val="27"/>
        </w:rPr>
        <w:t>Q1. What is the difference between Java &amp; JavaScript?</w:t>
      </w:r>
    </w:p>
    <w:tbl>
      <w:tblPr>
        <w:tblW w:w="1117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587"/>
        <w:gridCol w:w="5588"/>
      </w:tblGrid>
      <w:tr w:rsidR="00E80AED" w:rsidRPr="00E80AED" w:rsidTr="00E80AED">
        <w:trPr>
          <w:trHeight w:val="360"/>
        </w:trPr>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E80AED" w:rsidRPr="00E80AED" w:rsidRDefault="00E80AED" w:rsidP="00E80AED">
            <w:pPr>
              <w:spacing w:after="0" w:line="240" w:lineRule="auto"/>
              <w:jc w:val="center"/>
              <w:rPr>
                <w:rFonts w:ascii="Arial" w:eastAsia="Times New Roman" w:hAnsi="Arial" w:cs="Arial"/>
                <w:color w:val="FFFFFF"/>
                <w:sz w:val="24"/>
                <w:szCs w:val="24"/>
              </w:rPr>
            </w:pPr>
            <w:r w:rsidRPr="00E80AED">
              <w:rPr>
                <w:rFonts w:ascii="Arial" w:eastAsia="Times New Roman" w:hAnsi="Arial" w:cs="Arial"/>
                <w:b/>
                <w:bCs/>
                <w:color w:val="FFFFFF"/>
                <w:sz w:val="24"/>
                <w:szCs w:val="24"/>
              </w:rPr>
              <w:t>Java</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E80AED" w:rsidRPr="00E80AED" w:rsidRDefault="00E80AED" w:rsidP="00E80AED">
            <w:pPr>
              <w:spacing w:after="0" w:line="240" w:lineRule="auto"/>
              <w:jc w:val="center"/>
              <w:rPr>
                <w:rFonts w:ascii="Arial" w:eastAsia="Times New Roman" w:hAnsi="Arial" w:cs="Arial"/>
                <w:color w:val="FFFFFF"/>
                <w:sz w:val="24"/>
                <w:szCs w:val="24"/>
              </w:rPr>
            </w:pPr>
            <w:r w:rsidRPr="00E80AED">
              <w:rPr>
                <w:rFonts w:ascii="Arial" w:eastAsia="Times New Roman" w:hAnsi="Arial" w:cs="Arial"/>
                <w:b/>
                <w:bCs/>
                <w:color w:val="FFFFFF"/>
                <w:sz w:val="24"/>
                <w:szCs w:val="24"/>
              </w:rPr>
              <w:t>JavaScript</w:t>
            </w:r>
          </w:p>
        </w:tc>
      </w:tr>
      <w:tr w:rsidR="00E80AED" w:rsidRPr="00E80AED" w:rsidTr="00E80AED">
        <w:trPr>
          <w:trHeight w:val="360"/>
        </w:trPr>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80AED" w:rsidRPr="00E80AED" w:rsidRDefault="00E80AED" w:rsidP="00E80AED">
            <w:pPr>
              <w:spacing w:after="0" w:line="240" w:lineRule="auto"/>
              <w:jc w:val="center"/>
              <w:rPr>
                <w:rFonts w:ascii="Arial" w:eastAsia="Times New Roman" w:hAnsi="Arial" w:cs="Arial"/>
                <w:color w:val="4A4A4A"/>
                <w:sz w:val="24"/>
                <w:szCs w:val="24"/>
              </w:rPr>
            </w:pPr>
            <w:r w:rsidRPr="00E80AED">
              <w:rPr>
                <w:rFonts w:ascii="Arial" w:eastAsia="Times New Roman" w:hAnsi="Arial" w:cs="Arial"/>
                <w:color w:val="4A4A4A"/>
                <w:sz w:val="24"/>
                <w:szCs w:val="24"/>
              </w:rPr>
              <w:t>Java is an OOP programming language.</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80AED" w:rsidRPr="00E80AED" w:rsidRDefault="00E80AED" w:rsidP="00E80AED">
            <w:pPr>
              <w:spacing w:after="0" w:line="240" w:lineRule="auto"/>
              <w:jc w:val="center"/>
              <w:rPr>
                <w:rFonts w:ascii="Arial" w:eastAsia="Times New Roman" w:hAnsi="Arial" w:cs="Arial"/>
                <w:color w:val="4A4A4A"/>
                <w:sz w:val="24"/>
                <w:szCs w:val="24"/>
              </w:rPr>
            </w:pPr>
            <w:r w:rsidRPr="00E80AED">
              <w:rPr>
                <w:rFonts w:ascii="Arial" w:eastAsia="Times New Roman" w:hAnsi="Arial" w:cs="Arial"/>
                <w:color w:val="4A4A4A"/>
                <w:sz w:val="24"/>
                <w:szCs w:val="24"/>
              </w:rPr>
              <w:t>JavaScript is an OOP scripting language.</w:t>
            </w:r>
          </w:p>
        </w:tc>
      </w:tr>
      <w:tr w:rsidR="00E80AED" w:rsidRPr="00E80AED" w:rsidTr="00E80AED">
        <w:trPr>
          <w:trHeight w:val="720"/>
        </w:trPr>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80AED" w:rsidRPr="00E80AED" w:rsidRDefault="00E80AED" w:rsidP="00E80AED">
            <w:pPr>
              <w:spacing w:after="0" w:line="240" w:lineRule="auto"/>
              <w:jc w:val="center"/>
              <w:rPr>
                <w:rFonts w:ascii="Arial" w:eastAsia="Times New Roman" w:hAnsi="Arial" w:cs="Arial"/>
                <w:color w:val="4A4A4A"/>
                <w:sz w:val="24"/>
                <w:szCs w:val="24"/>
              </w:rPr>
            </w:pPr>
            <w:r w:rsidRPr="00E80AED">
              <w:rPr>
                <w:rFonts w:ascii="Arial" w:eastAsia="Times New Roman" w:hAnsi="Arial" w:cs="Arial"/>
                <w:color w:val="4A4A4A"/>
                <w:sz w:val="24"/>
                <w:szCs w:val="24"/>
              </w:rPr>
              <w:t>It creates applications that run in a virtual machine or browser.</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80AED" w:rsidRPr="00E80AED" w:rsidRDefault="00E80AED" w:rsidP="00E80AED">
            <w:pPr>
              <w:spacing w:after="0" w:line="240" w:lineRule="auto"/>
              <w:jc w:val="center"/>
              <w:rPr>
                <w:rFonts w:ascii="Arial" w:eastAsia="Times New Roman" w:hAnsi="Arial" w:cs="Arial"/>
                <w:color w:val="4A4A4A"/>
                <w:sz w:val="24"/>
                <w:szCs w:val="24"/>
              </w:rPr>
            </w:pPr>
            <w:r w:rsidRPr="00E80AED">
              <w:rPr>
                <w:rFonts w:ascii="Arial" w:eastAsia="Times New Roman" w:hAnsi="Arial" w:cs="Arial"/>
                <w:color w:val="4A4A4A"/>
                <w:sz w:val="24"/>
                <w:szCs w:val="24"/>
              </w:rPr>
              <w:t>The code is run on a browser only.</w:t>
            </w:r>
          </w:p>
        </w:tc>
      </w:tr>
      <w:tr w:rsidR="00E80AED" w:rsidRPr="00E80AED" w:rsidTr="00E80AED">
        <w:trPr>
          <w:trHeight w:val="360"/>
        </w:trPr>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80AED" w:rsidRPr="00E80AED" w:rsidRDefault="00E80AED" w:rsidP="00E80AED">
            <w:pPr>
              <w:spacing w:after="0" w:line="240" w:lineRule="auto"/>
              <w:jc w:val="center"/>
              <w:rPr>
                <w:rFonts w:ascii="Arial" w:eastAsia="Times New Roman" w:hAnsi="Arial" w:cs="Arial"/>
                <w:color w:val="4A4A4A"/>
                <w:sz w:val="24"/>
                <w:szCs w:val="24"/>
              </w:rPr>
            </w:pPr>
            <w:r w:rsidRPr="00E80AED">
              <w:rPr>
                <w:rFonts w:ascii="Arial" w:eastAsia="Times New Roman" w:hAnsi="Arial" w:cs="Arial"/>
                <w:color w:val="4A4A4A"/>
                <w:sz w:val="24"/>
                <w:szCs w:val="24"/>
              </w:rPr>
              <w:t>Java code needs to be compiled.</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80AED" w:rsidRPr="00E80AED" w:rsidRDefault="00E80AED" w:rsidP="00E80AED">
            <w:pPr>
              <w:spacing w:after="0" w:line="240" w:lineRule="auto"/>
              <w:jc w:val="center"/>
              <w:rPr>
                <w:rFonts w:ascii="Arial" w:eastAsia="Times New Roman" w:hAnsi="Arial" w:cs="Arial"/>
                <w:color w:val="4A4A4A"/>
                <w:sz w:val="24"/>
                <w:szCs w:val="24"/>
              </w:rPr>
            </w:pPr>
            <w:r w:rsidRPr="00E80AED">
              <w:rPr>
                <w:rFonts w:ascii="Arial" w:eastAsia="Times New Roman" w:hAnsi="Arial" w:cs="Arial"/>
                <w:color w:val="4A4A4A"/>
                <w:sz w:val="24"/>
                <w:szCs w:val="24"/>
              </w:rPr>
              <w:t xml:space="preserve">JavaScript </w:t>
            </w:r>
            <w:proofErr w:type="gramStart"/>
            <w:r w:rsidRPr="00E80AED">
              <w:rPr>
                <w:rFonts w:ascii="Arial" w:eastAsia="Times New Roman" w:hAnsi="Arial" w:cs="Arial"/>
                <w:color w:val="4A4A4A"/>
                <w:sz w:val="24"/>
                <w:szCs w:val="24"/>
              </w:rPr>
              <w:t>code are</w:t>
            </w:r>
            <w:proofErr w:type="gramEnd"/>
            <w:r w:rsidRPr="00E80AED">
              <w:rPr>
                <w:rFonts w:ascii="Arial" w:eastAsia="Times New Roman" w:hAnsi="Arial" w:cs="Arial"/>
                <w:color w:val="4A4A4A"/>
                <w:sz w:val="24"/>
                <w:szCs w:val="24"/>
              </w:rPr>
              <w:t xml:space="preserve"> all in the form of text.</w:t>
            </w:r>
          </w:p>
        </w:tc>
      </w:tr>
    </w:tbl>
    <w:p w:rsidR="00E80AED" w:rsidRPr="00E80AED" w:rsidRDefault="00E80AED" w:rsidP="00E80AED">
      <w:pPr>
        <w:spacing w:after="100" w:afterAutospacing="1" w:line="240" w:lineRule="auto"/>
        <w:outlineLvl w:val="2"/>
        <w:rPr>
          <w:rFonts w:ascii="Arial" w:eastAsia="Times New Roman" w:hAnsi="Arial" w:cs="Arial"/>
          <w:color w:val="4A4A4A"/>
          <w:sz w:val="27"/>
          <w:szCs w:val="27"/>
        </w:rPr>
      </w:pPr>
      <w:r w:rsidRPr="00E80AED">
        <w:rPr>
          <w:rFonts w:ascii="Arial" w:eastAsia="Times New Roman" w:hAnsi="Arial" w:cs="Arial"/>
          <w:b/>
          <w:bCs/>
          <w:color w:val="4A4A4A"/>
          <w:sz w:val="27"/>
          <w:szCs w:val="27"/>
        </w:rPr>
        <w:t>Q2. What is JavaScript?</w:t>
      </w:r>
    </w:p>
    <w:p w:rsidR="00E80AED" w:rsidRPr="00E80AED" w:rsidRDefault="00E80AED" w:rsidP="00E80AED">
      <w:pPr>
        <w:spacing w:after="100" w:afterAutospacing="1" w:line="240" w:lineRule="auto"/>
        <w:jc w:val="both"/>
        <w:rPr>
          <w:rFonts w:ascii="Arial" w:eastAsia="Times New Roman" w:hAnsi="Arial" w:cs="Arial"/>
          <w:color w:val="4A4A4A"/>
          <w:sz w:val="24"/>
          <w:szCs w:val="24"/>
        </w:rPr>
      </w:pPr>
      <w:hyperlink r:id="rId6" w:tgtFrame="_blank" w:history="1">
        <w:r w:rsidRPr="00E80AED">
          <w:rPr>
            <w:rFonts w:ascii="Arial" w:eastAsia="Times New Roman" w:hAnsi="Arial" w:cs="Arial"/>
            <w:color w:val="007BFF"/>
            <w:sz w:val="24"/>
            <w:szCs w:val="24"/>
          </w:rPr>
          <w:t>JavaScript</w:t>
        </w:r>
      </w:hyperlink>
      <w:r w:rsidRPr="00E80AED">
        <w:rPr>
          <w:rFonts w:ascii="Arial" w:eastAsia="Times New Roman" w:hAnsi="Arial" w:cs="Arial"/>
          <w:color w:val="4A4A4A"/>
          <w:sz w:val="24"/>
          <w:szCs w:val="24"/>
        </w:rPr>
        <w:t> is a </w:t>
      </w:r>
      <w:r w:rsidRPr="00E80AED">
        <w:rPr>
          <w:rFonts w:ascii="Arial" w:eastAsia="Times New Roman" w:hAnsi="Arial" w:cs="Arial"/>
          <w:b/>
          <w:bCs/>
          <w:color w:val="4A4A4A"/>
          <w:sz w:val="24"/>
          <w:szCs w:val="24"/>
        </w:rPr>
        <w:t>lightweight</w:t>
      </w:r>
      <w:r w:rsidRPr="00E80AED">
        <w:rPr>
          <w:rFonts w:ascii="Arial" w:eastAsia="Times New Roman" w:hAnsi="Arial" w:cs="Arial"/>
          <w:color w:val="4A4A4A"/>
          <w:sz w:val="24"/>
          <w:szCs w:val="24"/>
        </w:rPr>
        <w:t>, </w:t>
      </w:r>
      <w:r w:rsidRPr="00E80AED">
        <w:rPr>
          <w:rFonts w:ascii="Arial" w:eastAsia="Times New Roman" w:hAnsi="Arial" w:cs="Arial"/>
          <w:b/>
          <w:bCs/>
          <w:color w:val="4A4A4A"/>
          <w:sz w:val="24"/>
          <w:szCs w:val="24"/>
        </w:rPr>
        <w:t>interpreted</w:t>
      </w:r>
      <w:r w:rsidRPr="00E80AED">
        <w:rPr>
          <w:rFonts w:ascii="Arial" w:eastAsia="Times New Roman" w:hAnsi="Arial" w:cs="Arial"/>
          <w:color w:val="4A4A4A"/>
          <w:sz w:val="24"/>
          <w:szCs w:val="24"/>
        </w:rPr>
        <w:t> programming language with object-oriented capabilities that allows you to build interactivity into otherwise static HTML pages. The general-purpose core of the language has been embedded in Netscape, Internet Explorer, and other web browsers.</w:t>
      </w:r>
    </w:p>
    <w:p w:rsidR="00E80AED" w:rsidRPr="00E80AED" w:rsidRDefault="00E80AED" w:rsidP="00E80AED">
      <w:pPr>
        <w:spacing w:after="100" w:afterAutospacing="1" w:line="240" w:lineRule="auto"/>
        <w:outlineLvl w:val="2"/>
        <w:rPr>
          <w:rFonts w:ascii="Arial" w:eastAsia="Times New Roman" w:hAnsi="Arial" w:cs="Arial"/>
          <w:color w:val="4A4A4A"/>
          <w:sz w:val="27"/>
          <w:szCs w:val="27"/>
        </w:rPr>
      </w:pPr>
      <w:r w:rsidRPr="00E80AED">
        <w:rPr>
          <w:rFonts w:ascii="Arial" w:eastAsia="Times New Roman" w:hAnsi="Arial" w:cs="Arial"/>
          <w:b/>
          <w:bCs/>
          <w:color w:val="4A4A4A"/>
          <w:sz w:val="27"/>
          <w:szCs w:val="27"/>
        </w:rPr>
        <w:t>Q3. What are the data types supported by JavaScript?</w:t>
      </w:r>
    </w:p>
    <w:p w:rsidR="00E80AED" w:rsidRPr="00E80AED" w:rsidRDefault="00E80AED" w:rsidP="00E80AED">
      <w:pPr>
        <w:spacing w:after="100" w:afterAutospacing="1" w:line="240" w:lineRule="auto"/>
        <w:rPr>
          <w:rFonts w:ascii="Arial" w:eastAsia="Times New Roman" w:hAnsi="Arial" w:cs="Arial"/>
          <w:color w:val="4A4A4A"/>
          <w:sz w:val="24"/>
          <w:szCs w:val="24"/>
        </w:rPr>
      </w:pPr>
      <w:r w:rsidRPr="00E80AED">
        <w:rPr>
          <w:rFonts w:ascii="Arial" w:eastAsia="Times New Roman" w:hAnsi="Arial" w:cs="Arial"/>
          <w:noProof/>
          <w:color w:val="4A4A4A"/>
          <w:sz w:val="24"/>
          <w:szCs w:val="24"/>
        </w:rPr>
        <w:lastRenderedPageBreak/>
        <w:drawing>
          <wp:inline distT="0" distB="0" distL="0" distR="0" wp14:anchorId="1300D609" wp14:editId="221FCFEB">
            <wp:extent cx="5029200" cy="2238375"/>
            <wp:effectExtent l="0" t="0" r="0" b="9525"/>
            <wp:docPr id="1" name="Picture 1" descr="Data types - JavaScript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ta types - JavaScript interview ques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9200" cy="2238375"/>
                    </a:xfrm>
                    <a:prstGeom prst="rect">
                      <a:avLst/>
                    </a:prstGeom>
                    <a:noFill/>
                    <a:ln>
                      <a:noFill/>
                    </a:ln>
                  </pic:spPr>
                </pic:pic>
              </a:graphicData>
            </a:graphic>
          </wp:inline>
        </w:drawing>
      </w:r>
    </w:p>
    <w:p w:rsidR="00E80AED" w:rsidRPr="00E80AED" w:rsidRDefault="00E80AED" w:rsidP="00E80AED">
      <w:pPr>
        <w:spacing w:after="100" w:afterAutospacing="1" w:line="240" w:lineRule="auto"/>
        <w:rPr>
          <w:rFonts w:ascii="Arial" w:eastAsia="Times New Roman" w:hAnsi="Arial" w:cs="Arial"/>
          <w:color w:val="4A4A4A"/>
          <w:sz w:val="24"/>
          <w:szCs w:val="24"/>
        </w:rPr>
      </w:pPr>
      <w:r w:rsidRPr="00E80AED">
        <w:rPr>
          <w:rFonts w:ascii="Arial" w:eastAsia="Times New Roman" w:hAnsi="Arial" w:cs="Arial"/>
          <w:color w:val="4A4A4A"/>
          <w:sz w:val="24"/>
          <w:szCs w:val="24"/>
        </w:rPr>
        <w:t>The </w:t>
      </w:r>
      <w:r w:rsidRPr="00E80AED">
        <w:rPr>
          <w:rFonts w:ascii="Arial" w:eastAsia="Times New Roman" w:hAnsi="Arial" w:cs="Arial"/>
          <w:b/>
          <w:bCs/>
          <w:color w:val="4A4A4A"/>
          <w:sz w:val="24"/>
          <w:szCs w:val="24"/>
        </w:rPr>
        <w:t>data types</w:t>
      </w:r>
      <w:r w:rsidRPr="00E80AED">
        <w:rPr>
          <w:rFonts w:ascii="Arial" w:eastAsia="Times New Roman" w:hAnsi="Arial" w:cs="Arial"/>
          <w:color w:val="4A4A4A"/>
          <w:sz w:val="24"/>
          <w:szCs w:val="24"/>
        </w:rPr>
        <w:t> supported by JavaScript are:</w:t>
      </w:r>
    </w:p>
    <w:p w:rsidR="00E80AED" w:rsidRPr="00E80AED" w:rsidRDefault="00E80AED" w:rsidP="00E80AED">
      <w:pPr>
        <w:numPr>
          <w:ilvl w:val="0"/>
          <w:numId w:val="11"/>
        </w:numPr>
        <w:spacing w:before="100" w:beforeAutospacing="1" w:after="100" w:afterAutospacing="1" w:line="240" w:lineRule="auto"/>
        <w:rPr>
          <w:rFonts w:ascii="Arial" w:eastAsia="Times New Roman" w:hAnsi="Arial" w:cs="Arial"/>
          <w:color w:val="4A4A4A"/>
          <w:sz w:val="24"/>
          <w:szCs w:val="24"/>
        </w:rPr>
      </w:pPr>
      <w:r w:rsidRPr="00E80AED">
        <w:rPr>
          <w:rFonts w:ascii="Arial" w:eastAsia="Times New Roman" w:hAnsi="Arial" w:cs="Arial"/>
          <w:color w:val="4A4A4A"/>
          <w:sz w:val="24"/>
          <w:szCs w:val="24"/>
        </w:rPr>
        <w:t>Undefined</w:t>
      </w:r>
    </w:p>
    <w:p w:rsidR="00E80AED" w:rsidRPr="00E80AED" w:rsidRDefault="00E80AED" w:rsidP="00E80AED">
      <w:pPr>
        <w:numPr>
          <w:ilvl w:val="0"/>
          <w:numId w:val="11"/>
        </w:numPr>
        <w:spacing w:before="100" w:beforeAutospacing="1" w:after="100" w:afterAutospacing="1" w:line="240" w:lineRule="auto"/>
        <w:rPr>
          <w:rFonts w:ascii="Arial" w:eastAsia="Times New Roman" w:hAnsi="Arial" w:cs="Arial"/>
          <w:color w:val="4A4A4A"/>
          <w:sz w:val="24"/>
          <w:szCs w:val="24"/>
        </w:rPr>
      </w:pPr>
      <w:r w:rsidRPr="00E80AED">
        <w:rPr>
          <w:rFonts w:ascii="Arial" w:eastAsia="Times New Roman" w:hAnsi="Arial" w:cs="Arial"/>
          <w:color w:val="4A4A4A"/>
          <w:sz w:val="24"/>
          <w:szCs w:val="24"/>
        </w:rPr>
        <w:t>Null</w:t>
      </w:r>
    </w:p>
    <w:p w:rsidR="00E80AED" w:rsidRPr="00E80AED" w:rsidRDefault="00E80AED" w:rsidP="00E80AED">
      <w:pPr>
        <w:numPr>
          <w:ilvl w:val="0"/>
          <w:numId w:val="11"/>
        </w:numPr>
        <w:spacing w:before="100" w:beforeAutospacing="1" w:after="100" w:afterAutospacing="1" w:line="240" w:lineRule="auto"/>
        <w:rPr>
          <w:rFonts w:ascii="Arial" w:eastAsia="Times New Roman" w:hAnsi="Arial" w:cs="Arial"/>
          <w:color w:val="4A4A4A"/>
          <w:sz w:val="24"/>
          <w:szCs w:val="24"/>
        </w:rPr>
      </w:pPr>
      <w:r w:rsidRPr="00E80AED">
        <w:rPr>
          <w:rFonts w:ascii="Arial" w:eastAsia="Times New Roman" w:hAnsi="Arial" w:cs="Arial"/>
          <w:color w:val="4A4A4A"/>
          <w:sz w:val="24"/>
          <w:szCs w:val="24"/>
        </w:rPr>
        <w:t>Boolean</w:t>
      </w:r>
    </w:p>
    <w:p w:rsidR="00E80AED" w:rsidRPr="00E80AED" w:rsidRDefault="00E80AED" w:rsidP="00E80AED">
      <w:pPr>
        <w:numPr>
          <w:ilvl w:val="0"/>
          <w:numId w:val="11"/>
        </w:numPr>
        <w:spacing w:before="100" w:beforeAutospacing="1" w:after="100" w:afterAutospacing="1" w:line="240" w:lineRule="auto"/>
        <w:rPr>
          <w:rFonts w:ascii="Arial" w:eastAsia="Times New Roman" w:hAnsi="Arial" w:cs="Arial"/>
          <w:color w:val="4A4A4A"/>
          <w:sz w:val="24"/>
          <w:szCs w:val="24"/>
        </w:rPr>
      </w:pPr>
      <w:r w:rsidRPr="00E80AED">
        <w:rPr>
          <w:rFonts w:ascii="Arial" w:eastAsia="Times New Roman" w:hAnsi="Arial" w:cs="Arial"/>
          <w:color w:val="4A4A4A"/>
          <w:sz w:val="24"/>
          <w:szCs w:val="24"/>
        </w:rPr>
        <w:t>String</w:t>
      </w:r>
    </w:p>
    <w:p w:rsidR="00E80AED" w:rsidRPr="00E80AED" w:rsidRDefault="00E80AED" w:rsidP="00E80AED">
      <w:pPr>
        <w:numPr>
          <w:ilvl w:val="0"/>
          <w:numId w:val="11"/>
        </w:numPr>
        <w:spacing w:before="100" w:beforeAutospacing="1" w:after="100" w:afterAutospacing="1" w:line="240" w:lineRule="auto"/>
        <w:rPr>
          <w:rFonts w:ascii="Arial" w:eastAsia="Times New Roman" w:hAnsi="Arial" w:cs="Arial"/>
          <w:color w:val="4A4A4A"/>
          <w:sz w:val="24"/>
          <w:szCs w:val="24"/>
        </w:rPr>
      </w:pPr>
      <w:r w:rsidRPr="00E80AED">
        <w:rPr>
          <w:rFonts w:ascii="Arial" w:eastAsia="Times New Roman" w:hAnsi="Arial" w:cs="Arial"/>
          <w:color w:val="4A4A4A"/>
          <w:sz w:val="24"/>
          <w:szCs w:val="24"/>
        </w:rPr>
        <w:t>Symbol</w:t>
      </w:r>
    </w:p>
    <w:p w:rsidR="00E80AED" w:rsidRPr="00E80AED" w:rsidRDefault="00E80AED" w:rsidP="00E80AED">
      <w:pPr>
        <w:numPr>
          <w:ilvl w:val="0"/>
          <w:numId w:val="11"/>
        </w:numPr>
        <w:spacing w:before="100" w:beforeAutospacing="1" w:after="100" w:afterAutospacing="1" w:line="240" w:lineRule="auto"/>
        <w:rPr>
          <w:rFonts w:ascii="Arial" w:eastAsia="Times New Roman" w:hAnsi="Arial" w:cs="Arial"/>
          <w:color w:val="4A4A4A"/>
          <w:sz w:val="24"/>
          <w:szCs w:val="24"/>
        </w:rPr>
      </w:pPr>
      <w:r w:rsidRPr="00E80AED">
        <w:rPr>
          <w:rFonts w:ascii="Arial" w:eastAsia="Times New Roman" w:hAnsi="Arial" w:cs="Arial"/>
          <w:color w:val="4A4A4A"/>
          <w:sz w:val="24"/>
          <w:szCs w:val="24"/>
        </w:rPr>
        <w:t>Number</w:t>
      </w:r>
    </w:p>
    <w:p w:rsidR="00E80AED" w:rsidRPr="00E80AED" w:rsidRDefault="00E80AED" w:rsidP="00E80AED">
      <w:pPr>
        <w:numPr>
          <w:ilvl w:val="0"/>
          <w:numId w:val="11"/>
        </w:numPr>
        <w:spacing w:before="100" w:beforeAutospacing="1" w:after="100" w:afterAutospacing="1" w:line="240" w:lineRule="auto"/>
        <w:rPr>
          <w:rFonts w:ascii="Arial" w:eastAsia="Times New Roman" w:hAnsi="Arial" w:cs="Arial"/>
          <w:color w:val="4A4A4A"/>
          <w:sz w:val="24"/>
          <w:szCs w:val="24"/>
        </w:rPr>
      </w:pPr>
      <w:r w:rsidRPr="00E80AED">
        <w:rPr>
          <w:rFonts w:ascii="Arial" w:eastAsia="Times New Roman" w:hAnsi="Arial" w:cs="Arial"/>
          <w:color w:val="4A4A4A"/>
          <w:sz w:val="24"/>
          <w:szCs w:val="24"/>
        </w:rPr>
        <w:t>Object</w:t>
      </w:r>
    </w:p>
    <w:p w:rsidR="00E80AED" w:rsidRPr="00E80AED" w:rsidRDefault="00E80AED" w:rsidP="00E80AED">
      <w:pPr>
        <w:spacing w:after="100" w:afterAutospacing="1" w:line="240" w:lineRule="auto"/>
        <w:outlineLvl w:val="2"/>
        <w:rPr>
          <w:rFonts w:ascii="Arial" w:eastAsia="Times New Roman" w:hAnsi="Arial" w:cs="Arial"/>
          <w:color w:val="4A4A4A"/>
          <w:sz w:val="27"/>
          <w:szCs w:val="27"/>
        </w:rPr>
      </w:pPr>
      <w:r w:rsidRPr="00E80AED">
        <w:rPr>
          <w:rFonts w:ascii="Arial" w:eastAsia="Times New Roman" w:hAnsi="Arial" w:cs="Arial"/>
          <w:b/>
          <w:bCs/>
          <w:color w:val="4A4A4A"/>
          <w:sz w:val="27"/>
          <w:szCs w:val="27"/>
        </w:rPr>
        <w:t>Q4. What are the features of JavaScript?</w:t>
      </w:r>
    </w:p>
    <w:p w:rsidR="00E80AED" w:rsidRPr="00E80AED" w:rsidRDefault="00E80AED" w:rsidP="00E80AED">
      <w:pPr>
        <w:spacing w:after="100" w:afterAutospacing="1" w:line="240" w:lineRule="auto"/>
        <w:rPr>
          <w:rFonts w:ascii="Arial" w:eastAsia="Times New Roman" w:hAnsi="Arial" w:cs="Arial"/>
          <w:color w:val="4A4A4A"/>
          <w:sz w:val="24"/>
          <w:szCs w:val="24"/>
        </w:rPr>
      </w:pPr>
      <w:r w:rsidRPr="00E80AED">
        <w:rPr>
          <w:rFonts w:ascii="Arial" w:eastAsia="Times New Roman" w:hAnsi="Arial" w:cs="Arial"/>
          <w:noProof/>
          <w:color w:val="4A4A4A"/>
          <w:sz w:val="24"/>
          <w:szCs w:val="24"/>
        </w:rPr>
        <w:drawing>
          <wp:inline distT="0" distB="0" distL="0" distR="0" wp14:anchorId="081E5556" wp14:editId="0EBC6E94">
            <wp:extent cx="5029200" cy="1704975"/>
            <wp:effectExtent l="0" t="0" r="0" b="9525"/>
            <wp:docPr id="2" name="Picture 2" descr="Features - JavaScript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eatures - JavaScript Interview Ques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1704975"/>
                    </a:xfrm>
                    <a:prstGeom prst="rect">
                      <a:avLst/>
                    </a:prstGeom>
                    <a:noFill/>
                    <a:ln>
                      <a:noFill/>
                    </a:ln>
                  </pic:spPr>
                </pic:pic>
              </a:graphicData>
            </a:graphic>
          </wp:inline>
        </w:drawing>
      </w:r>
    </w:p>
    <w:p w:rsidR="00E80AED" w:rsidRPr="00E80AED" w:rsidRDefault="00E80AED" w:rsidP="00E80AED">
      <w:pPr>
        <w:spacing w:after="100" w:afterAutospacing="1" w:line="240" w:lineRule="auto"/>
        <w:rPr>
          <w:rFonts w:ascii="Arial" w:eastAsia="Times New Roman" w:hAnsi="Arial" w:cs="Arial"/>
          <w:color w:val="4A4A4A"/>
          <w:sz w:val="24"/>
          <w:szCs w:val="24"/>
        </w:rPr>
      </w:pPr>
      <w:r w:rsidRPr="00E80AED">
        <w:rPr>
          <w:rFonts w:ascii="Arial" w:eastAsia="Times New Roman" w:hAnsi="Arial" w:cs="Arial"/>
          <w:color w:val="4A4A4A"/>
          <w:sz w:val="24"/>
          <w:szCs w:val="24"/>
        </w:rPr>
        <w:t>Following are the </w:t>
      </w:r>
      <w:r w:rsidRPr="00E80AED">
        <w:rPr>
          <w:rFonts w:ascii="Arial" w:eastAsia="Times New Roman" w:hAnsi="Arial" w:cs="Arial"/>
          <w:b/>
          <w:bCs/>
          <w:color w:val="4A4A4A"/>
          <w:sz w:val="24"/>
          <w:szCs w:val="24"/>
        </w:rPr>
        <w:t>features</w:t>
      </w:r>
      <w:r w:rsidRPr="00E80AED">
        <w:rPr>
          <w:rFonts w:ascii="Arial" w:eastAsia="Times New Roman" w:hAnsi="Arial" w:cs="Arial"/>
          <w:color w:val="4A4A4A"/>
          <w:sz w:val="24"/>
          <w:szCs w:val="24"/>
        </w:rPr>
        <w:t> of JavaScript:</w:t>
      </w:r>
    </w:p>
    <w:p w:rsidR="00E80AED" w:rsidRPr="00E80AED" w:rsidRDefault="00E80AED" w:rsidP="00E80AED">
      <w:pPr>
        <w:numPr>
          <w:ilvl w:val="0"/>
          <w:numId w:val="12"/>
        </w:numPr>
        <w:spacing w:before="100" w:beforeAutospacing="1" w:after="100" w:afterAutospacing="1" w:line="240" w:lineRule="auto"/>
        <w:rPr>
          <w:rFonts w:ascii="Arial" w:eastAsia="Times New Roman" w:hAnsi="Arial" w:cs="Arial"/>
          <w:color w:val="4A4A4A"/>
          <w:sz w:val="24"/>
          <w:szCs w:val="24"/>
        </w:rPr>
      </w:pPr>
      <w:r w:rsidRPr="00E80AED">
        <w:rPr>
          <w:rFonts w:ascii="Arial" w:eastAsia="Times New Roman" w:hAnsi="Arial" w:cs="Arial"/>
          <w:color w:val="4A4A4A"/>
          <w:sz w:val="24"/>
          <w:szCs w:val="24"/>
        </w:rPr>
        <w:t>It is a </w:t>
      </w:r>
      <w:r w:rsidRPr="00E80AED">
        <w:rPr>
          <w:rFonts w:ascii="Arial" w:eastAsia="Times New Roman" w:hAnsi="Arial" w:cs="Arial"/>
          <w:b/>
          <w:bCs/>
          <w:color w:val="4A4A4A"/>
          <w:sz w:val="24"/>
          <w:szCs w:val="24"/>
        </w:rPr>
        <w:t>lightweight, interpreted</w:t>
      </w:r>
      <w:r w:rsidRPr="00E80AED">
        <w:rPr>
          <w:rFonts w:ascii="Arial" w:eastAsia="Times New Roman" w:hAnsi="Arial" w:cs="Arial"/>
          <w:color w:val="4A4A4A"/>
          <w:sz w:val="24"/>
          <w:szCs w:val="24"/>
        </w:rPr>
        <w:t> programming language.</w:t>
      </w:r>
    </w:p>
    <w:p w:rsidR="00E80AED" w:rsidRPr="00E80AED" w:rsidRDefault="00E80AED" w:rsidP="00E80AED">
      <w:pPr>
        <w:numPr>
          <w:ilvl w:val="0"/>
          <w:numId w:val="12"/>
        </w:numPr>
        <w:spacing w:before="100" w:beforeAutospacing="1" w:after="100" w:afterAutospacing="1" w:line="240" w:lineRule="auto"/>
        <w:rPr>
          <w:rFonts w:ascii="Arial" w:eastAsia="Times New Roman" w:hAnsi="Arial" w:cs="Arial"/>
          <w:color w:val="4A4A4A"/>
          <w:sz w:val="24"/>
          <w:szCs w:val="24"/>
        </w:rPr>
      </w:pPr>
      <w:r w:rsidRPr="00E80AED">
        <w:rPr>
          <w:rFonts w:ascii="Arial" w:eastAsia="Times New Roman" w:hAnsi="Arial" w:cs="Arial"/>
          <w:color w:val="4A4A4A"/>
          <w:sz w:val="24"/>
          <w:szCs w:val="24"/>
        </w:rPr>
        <w:t>It is designed for creating </w:t>
      </w:r>
      <w:r w:rsidRPr="00E80AED">
        <w:rPr>
          <w:rFonts w:ascii="Arial" w:eastAsia="Times New Roman" w:hAnsi="Arial" w:cs="Arial"/>
          <w:b/>
          <w:bCs/>
          <w:color w:val="4A4A4A"/>
          <w:sz w:val="24"/>
          <w:szCs w:val="24"/>
        </w:rPr>
        <w:t>network-centric</w:t>
      </w:r>
      <w:r w:rsidRPr="00E80AED">
        <w:rPr>
          <w:rFonts w:ascii="Arial" w:eastAsia="Times New Roman" w:hAnsi="Arial" w:cs="Arial"/>
          <w:color w:val="4A4A4A"/>
          <w:sz w:val="24"/>
          <w:szCs w:val="24"/>
        </w:rPr>
        <w:t> applications.</w:t>
      </w:r>
    </w:p>
    <w:p w:rsidR="00E80AED" w:rsidRPr="00E80AED" w:rsidRDefault="00E80AED" w:rsidP="00E80AED">
      <w:pPr>
        <w:numPr>
          <w:ilvl w:val="0"/>
          <w:numId w:val="12"/>
        </w:numPr>
        <w:spacing w:before="100" w:beforeAutospacing="1" w:after="100" w:afterAutospacing="1" w:line="240" w:lineRule="auto"/>
        <w:rPr>
          <w:rFonts w:ascii="Arial" w:eastAsia="Times New Roman" w:hAnsi="Arial" w:cs="Arial"/>
          <w:color w:val="4A4A4A"/>
          <w:sz w:val="24"/>
          <w:szCs w:val="24"/>
        </w:rPr>
      </w:pPr>
      <w:r w:rsidRPr="00E80AED">
        <w:rPr>
          <w:rFonts w:ascii="Arial" w:eastAsia="Times New Roman" w:hAnsi="Arial" w:cs="Arial"/>
          <w:color w:val="4A4A4A"/>
          <w:sz w:val="24"/>
          <w:szCs w:val="24"/>
        </w:rPr>
        <w:t>It is complementary to and </w:t>
      </w:r>
      <w:r w:rsidRPr="00E80AED">
        <w:rPr>
          <w:rFonts w:ascii="Arial" w:eastAsia="Times New Roman" w:hAnsi="Arial" w:cs="Arial"/>
          <w:b/>
          <w:bCs/>
          <w:color w:val="4A4A4A"/>
          <w:sz w:val="24"/>
          <w:szCs w:val="24"/>
        </w:rPr>
        <w:t>integrated</w:t>
      </w:r>
      <w:r w:rsidRPr="00E80AED">
        <w:rPr>
          <w:rFonts w:ascii="Arial" w:eastAsia="Times New Roman" w:hAnsi="Arial" w:cs="Arial"/>
          <w:color w:val="4A4A4A"/>
          <w:sz w:val="24"/>
          <w:szCs w:val="24"/>
        </w:rPr>
        <w:t> with Java.</w:t>
      </w:r>
    </w:p>
    <w:p w:rsidR="00E80AED" w:rsidRPr="00E80AED" w:rsidRDefault="00E80AED" w:rsidP="00E80AED">
      <w:pPr>
        <w:numPr>
          <w:ilvl w:val="0"/>
          <w:numId w:val="12"/>
        </w:numPr>
        <w:spacing w:before="100" w:beforeAutospacing="1" w:after="100" w:afterAutospacing="1" w:line="240" w:lineRule="auto"/>
        <w:rPr>
          <w:rFonts w:ascii="Arial" w:eastAsia="Times New Roman" w:hAnsi="Arial" w:cs="Arial"/>
          <w:color w:val="4A4A4A"/>
          <w:sz w:val="24"/>
          <w:szCs w:val="24"/>
        </w:rPr>
      </w:pPr>
      <w:r w:rsidRPr="00E80AED">
        <w:rPr>
          <w:rFonts w:ascii="Arial" w:eastAsia="Times New Roman" w:hAnsi="Arial" w:cs="Arial"/>
          <w:color w:val="4A4A4A"/>
          <w:sz w:val="24"/>
          <w:szCs w:val="24"/>
        </w:rPr>
        <w:t>It is an </w:t>
      </w:r>
      <w:r w:rsidRPr="00E80AED">
        <w:rPr>
          <w:rFonts w:ascii="Arial" w:eastAsia="Times New Roman" w:hAnsi="Arial" w:cs="Arial"/>
          <w:b/>
          <w:bCs/>
          <w:color w:val="4A4A4A"/>
          <w:sz w:val="24"/>
          <w:szCs w:val="24"/>
        </w:rPr>
        <w:t>open</w:t>
      </w:r>
      <w:r w:rsidRPr="00E80AED">
        <w:rPr>
          <w:rFonts w:ascii="Arial" w:eastAsia="Times New Roman" w:hAnsi="Arial" w:cs="Arial"/>
          <w:color w:val="4A4A4A"/>
          <w:sz w:val="24"/>
          <w:szCs w:val="24"/>
        </w:rPr>
        <w:t> and </w:t>
      </w:r>
      <w:r w:rsidRPr="00E80AED">
        <w:rPr>
          <w:rFonts w:ascii="Arial" w:eastAsia="Times New Roman" w:hAnsi="Arial" w:cs="Arial"/>
          <w:b/>
          <w:bCs/>
          <w:color w:val="4A4A4A"/>
          <w:sz w:val="24"/>
          <w:szCs w:val="24"/>
        </w:rPr>
        <w:t>cross-platform</w:t>
      </w:r>
      <w:r w:rsidRPr="00E80AED">
        <w:rPr>
          <w:rFonts w:ascii="Arial" w:eastAsia="Times New Roman" w:hAnsi="Arial" w:cs="Arial"/>
          <w:color w:val="4A4A4A"/>
          <w:sz w:val="24"/>
          <w:szCs w:val="24"/>
        </w:rPr>
        <w:t> scripting language.</w:t>
      </w:r>
    </w:p>
    <w:p w:rsidR="00E80AED" w:rsidRPr="00E80AED" w:rsidRDefault="00E80AED" w:rsidP="00E80AED">
      <w:pPr>
        <w:spacing w:after="100" w:afterAutospacing="1" w:line="240" w:lineRule="auto"/>
        <w:outlineLvl w:val="2"/>
        <w:rPr>
          <w:rFonts w:ascii="Arial" w:eastAsia="Times New Roman" w:hAnsi="Arial" w:cs="Arial"/>
          <w:color w:val="4A4A4A"/>
          <w:sz w:val="27"/>
          <w:szCs w:val="27"/>
        </w:rPr>
      </w:pPr>
      <w:r w:rsidRPr="00E80AED">
        <w:rPr>
          <w:rFonts w:ascii="Arial" w:eastAsia="Times New Roman" w:hAnsi="Arial" w:cs="Arial"/>
          <w:b/>
          <w:bCs/>
          <w:color w:val="4A4A4A"/>
          <w:sz w:val="27"/>
          <w:szCs w:val="27"/>
        </w:rPr>
        <w:t>Q5. Is JavaScript a case-sensitive language?</w:t>
      </w:r>
    </w:p>
    <w:p w:rsidR="00E80AED" w:rsidRPr="00E80AED" w:rsidRDefault="00E80AED" w:rsidP="00E80AED">
      <w:pPr>
        <w:spacing w:after="100" w:afterAutospacing="1" w:line="240" w:lineRule="auto"/>
        <w:jc w:val="both"/>
        <w:rPr>
          <w:rFonts w:ascii="Arial" w:eastAsia="Times New Roman" w:hAnsi="Arial" w:cs="Arial"/>
          <w:color w:val="4A4A4A"/>
          <w:sz w:val="24"/>
          <w:szCs w:val="24"/>
        </w:rPr>
      </w:pPr>
      <w:r w:rsidRPr="00E80AED">
        <w:rPr>
          <w:rFonts w:ascii="Arial" w:eastAsia="Times New Roman" w:hAnsi="Arial" w:cs="Arial"/>
          <w:color w:val="4A4A4A"/>
          <w:sz w:val="24"/>
          <w:szCs w:val="24"/>
        </w:rPr>
        <w:lastRenderedPageBreak/>
        <w:t>Yes, JavaScript is a</w:t>
      </w:r>
      <w:r w:rsidRPr="00E80AED">
        <w:rPr>
          <w:rFonts w:ascii="Arial" w:eastAsia="Times New Roman" w:hAnsi="Arial" w:cs="Arial"/>
          <w:b/>
          <w:bCs/>
          <w:color w:val="4A4A4A"/>
          <w:sz w:val="24"/>
          <w:szCs w:val="24"/>
        </w:rPr>
        <w:t> case sensitive</w:t>
      </w:r>
      <w:r w:rsidRPr="00E80AED">
        <w:rPr>
          <w:rFonts w:ascii="Arial" w:eastAsia="Times New Roman" w:hAnsi="Arial" w:cs="Arial"/>
          <w:color w:val="4A4A4A"/>
          <w:sz w:val="24"/>
          <w:szCs w:val="24"/>
        </w:rPr>
        <w:t xml:space="preserve"> language.  The language keywords, variables, </w:t>
      </w:r>
      <w:proofErr w:type="gramStart"/>
      <w:r w:rsidRPr="00E80AED">
        <w:rPr>
          <w:rFonts w:ascii="Arial" w:eastAsia="Times New Roman" w:hAnsi="Arial" w:cs="Arial"/>
          <w:color w:val="4A4A4A"/>
          <w:sz w:val="24"/>
          <w:szCs w:val="24"/>
        </w:rPr>
        <w:t>function</w:t>
      </w:r>
      <w:proofErr w:type="gramEnd"/>
      <w:r w:rsidRPr="00E80AED">
        <w:rPr>
          <w:rFonts w:ascii="Arial" w:eastAsia="Times New Roman" w:hAnsi="Arial" w:cs="Arial"/>
          <w:color w:val="4A4A4A"/>
          <w:sz w:val="24"/>
          <w:szCs w:val="24"/>
        </w:rPr>
        <w:t xml:space="preserve"> names, and any other identifiers must always be typed with a consistent capitalization of letters.</w:t>
      </w:r>
    </w:p>
    <w:p w:rsidR="00E80AED" w:rsidRPr="00E80AED" w:rsidRDefault="00E80AED" w:rsidP="00E80AED">
      <w:pPr>
        <w:spacing w:after="100" w:afterAutospacing="1" w:line="240" w:lineRule="auto"/>
        <w:outlineLvl w:val="2"/>
        <w:rPr>
          <w:rFonts w:ascii="Arial" w:eastAsia="Times New Roman" w:hAnsi="Arial" w:cs="Arial"/>
          <w:color w:val="4A4A4A"/>
          <w:sz w:val="27"/>
          <w:szCs w:val="27"/>
        </w:rPr>
      </w:pPr>
      <w:r w:rsidRPr="00E80AED">
        <w:rPr>
          <w:rFonts w:ascii="Arial" w:eastAsia="Times New Roman" w:hAnsi="Arial" w:cs="Arial"/>
          <w:b/>
          <w:bCs/>
          <w:color w:val="4A4A4A"/>
          <w:sz w:val="27"/>
          <w:szCs w:val="27"/>
        </w:rPr>
        <w:t>Q6. What are the advantages of JavaScript?</w:t>
      </w:r>
    </w:p>
    <w:p w:rsidR="00E80AED" w:rsidRPr="00E80AED" w:rsidRDefault="00E80AED" w:rsidP="00E80AED">
      <w:pPr>
        <w:spacing w:after="100" w:afterAutospacing="1" w:line="240" w:lineRule="auto"/>
        <w:rPr>
          <w:rFonts w:ascii="Arial" w:eastAsia="Times New Roman" w:hAnsi="Arial" w:cs="Arial"/>
          <w:color w:val="4A4A4A"/>
          <w:sz w:val="24"/>
          <w:szCs w:val="24"/>
        </w:rPr>
      </w:pPr>
      <w:r w:rsidRPr="00E80AED">
        <w:rPr>
          <w:rFonts w:ascii="Arial" w:eastAsia="Times New Roman" w:hAnsi="Arial" w:cs="Arial"/>
          <w:noProof/>
          <w:color w:val="4A4A4A"/>
          <w:sz w:val="24"/>
          <w:szCs w:val="24"/>
        </w:rPr>
        <w:drawing>
          <wp:inline distT="0" distB="0" distL="0" distR="0" wp14:anchorId="127A378C" wp14:editId="75B1B95E">
            <wp:extent cx="18440400" cy="5572125"/>
            <wp:effectExtent l="0" t="0" r="0" b="0"/>
            <wp:docPr id="3" name="Picture 3" descr="JavaScript advantages - JavaScript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avaScript advantages - JavaScript interview ques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40400" cy="5572125"/>
                    </a:xfrm>
                    <a:prstGeom prst="rect">
                      <a:avLst/>
                    </a:prstGeom>
                    <a:noFill/>
                    <a:ln>
                      <a:noFill/>
                    </a:ln>
                  </pic:spPr>
                </pic:pic>
              </a:graphicData>
            </a:graphic>
          </wp:inline>
        </w:drawing>
      </w:r>
      <w:r w:rsidRPr="00E80AED">
        <w:rPr>
          <w:rFonts w:ascii="Arial" w:eastAsia="Times New Roman" w:hAnsi="Arial" w:cs="Arial"/>
          <w:color w:val="4A4A4A"/>
          <w:sz w:val="24"/>
          <w:szCs w:val="24"/>
        </w:rPr>
        <w:t>Following are the </w:t>
      </w:r>
      <w:r w:rsidRPr="00E80AED">
        <w:rPr>
          <w:rFonts w:ascii="Arial" w:eastAsia="Times New Roman" w:hAnsi="Arial" w:cs="Arial"/>
          <w:b/>
          <w:bCs/>
          <w:color w:val="4A4A4A"/>
          <w:sz w:val="24"/>
          <w:szCs w:val="24"/>
        </w:rPr>
        <w:t>advantages</w:t>
      </w:r>
      <w:r w:rsidRPr="00E80AED">
        <w:rPr>
          <w:rFonts w:ascii="Arial" w:eastAsia="Times New Roman" w:hAnsi="Arial" w:cs="Arial"/>
          <w:color w:val="4A4A4A"/>
          <w:sz w:val="24"/>
          <w:szCs w:val="24"/>
        </w:rPr>
        <w:t> of using JavaScript −</w:t>
      </w:r>
    </w:p>
    <w:p w:rsidR="00E80AED" w:rsidRPr="00E80AED" w:rsidRDefault="00E80AED" w:rsidP="00E80AED">
      <w:pPr>
        <w:numPr>
          <w:ilvl w:val="0"/>
          <w:numId w:val="13"/>
        </w:numPr>
        <w:spacing w:before="100" w:beforeAutospacing="1" w:after="100" w:afterAutospacing="1" w:line="240" w:lineRule="auto"/>
        <w:rPr>
          <w:rFonts w:ascii="Arial" w:eastAsia="Times New Roman" w:hAnsi="Arial" w:cs="Arial"/>
          <w:color w:val="4A4A4A"/>
          <w:sz w:val="24"/>
          <w:szCs w:val="24"/>
        </w:rPr>
      </w:pPr>
      <w:r w:rsidRPr="00E80AED">
        <w:rPr>
          <w:rFonts w:ascii="Arial" w:eastAsia="Times New Roman" w:hAnsi="Arial" w:cs="Arial"/>
          <w:b/>
          <w:bCs/>
          <w:color w:val="4A4A4A"/>
          <w:sz w:val="24"/>
          <w:szCs w:val="24"/>
        </w:rPr>
        <w:t>Less server interaction</w:t>
      </w:r>
      <w:r w:rsidRPr="00E80AED">
        <w:rPr>
          <w:rFonts w:ascii="Arial" w:eastAsia="Times New Roman" w:hAnsi="Arial" w:cs="Arial"/>
          <w:color w:val="4A4A4A"/>
          <w:sz w:val="24"/>
          <w:szCs w:val="24"/>
        </w:rPr>
        <w:t xml:space="preserve"> − </w:t>
      </w:r>
      <w:proofErr w:type="gramStart"/>
      <w:r w:rsidRPr="00E80AED">
        <w:rPr>
          <w:rFonts w:ascii="Arial" w:eastAsia="Times New Roman" w:hAnsi="Arial" w:cs="Arial"/>
          <w:color w:val="4A4A4A"/>
          <w:sz w:val="24"/>
          <w:szCs w:val="24"/>
        </w:rPr>
        <w:t>You</w:t>
      </w:r>
      <w:proofErr w:type="gramEnd"/>
      <w:r w:rsidRPr="00E80AED">
        <w:rPr>
          <w:rFonts w:ascii="Arial" w:eastAsia="Times New Roman" w:hAnsi="Arial" w:cs="Arial"/>
          <w:color w:val="4A4A4A"/>
          <w:sz w:val="24"/>
          <w:szCs w:val="24"/>
        </w:rPr>
        <w:t xml:space="preserve"> can validate user input before sending the page off to the server. This saves server traffic, which means </w:t>
      </w:r>
      <w:proofErr w:type="gramStart"/>
      <w:r w:rsidRPr="00E80AED">
        <w:rPr>
          <w:rFonts w:ascii="Arial" w:eastAsia="Times New Roman" w:hAnsi="Arial" w:cs="Arial"/>
          <w:color w:val="4A4A4A"/>
          <w:sz w:val="24"/>
          <w:szCs w:val="24"/>
        </w:rPr>
        <w:t>less load</w:t>
      </w:r>
      <w:proofErr w:type="gramEnd"/>
      <w:r w:rsidRPr="00E80AED">
        <w:rPr>
          <w:rFonts w:ascii="Arial" w:eastAsia="Times New Roman" w:hAnsi="Arial" w:cs="Arial"/>
          <w:color w:val="4A4A4A"/>
          <w:sz w:val="24"/>
          <w:szCs w:val="24"/>
        </w:rPr>
        <w:t xml:space="preserve"> on your server.</w:t>
      </w:r>
    </w:p>
    <w:p w:rsidR="00E80AED" w:rsidRPr="00E80AED" w:rsidRDefault="00E80AED" w:rsidP="00E80AED">
      <w:pPr>
        <w:numPr>
          <w:ilvl w:val="0"/>
          <w:numId w:val="13"/>
        </w:numPr>
        <w:spacing w:before="100" w:beforeAutospacing="1" w:after="100" w:afterAutospacing="1" w:line="240" w:lineRule="auto"/>
        <w:rPr>
          <w:rFonts w:ascii="Arial" w:eastAsia="Times New Roman" w:hAnsi="Arial" w:cs="Arial"/>
          <w:color w:val="4A4A4A"/>
          <w:sz w:val="24"/>
          <w:szCs w:val="24"/>
        </w:rPr>
      </w:pPr>
      <w:r w:rsidRPr="00E80AED">
        <w:rPr>
          <w:rFonts w:ascii="Arial" w:eastAsia="Times New Roman" w:hAnsi="Arial" w:cs="Arial"/>
          <w:b/>
          <w:bCs/>
          <w:color w:val="4A4A4A"/>
          <w:sz w:val="24"/>
          <w:szCs w:val="24"/>
        </w:rPr>
        <w:t>Immediate feedback to the visitors</w:t>
      </w:r>
      <w:r w:rsidRPr="00E80AED">
        <w:rPr>
          <w:rFonts w:ascii="Arial" w:eastAsia="Times New Roman" w:hAnsi="Arial" w:cs="Arial"/>
          <w:color w:val="4A4A4A"/>
          <w:sz w:val="24"/>
          <w:szCs w:val="24"/>
        </w:rPr>
        <w:t xml:space="preserve"> − </w:t>
      </w:r>
      <w:proofErr w:type="gramStart"/>
      <w:r w:rsidRPr="00E80AED">
        <w:rPr>
          <w:rFonts w:ascii="Arial" w:eastAsia="Times New Roman" w:hAnsi="Arial" w:cs="Arial"/>
          <w:color w:val="4A4A4A"/>
          <w:sz w:val="24"/>
          <w:szCs w:val="24"/>
        </w:rPr>
        <w:t>They</w:t>
      </w:r>
      <w:proofErr w:type="gramEnd"/>
      <w:r w:rsidRPr="00E80AED">
        <w:rPr>
          <w:rFonts w:ascii="Arial" w:eastAsia="Times New Roman" w:hAnsi="Arial" w:cs="Arial"/>
          <w:color w:val="4A4A4A"/>
          <w:sz w:val="24"/>
          <w:szCs w:val="24"/>
        </w:rPr>
        <w:t xml:space="preserve"> don’t have to wait for a page reload to see if they have forgotten to enter something.</w:t>
      </w:r>
    </w:p>
    <w:p w:rsidR="00E80AED" w:rsidRPr="00E80AED" w:rsidRDefault="00E80AED" w:rsidP="00E80AED">
      <w:pPr>
        <w:numPr>
          <w:ilvl w:val="0"/>
          <w:numId w:val="13"/>
        </w:numPr>
        <w:spacing w:before="100" w:beforeAutospacing="1" w:after="100" w:afterAutospacing="1" w:line="240" w:lineRule="auto"/>
        <w:rPr>
          <w:rFonts w:ascii="Arial" w:eastAsia="Times New Roman" w:hAnsi="Arial" w:cs="Arial"/>
          <w:color w:val="4A4A4A"/>
          <w:sz w:val="24"/>
          <w:szCs w:val="24"/>
        </w:rPr>
      </w:pPr>
      <w:r w:rsidRPr="00E80AED">
        <w:rPr>
          <w:rFonts w:ascii="Arial" w:eastAsia="Times New Roman" w:hAnsi="Arial" w:cs="Arial"/>
          <w:b/>
          <w:bCs/>
          <w:color w:val="4A4A4A"/>
          <w:sz w:val="24"/>
          <w:szCs w:val="24"/>
        </w:rPr>
        <w:t>Increased interactivity</w:t>
      </w:r>
      <w:r w:rsidRPr="00E80AED">
        <w:rPr>
          <w:rFonts w:ascii="Arial" w:eastAsia="Times New Roman" w:hAnsi="Arial" w:cs="Arial"/>
          <w:color w:val="4A4A4A"/>
          <w:sz w:val="24"/>
          <w:szCs w:val="24"/>
        </w:rPr>
        <w:t xml:space="preserve"> − </w:t>
      </w:r>
      <w:proofErr w:type="gramStart"/>
      <w:r w:rsidRPr="00E80AED">
        <w:rPr>
          <w:rFonts w:ascii="Arial" w:eastAsia="Times New Roman" w:hAnsi="Arial" w:cs="Arial"/>
          <w:color w:val="4A4A4A"/>
          <w:sz w:val="24"/>
          <w:szCs w:val="24"/>
        </w:rPr>
        <w:t>You</w:t>
      </w:r>
      <w:proofErr w:type="gramEnd"/>
      <w:r w:rsidRPr="00E80AED">
        <w:rPr>
          <w:rFonts w:ascii="Arial" w:eastAsia="Times New Roman" w:hAnsi="Arial" w:cs="Arial"/>
          <w:color w:val="4A4A4A"/>
          <w:sz w:val="24"/>
          <w:szCs w:val="24"/>
        </w:rPr>
        <w:t xml:space="preserve"> can create interfaces that react when the user hovers over them with a mouse or activates them via the keyboard.</w:t>
      </w:r>
    </w:p>
    <w:p w:rsidR="00E80AED" w:rsidRPr="00E80AED" w:rsidRDefault="00E80AED" w:rsidP="00E80AED">
      <w:pPr>
        <w:numPr>
          <w:ilvl w:val="0"/>
          <w:numId w:val="13"/>
        </w:numPr>
        <w:spacing w:before="100" w:beforeAutospacing="1" w:after="100" w:afterAutospacing="1" w:line="240" w:lineRule="auto"/>
        <w:rPr>
          <w:rFonts w:ascii="Arial" w:eastAsia="Times New Roman" w:hAnsi="Arial" w:cs="Arial"/>
          <w:color w:val="4A4A4A"/>
          <w:sz w:val="24"/>
          <w:szCs w:val="24"/>
        </w:rPr>
      </w:pPr>
      <w:r w:rsidRPr="00E80AED">
        <w:rPr>
          <w:rFonts w:ascii="Arial" w:eastAsia="Times New Roman" w:hAnsi="Arial" w:cs="Arial"/>
          <w:b/>
          <w:bCs/>
          <w:color w:val="4A4A4A"/>
          <w:sz w:val="24"/>
          <w:szCs w:val="24"/>
        </w:rPr>
        <w:lastRenderedPageBreak/>
        <w:t>Richer interfaces</w:t>
      </w:r>
      <w:r w:rsidRPr="00E80AED">
        <w:rPr>
          <w:rFonts w:ascii="Arial" w:eastAsia="Times New Roman" w:hAnsi="Arial" w:cs="Arial"/>
          <w:color w:val="4A4A4A"/>
          <w:sz w:val="24"/>
          <w:szCs w:val="24"/>
        </w:rPr>
        <w:t xml:space="preserve"> − </w:t>
      </w:r>
      <w:proofErr w:type="gramStart"/>
      <w:r w:rsidRPr="00E80AED">
        <w:rPr>
          <w:rFonts w:ascii="Arial" w:eastAsia="Times New Roman" w:hAnsi="Arial" w:cs="Arial"/>
          <w:color w:val="4A4A4A"/>
          <w:sz w:val="24"/>
          <w:szCs w:val="24"/>
        </w:rPr>
        <w:t>You</w:t>
      </w:r>
      <w:proofErr w:type="gramEnd"/>
      <w:r w:rsidRPr="00E80AED">
        <w:rPr>
          <w:rFonts w:ascii="Arial" w:eastAsia="Times New Roman" w:hAnsi="Arial" w:cs="Arial"/>
          <w:color w:val="4A4A4A"/>
          <w:sz w:val="24"/>
          <w:szCs w:val="24"/>
        </w:rPr>
        <w:t xml:space="preserve"> can use JavaScript to include such items as drag-and-drop components and sliders to give a Rich Interface to your site visitors.</w:t>
      </w:r>
    </w:p>
    <w:p w:rsidR="00E80AED" w:rsidRPr="00E80AED" w:rsidRDefault="00E80AED" w:rsidP="00E80AED">
      <w:pPr>
        <w:spacing w:after="100" w:afterAutospacing="1" w:line="240" w:lineRule="auto"/>
        <w:outlineLvl w:val="2"/>
        <w:rPr>
          <w:rFonts w:ascii="Arial" w:eastAsia="Times New Roman" w:hAnsi="Arial" w:cs="Arial"/>
          <w:color w:val="4A4A4A"/>
          <w:sz w:val="27"/>
          <w:szCs w:val="27"/>
        </w:rPr>
      </w:pPr>
      <w:r w:rsidRPr="00E80AED">
        <w:rPr>
          <w:rFonts w:ascii="Arial" w:eastAsia="Times New Roman" w:hAnsi="Arial" w:cs="Arial"/>
          <w:b/>
          <w:bCs/>
          <w:color w:val="4A4A4A"/>
          <w:sz w:val="27"/>
          <w:szCs w:val="27"/>
        </w:rPr>
        <w:t>Q7. How can you create an object in JavaScript?</w:t>
      </w:r>
    </w:p>
    <w:p w:rsidR="00E80AED" w:rsidRPr="00E80AED" w:rsidRDefault="00E80AED" w:rsidP="00E80AED">
      <w:pPr>
        <w:spacing w:after="100" w:afterAutospacing="1" w:line="240" w:lineRule="auto"/>
        <w:rPr>
          <w:rFonts w:ascii="Arial" w:eastAsia="Times New Roman" w:hAnsi="Arial" w:cs="Arial"/>
          <w:color w:val="4A4A4A"/>
          <w:sz w:val="24"/>
          <w:szCs w:val="24"/>
        </w:rPr>
      </w:pPr>
      <w:r w:rsidRPr="00E80AED">
        <w:rPr>
          <w:rFonts w:ascii="Arial" w:eastAsia="Times New Roman" w:hAnsi="Arial" w:cs="Arial"/>
          <w:color w:val="4A4A4A"/>
          <w:sz w:val="24"/>
          <w:szCs w:val="24"/>
        </w:rPr>
        <w:t>JavaScript supports </w:t>
      </w:r>
      <w:r w:rsidRPr="00E80AED">
        <w:rPr>
          <w:rFonts w:ascii="Arial" w:eastAsia="Times New Roman" w:hAnsi="Arial" w:cs="Arial"/>
          <w:b/>
          <w:bCs/>
          <w:color w:val="4A4A4A"/>
          <w:sz w:val="24"/>
          <w:szCs w:val="24"/>
        </w:rPr>
        <w:t>Object</w:t>
      </w:r>
      <w:r w:rsidRPr="00E80AED">
        <w:rPr>
          <w:rFonts w:ascii="Arial" w:eastAsia="Times New Roman" w:hAnsi="Arial" w:cs="Arial"/>
          <w:color w:val="4A4A4A"/>
          <w:sz w:val="24"/>
          <w:szCs w:val="24"/>
        </w:rPr>
        <w:t> concept very well. You can create an object using the </w:t>
      </w:r>
      <w:r w:rsidRPr="00E80AED">
        <w:rPr>
          <w:rFonts w:ascii="Arial" w:eastAsia="Times New Roman" w:hAnsi="Arial" w:cs="Arial"/>
          <w:b/>
          <w:bCs/>
          <w:color w:val="4A4A4A"/>
          <w:sz w:val="24"/>
          <w:szCs w:val="24"/>
        </w:rPr>
        <w:t>object literal</w:t>
      </w:r>
      <w:r w:rsidRPr="00E80AED">
        <w:rPr>
          <w:rFonts w:ascii="Arial" w:eastAsia="Times New Roman" w:hAnsi="Arial" w:cs="Arial"/>
          <w:color w:val="4A4A4A"/>
          <w:sz w:val="24"/>
          <w:szCs w:val="24"/>
        </w:rPr>
        <w:t> as follows −</w:t>
      </w:r>
    </w:p>
    <w:tbl>
      <w:tblPr>
        <w:tblW w:w="11175" w:type="dxa"/>
        <w:tblCellMar>
          <w:left w:w="0" w:type="dxa"/>
          <w:right w:w="0" w:type="dxa"/>
        </w:tblCellMar>
        <w:tblLook w:val="04A0" w:firstRow="1" w:lastRow="0" w:firstColumn="1" w:lastColumn="0" w:noHBand="0" w:noVBand="1"/>
      </w:tblPr>
      <w:tblGrid>
        <w:gridCol w:w="540"/>
        <w:gridCol w:w="10635"/>
      </w:tblGrid>
      <w:tr w:rsidR="00E80AED" w:rsidRPr="00E80AED" w:rsidTr="00E80AED">
        <w:tc>
          <w:tcPr>
            <w:tcW w:w="0" w:type="auto"/>
            <w:shd w:val="clear" w:color="auto" w:fill="008DD9"/>
            <w:vAlign w:val="center"/>
            <w:hideMark/>
          </w:tcPr>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Times New Roman" w:eastAsia="Times New Roman" w:hAnsi="Times New Roman" w:cs="Times New Roman"/>
                <w:color w:val="FFFFFF"/>
                <w:sz w:val="24"/>
                <w:szCs w:val="24"/>
              </w:rPr>
              <w:t>1</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Times New Roman" w:eastAsia="Times New Roman" w:hAnsi="Times New Roman" w:cs="Times New Roman"/>
                <w:color w:val="FFFFFF"/>
                <w:sz w:val="24"/>
                <w:szCs w:val="24"/>
              </w:rPr>
              <w:t>2</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Times New Roman" w:eastAsia="Times New Roman" w:hAnsi="Times New Roman" w:cs="Times New Roman"/>
                <w:color w:val="FFFFFF"/>
                <w:sz w:val="24"/>
                <w:szCs w:val="24"/>
              </w:rPr>
              <w:t>3</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Times New Roman" w:eastAsia="Times New Roman" w:hAnsi="Times New Roman" w:cs="Times New Roman"/>
                <w:color w:val="FFFFFF"/>
                <w:sz w:val="24"/>
                <w:szCs w:val="24"/>
              </w:rPr>
              <w:t>4</w:t>
            </w:r>
          </w:p>
        </w:tc>
        <w:tc>
          <w:tcPr>
            <w:tcW w:w="10635" w:type="dxa"/>
            <w:shd w:val="clear" w:color="auto" w:fill="008DD9"/>
            <w:vAlign w:val="center"/>
            <w:hideMark/>
          </w:tcPr>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Courier New" w:eastAsia="Times New Roman" w:hAnsi="Courier New" w:cs="Courier New"/>
                <w:color w:val="FFFFFF"/>
                <w:sz w:val="20"/>
                <w:szCs w:val="20"/>
              </w:rPr>
              <w:t>var emp = {</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Courier New" w:eastAsia="Times New Roman" w:hAnsi="Courier New" w:cs="Courier New"/>
                <w:color w:val="FFFFFF"/>
                <w:sz w:val="20"/>
                <w:szCs w:val="20"/>
              </w:rPr>
              <w:t>name: "Daniel",</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Courier New" w:eastAsia="Times New Roman" w:hAnsi="Courier New" w:cs="Courier New"/>
                <w:color w:val="FFFFFF"/>
                <w:sz w:val="20"/>
                <w:szCs w:val="20"/>
              </w:rPr>
              <w:t>age: 23</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Courier New" w:eastAsia="Times New Roman" w:hAnsi="Courier New" w:cs="Courier New"/>
                <w:color w:val="FFFFFF"/>
                <w:sz w:val="20"/>
                <w:szCs w:val="20"/>
              </w:rPr>
              <w:t>};</w:t>
            </w:r>
          </w:p>
        </w:tc>
      </w:tr>
    </w:tbl>
    <w:p w:rsidR="00E80AED" w:rsidRPr="00E80AED" w:rsidRDefault="00E80AED" w:rsidP="00E80AED">
      <w:pPr>
        <w:spacing w:after="100" w:afterAutospacing="1" w:line="240" w:lineRule="auto"/>
        <w:outlineLvl w:val="2"/>
        <w:rPr>
          <w:rFonts w:ascii="Arial" w:eastAsia="Times New Roman" w:hAnsi="Arial" w:cs="Arial"/>
          <w:color w:val="4A4A4A"/>
          <w:sz w:val="27"/>
          <w:szCs w:val="27"/>
        </w:rPr>
      </w:pPr>
      <w:r w:rsidRPr="00E80AED">
        <w:rPr>
          <w:rFonts w:ascii="Arial" w:eastAsia="Times New Roman" w:hAnsi="Arial" w:cs="Arial"/>
          <w:b/>
          <w:bCs/>
          <w:color w:val="4A4A4A"/>
          <w:sz w:val="27"/>
          <w:szCs w:val="27"/>
        </w:rPr>
        <w:t>Q8. How can you create an Array in JavaScript?</w:t>
      </w:r>
    </w:p>
    <w:p w:rsidR="00E80AED" w:rsidRPr="00E80AED" w:rsidRDefault="00E80AED" w:rsidP="00E80AED">
      <w:pPr>
        <w:spacing w:after="100" w:afterAutospacing="1" w:line="240" w:lineRule="auto"/>
        <w:rPr>
          <w:rFonts w:ascii="Arial" w:eastAsia="Times New Roman" w:hAnsi="Arial" w:cs="Arial"/>
          <w:color w:val="4A4A4A"/>
          <w:sz w:val="24"/>
          <w:szCs w:val="24"/>
        </w:rPr>
      </w:pPr>
      <w:r w:rsidRPr="00E80AED">
        <w:rPr>
          <w:rFonts w:ascii="Arial" w:eastAsia="Times New Roman" w:hAnsi="Arial" w:cs="Arial"/>
          <w:color w:val="4A4A4A"/>
          <w:sz w:val="24"/>
          <w:szCs w:val="24"/>
        </w:rPr>
        <w:t>You can define arrays using the </w:t>
      </w:r>
      <w:r w:rsidRPr="00E80AED">
        <w:rPr>
          <w:rFonts w:ascii="Arial" w:eastAsia="Times New Roman" w:hAnsi="Arial" w:cs="Arial"/>
          <w:b/>
          <w:bCs/>
          <w:color w:val="4A4A4A"/>
          <w:sz w:val="24"/>
          <w:szCs w:val="24"/>
        </w:rPr>
        <w:t>array literal</w:t>
      </w:r>
      <w:r w:rsidRPr="00E80AED">
        <w:rPr>
          <w:rFonts w:ascii="Arial" w:eastAsia="Times New Roman" w:hAnsi="Arial" w:cs="Arial"/>
          <w:color w:val="4A4A4A"/>
          <w:sz w:val="24"/>
          <w:szCs w:val="24"/>
        </w:rPr>
        <w:t> as follows-</w:t>
      </w:r>
    </w:p>
    <w:tbl>
      <w:tblPr>
        <w:tblW w:w="11175" w:type="dxa"/>
        <w:tblCellMar>
          <w:left w:w="0" w:type="dxa"/>
          <w:right w:w="0" w:type="dxa"/>
        </w:tblCellMar>
        <w:tblLook w:val="04A0" w:firstRow="1" w:lastRow="0" w:firstColumn="1" w:lastColumn="0" w:noHBand="0" w:noVBand="1"/>
      </w:tblPr>
      <w:tblGrid>
        <w:gridCol w:w="540"/>
        <w:gridCol w:w="10635"/>
      </w:tblGrid>
      <w:tr w:rsidR="00E80AED" w:rsidRPr="00E80AED" w:rsidTr="00E80AED">
        <w:tc>
          <w:tcPr>
            <w:tcW w:w="0" w:type="auto"/>
            <w:shd w:val="clear" w:color="auto" w:fill="008DD9"/>
            <w:vAlign w:val="center"/>
            <w:hideMark/>
          </w:tcPr>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Times New Roman" w:eastAsia="Times New Roman" w:hAnsi="Times New Roman" w:cs="Times New Roman"/>
                <w:color w:val="FFFFFF"/>
                <w:sz w:val="24"/>
                <w:szCs w:val="24"/>
              </w:rPr>
              <w:t>1</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Times New Roman" w:eastAsia="Times New Roman" w:hAnsi="Times New Roman" w:cs="Times New Roman"/>
                <w:color w:val="FFFFFF"/>
                <w:sz w:val="24"/>
                <w:szCs w:val="24"/>
              </w:rPr>
              <w:t>2</w:t>
            </w:r>
          </w:p>
        </w:tc>
        <w:tc>
          <w:tcPr>
            <w:tcW w:w="10635" w:type="dxa"/>
            <w:shd w:val="clear" w:color="auto" w:fill="008DD9"/>
            <w:vAlign w:val="center"/>
            <w:hideMark/>
          </w:tcPr>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Courier New" w:eastAsia="Times New Roman" w:hAnsi="Courier New" w:cs="Courier New"/>
                <w:color w:val="FFFFFF"/>
                <w:sz w:val="20"/>
                <w:szCs w:val="20"/>
              </w:rPr>
              <w:t>var x = [];</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Courier New" w:eastAsia="Times New Roman" w:hAnsi="Courier New" w:cs="Courier New"/>
                <w:color w:val="FFFFFF"/>
                <w:sz w:val="20"/>
                <w:szCs w:val="20"/>
              </w:rPr>
              <w:t>var y = [1, 2, 3, 4, 5];</w:t>
            </w:r>
          </w:p>
        </w:tc>
      </w:tr>
    </w:tbl>
    <w:p w:rsidR="00E80AED" w:rsidRPr="00E80AED" w:rsidRDefault="00E80AED" w:rsidP="00E80AED">
      <w:pPr>
        <w:spacing w:after="100" w:afterAutospacing="1" w:line="240" w:lineRule="auto"/>
        <w:outlineLvl w:val="2"/>
        <w:rPr>
          <w:rFonts w:ascii="Arial" w:eastAsia="Times New Roman" w:hAnsi="Arial" w:cs="Arial"/>
          <w:color w:val="4A4A4A"/>
          <w:sz w:val="27"/>
          <w:szCs w:val="27"/>
        </w:rPr>
      </w:pPr>
      <w:r w:rsidRPr="00E80AED">
        <w:rPr>
          <w:rFonts w:ascii="Arial" w:eastAsia="Times New Roman" w:hAnsi="Arial" w:cs="Arial"/>
          <w:b/>
          <w:bCs/>
          <w:color w:val="4A4A4A"/>
          <w:sz w:val="27"/>
          <w:szCs w:val="27"/>
        </w:rPr>
        <w:t>Q9. What is a name function in JavaScript &amp; how to define it?</w:t>
      </w:r>
    </w:p>
    <w:p w:rsidR="00E80AED" w:rsidRPr="00E80AED" w:rsidRDefault="00E80AED" w:rsidP="00E80AED">
      <w:pPr>
        <w:spacing w:after="100" w:afterAutospacing="1" w:line="240" w:lineRule="auto"/>
        <w:rPr>
          <w:rFonts w:ascii="Arial" w:eastAsia="Times New Roman" w:hAnsi="Arial" w:cs="Arial"/>
          <w:color w:val="4A4A4A"/>
          <w:sz w:val="24"/>
          <w:szCs w:val="24"/>
        </w:rPr>
      </w:pPr>
      <w:r w:rsidRPr="00E80AED">
        <w:rPr>
          <w:rFonts w:ascii="Arial" w:eastAsia="Times New Roman" w:hAnsi="Arial" w:cs="Arial"/>
          <w:color w:val="4A4A4A"/>
          <w:sz w:val="24"/>
          <w:szCs w:val="24"/>
        </w:rPr>
        <w:t>A named function declares a name as soon as it is defined. It can be defined using </w:t>
      </w:r>
      <w:r w:rsidRPr="00E80AED">
        <w:rPr>
          <w:rFonts w:ascii="Arial" w:eastAsia="Times New Roman" w:hAnsi="Arial" w:cs="Arial"/>
          <w:b/>
          <w:bCs/>
          <w:color w:val="4A4A4A"/>
          <w:sz w:val="24"/>
          <w:szCs w:val="24"/>
        </w:rPr>
        <w:t>function</w:t>
      </w:r>
      <w:r w:rsidRPr="00E80AED">
        <w:rPr>
          <w:rFonts w:ascii="Arial" w:eastAsia="Times New Roman" w:hAnsi="Arial" w:cs="Arial"/>
          <w:color w:val="4A4A4A"/>
          <w:sz w:val="24"/>
          <w:szCs w:val="24"/>
        </w:rPr>
        <w:t xml:space="preserve">keyword </w:t>
      </w:r>
      <w:proofErr w:type="gramStart"/>
      <w:r w:rsidRPr="00E80AED">
        <w:rPr>
          <w:rFonts w:ascii="Arial" w:eastAsia="Times New Roman" w:hAnsi="Arial" w:cs="Arial"/>
          <w:color w:val="4A4A4A"/>
          <w:sz w:val="24"/>
          <w:szCs w:val="24"/>
        </w:rPr>
        <w:t>as :</w:t>
      </w:r>
      <w:proofErr w:type="gramEnd"/>
    </w:p>
    <w:tbl>
      <w:tblPr>
        <w:tblW w:w="11175" w:type="dxa"/>
        <w:tblCellMar>
          <w:left w:w="0" w:type="dxa"/>
          <w:right w:w="0" w:type="dxa"/>
        </w:tblCellMar>
        <w:tblLook w:val="04A0" w:firstRow="1" w:lastRow="0" w:firstColumn="1" w:lastColumn="0" w:noHBand="0" w:noVBand="1"/>
      </w:tblPr>
      <w:tblGrid>
        <w:gridCol w:w="540"/>
        <w:gridCol w:w="10635"/>
      </w:tblGrid>
      <w:tr w:rsidR="00E80AED" w:rsidRPr="00E80AED" w:rsidTr="00E80AED">
        <w:tc>
          <w:tcPr>
            <w:tcW w:w="0" w:type="auto"/>
            <w:shd w:val="clear" w:color="auto" w:fill="008DD9"/>
            <w:vAlign w:val="center"/>
            <w:hideMark/>
          </w:tcPr>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Times New Roman" w:eastAsia="Times New Roman" w:hAnsi="Times New Roman" w:cs="Times New Roman"/>
                <w:color w:val="FFFFFF"/>
                <w:sz w:val="24"/>
                <w:szCs w:val="24"/>
              </w:rPr>
              <w:t>1</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Times New Roman" w:eastAsia="Times New Roman" w:hAnsi="Times New Roman" w:cs="Times New Roman"/>
                <w:color w:val="FFFFFF"/>
                <w:sz w:val="24"/>
                <w:szCs w:val="24"/>
              </w:rPr>
              <w:t>2</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Times New Roman" w:eastAsia="Times New Roman" w:hAnsi="Times New Roman" w:cs="Times New Roman"/>
                <w:color w:val="FFFFFF"/>
                <w:sz w:val="24"/>
                <w:szCs w:val="24"/>
              </w:rPr>
              <w:t>3</w:t>
            </w:r>
          </w:p>
        </w:tc>
        <w:tc>
          <w:tcPr>
            <w:tcW w:w="10635" w:type="dxa"/>
            <w:shd w:val="clear" w:color="auto" w:fill="008DD9"/>
            <w:vAlign w:val="center"/>
            <w:hideMark/>
          </w:tcPr>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Courier New" w:eastAsia="Times New Roman" w:hAnsi="Courier New" w:cs="Courier New"/>
                <w:color w:val="FFFFFF"/>
                <w:sz w:val="20"/>
                <w:szCs w:val="20"/>
              </w:rPr>
              <w:t>function named(){</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Courier New" w:eastAsia="Times New Roman" w:hAnsi="Courier New" w:cs="Courier New"/>
                <w:color w:val="FFFFFF"/>
                <w:sz w:val="20"/>
                <w:szCs w:val="20"/>
              </w:rPr>
              <w:t>// write code here</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Courier New" w:eastAsia="Times New Roman" w:hAnsi="Courier New" w:cs="Courier New"/>
                <w:color w:val="FFFFFF"/>
                <w:sz w:val="20"/>
                <w:szCs w:val="20"/>
              </w:rPr>
              <w:t>}</w:t>
            </w:r>
          </w:p>
        </w:tc>
      </w:tr>
    </w:tbl>
    <w:p w:rsidR="00E80AED" w:rsidRPr="00E80AED" w:rsidRDefault="00E80AED" w:rsidP="00E80AED">
      <w:pPr>
        <w:spacing w:after="100" w:afterAutospacing="1" w:line="240" w:lineRule="auto"/>
        <w:outlineLvl w:val="2"/>
        <w:rPr>
          <w:rFonts w:ascii="Arial" w:eastAsia="Times New Roman" w:hAnsi="Arial" w:cs="Arial"/>
          <w:color w:val="4A4A4A"/>
          <w:sz w:val="27"/>
          <w:szCs w:val="27"/>
        </w:rPr>
      </w:pPr>
      <w:r w:rsidRPr="00E80AED">
        <w:rPr>
          <w:rFonts w:ascii="Arial" w:eastAsia="Times New Roman" w:hAnsi="Arial" w:cs="Arial"/>
          <w:b/>
          <w:bCs/>
          <w:color w:val="4A4A4A"/>
          <w:sz w:val="27"/>
          <w:szCs w:val="27"/>
        </w:rPr>
        <w:t>Q10. Can you assign an anonymous function to a variable and pass it as an argument to another function?</w:t>
      </w:r>
    </w:p>
    <w:p w:rsidR="00E80AED" w:rsidRPr="00E80AED" w:rsidRDefault="00E80AED" w:rsidP="00E80AED">
      <w:pPr>
        <w:spacing w:after="100" w:afterAutospacing="1" w:line="240" w:lineRule="auto"/>
        <w:jc w:val="both"/>
        <w:rPr>
          <w:rFonts w:ascii="Arial" w:eastAsia="Times New Roman" w:hAnsi="Arial" w:cs="Arial"/>
          <w:color w:val="4A4A4A"/>
          <w:sz w:val="24"/>
          <w:szCs w:val="24"/>
        </w:rPr>
      </w:pPr>
      <w:r w:rsidRPr="00E80AED">
        <w:rPr>
          <w:rFonts w:ascii="Arial" w:eastAsia="Times New Roman" w:hAnsi="Arial" w:cs="Arial"/>
          <w:color w:val="4A4A4A"/>
          <w:sz w:val="24"/>
          <w:szCs w:val="24"/>
        </w:rPr>
        <w:t>Yes! An anonymous function can be assigned to a variable. It can also be passed as an argument to another function.</w:t>
      </w:r>
    </w:p>
    <w:p w:rsidR="00E80AED" w:rsidRPr="00E80AED" w:rsidRDefault="00E80AED" w:rsidP="00E80AED">
      <w:pPr>
        <w:spacing w:after="100" w:afterAutospacing="1" w:line="240" w:lineRule="auto"/>
        <w:outlineLvl w:val="2"/>
        <w:rPr>
          <w:rFonts w:ascii="Arial" w:eastAsia="Times New Roman" w:hAnsi="Arial" w:cs="Arial"/>
          <w:color w:val="4A4A4A"/>
          <w:sz w:val="27"/>
          <w:szCs w:val="27"/>
        </w:rPr>
      </w:pPr>
      <w:r w:rsidRPr="00E80AED">
        <w:rPr>
          <w:rFonts w:ascii="Arial" w:eastAsia="Times New Roman" w:hAnsi="Arial" w:cs="Arial"/>
          <w:b/>
          <w:bCs/>
          <w:color w:val="4A4A4A"/>
          <w:sz w:val="27"/>
          <w:szCs w:val="27"/>
        </w:rPr>
        <w:t xml:space="preserve">Q11. What </w:t>
      </w:r>
      <w:proofErr w:type="gramStart"/>
      <w:r w:rsidRPr="00E80AED">
        <w:rPr>
          <w:rFonts w:ascii="Arial" w:eastAsia="Times New Roman" w:hAnsi="Arial" w:cs="Arial"/>
          <w:b/>
          <w:bCs/>
          <w:color w:val="4A4A4A"/>
          <w:sz w:val="27"/>
          <w:szCs w:val="27"/>
        </w:rPr>
        <w:t>is argument objects</w:t>
      </w:r>
      <w:proofErr w:type="gramEnd"/>
      <w:r w:rsidRPr="00E80AED">
        <w:rPr>
          <w:rFonts w:ascii="Arial" w:eastAsia="Times New Roman" w:hAnsi="Arial" w:cs="Arial"/>
          <w:b/>
          <w:bCs/>
          <w:color w:val="4A4A4A"/>
          <w:sz w:val="27"/>
          <w:szCs w:val="27"/>
        </w:rPr>
        <w:t xml:space="preserve"> in JavaScript &amp; how to get the type of arguments passed to a function?</w:t>
      </w:r>
    </w:p>
    <w:p w:rsidR="00E80AED" w:rsidRPr="00E80AED" w:rsidRDefault="00E80AED" w:rsidP="00E80AED">
      <w:pPr>
        <w:spacing w:after="100" w:afterAutospacing="1" w:line="240" w:lineRule="auto"/>
        <w:jc w:val="both"/>
        <w:rPr>
          <w:rFonts w:ascii="Arial" w:eastAsia="Times New Roman" w:hAnsi="Arial" w:cs="Arial"/>
          <w:color w:val="4A4A4A"/>
          <w:sz w:val="24"/>
          <w:szCs w:val="24"/>
        </w:rPr>
      </w:pPr>
      <w:proofErr w:type="gramStart"/>
      <w:r w:rsidRPr="00E80AED">
        <w:rPr>
          <w:rFonts w:ascii="Arial" w:eastAsia="Times New Roman" w:hAnsi="Arial" w:cs="Arial"/>
          <w:color w:val="4A4A4A"/>
          <w:sz w:val="24"/>
          <w:szCs w:val="24"/>
        </w:rPr>
        <w:t>JavaScript variable arguments represents</w:t>
      </w:r>
      <w:proofErr w:type="gramEnd"/>
      <w:r w:rsidRPr="00E80AED">
        <w:rPr>
          <w:rFonts w:ascii="Arial" w:eastAsia="Times New Roman" w:hAnsi="Arial" w:cs="Arial"/>
          <w:color w:val="4A4A4A"/>
          <w:sz w:val="24"/>
          <w:szCs w:val="24"/>
        </w:rPr>
        <w:t xml:space="preserve"> the </w:t>
      </w:r>
      <w:r w:rsidRPr="00E80AED">
        <w:rPr>
          <w:rFonts w:ascii="Arial" w:eastAsia="Times New Roman" w:hAnsi="Arial" w:cs="Arial"/>
          <w:b/>
          <w:bCs/>
          <w:color w:val="4A4A4A"/>
          <w:sz w:val="24"/>
          <w:szCs w:val="24"/>
        </w:rPr>
        <w:t>arguments</w:t>
      </w:r>
      <w:r w:rsidRPr="00E80AED">
        <w:rPr>
          <w:rFonts w:ascii="Arial" w:eastAsia="Times New Roman" w:hAnsi="Arial" w:cs="Arial"/>
          <w:color w:val="4A4A4A"/>
          <w:sz w:val="24"/>
          <w:szCs w:val="24"/>
        </w:rPr>
        <w:t> that are passed to a function. Using </w:t>
      </w:r>
      <w:r w:rsidRPr="00E80AED">
        <w:rPr>
          <w:rFonts w:ascii="Arial" w:eastAsia="Times New Roman" w:hAnsi="Arial" w:cs="Arial"/>
          <w:b/>
          <w:bCs/>
          <w:color w:val="4A4A4A"/>
          <w:sz w:val="24"/>
          <w:szCs w:val="24"/>
        </w:rPr>
        <w:t>typeof</w:t>
      </w:r>
      <w:r w:rsidRPr="00E80AED">
        <w:rPr>
          <w:rFonts w:ascii="Arial" w:eastAsia="Times New Roman" w:hAnsi="Arial" w:cs="Arial"/>
          <w:color w:val="4A4A4A"/>
          <w:sz w:val="24"/>
          <w:szCs w:val="24"/>
        </w:rPr>
        <w:t> operator, we can get the type of arguments passed to a function. For example −</w:t>
      </w:r>
    </w:p>
    <w:tbl>
      <w:tblPr>
        <w:tblW w:w="11175" w:type="dxa"/>
        <w:tblCellMar>
          <w:left w:w="0" w:type="dxa"/>
          <w:right w:w="0" w:type="dxa"/>
        </w:tblCellMar>
        <w:tblLook w:val="04A0" w:firstRow="1" w:lastRow="0" w:firstColumn="1" w:lastColumn="0" w:noHBand="0" w:noVBand="1"/>
      </w:tblPr>
      <w:tblGrid>
        <w:gridCol w:w="540"/>
        <w:gridCol w:w="10635"/>
      </w:tblGrid>
      <w:tr w:rsidR="00E80AED" w:rsidRPr="00E80AED" w:rsidTr="00E80AED">
        <w:tc>
          <w:tcPr>
            <w:tcW w:w="0" w:type="auto"/>
            <w:shd w:val="clear" w:color="auto" w:fill="008DD9"/>
            <w:vAlign w:val="center"/>
            <w:hideMark/>
          </w:tcPr>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Times New Roman" w:eastAsia="Times New Roman" w:hAnsi="Times New Roman" w:cs="Times New Roman"/>
                <w:color w:val="FFFFFF"/>
                <w:sz w:val="24"/>
                <w:szCs w:val="24"/>
              </w:rPr>
              <w:t>1</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Times New Roman" w:eastAsia="Times New Roman" w:hAnsi="Times New Roman" w:cs="Times New Roman"/>
                <w:color w:val="FFFFFF"/>
                <w:sz w:val="24"/>
                <w:szCs w:val="24"/>
              </w:rPr>
              <w:t>2</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Times New Roman" w:eastAsia="Times New Roman" w:hAnsi="Times New Roman" w:cs="Times New Roman"/>
                <w:color w:val="FFFFFF"/>
                <w:sz w:val="24"/>
                <w:szCs w:val="24"/>
              </w:rPr>
              <w:t>3</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Times New Roman" w:eastAsia="Times New Roman" w:hAnsi="Times New Roman" w:cs="Times New Roman"/>
                <w:color w:val="FFFFFF"/>
                <w:sz w:val="24"/>
                <w:szCs w:val="24"/>
              </w:rPr>
              <w:t>4</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Times New Roman" w:eastAsia="Times New Roman" w:hAnsi="Times New Roman" w:cs="Times New Roman"/>
                <w:color w:val="FFFFFF"/>
                <w:sz w:val="24"/>
                <w:szCs w:val="24"/>
              </w:rPr>
              <w:t>5</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Times New Roman" w:eastAsia="Times New Roman" w:hAnsi="Times New Roman" w:cs="Times New Roman"/>
                <w:color w:val="FFFFFF"/>
                <w:sz w:val="24"/>
                <w:szCs w:val="24"/>
              </w:rPr>
              <w:t>6</w:t>
            </w:r>
          </w:p>
        </w:tc>
        <w:tc>
          <w:tcPr>
            <w:tcW w:w="10635" w:type="dxa"/>
            <w:shd w:val="clear" w:color="auto" w:fill="008DD9"/>
            <w:vAlign w:val="center"/>
            <w:hideMark/>
          </w:tcPr>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Courier New" w:eastAsia="Times New Roman" w:hAnsi="Courier New" w:cs="Courier New"/>
                <w:color w:val="FFFFFF"/>
                <w:sz w:val="20"/>
                <w:szCs w:val="20"/>
              </w:rPr>
              <w:t>function func(x){</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Courier New" w:eastAsia="Times New Roman" w:hAnsi="Courier New" w:cs="Courier New"/>
                <w:color w:val="FFFFFF"/>
                <w:sz w:val="20"/>
                <w:szCs w:val="20"/>
              </w:rPr>
              <w:t>console.log(typeof x, arguments.length);</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Courier New" w:eastAsia="Times New Roman" w:hAnsi="Courier New" w:cs="Courier New"/>
                <w:color w:val="FFFFFF"/>
                <w:sz w:val="20"/>
                <w:szCs w:val="20"/>
              </w:rPr>
              <w:t>}</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Courier New" w:eastAsia="Times New Roman" w:hAnsi="Courier New" w:cs="Courier New"/>
                <w:color w:val="FFFFFF"/>
                <w:sz w:val="20"/>
                <w:szCs w:val="20"/>
              </w:rPr>
              <w:t>func(); //==&gt; "undefined", 0</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Courier New" w:eastAsia="Times New Roman" w:hAnsi="Courier New" w:cs="Courier New"/>
                <w:color w:val="FFFFFF"/>
                <w:sz w:val="20"/>
                <w:szCs w:val="20"/>
              </w:rPr>
              <w:t>func(7); //==&gt; "number", 7</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Courier New" w:eastAsia="Times New Roman" w:hAnsi="Courier New" w:cs="Courier New"/>
                <w:color w:val="FFFFFF"/>
                <w:sz w:val="20"/>
                <w:szCs w:val="20"/>
              </w:rPr>
              <w:t>func("1", "2", "3"); //==&gt; "string", 3</w:t>
            </w:r>
          </w:p>
        </w:tc>
      </w:tr>
    </w:tbl>
    <w:p w:rsidR="00E80AED" w:rsidRPr="00E80AED" w:rsidRDefault="00E80AED" w:rsidP="00E80AED">
      <w:pPr>
        <w:spacing w:after="100" w:afterAutospacing="1" w:line="240" w:lineRule="auto"/>
        <w:outlineLvl w:val="2"/>
        <w:rPr>
          <w:rFonts w:ascii="Arial" w:eastAsia="Times New Roman" w:hAnsi="Arial" w:cs="Arial"/>
          <w:color w:val="4A4A4A"/>
          <w:sz w:val="27"/>
          <w:szCs w:val="27"/>
        </w:rPr>
      </w:pPr>
      <w:r w:rsidRPr="00E80AED">
        <w:rPr>
          <w:rFonts w:ascii="Arial" w:eastAsia="Times New Roman" w:hAnsi="Arial" w:cs="Arial"/>
          <w:b/>
          <w:bCs/>
          <w:color w:val="4A4A4A"/>
          <w:sz w:val="27"/>
          <w:szCs w:val="27"/>
        </w:rPr>
        <w:lastRenderedPageBreak/>
        <w:t>Q12. What are the scopes of a variable in JavaScript?</w:t>
      </w:r>
    </w:p>
    <w:p w:rsidR="00E80AED" w:rsidRPr="00E80AED" w:rsidRDefault="00E80AED" w:rsidP="00E80AED">
      <w:pPr>
        <w:spacing w:after="100" w:afterAutospacing="1" w:line="240" w:lineRule="auto"/>
        <w:jc w:val="both"/>
        <w:rPr>
          <w:rFonts w:ascii="Arial" w:eastAsia="Times New Roman" w:hAnsi="Arial" w:cs="Arial"/>
          <w:color w:val="4A4A4A"/>
          <w:sz w:val="24"/>
          <w:szCs w:val="24"/>
        </w:rPr>
      </w:pPr>
      <w:r w:rsidRPr="00E80AED">
        <w:rPr>
          <w:rFonts w:ascii="Arial" w:eastAsia="Times New Roman" w:hAnsi="Arial" w:cs="Arial"/>
          <w:color w:val="4A4A4A"/>
          <w:sz w:val="24"/>
          <w:szCs w:val="24"/>
        </w:rPr>
        <w:t>The scope of a variable is the </w:t>
      </w:r>
      <w:r w:rsidRPr="00E80AED">
        <w:rPr>
          <w:rFonts w:ascii="Arial" w:eastAsia="Times New Roman" w:hAnsi="Arial" w:cs="Arial"/>
          <w:b/>
          <w:bCs/>
          <w:color w:val="4A4A4A"/>
          <w:sz w:val="24"/>
          <w:szCs w:val="24"/>
        </w:rPr>
        <w:t>region</w:t>
      </w:r>
      <w:r w:rsidRPr="00E80AED">
        <w:rPr>
          <w:rFonts w:ascii="Arial" w:eastAsia="Times New Roman" w:hAnsi="Arial" w:cs="Arial"/>
          <w:color w:val="4A4A4A"/>
          <w:sz w:val="24"/>
          <w:szCs w:val="24"/>
        </w:rPr>
        <w:t> of your program in which it is </w:t>
      </w:r>
      <w:r w:rsidRPr="00E80AED">
        <w:rPr>
          <w:rFonts w:ascii="Arial" w:eastAsia="Times New Roman" w:hAnsi="Arial" w:cs="Arial"/>
          <w:b/>
          <w:bCs/>
          <w:color w:val="4A4A4A"/>
          <w:sz w:val="24"/>
          <w:szCs w:val="24"/>
        </w:rPr>
        <w:t>defined</w:t>
      </w:r>
      <w:r w:rsidRPr="00E80AED">
        <w:rPr>
          <w:rFonts w:ascii="Arial" w:eastAsia="Times New Roman" w:hAnsi="Arial" w:cs="Arial"/>
          <w:color w:val="4A4A4A"/>
          <w:sz w:val="24"/>
          <w:szCs w:val="24"/>
        </w:rPr>
        <w:t>. JavaScript variable will have only two scopes.</w:t>
      </w:r>
      <w:r w:rsidRPr="00E80AED">
        <w:rPr>
          <w:rFonts w:ascii="Arial" w:eastAsia="Times New Roman" w:hAnsi="Arial" w:cs="Arial"/>
          <w:color w:val="4A4A4A"/>
          <w:sz w:val="24"/>
          <w:szCs w:val="24"/>
        </w:rPr>
        <w:br/>
        <w:t>• </w:t>
      </w:r>
      <w:r w:rsidRPr="00E80AED">
        <w:rPr>
          <w:rFonts w:ascii="Arial" w:eastAsia="Times New Roman" w:hAnsi="Arial" w:cs="Arial"/>
          <w:b/>
          <w:bCs/>
          <w:color w:val="4A4A4A"/>
          <w:sz w:val="24"/>
          <w:szCs w:val="24"/>
        </w:rPr>
        <w:t>Global Variables</w:t>
      </w:r>
      <w:r w:rsidRPr="00E80AED">
        <w:rPr>
          <w:rFonts w:ascii="Arial" w:eastAsia="Times New Roman" w:hAnsi="Arial" w:cs="Arial"/>
          <w:color w:val="4A4A4A"/>
          <w:sz w:val="24"/>
          <w:szCs w:val="24"/>
        </w:rPr>
        <w:t> − A global variable has global scope which means it is visible everywhere in your JavaScript code.</w:t>
      </w:r>
      <w:r w:rsidRPr="00E80AED">
        <w:rPr>
          <w:rFonts w:ascii="Arial" w:eastAsia="Times New Roman" w:hAnsi="Arial" w:cs="Arial"/>
          <w:color w:val="4A4A4A"/>
          <w:sz w:val="24"/>
          <w:szCs w:val="24"/>
        </w:rPr>
        <w:br/>
        <w:t>•</w:t>
      </w:r>
      <w:r w:rsidRPr="00E80AED">
        <w:rPr>
          <w:rFonts w:ascii="Arial" w:eastAsia="Times New Roman" w:hAnsi="Arial" w:cs="Arial"/>
          <w:b/>
          <w:bCs/>
          <w:color w:val="4A4A4A"/>
          <w:sz w:val="24"/>
          <w:szCs w:val="24"/>
        </w:rPr>
        <w:t> Local Variables</w:t>
      </w:r>
      <w:r w:rsidRPr="00E80AED">
        <w:rPr>
          <w:rFonts w:ascii="Arial" w:eastAsia="Times New Roman" w:hAnsi="Arial" w:cs="Arial"/>
          <w:color w:val="4A4A4A"/>
          <w:sz w:val="24"/>
          <w:szCs w:val="24"/>
        </w:rPr>
        <w:t> − A local variable will be visible only within a function where it is defined. Function parameters are always local to that function.</w:t>
      </w:r>
    </w:p>
    <w:p w:rsidR="00E80AED" w:rsidRPr="00E80AED" w:rsidRDefault="00E80AED" w:rsidP="00E80AED">
      <w:pPr>
        <w:spacing w:after="100" w:afterAutospacing="1" w:line="240" w:lineRule="auto"/>
        <w:outlineLvl w:val="2"/>
        <w:rPr>
          <w:rFonts w:ascii="Arial" w:eastAsia="Times New Roman" w:hAnsi="Arial" w:cs="Arial"/>
          <w:color w:val="4A4A4A"/>
          <w:sz w:val="27"/>
          <w:szCs w:val="27"/>
        </w:rPr>
      </w:pPr>
      <w:r w:rsidRPr="00E80AED">
        <w:rPr>
          <w:rFonts w:ascii="Arial" w:eastAsia="Times New Roman" w:hAnsi="Arial" w:cs="Arial"/>
          <w:b/>
          <w:bCs/>
          <w:color w:val="4A4A4A"/>
          <w:sz w:val="27"/>
          <w:szCs w:val="27"/>
        </w:rPr>
        <w:t>Q13. What is the purpose of ‘This’ operator in JavaScript?</w:t>
      </w:r>
    </w:p>
    <w:p w:rsidR="00E80AED" w:rsidRPr="00E80AED" w:rsidRDefault="00E80AED" w:rsidP="00E80AED">
      <w:pPr>
        <w:spacing w:after="100" w:afterAutospacing="1" w:line="240" w:lineRule="auto"/>
        <w:jc w:val="both"/>
        <w:rPr>
          <w:rFonts w:ascii="Arial" w:eastAsia="Times New Roman" w:hAnsi="Arial" w:cs="Arial"/>
          <w:color w:val="4A4A4A"/>
          <w:sz w:val="24"/>
          <w:szCs w:val="24"/>
        </w:rPr>
      </w:pPr>
      <w:r w:rsidRPr="00E80AED">
        <w:rPr>
          <w:rFonts w:ascii="Arial" w:eastAsia="Times New Roman" w:hAnsi="Arial" w:cs="Arial"/>
          <w:color w:val="4A4A4A"/>
          <w:sz w:val="24"/>
          <w:szCs w:val="24"/>
        </w:rPr>
        <w:t>The JavaScript </w:t>
      </w:r>
      <w:r w:rsidRPr="00E80AED">
        <w:rPr>
          <w:rFonts w:ascii="Arial" w:eastAsia="Times New Roman" w:hAnsi="Arial" w:cs="Arial"/>
          <w:b/>
          <w:bCs/>
          <w:color w:val="4A4A4A"/>
          <w:sz w:val="24"/>
          <w:szCs w:val="24"/>
        </w:rPr>
        <w:t>this</w:t>
      </w:r>
      <w:r w:rsidRPr="00E80AED">
        <w:rPr>
          <w:rFonts w:ascii="Arial" w:eastAsia="Times New Roman" w:hAnsi="Arial" w:cs="Arial"/>
          <w:color w:val="4A4A4A"/>
          <w:sz w:val="24"/>
          <w:szCs w:val="24"/>
        </w:rPr>
        <w:t xml:space="preserve"> keyword refers to the object it belongs to. This has different values depending on where it is used. In a method, this refers to the owner object and in a </w:t>
      </w:r>
      <w:proofErr w:type="gramStart"/>
      <w:r w:rsidRPr="00E80AED">
        <w:rPr>
          <w:rFonts w:ascii="Arial" w:eastAsia="Times New Roman" w:hAnsi="Arial" w:cs="Arial"/>
          <w:color w:val="4A4A4A"/>
          <w:sz w:val="24"/>
          <w:szCs w:val="24"/>
        </w:rPr>
        <w:t>function,</w:t>
      </w:r>
      <w:proofErr w:type="gramEnd"/>
      <w:r w:rsidRPr="00E80AED">
        <w:rPr>
          <w:rFonts w:ascii="Arial" w:eastAsia="Times New Roman" w:hAnsi="Arial" w:cs="Arial"/>
          <w:color w:val="4A4A4A"/>
          <w:sz w:val="24"/>
          <w:szCs w:val="24"/>
        </w:rPr>
        <w:t xml:space="preserve"> this refers to the global object.</w:t>
      </w:r>
    </w:p>
    <w:p w:rsidR="00E80AED" w:rsidRPr="00E80AED" w:rsidRDefault="00E80AED" w:rsidP="00E80AED">
      <w:pPr>
        <w:spacing w:after="0" w:line="240" w:lineRule="auto"/>
        <w:rPr>
          <w:rFonts w:ascii="Times New Roman" w:eastAsia="Times New Roman" w:hAnsi="Times New Roman" w:cs="Times New Roman"/>
          <w:color w:val="007BFF"/>
          <w:sz w:val="24"/>
          <w:szCs w:val="24"/>
        </w:rPr>
      </w:pPr>
      <w:r w:rsidRPr="00E80AED">
        <w:rPr>
          <w:rFonts w:ascii="Times New Roman" w:eastAsia="Times New Roman" w:hAnsi="Times New Roman" w:cs="Times New Roman"/>
          <w:sz w:val="24"/>
          <w:szCs w:val="24"/>
        </w:rPr>
        <w:fldChar w:fldCharType="begin"/>
      </w:r>
      <w:r w:rsidRPr="00E80AED">
        <w:rPr>
          <w:rFonts w:ascii="Times New Roman" w:eastAsia="Times New Roman" w:hAnsi="Times New Roman" w:cs="Times New Roman"/>
          <w:sz w:val="24"/>
          <w:szCs w:val="24"/>
        </w:rPr>
        <w:instrText xml:space="preserve"> HYPERLINK "https://www.edureka.co/mymock-interview-service" \t "_blank" </w:instrText>
      </w:r>
      <w:r w:rsidRPr="00E80AED">
        <w:rPr>
          <w:rFonts w:ascii="Times New Roman" w:eastAsia="Times New Roman" w:hAnsi="Times New Roman" w:cs="Times New Roman"/>
          <w:sz w:val="24"/>
          <w:szCs w:val="24"/>
        </w:rPr>
        <w:fldChar w:fldCharType="separate"/>
      </w:r>
    </w:p>
    <w:p w:rsidR="00E80AED" w:rsidRPr="00E80AED" w:rsidRDefault="00E80AED" w:rsidP="00E80AED">
      <w:pPr>
        <w:spacing w:after="0" w:line="240" w:lineRule="auto"/>
        <w:rPr>
          <w:rFonts w:ascii="Times New Roman" w:eastAsia="Times New Roman" w:hAnsi="Times New Roman" w:cs="Times New Roman"/>
          <w:color w:val="FFFFFF"/>
          <w:sz w:val="24"/>
          <w:szCs w:val="24"/>
        </w:rPr>
      </w:pPr>
      <w:r w:rsidRPr="00E80AED">
        <w:rPr>
          <w:rFonts w:ascii="Arial" w:eastAsia="Times New Roman" w:hAnsi="Arial" w:cs="Arial"/>
          <w:i/>
          <w:iCs/>
          <w:color w:val="4A4A4A"/>
          <w:sz w:val="24"/>
          <w:szCs w:val="24"/>
        </w:rPr>
        <w:t>Powered by Edureka</w:t>
      </w:r>
      <w:r w:rsidRPr="00E80AED">
        <w:rPr>
          <w:rFonts w:ascii="Arial" w:eastAsia="Times New Roman" w:hAnsi="Arial" w:cs="Arial"/>
          <w:noProof/>
          <w:color w:val="FFFFFF"/>
          <w:sz w:val="24"/>
          <w:szCs w:val="24"/>
        </w:rPr>
        <w:drawing>
          <wp:inline distT="0" distB="0" distL="0" distR="0" wp14:anchorId="2A39D697" wp14:editId="07EA182E">
            <wp:extent cx="1466850" cy="1209675"/>
            <wp:effectExtent l="0" t="0" r="0" b="9525"/>
            <wp:docPr id="4" name="Picture 4" descr="Mock Interview">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ock Interview">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0" cy="1209675"/>
                    </a:xfrm>
                    <a:prstGeom prst="rect">
                      <a:avLst/>
                    </a:prstGeom>
                    <a:noFill/>
                    <a:ln>
                      <a:noFill/>
                    </a:ln>
                  </pic:spPr>
                </pic:pic>
              </a:graphicData>
            </a:graphic>
          </wp:inline>
        </w:drawing>
      </w:r>
    </w:p>
    <w:p w:rsidR="00E80AED" w:rsidRPr="00E80AED" w:rsidRDefault="00E80AED" w:rsidP="00E80AED">
      <w:pPr>
        <w:spacing w:before="100" w:beforeAutospacing="1" w:after="100" w:afterAutospacing="1" w:line="240" w:lineRule="auto"/>
        <w:outlineLvl w:val="2"/>
        <w:rPr>
          <w:rFonts w:ascii="inherit" w:eastAsia="Times New Roman" w:hAnsi="inherit" w:cs="Arial"/>
          <w:b/>
          <w:bCs/>
          <w:caps/>
          <w:color w:val="0E2168"/>
          <w:sz w:val="27"/>
          <w:szCs w:val="27"/>
        </w:rPr>
      </w:pPr>
      <w:r w:rsidRPr="00E80AED">
        <w:rPr>
          <w:rFonts w:ascii="inherit" w:eastAsia="Times New Roman" w:hAnsi="inherit" w:cs="Arial"/>
          <w:b/>
          <w:bCs/>
          <w:caps/>
          <w:color w:val="0E2168"/>
          <w:sz w:val="27"/>
          <w:szCs w:val="27"/>
        </w:rPr>
        <w:t>80% INTERVIEW REJECTIONS HAPPEN IN FIRST 90 SECONDS</w:t>
      </w:r>
    </w:p>
    <w:p w:rsidR="00E80AED" w:rsidRPr="00E80AED" w:rsidRDefault="00E80AED" w:rsidP="00E80AED">
      <w:pPr>
        <w:spacing w:after="0" w:line="240" w:lineRule="auto"/>
        <w:rPr>
          <w:rFonts w:ascii="Arial" w:eastAsia="Times New Roman" w:hAnsi="Arial" w:cs="Arial"/>
          <w:color w:val="FFFFFF"/>
          <w:sz w:val="24"/>
          <w:szCs w:val="24"/>
        </w:rPr>
      </w:pPr>
      <w:r w:rsidRPr="00E80AED">
        <w:rPr>
          <w:rFonts w:ascii="Arial" w:eastAsia="Times New Roman" w:hAnsi="Arial" w:cs="Arial"/>
          <w:b/>
          <w:bCs/>
          <w:color w:val="4A4A4A"/>
          <w:sz w:val="24"/>
          <w:szCs w:val="24"/>
        </w:rPr>
        <w:t>Take Javascript Mock Interview</w:t>
      </w:r>
    </w:p>
    <w:p w:rsidR="00E80AED" w:rsidRPr="00E80AED" w:rsidRDefault="00E80AED" w:rsidP="00E80AED">
      <w:pPr>
        <w:numPr>
          <w:ilvl w:val="0"/>
          <w:numId w:val="14"/>
        </w:numPr>
        <w:spacing w:after="0" w:line="240" w:lineRule="auto"/>
        <w:ind w:left="1020" w:right="300"/>
        <w:rPr>
          <w:rFonts w:ascii="Arial" w:eastAsia="Times New Roman" w:hAnsi="Arial" w:cs="Arial"/>
          <w:b/>
          <w:bCs/>
          <w:color w:val="4A4A4A"/>
          <w:sz w:val="24"/>
          <w:szCs w:val="24"/>
        </w:rPr>
      </w:pPr>
      <w:r w:rsidRPr="00E80AED">
        <w:rPr>
          <w:rFonts w:ascii="Arial" w:eastAsia="Times New Roman" w:hAnsi="Arial" w:cs="Arial"/>
          <w:b/>
          <w:bCs/>
          <w:color w:val="4A4A4A"/>
          <w:sz w:val="24"/>
          <w:szCs w:val="24"/>
        </w:rPr>
        <w:t>Get Interviewed by Industry Experts</w:t>
      </w:r>
    </w:p>
    <w:p w:rsidR="00E80AED" w:rsidRPr="00E80AED" w:rsidRDefault="00E80AED" w:rsidP="00E80AED">
      <w:pPr>
        <w:numPr>
          <w:ilvl w:val="0"/>
          <w:numId w:val="14"/>
        </w:numPr>
        <w:spacing w:after="0" w:line="240" w:lineRule="auto"/>
        <w:ind w:left="1020" w:right="300"/>
        <w:rPr>
          <w:rFonts w:ascii="Arial" w:eastAsia="Times New Roman" w:hAnsi="Arial" w:cs="Arial"/>
          <w:b/>
          <w:bCs/>
          <w:color w:val="4A4A4A"/>
          <w:sz w:val="24"/>
          <w:szCs w:val="24"/>
        </w:rPr>
      </w:pPr>
      <w:r w:rsidRPr="00E80AED">
        <w:rPr>
          <w:rFonts w:ascii="Arial" w:eastAsia="Times New Roman" w:hAnsi="Arial" w:cs="Arial"/>
          <w:b/>
          <w:bCs/>
          <w:color w:val="4A4A4A"/>
          <w:sz w:val="24"/>
          <w:szCs w:val="24"/>
        </w:rPr>
        <w:t>Personalized interview feedback</w:t>
      </w:r>
    </w:p>
    <w:p w:rsidR="00E80AED" w:rsidRPr="00E80AED" w:rsidRDefault="00E80AED" w:rsidP="00E80AED">
      <w:pPr>
        <w:spacing w:after="0" w:line="240" w:lineRule="auto"/>
        <w:rPr>
          <w:rFonts w:ascii="Arial" w:eastAsia="Times New Roman" w:hAnsi="Arial" w:cs="Arial"/>
          <w:color w:val="FFFFFF"/>
          <w:sz w:val="24"/>
          <w:szCs w:val="24"/>
        </w:rPr>
      </w:pPr>
      <w:r w:rsidRPr="00E80AED">
        <w:rPr>
          <w:rFonts w:ascii="Arial" w:eastAsia="Times New Roman" w:hAnsi="Arial" w:cs="Arial"/>
          <w:color w:val="FFFFFF"/>
          <w:sz w:val="24"/>
          <w:szCs w:val="24"/>
        </w:rPr>
        <w:t>BOOK A SLOT</w:t>
      </w:r>
    </w:p>
    <w:p w:rsidR="00E80AED" w:rsidRPr="00E80AED" w:rsidRDefault="00E80AED" w:rsidP="00E80AED">
      <w:pPr>
        <w:spacing w:after="0" w:line="240" w:lineRule="auto"/>
        <w:rPr>
          <w:rFonts w:ascii="Times New Roman" w:eastAsia="Times New Roman" w:hAnsi="Times New Roman" w:cs="Times New Roman"/>
          <w:sz w:val="24"/>
          <w:szCs w:val="24"/>
        </w:rPr>
      </w:pPr>
      <w:r w:rsidRPr="00E80AED">
        <w:rPr>
          <w:rFonts w:ascii="Times New Roman" w:eastAsia="Times New Roman" w:hAnsi="Times New Roman" w:cs="Times New Roman"/>
          <w:sz w:val="24"/>
          <w:szCs w:val="24"/>
        </w:rPr>
        <w:fldChar w:fldCharType="end"/>
      </w:r>
    </w:p>
    <w:p w:rsidR="00E80AED" w:rsidRPr="00E80AED" w:rsidRDefault="00E80AED" w:rsidP="00E80AED">
      <w:pPr>
        <w:spacing w:after="100" w:afterAutospacing="1" w:line="240" w:lineRule="auto"/>
        <w:outlineLvl w:val="2"/>
        <w:rPr>
          <w:rFonts w:ascii="Arial" w:eastAsia="Times New Roman" w:hAnsi="Arial" w:cs="Arial"/>
          <w:color w:val="4A4A4A"/>
          <w:sz w:val="27"/>
          <w:szCs w:val="27"/>
        </w:rPr>
      </w:pPr>
      <w:r w:rsidRPr="00E80AED">
        <w:rPr>
          <w:rFonts w:ascii="Arial" w:eastAsia="Times New Roman" w:hAnsi="Arial" w:cs="Arial"/>
          <w:b/>
          <w:bCs/>
          <w:color w:val="4A4A4A"/>
          <w:sz w:val="27"/>
          <w:szCs w:val="27"/>
        </w:rPr>
        <w:t>Q14. What is Callback?</w:t>
      </w:r>
    </w:p>
    <w:p w:rsidR="00E80AED" w:rsidRPr="00E80AED" w:rsidRDefault="00E80AED" w:rsidP="00E80AED">
      <w:pPr>
        <w:spacing w:after="100" w:afterAutospacing="1" w:line="240" w:lineRule="auto"/>
        <w:jc w:val="both"/>
        <w:rPr>
          <w:rFonts w:ascii="Arial" w:eastAsia="Times New Roman" w:hAnsi="Arial" w:cs="Arial"/>
          <w:color w:val="4A4A4A"/>
          <w:sz w:val="24"/>
          <w:szCs w:val="24"/>
        </w:rPr>
      </w:pPr>
      <w:r w:rsidRPr="00E80AED">
        <w:rPr>
          <w:rFonts w:ascii="Arial" w:eastAsia="Times New Roman" w:hAnsi="Arial" w:cs="Arial"/>
          <w:color w:val="4A4A4A"/>
          <w:sz w:val="24"/>
          <w:szCs w:val="24"/>
        </w:rPr>
        <w:t>A </w:t>
      </w:r>
      <w:r w:rsidRPr="00E80AED">
        <w:rPr>
          <w:rFonts w:ascii="Arial" w:eastAsia="Times New Roman" w:hAnsi="Arial" w:cs="Arial"/>
          <w:b/>
          <w:bCs/>
          <w:color w:val="4A4A4A"/>
          <w:sz w:val="24"/>
          <w:szCs w:val="24"/>
        </w:rPr>
        <w:t>callback</w:t>
      </w:r>
      <w:r w:rsidRPr="00E80AED">
        <w:rPr>
          <w:rFonts w:ascii="Arial" w:eastAsia="Times New Roman" w:hAnsi="Arial" w:cs="Arial"/>
          <w:color w:val="4A4A4A"/>
          <w:sz w:val="24"/>
          <w:szCs w:val="24"/>
        </w:rPr>
        <w:t> is a plain JavaScript function passed to some method as an argument or option. It is a function that is to be </w:t>
      </w:r>
      <w:r w:rsidRPr="00E80AED">
        <w:rPr>
          <w:rFonts w:ascii="Arial" w:eastAsia="Times New Roman" w:hAnsi="Arial" w:cs="Arial"/>
          <w:b/>
          <w:bCs/>
          <w:color w:val="4A4A4A"/>
          <w:sz w:val="24"/>
          <w:szCs w:val="24"/>
        </w:rPr>
        <w:t>executed</w:t>
      </w:r>
      <w:r w:rsidRPr="00E80AED">
        <w:rPr>
          <w:rFonts w:ascii="Arial" w:eastAsia="Times New Roman" w:hAnsi="Arial" w:cs="Arial"/>
          <w:color w:val="4A4A4A"/>
          <w:sz w:val="24"/>
          <w:szCs w:val="24"/>
        </w:rPr>
        <w:t> after another function has finished executing, hence the name ‘</w:t>
      </w:r>
      <w:r w:rsidRPr="00E80AED">
        <w:rPr>
          <w:rFonts w:ascii="Arial" w:eastAsia="Times New Roman" w:hAnsi="Arial" w:cs="Arial"/>
          <w:b/>
          <w:bCs/>
          <w:color w:val="4A4A4A"/>
          <w:sz w:val="24"/>
          <w:szCs w:val="24"/>
        </w:rPr>
        <w:t>call back</w:t>
      </w:r>
      <w:r w:rsidRPr="00E80AED">
        <w:rPr>
          <w:rFonts w:ascii="Arial" w:eastAsia="Times New Roman" w:hAnsi="Arial" w:cs="Arial"/>
          <w:color w:val="4A4A4A"/>
          <w:sz w:val="24"/>
          <w:szCs w:val="24"/>
        </w:rPr>
        <w:t>‘. In JavaScript, functions are objects. Because of this, functions can take functions as arguments, and can be returned by other functions.</w:t>
      </w:r>
    </w:p>
    <w:p w:rsidR="00E80AED" w:rsidRPr="00E80AED" w:rsidRDefault="00E80AED" w:rsidP="00E80AED">
      <w:pPr>
        <w:spacing w:after="100" w:afterAutospacing="1" w:line="240" w:lineRule="auto"/>
        <w:outlineLvl w:val="2"/>
        <w:rPr>
          <w:rFonts w:ascii="Arial" w:eastAsia="Times New Roman" w:hAnsi="Arial" w:cs="Arial"/>
          <w:color w:val="4A4A4A"/>
          <w:sz w:val="27"/>
          <w:szCs w:val="27"/>
        </w:rPr>
      </w:pPr>
      <w:r w:rsidRPr="00E80AED">
        <w:rPr>
          <w:rFonts w:ascii="Arial" w:eastAsia="Times New Roman" w:hAnsi="Arial" w:cs="Arial"/>
          <w:b/>
          <w:bCs/>
          <w:noProof/>
          <w:color w:val="4A4A4A"/>
          <w:sz w:val="27"/>
          <w:szCs w:val="27"/>
        </w:rPr>
        <w:drawing>
          <wp:inline distT="0" distB="0" distL="0" distR="0" wp14:anchorId="21F253ED" wp14:editId="688A5F52">
            <wp:extent cx="1428750" cy="1428750"/>
            <wp:effectExtent l="0" t="0" r="0" b="0"/>
            <wp:docPr id="5" name="Picture 5" descr="CallBack - JavaScript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llBack - JavaScript interview ques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E80AED" w:rsidRPr="00E80AED" w:rsidRDefault="00E80AED" w:rsidP="00E80AED">
      <w:pPr>
        <w:spacing w:after="100" w:afterAutospacing="1" w:line="240" w:lineRule="auto"/>
        <w:outlineLvl w:val="2"/>
        <w:rPr>
          <w:rFonts w:ascii="Arial" w:eastAsia="Times New Roman" w:hAnsi="Arial" w:cs="Arial"/>
          <w:color w:val="4A4A4A"/>
          <w:sz w:val="27"/>
          <w:szCs w:val="27"/>
        </w:rPr>
      </w:pPr>
      <w:r w:rsidRPr="00E80AED">
        <w:rPr>
          <w:rFonts w:ascii="Arial" w:eastAsia="Times New Roman" w:hAnsi="Arial" w:cs="Arial"/>
          <w:b/>
          <w:bCs/>
          <w:color w:val="4A4A4A"/>
          <w:sz w:val="27"/>
          <w:szCs w:val="27"/>
        </w:rPr>
        <w:lastRenderedPageBreak/>
        <w:t>Q15. What is Closure? Give an example.</w:t>
      </w:r>
    </w:p>
    <w:p w:rsidR="00E80AED" w:rsidRPr="00E80AED" w:rsidRDefault="00E80AED" w:rsidP="00E80AED">
      <w:pPr>
        <w:spacing w:after="100" w:afterAutospacing="1" w:line="240" w:lineRule="auto"/>
        <w:jc w:val="both"/>
        <w:rPr>
          <w:rFonts w:ascii="Arial" w:eastAsia="Times New Roman" w:hAnsi="Arial" w:cs="Arial"/>
          <w:color w:val="4A4A4A"/>
          <w:sz w:val="24"/>
          <w:szCs w:val="24"/>
        </w:rPr>
      </w:pPr>
      <w:r w:rsidRPr="00E80AED">
        <w:rPr>
          <w:rFonts w:ascii="Arial" w:eastAsia="Times New Roman" w:hAnsi="Arial" w:cs="Arial"/>
          <w:b/>
          <w:bCs/>
          <w:color w:val="4A4A4A"/>
          <w:sz w:val="24"/>
          <w:szCs w:val="24"/>
        </w:rPr>
        <w:t>Closures</w:t>
      </w:r>
      <w:r w:rsidRPr="00E80AED">
        <w:rPr>
          <w:rFonts w:ascii="Arial" w:eastAsia="Times New Roman" w:hAnsi="Arial" w:cs="Arial"/>
          <w:color w:val="4A4A4A"/>
          <w:sz w:val="24"/>
          <w:szCs w:val="24"/>
        </w:rPr>
        <w:t> are created whenever a variable that is defined outside the </w:t>
      </w:r>
      <w:r w:rsidRPr="00E80AED">
        <w:rPr>
          <w:rFonts w:ascii="Arial" w:eastAsia="Times New Roman" w:hAnsi="Arial" w:cs="Arial"/>
          <w:b/>
          <w:bCs/>
          <w:color w:val="4A4A4A"/>
          <w:sz w:val="24"/>
          <w:szCs w:val="24"/>
        </w:rPr>
        <w:t>current scope</w:t>
      </w:r>
      <w:r w:rsidRPr="00E80AED">
        <w:rPr>
          <w:rFonts w:ascii="Arial" w:eastAsia="Times New Roman" w:hAnsi="Arial" w:cs="Arial"/>
          <w:color w:val="4A4A4A"/>
          <w:sz w:val="24"/>
          <w:szCs w:val="24"/>
        </w:rPr>
        <w:t> is accessed from within some inner scope. It gives you access to an outer function’s scope from an inner function. In JavaScript, closures are created every time a function is created. To use a closure, simply define a function inside another function and expose it.</w:t>
      </w:r>
    </w:p>
    <w:p w:rsidR="00E80AED" w:rsidRPr="00E80AED" w:rsidRDefault="00E80AED" w:rsidP="00E80AED">
      <w:pPr>
        <w:spacing w:after="100" w:afterAutospacing="1" w:line="240" w:lineRule="auto"/>
        <w:outlineLvl w:val="2"/>
        <w:rPr>
          <w:rFonts w:ascii="Arial" w:eastAsia="Times New Roman" w:hAnsi="Arial" w:cs="Arial"/>
          <w:color w:val="4A4A4A"/>
          <w:sz w:val="27"/>
          <w:szCs w:val="27"/>
        </w:rPr>
      </w:pPr>
      <w:r w:rsidRPr="00E80AED">
        <w:rPr>
          <w:rFonts w:ascii="Arial" w:eastAsia="Times New Roman" w:hAnsi="Arial" w:cs="Arial"/>
          <w:b/>
          <w:bCs/>
          <w:color w:val="4A4A4A"/>
          <w:sz w:val="27"/>
          <w:szCs w:val="27"/>
        </w:rPr>
        <w:t>Q16. Name some of the built-in methods and the values returned by them.</w:t>
      </w:r>
    </w:p>
    <w:tbl>
      <w:tblPr>
        <w:tblW w:w="1117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587"/>
        <w:gridCol w:w="5588"/>
      </w:tblGrid>
      <w:tr w:rsidR="00E80AED" w:rsidRPr="00E80AED" w:rsidTr="00E80AED">
        <w:trPr>
          <w:trHeight w:val="360"/>
        </w:trPr>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E80AED" w:rsidRPr="00E80AED" w:rsidRDefault="00E80AED" w:rsidP="00E80AED">
            <w:pPr>
              <w:spacing w:after="0" w:line="240" w:lineRule="auto"/>
              <w:jc w:val="center"/>
              <w:rPr>
                <w:rFonts w:ascii="Arial" w:eastAsia="Times New Roman" w:hAnsi="Arial" w:cs="Arial"/>
                <w:color w:val="FFFFFF"/>
                <w:sz w:val="24"/>
                <w:szCs w:val="24"/>
              </w:rPr>
            </w:pPr>
            <w:r w:rsidRPr="00E80AED">
              <w:rPr>
                <w:rFonts w:ascii="Arial" w:eastAsia="Times New Roman" w:hAnsi="Arial" w:cs="Arial"/>
                <w:b/>
                <w:bCs/>
                <w:color w:val="FFFFFF"/>
                <w:sz w:val="24"/>
                <w:szCs w:val="24"/>
              </w:rPr>
              <w:t>Built-in Method</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E80AED" w:rsidRPr="00E80AED" w:rsidRDefault="00E80AED" w:rsidP="00E80AED">
            <w:pPr>
              <w:spacing w:after="0" w:line="240" w:lineRule="auto"/>
              <w:jc w:val="center"/>
              <w:rPr>
                <w:rFonts w:ascii="Arial" w:eastAsia="Times New Roman" w:hAnsi="Arial" w:cs="Arial"/>
                <w:color w:val="FFFFFF"/>
                <w:sz w:val="24"/>
                <w:szCs w:val="24"/>
              </w:rPr>
            </w:pPr>
            <w:r w:rsidRPr="00E80AED">
              <w:rPr>
                <w:rFonts w:ascii="Arial" w:eastAsia="Times New Roman" w:hAnsi="Arial" w:cs="Arial"/>
                <w:b/>
                <w:bCs/>
                <w:color w:val="FFFFFF"/>
                <w:sz w:val="24"/>
                <w:szCs w:val="24"/>
              </w:rPr>
              <w:t>Values</w:t>
            </w:r>
          </w:p>
        </w:tc>
      </w:tr>
      <w:tr w:rsidR="00E80AED" w:rsidRPr="00E80AED" w:rsidTr="00E80AED">
        <w:trPr>
          <w:trHeight w:val="360"/>
        </w:trPr>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80AED" w:rsidRPr="00E80AED" w:rsidRDefault="00E80AED" w:rsidP="00E80AED">
            <w:pPr>
              <w:spacing w:after="0" w:line="240" w:lineRule="auto"/>
              <w:jc w:val="center"/>
              <w:rPr>
                <w:rFonts w:ascii="Arial" w:eastAsia="Times New Roman" w:hAnsi="Arial" w:cs="Arial"/>
                <w:color w:val="4A4A4A"/>
                <w:sz w:val="24"/>
                <w:szCs w:val="24"/>
              </w:rPr>
            </w:pPr>
            <w:r w:rsidRPr="00E80AED">
              <w:rPr>
                <w:rFonts w:ascii="Arial" w:eastAsia="Times New Roman" w:hAnsi="Arial" w:cs="Arial"/>
                <w:b/>
                <w:bCs/>
                <w:color w:val="4A4A4A"/>
                <w:sz w:val="24"/>
                <w:szCs w:val="24"/>
              </w:rPr>
              <w:t>CharAt()</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80AED" w:rsidRPr="00E80AED" w:rsidRDefault="00E80AED" w:rsidP="00E80AED">
            <w:pPr>
              <w:spacing w:after="0" w:line="240" w:lineRule="auto"/>
              <w:jc w:val="center"/>
              <w:rPr>
                <w:rFonts w:ascii="Arial" w:eastAsia="Times New Roman" w:hAnsi="Arial" w:cs="Arial"/>
                <w:color w:val="4A4A4A"/>
                <w:sz w:val="24"/>
                <w:szCs w:val="24"/>
              </w:rPr>
            </w:pPr>
            <w:r w:rsidRPr="00E80AED">
              <w:rPr>
                <w:rFonts w:ascii="Arial" w:eastAsia="Times New Roman" w:hAnsi="Arial" w:cs="Arial"/>
                <w:color w:val="4A4A4A"/>
                <w:sz w:val="24"/>
                <w:szCs w:val="24"/>
              </w:rPr>
              <w:t>It returns the character at the specified index.</w:t>
            </w:r>
          </w:p>
        </w:tc>
      </w:tr>
      <w:tr w:rsidR="00E80AED" w:rsidRPr="00E80AED" w:rsidTr="00E80AED">
        <w:trPr>
          <w:trHeight w:val="360"/>
        </w:trPr>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80AED" w:rsidRPr="00E80AED" w:rsidRDefault="00E80AED" w:rsidP="00E80AED">
            <w:pPr>
              <w:spacing w:after="0" w:line="240" w:lineRule="auto"/>
              <w:jc w:val="center"/>
              <w:rPr>
                <w:rFonts w:ascii="Arial" w:eastAsia="Times New Roman" w:hAnsi="Arial" w:cs="Arial"/>
                <w:color w:val="4A4A4A"/>
                <w:sz w:val="24"/>
                <w:szCs w:val="24"/>
              </w:rPr>
            </w:pPr>
            <w:r w:rsidRPr="00E80AED">
              <w:rPr>
                <w:rFonts w:ascii="Arial" w:eastAsia="Times New Roman" w:hAnsi="Arial" w:cs="Arial"/>
                <w:b/>
                <w:bCs/>
                <w:color w:val="4A4A4A"/>
                <w:sz w:val="24"/>
                <w:szCs w:val="24"/>
              </w:rPr>
              <w:t>Concat()</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80AED" w:rsidRPr="00E80AED" w:rsidRDefault="00E80AED" w:rsidP="00E80AED">
            <w:pPr>
              <w:spacing w:after="0" w:line="240" w:lineRule="auto"/>
              <w:jc w:val="center"/>
              <w:rPr>
                <w:rFonts w:ascii="Arial" w:eastAsia="Times New Roman" w:hAnsi="Arial" w:cs="Arial"/>
                <w:color w:val="4A4A4A"/>
                <w:sz w:val="24"/>
                <w:szCs w:val="24"/>
              </w:rPr>
            </w:pPr>
            <w:r w:rsidRPr="00E80AED">
              <w:rPr>
                <w:rFonts w:ascii="Arial" w:eastAsia="Times New Roman" w:hAnsi="Arial" w:cs="Arial"/>
                <w:color w:val="4A4A4A"/>
                <w:sz w:val="24"/>
                <w:szCs w:val="24"/>
              </w:rPr>
              <w:t>It returns the character at the specified index.</w:t>
            </w:r>
          </w:p>
        </w:tc>
      </w:tr>
      <w:tr w:rsidR="00E80AED" w:rsidRPr="00E80AED" w:rsidTr="00E80AED">
        <w:trPr>
          <w:trHeight w:val="360"/>
        </w:trPr>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80AED" w:rsidRPr="00E80AED" w:rsidRDefault="00E80AED" w:rsidP="00E80AED">
            <w:pPr>
              <w:spacing w:after="0" w:line="240" w:lineRule="auto"/>
              <w:jc w:val="center"/>
              <w:rPr>
                <w:rFonts w:ascii="Arial" w:eastAsia="Times New Roman" w:hAnsi="Arial" w:cs="Arial"/>
                <w:color w:val="4A4A4A"/>
                <w:sz w:val="24"/>
                <w:szCs w:val="24"/>
              </w:rPr>
            </w:pPr>
            <w:r w:rsidRPr="00E80AED">
              <w:rPr>
                <w:rFonts w:ascii="Arial" w:eastAsia="Times New Roman" w:hAnsi="Arial" w:cs="Arial"/>
                <w:b/>
                <w:bCs/>
                <w:color w:val="4A4A4A"/>
                <w:sz w:val="24"/>
                <w:szCs w:val="24"/>
              </w:rPr>
              <w:t>forEach()</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80AED" w:rsidRPr="00E80AED" w:rsidRDefault="00E80AED" w:rsidP="00E80AED">
            <w:pPr>
              <w:spacing w:after="0" w:line="240" w:lineRule="auto"/>
              <w:jc w:val="center"/>
              <w:rPr>
                <w:rFonts w:ascii="Arial" w:eastAsia="Times New Roman" w:hAnsi="Arial" w:cs="Arial"/>
                <w:color w:val="4A4A4A"/>
                <w:sz w:val="24"/>
                <w:szCs w:val="24"/>
              </w:rPr>
            </w:pPr>
            <w:r w:rsidRPr="00E80AED">
              <w:rPr>
                <w:rFonts w:ascii="Arial" w:eastAsia="Times New Roman" w:hAnsi="Arial" w:cs="Arial"/>
                <w:color w:val="4A4A4A"/>
                <w:sz w:val="24"/>
                <w:szCs w:val="24"/>
              </w:rPr>
              <w:t>It calls a function for each element in the array.</w:t>
            </w:r>
          </w:p>
        </w:tc>
      </w:tr>
      <w:tr w:rsidR="00E80AED" w:rsidRPr="00E80AED" w:rsidTr="00E80AED">
        <w:trPr>
          <w:trHeight w:val="360"/>
        </w:trPr>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80AED" w:rsidRPr="00E80AED" w:rsidRDefault="00E80AED" w:rsidP="00E80AED">
            <w:pPr>
              <w:spacing w:after="0" w:line="240" w:lineRule="auto"/>
              <w:jc w:val="center"/>
              <w:rPr>
                <w:rFonts w:ascii="Arial" w:eastAsia="Times New Roman" w:hAnsi="Arial" w:cs="Arial"/>
                <w:color w:val="4A4A4A"/>
                <w:sz w:val="24"/>
                <w:szCs w:val="24"/>
              </w:rPr>
            </w:pPr>
            <w:r w:rsidRPr="00E80AED">
              <w:rPr>
                <w:rFonts w:ascii="Arial" w:eastAsia="Times New Roman" w:hAnsi="Arial" w:cs="Arial"/>
                <w:b/>
                <w:bCs/>
                <w:color w:val="4A4A4A"/>
                <w:sz w:val="24"/>
                <w:szCs w:val="24"/>
              </w:rPr>
              <w:t>indexOf()</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80AED" w:rsidRPr="00E80AED" w:rsidRDefault="00E80AED" w:rsidP="00E80AED">
            <w:pPr>
              <w:spacing w:after="0" w:line="240" w:lineRule="auto"/>
              <w:jc w:val="center"/>
              <w:rPr>
                <w:rFonts w:ascii="Arial" w:eastAsia="Times New Roman" w:hAnsi="Arial" w:cs="Arial"/>
                <w:color w:val="4A4A4A"/>
                <w:sz w:val="24"/>
                <w:szCs w:val="24"/>
              </w:rPr>
            </w:pPr>
            <w:r w:rsidRPr="00E80AED">
              <w:rPr>
                <w:rFonts w:ascii="Arial" w:eastAsia="Times New Roman" w:hAnsi="Arial" w:cs="Arial"/>
                <w:color w:val="4A4A4A"/>
                <w:sz w:val="24"/>
                <w:szCs w:val="24"/>
              </w:rPr>
              <w:t>It returns the index within the calling String object of the first occurrence of the specified value.</w:t>
            </w:r>
          </w:p>
        </w:tc>
      </w:tr>
      <w:tr w:rsidR="00E80AED" w:rsidRPr="00E80AED" w:rsidTr="00E80AED">
        <w:trPr>
          <w:trHeight w:val="360"/>
        </w:trPr>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80AED" w:rsidRPr="00E80AED" w:rsidRDefault="00E80AED" w:rsidP="00E80AED">
            <w:pPr>
              <w:spacing w:after="0" w:line="240" w:lineRule="auto"/>
              <w:jc w:val="center"/>
              <w:rPr>
                <w:rFonts w:ascii="Arial" w:eastAsia="Times New Roman" w:hAnsi="Arial" w:cs="Arial"/>
                <w:color w:val="4A4A4A"/>
                <w:sz w:val="24"/>
                <w:szCs w:val="24"/>
              </w:rPr>
            </w:pPr>
            <w:r w:rsidRPr="00E80AED">
              <w:rPr>
                <w:rFonts w:ascii="Arial" w:eastAsia="Times New Roman" w:hAnsi="Arial" w:cs="Arial"/>
                <w:b/>
                <w:bCs/>
                <w:color w:val="4A4A4A"/>
                <w:sz w:val="24"/>
                <w:szCs w:val="24"/>
              </w:rPr>
              <w:t>length()</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80AED" w:rsidRPr="00E80AED" w:rsidRDefault="00E80AED" w:rsidP="00E80AED">
            <w:pPr>
              <w:spacing w:after="0" w:line="240" w:lineRule="auto"/>
              <w:jc w:val="center"/>
              <w:rPr>
                <w:rFonts w:ascii="Arial" w:eastAsia="Times New Roman" w:hAnsi="Arial" w:cs="Arial"/>
                <w:color w:val="4A4A4A"/>
                <w:sz w:val="24"/>
                <w:szCs w:val="24"/>
              </w:rPr>
            </w:pPr>
            <w:r w:rsidRPr="00E80AED">
              <w:rPr>
                <w:rFonts w:ascii="Arial" w:eastAsia="Times New Roman" w:hAnsi="Arial" w:cs="Arial"/>
                <w:color w:val="4A4A4A"/>
                <w:sz w:val="24"/>
                <w:szCs w:val="24"/>
              </w:rPr>
              <w:t>It returns the length of the string.</w:t>
            </w:r>
          </w:p>
        </w:tc>
      </w:tr>
      <w:tr w:rsidR="00E80AED" w:rsidRPr="00E80AED" w:rsidTr="00E80AED">
        <w:trPr>
          <w:trHeight w:val="360"/>
        </w:trPr>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80AED" w:rsidRPr="00E80AED" w:rsidRDefault="00E80AED" w:rsidP="00E80AED">
            <w:pPr>
              <w:spacing w:after="0" w:line="240" w:lineRule="auto"/>
              <w:jc w:val="center"/>
              <w:rPr>
                <w:rFonts w:ascii="Arial" w:eastAsia="Times New Roman" w:hAnsi="Arial" w:cs="Arial"/>
                <w:color w:val="4A4A4A"/>
                <w:sz w:val="24"/>
                <w:szCs w:val="24"/>
              </w:rPr>
            </w:pPr>
            <w:r w:rsidRPr="00E80AED">
              <w:rPr>
                <w:rFonts w:ascii="Arial" w:eastAsia="Times New Roman" w:hAnsi="Arial" w:cs="Arial"/>
                <w:b/>
                <w:bCs/>
                <w:color w:val="4A4A4A"/>
                <w:sz w:val="24"/>
                <w:szCs w:val="24"/>
              </w:rPr>
              <w:t>pop()</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80AED" w:rsidRPr="00E80AED" w:rsidRDefault="00E80AED" w:rsidP="00E80AED">
            <w:pPr>
              <w:spacing w:after="0" w:line="240" w:lineRule="auto"/>
              <w:jc w:val="center"/>
              <w:rPr>
                <w:rFonts w:ascii="Arial" w:eastAsia="Times New Roman" w:hAnsi="Arial" w:cs="Arial"/>
                <w:color w:val="4A4A4A"/>
                <w:sz w:val="24"/>
                <w:szCs w:val="24"/>
              </w:rPr>
            </w:pPr>
            <w:r w:rsidRPr="00E80AED">
              <w:rPr>
                <w:rFonts w:ascii="Arial" w:eastAsia="Times New Roman" w:hAnsi="Arial" w:cs="Arial"/>
                <w:color w:val="4A4A4A"/>
                <w:sz w:val="24"/>
                <w:szCs w:val="24"/>
              </w:rPr>
              <w:t>It removes the last element from an array and returns that element.</w:t>
            </w:r>
          </w:p>
        </w:tc>
      </w:tr>
      <w:tr w:rsidR="00E80AED" w:rsidRPr="00E80AED" w:rsidTr="00E80AED">
        <w:trPr>
          <w:trHeight w:val="360"/>
        </w:trPr>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80AED" w:rsidRPr="00E80AED" w:rsidRDefault="00E80AED" w:rsidP="00E80AED">
            <w:pPr>
              <w:spacing w:after="0" w:line="240" w:lineRule="auto"/>
              <w:jc w:val="center"/>
              <w:rPr>
                <w:rFonts w:ascii="Arial" w:eastAsia="Times New Roman" w:hAnsi="Arial" w:cs="Arial"/>
                <w:color w:val="4A4A4A"/>
                <w:sz w:val="24"/>
                <w:szCs w:val="24"/>
              </w:rPr>
            </w:pPr>
            <w:r w:rsidRPr="00E80AED">
              <w:rPr>
                <w:rFonts w:ascii="Arial" w:eastAsia="Times New Roman" w:hAnsi="Arial" w:cs="Arial"/>
                <w:b/>
                <w:bCs/>
                <w:color w:val="4A4A4A"/>
                <w:sz w:val="24"/>
                <w:szCs w:val="24"/>
              </w:rPr>
              <w:t>push()</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80AED" w:rsidRPr="00E80AED" w:rsidRDefault="00E80AED" w:rsidP="00E80AED">
            <w:pPr>
              <w:spacing w:after="0" w:line="240" w:lineRule="auto"/>
              <w:jc w:val="center"/>
              <w:rPr>
                <w:rFonts w:ascii="Arial" w:eastAsia="Times New Roman" w:hAnsi="Arial" w:cs="Arial"/>
                <w:color w:val="4A4A4A"/>
                <w:sz w:val="24"/>
                <w:szCs w:val="24"/>
              </w:rPr>
            </w:pPr>
            <w:r w:rsidRPr="00E80AED">
              <w:rPr>
                <w:rFonts w:ascii="Arial" w:eastAsia="Times New Roman" w:hAnsi="Arial" w:cs="Arial"/>
                <w:color w:val="4A4A4A"/>
                <w:sz w:val="24"/>
                <w:szCs w:val="24"/>
              </w:rPr>
              <w:t>It adds one or more elements to the end of an array and returns the new length of the array.</w:t>
            </w:r>
          </w:p>
        </w:tc>
      </w:tr>
      <w:tr w:rsidR="00E80AED" w:rsidRPr="00E80AED" w:rsidTr="00E80AED">
        <w:trPr>
          <w:trHeight w:val="360"/>
        </w:trPr>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80AED" w:rsidRPr="00E80AED" w:rsidRDefault="00E80AED" w:rsidP="00E80AED">
            <w:pPr>
              <w:spacing w:after="0" w:line="240" w:lineRule="auto"/>
              <w:jc w:val="center"/>
              <w:rPr>
                <w:rFonts w:ascii="Arial" w:eastAsia="Times New Roman" w:hAnsi="Arial" w:cs="Arial"/>
                <w:color w:val="4A4A4A"/>
                <w:sz w:val="24"/>
                <w:szCs w:val="24"/>
              </w:rPr>
            </w:pPr>
            <w:r w:rsidRPr="00E80AED">
              <w:rPr>
                <w:rFonts w:ascii="Arial" w:eastAsia="Times New Roman" w:hAnsi="Arial" w:cs="Arial"/>
                <w:b/>
                <w:bCs/>
                <w:color w:val="4A4A4A"/>
                <w:sz w:val="24"/>
                <w:szCs w:val="24"/>
              </w:rPr>
              <w:t>reverse()</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80AED" w:rsidRPr="00E80AED" w:rsidRDefault="00E80AED" w:rsidP="00E80AED">
            <w:pPr>
              <w:spacing w:after="0" w:line="240" w:lineRule="auto"/>
              <w:jc w:val="center"/>
              <w:rPr>
                <w:rFonts w:ascii="Arial" w:eastAsia="Times New Roman" w:hAnsi="Arial" w:cs="Arial"/>
                <w:color w:val="4A4A4A"/>
                <w:sz w:val="24"/>
                <w:szCs w:val="24"/>
              </w:rPr>
            </w:pPr>
            <w:r w:rsidRPr="00E80AED">
              <w:rPr>
                <w:rFonts w:ascii="Arial" w:eastAsia="Times New Roman" w:hAnsi="Arial" w:cs="Arial"/>
                <w:color w:val="4A4A4A"/>
                <w:sz w:val="24"/>
                <w:szCs w:val="24"/>
              </w:rPr>
              <w:t>It reverses the order of the elements of an array.</w:t>
            </w:r>
          </w:p>
        </w:tc>
      </w:tr>
    </w:tbl>
    <w:p w:rsidR="00E80AED" w:rsidRPr="00E80AED" w:rsidRDefault="00E80AED" w:rsidP="00E80AED">
      <w:pPr>
        <w:spacing w:after="100" w:afterAutospacing="1" w:line="240" w:lineRule="auto"/>
        <w:outlineLvl w:val="2"/>
        <w:rPr>
          <w:rFonts w:ascii="Arial" w:eastAsia="Times New Roman" w:hAnsi="Arial" w:cs="Arial"/>
          <w:color w:val="4A4A4A"/>
          <w:sz w:val="27"/>
          <w:szCs w:val="27"/>
        </w:rPr>
      </w:pPr>
      <w:r w:rsidRPr="00E80AED">
        <w:rPr>
          <w:rFonts w:ascii="Arial" w:eastAsia="Times New Roman" w:hAnsi="Arial" w:cs="Arial"/>
          <w:b/>
          <w:bCs/>
          <w:color w:val="4A4A4A"/>
          <w:sz w:val="27"/>
          <w:szCs w:val="27"/>
        </w:rPr>
        <w:t>Q17. What are the variable naming conventions in JavaScript?</w:t>
      </w:r>
    </w:p>
    <w:p w:rsidR="00E80AED" w:rsidRPr="00E80AED" w:rsidRDefault="00E80AED" w:rsidP="00E80AED">
      <w:pPr>
        <w:spacing w:after="100" w:afterAutospacing="1" w:line="240" w:lineRule="auto"/>
        <w:jc w:val="both"/>
        <w:rPr>
          <w:rFonts w:ascii="Arial" w:eastAsia="Times New Roman" w:hAnsi="Arial" w:cs="Arial"/>
          <w:color w:val="4A4A4A"/>
          <w:sz w:val="24"/>
          <w:szCs w:val="24"/>
        </w:rPr>
      </w:pPr>
      <w:r w:rsidRPr="00E80AED">
        <w:rPr>
          <w:rFonts w:ascii="Arial" w:eastAsia="Times New Roman" w:hAnsi="Arial" w:cs="Arial"/>
          <w:color w:val="4A4A4A"/>
          <w:sz w:val="24"/>
          <w:szCs w:val="24"/>
        </w:rPr>
        <w:t>The following </w:t>
      </w:r>
      <w:r w:rsidRPr="00E80AED">
        <w:rPr>
          <w:rFonts w:ascii="Arial" w:eastAsia="Times New Roman" w:hAnsi="Arial" w:cs="Arial"/>
          <w:b/>
          <w:bCs/>
          <w:color w:val="4A4A4A"/>
          <w:sz w:val="24"/>
          <w:szCs w:val="24"/>
        </w:rPr>
        <w:t>rules</w:t>
      </w:r>
      <w:r w:rsidRPr="00E80AED">
        <w:rPr>
          <w:rFonts w:ascii="Arial" w:eastAsia="Times New Roman" w:hAnsi="Arial" w:cs="Arial"/>
          <w:color w:val="4A4A4A"/>
          <w:sz w:val="24"/>
          <w:szCs w:val="24"/>
        </w:rPr>
        <w:t> are to be followed while </w:t>
      </w:r>
      <w:r w:rsidRPr="00E80AED">
        <w:rPr>
          <w:rFonts w:ascii="Arial" w:eastAsia="Times New Roman" w:hAnsi="Arial" w:cs="Arial"/>
          <w:b/>
          <w:bCs/>
          <w:color w:val="4A4A4A"/>
          <w:sz w:val="24"/>
          <w:szCs w:val="24"/>
        </w:rPr>
        <w:t>naming variables</w:t>
      </w:r>
      <w:r w:rsidRPr="00E80AED">
        <w:rPr>
          <w:rFonts w:ascii="Arial" w:eastAsia="Times New Roman" w:hAnsi="Arial" w:cs="Arial"/>
          <w:color w:val="4A4A4A"/>
          <w:sz w:val="24"/>
          <w:szCs w:val="24"/>
        </w:rPr>
        <w:t> in JavaScript:</w:t>
      </w:r>
    </w:p>
    <w:p w:rsidR="00E80AED" w:rsidRPr="00E80AED" w:rsidRDefault="00E80AED" w:rsidP="00E80AED">
      <w:pPr>
        <w:numPr>
          <w:ilvl w:val="0"/>
          <w:numId w:val="15"/>
        </w:numPr>
        <w:spacing w:before="100" w:beforeAutospacing="1" w:after="100" w:afterAutospacing="1" w:line="240" w:lineRule="auto"/>
        <w:jc w:val="both"/>
        <w:rPr>
          <w:rFonts w:ascii="Arial" w:eastAsia="Times New Roman" w:hAnsi="Arial" w:cs="Arial"/>
          <w:color w:val="4A4A4A"/>
          <w:sz w:val="24"/>
          <w:szCs w:val="24"/>
        </w:rPr>
      </w:pPr>
      <w:r w:rsidRPr="00E80AED">
        <w:rPr>
          <w:rFonts w:ascii="Arial" w:eastAsia="Times New Roman" w:hAnsi="Arial" w:cs="Arial"/>
          <w:color w:val="4A4A4A"/>
          <w:sz w:val="24"/>
          <w:szCs w:val="24"/>
        </w:rPr>
        <w:t>You should not use any of the JavaScript </w:t>
      </w:r>
      <w:r w:rsidRPr="00E80AED">
        <w:rPr>
          <w:rFonts w:ascii="Arial" w:eastAsia="Times New Roman" w:hAnsi="Arial" w:cs="Arial"/>
          <w:b/>
          <w:bCs/>
          <w:color w:val="4A4A4A"/>
          <w:sz w:val="24"/>
          <w:szCs w:val="24"/>
        </w:rPr>
        <w:t>reserved keyword</w:t>
      </w:r>
      <w:r w:rsidRPr="00E80AED">
        <w:rPr>
          <w:rFonts w:ascii="Arial" w:eastAsia="Times New Roman" w:hAnsi="Arial" w:cs="Arial"/>
          <w:color w:val="4A4A4A"/>
          <w:sz w:val="24"/>
          <w:szCs w:val="24"/>
        </w:rPr>
        <w:t xml:space="preserve"> as variable name. For example, break or </w:t>
      </w:r>
      <w:proofErr w:type="gramStart"/>
      <w:r w:rsidRPr="00E80AED">
        <w:rPr>
          <w:rFonts w:ascii="Arial" w:eastAsia="Times New Roman" w:hAnsi="Arial" w:cs="Arial"/>
          <w:color w:val="4A4A4A"/>
          <w:sz w:val="24"/>
          <w:szCs w:val="24"/>
        </w:rPr>
        <w:t>boolean</w:t>
      </w:r>
      <w:proofErr w:type="gramEnd"/>
      <w:r w:rsidRPr="00E80AED">
        <w:rPr>
          <w:rFonts w:ascii="Arial" w:eastAsia="Times New Roman" w:hAnsi="Arial" w:cs="Arial"/>
          <w:color w:val="4A4A4A"/>
          <w:sz w:val="24"/>
          <w:szCs w:val="24"/>
        </w:rPr>
        <w:t xml:space="preserve"> variable names are not valid.</w:t>
      </w:r>
    </w:p>
    <w:p w:rsidR="00E80AED" w:rsidRPr="00E80AED" w:rsidRDefault="00E80AED" w:rsidP="00E80AED">
      <w:pPr>
        <w:numPr>
          <w:ilvl w:val="0"/>
          <w:numId w:val="15"/>
        </w:numPr>
        <w:spacing w:before="100" w:beforeAutospacing="1" w:after="100" w:afterAutospacing="1" w:line="240" w:lineRule="auto"/>
        <w:jc w:val="both"/>
        <w:rPr>
          <w:rFonts w:ascii="Arial" w:eastAsia="Times New Roman" w:hAnsi="Arial" w:cs="Arial"/>
          <w:color w:val="4A4A4A"/>
          <w:sz w:val="24"/>
          <w:szCs w:val="24"/>
        </w:rPr>
      </w:pPr>
      <w:r w:rsidRPr="00E80AED">
        <w:rPr>
          <w:rFonts w:ascii="Arial" w:eastAsia="Times New Roman" w:hAnsi="Arial" w:cs="Arial"/>
          <w:color w:val="4A4A4A"/>
          <w:sz w:val="24"/>
          <w:szCs w:val="24"/>
        </w:rPr>
        <w:t>JavaScript variable names should not start with a </w:t>
      </w:r>
      <w:r w:rsidRPr="00E80AED">
        <w:rPr>
          <w:rFonts w:ascii="Arial" w:eastAsia="Times New Roman" w:hAnsi="Arial" w:cs="Arial"/>
          <w:b/>
          <w:bCs/>
          <w:color w:val="4A4A4A"/>
          <w:sz w:val="24"/>
          <w:szCs w:val="24"/>
        </w:rPr>
        <w:t>numeral</w:t>
      </w:r>
      <w:r w:rsidRPr="00E80AED">
        <w:rPr>
          <w:rFonts w:ascii="Arial" w:eastAsia="Times New Roman" w:hAnsi="Arial" w:cs="Arial"/>
          <w:color w:val="4A4A4A"/>
          <w:sz w:val="24"/>
          <w:szCs w:val="24"/>
        </w:rPr>
        <w:t> (0-9). They must begin with a letter or the underscore character. For example, 123name is an invalid variable name but _123name or name123 is a valid one.</w:t>
      </w:r>
    </w:p>
    <w:p w:rsidR="00E80AED" w:rsidRPr="00E80AED" w:rsidRDefault="00E80AED" w:rsidP="00E80AED">
      <w:pPr>
        <w:numPr>
          <w:ilvl w:val="0"/>
          <w:numId w:val="15"/>
        </w:numPr>
        <w:spacing w:before="100" w:beforeAutospacing="1" w:after="100" w:afterAutospacing="1" w:line="240" w:lineRule="auto"/>
        <w:jc w:val="both"/>
        <w:rPr>
          <w:rFonts w:ascii="Arial" w:eastAsia="Times New Roman" w:hAnsi="Arial" w:cs="Arial"/>
          <w:color w:val="4A4A4A"/>
          <w:sz w:val="24"/>
          <w:szCs w:val="24"/>
        </w:rPr>
      </w:pPr>
      <w:r w:rsidRPr="00E80AED">
        <w:rPr>
          <w:rFonts w:ascii="Arial" w:eastAsia="Times New Roman" w:hAnsi="Arial" w:cs="Arial"/>
          <w:color w:val="4A4A4A"/>
          <w:sz w:val="24"/>
          <w:szCs w:val="24"/>
        </w:rPr>
        <w:t>JavaScript variable names are </w:t>
      </w:r>
      <w:r w:rsidRPr="00E80AED">
        <w:rPr>
          <w:rFonts w:ascii="Arial" w:eastAsia="Times New Roman" w:hAnsi="Arial" w:cs="Arial"/>
          <w:b/>
          <w:bCs/>
          <w:color w:val="4A4A4A"/>
          <w:sz w:val="24"/>
          <w:szCs w:val="24"/>
        </w:rPr>
        <w:t>case sensitive</w:t>
      </w:r>
      <w:r w:rsidRPr="00E80AED">
        <w:rPr>
          <w:rFonts w:ascii="Arial" w:eastAsia="Times New Roman" w:hAnsi="Arial" w:cs="Arial"/>
          <w:color w:val="4A4A4A"/>
          <w:sz w:val="24"/>
          <w:szCs w:val="24"/>
        </w:rPr>
        <w:t>. For example, Test and test are two different variables.</w:t>
      </w:r>
    </w:p>
    <w:p w:rsidR="00E80AED" w:rsidRPr="00E80AED" w:rsidRDefault="00E80AED" w:rsidP="00E80AED">
      <w:pPr>
        <w:spacing w:after="100" w:afterAutospacing="1" w:line="240" w:lineRule="auto"/>
        <w:outlineLvl w:val="2"/>
        <w:rPr>
          <w:rFonts w:ascii="Arial" w:eastAsia="Times New Roman" w:hAnsi="Arial" w:cs="Arial"/>
          <w:color w:val="4A4A4A"/>
          <w:sz w:val="27"/>
          <w:szCs w:val="27"/>
        </w:rPr>
      </w:pPr>
      <w:r w:rsidRPr="00E80AED">
        <w:rPr>
          <w:rFonts w:ascii="Arial" w:eastAsia="Times New Roman" w:hAnsi="Arial" w:cs="Arial"/>
          <w:b/>
          <w:bCs/>
          <w:color w:val="4A4A4A"/>
          <w:sz w:val="27"/>
          <w:szCs w:val="27"/>
        </w:rPr>
        <w:t>Q18. How does TypeOf Operator work?</w:t>
      </w:r>
    </w:p>
    <w:p w:rsidR="00E80AED" w:rsidRPr="00E80AED" w:rsidRDefault="00E80AED" w:rsidP="00E80AED">
      <w:pPr>
        <w:spacing w:after="100" w:afterAutospacing="1" w:line="240" w:lineRule="auto"/>
        <w:jc w:val="both"/>
        <w:rPr>
          <w:rFonts w:ascii="Arial" w:eastAsia="Times New Roman" w:hAnsi="Arial" w:cs="Arial"/>
          <w:color w:val="4A4A4A"/>
          <w:sz w:val="24"/>
          <w:szCs w:val="24"/>
        </w:rPr>
      </w:pPr>
      <w:r w:rsidRPr="00E80AED">
        <w:rPr>
          <w:rFonts w:ascii="Arial" w:eastAsia="Times New Roman" w:hAnsi="Arial" w:cs="Arial"/>
          <w:color w:val="4A4A4A"/>
          <w:sz w:val="24"/>
          <w:szCs w:val="24"/>
        </w:rPr>
        <w:t>The </w:t>
      </w:r>
      <w:r w:rsidRPr="00E80AED">
        <w:rPr>
          <w:rFonts w:ascii="Arial" w:eastAsia="Times New Roman" w:hAnsi="Arial" w:cs="Arial"/>
          <w:b/>
          <w:bCs/>
          <w:color w:val="4A4A4A"/>
          <w:sz w:val="24"/>
          <w:szCs w:val="24"/>
        </w:rPr>
        <w:t>typeof</w:t>
      </w:r>
      <w:r w:rsidRPr="00E80AED">
        <w:rPr>
          <w:rFonts w:ascii="Arial" w:eastAsia="Times New Roman" w:hAnsi="Arial" w:cs="Arial"/>
          <w:color w:val="4A4A4A"/>
          <w:sz w:val="24"/>
          <w:szCs w:val="24"/>
        </w:rPr>
        <w:t> operator is used to get the data type of its operand. The operand can be either a </w:t>
      </w:r>
      <w:r w:rsidRPr="00E80AED">
        <w:rPr>
          <w:rFonts w:ascii="Arial" w:eastAsia="Times New Roman" w:hAnsi="Arial" w:cs="Arial"/>
          <w:b/>
          <w:bCs/>
          <w:color w:val="4A4A4A"/>
          <w:sz w:val="24"/>
          <w:szCs w:val="24"/>
        </w:rPr>
        <w:t>literal</w:t>
      </w:r>
      <w:r w:rsidRPr="00E80AED">
        <w:rPr>
          <w:rFonts w:ascii="Arial" w:eastAsia="Times New Roman" w:hAnsi="Arial" w:cs="Arial"/>
          <w:color w:val="4A4A4A"/>
          <w:sz w:val="24"/>
          <w:szCs w:val="24"/>
        </w:rPr>
        <w:t>or a </w:t>
      </w:r>
      <w:r w:rsidRPr="00E80AED">
        <w:rPr>
          <w:rFonts w:ascii="Arial" w:eastAsia="Times New Roman" w:hAnsi="Arial" w:cs="Arial"/>
          <w:b/>
          <w:bCs/>
          <w:color w:val="4A4A4A"/>
          <w:sz w:val="24"/>
          <w:szCs w:val="24"/>
        </w:rPr>
        <w:t>data structure</w:t>
      </w:r>
      <w:r w:rsidRPr="00E80AED">
        <w:rPr>
          <w:rFonts w:ascii="Arial" w:eastAsia="Times New Roman" w:hAnsi="Arial" w:cs="Arial"/>
          <w:color w:val="4A4A4A"/>
          <w:sz w:val="24"/>
          <w:szCs w:val="24"/>
        </w:rPr>
        <w:t> such as a variable, a function, or an object. It is a </w:t>
      </w:r>
      <w:r w:rsidRPr="00E80AED">
        <w:rPr>
          <w:rFonts w:ascii="Arial" w:eastAsia="Times New Roman" w:hAnsi="Arial" w:cs="Arial"/>
          <w:b/>
          <w:bCs/>
          <w:color w:val="4A4A4A"/>
          <w:sz w:val="24"/>
          <w:szCs w:val="24"/>
        </w:rPr>
        <w:t>unary</w:t>
      </w:r>
      <w:r w:rsidRPr="00E80AED">
        <w:rPr>
          <w:rFonts w:ascii="Arial" w:eastAsia="Times New Roman" w:hAnsi="Arial" w:cs="Arial"/>
          <w:color w:val="4A4A4A"/>
          <w:sz w:val="24"/>
          <w:szCs w:val="24"/>
        </w:rPr>
        <w:t> operator that is placed before its single operand, which can be of any type. Its value is a string indicating the data type of the operand.</w:t>
      </w:r>
    </w:p>
    <w:p w:rsidR="00E80AED" w:rsidRPr="00E80AED" w:rsidRDefault="00E80AED" w:rsidP="00E80AED">
      <w:pPr>
        <w:spacing w:after="100" w:afterAutospacing="1" w:line="240" w:lineRule="auto"/>
        <w:outlineLvl w:val="2"/>
        <w:rPr>
          <w:rFonts w:ascii="Arial" w:eastAsia="Times New Roman" w:hAnsi="Arial" w:cs="Arial"/>
          <w:color w:val="4A4A4A"/>
          <w:sz w:val="27"/>
          <w:szCs w:val="27"/>
        </w:rPr>
      </w:pPr>
      <w:r w:rsidRPr="00E80AED">
        <w:rPr>
          <w:rFonts w:ascii="Arial" w:eastAsia="Times New Roman" w:hAnsi="Arial" w:cs="Arial"/>
          <w:b/>
          <w:bCs/>
          <w:color w:val="4A4A4A"/>
          <w:sz w:val="27"/>
          <w:szCs w:val="27"/>
        </w:rPr>
        <w:lastRenderedPageBreak/>
        <w:t>Q19. How to create a cookie using JavaScript?</w:t>
      </w:r>
    </w:p>
    <w:p w:rsidR="00E80AED" w:rsidRPr="00E80AED" w:rsidRDefault="00E80AED" w:rsidP="00E80AED">
      <w:pPr>
        <w:spacing w:after="100" w:afterAutospacing="1" w:line="240" w:lineRule="auto"/>
        <w:jc w:val="both"/>
        <w:rPr>
          <w:rFonts w:ascii="Arial" w:eastAsia="Times New Roman" w:hAnsi="Arial" w:cs="Arial"/>
          <w:color w:val="4A4A4A"/>
          <w:sz w:val="24"/>
          <w:szCs w:val="24"/>
        </w:rPr>
      </w:pPr>
      <w:r w:rsidRPr="00E80AED">
        <w:rPr>
          <w:rFonts w:ascii="Arial" w:eastAsia="Times New Roman" w:hAnsi="Arial" w:cs="Arial"/>
          <w:color w:val="4A4A4A"/>
          <w:sz w:val="24"/>
          <w:szCs w:val="24"/>
        </w:rPr>
        <w:t>The simplest way to create a cookie is to assign a string value to the </w:t>
      </w:r>
      <w:r w:rsidRPr="00E80AED">
        <w:rPr>
          <w:rFonts w:ascii="Arial" w:eastAsia="Times New Roman" w:hAnsi="Arial" w:cs="Arial"/>
          <w:b/>
          <w:bCs/>
          <w:color w:val="4A4A4A"/>
          <w:sz w:val="24"/>
          <w:szCs w:val="24"/>
        </w:rPr>
        <w:t>document.cookie</w:t>
      </w:r>
      <w:r w:rsidRPr="00E80AED">
        <w:rPr>
          <w:rFonts w:ascii="Arial" w:eastAsia="Times New Roman" w:hAnsi="Arial" w:cs="Arial"/>
          <w:color w:val="4A4A4A"/>
          <w:sz w:val="24"/>
          <w:szCs w:val="24"/>
        </w:rPr>
        <w:t> object, which looks like this-</w:t>
      </w:r>
    </w:p>
    <w:p w:rsidR="00E80AED" w:rsidRPr="00E80AED" w:rsidRDefault="00E80AED" w:rsidP="00E80AED">
      <w:pPr>
        <w:spacing w:after="100" w:afterAutospacing="1" w:line="240" w:lineRule="auto"/>
        <w:rPr>
          <w:rFonts w:ascii="Arial" w:eastAsia="Times New Roman" w:hAnsi="Arial" w:cs="Arial"/>
          <w:color w:val="4A4A4A"/>
          <w:sz w:val="24"/>
          <w:szCs w:val="24"/>
        </w:rPr>
      </w:pPr>
      <w:proofErr w:type="gramStart"/>
      <w:r w:rsidRPr="00E80AED">
        <w:rPr>
          <w:rFonts w:ascii="Arial" w:eastAsia="Times New Roman" w:hAnsi="Arial" w:cs="Arial"/>
          <w:b/>
          <w:bCs/>
          <w:color w:val="4A4A4A"/>
          <w:sz w:val="24"/>
          <w:szCs w:val="24"/>
        </w:rPr>
        <w:t>Syntax :</w:t>
      </w:r>
      <w:proofErr w:type="gramEnd"/>
    </w:p>
    <w:tbl>
      <w:tblPr>
        <w:tblW w:w="11175" w:type="dxa"/>
        <w:tblCellMar>
          <w:left w:w="0" w:type="dxa"/>
          <w:right w:w="0" w:type="dxa"/>
        </w:tblCellMar>
        <w:tblLook w:val="04A0" w:firstRow="1" w:lastRow="0" w:firstColumn="1" w:lastColumn="0" w:noHBand="0" w:noVBand="1"/>
      </w:tblPr>
      <w:tblGrid>
        <w:gridCol w:w="540"/>
        <w:gridCol w:w="10635"/>
      </w:tblGrid>
      <w:tr w:rsidR="00E80AED" w:rsidRPr="00E80AED" w:rsidTr="00E80AED">
        <w:tc>
          <w:tcPr>
            <w:tcW w:w="0" w:type="auto"/>
            <w:shd w:val="clear" w:color="auto" w:fill="008DD9"/>
            <w:vAlign w:val="center"/>
            <w:hideMark/>
          </w:tcPr>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Times New Roman" w:eastAsia="Times New Roman" w:hAnsi="Times New Roman" w:cs="Times New Roman"/>
                <w:color w:val="FFFFFF"/>
                <w:sz w:val="24"/>
                <w:szCs w:val="24"/>
              </w:rPr>
              <w:t>1</w:t>
            </w:r>
          </w:p>
        </w:tc>
        <w:tc>
          <w:tcPr>
            <w:tcW w:w="10635" w:type="dxa"/>
            <w:shd w:val="clear" w:color="auto" w:fill="008DD9"/>
            <w:vAlign w:val="center"/>
            <w:hideMark/>
          </w:tcPr>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Courier New" w:eastAsia="Times New Roman" w:hAnsi="Courier New" w:cs="Courier New"/>
                <w:color w:val="FFFFFF"/>
                <w:sz w:val="20"/>
                <w:szCs w:val="20"/>
              </w:rPr>
              <w:t>document.cookie = "key1 = value1; key2 = value2; expires = date";</w:t>
            </w:r>
          </w:p>
        </w:tc>
      </w:tr>
    </w:tbl>
    <w:p w:rsidR="00E80AED" w:rsidRPr="00E80AED" w:rsidRDefault="00E80AED" w:rsidP="00E80AED">
      <w:pPr>
        <w:spacing w:after="100" w:afterAutospacing="1" w:line="240" w:lineRule="auto"/>
        <w:outlineLvl w:val="2"/>
        <w:rPr>
          <w:rFonts w:ascii="Arial" w:eastAsia="Times New Roman" w:hAnsi="Arial" w:cs="Arial"/>
          <w:color w:val="4A4A4A"/>
          <w:sz w:val="27"/>
          <w:szCs w:val="27"/>
        </w:rPr>
      </w:pPr>
      <w:r w:rsidRPr="00E80AED">
        <w:rPr>
          <w:rFonts w:ascii="Arial" w:eastAsia="Times New Roman" w:hAnsi="Arial" w:cs="Arial"/>
          <w:b/>
          <w:bCs/>
          <w:color w:val="4A4A4A"/>
          <w:sz w:val="27"/>
          <w:szCs w:val="27"/>
        </w:rPr>
        <w:t>Q20. How to read a cookie using JavaScript?</w:t>
      </w:r>
    </w:p>
    <w:p w:rsidR="00E80AED" w:rsidRPr="00E80AED" w:rsidRDefault="00E80AED" w:rsidP="00E80AED">
      <w:pPr>
        <w:spacing w:after="100" w:afterAutospacing="1" w:line="240" w:lineRule="auto"/>
        <w:jc w:val="both"/>
        <w:rPr>
          <w:rFonts w:ascii="Arial" w:eastAsia="Times New Roman" w:hAnsi="Arial" w:cs="Arial"/>
          <w:color w:val="4A4A4A"/>
          <w:sz w:val="24"/>
          <w:szCs w:val="24"/>
        </w:rPr>
      </w:pPr>
      <w:r w:rsidRPr="00E80AED">
        <w:rPr>
          <w:rFonts w:ascii="Arial" w:eastAsia="Times New Roman" w:hAnsi="Arial" w:cs="Arial"/>
          <w:color w:val="4A4A4A"/>
          <w:sz w:val="24"/>
          <w:szCs w:val="24"/>
        </w:rPr>
        <w:t>Reading a cookie is just as simple as writing one, because the value of the document.cookie object is the cookie. So you can use this string whenever you want to access the cookie.</w:t>
      </w:r>
      <w:bookmarkStart w:id="0" w:name="inter"/>
      <w:bookmarkEnd w:id="0"/>
    </w:p>
    <w:p w:rsidR="00E80AED" w:rsidRPr="00E80AED" w:rsidRDefault="00E80AED" w:rsidP="00E80AED">
      <w:pPr>
        <w:numPr>
          <w:ilvl w:val="0"/>
          <w:numId w:val="16"/>
        </w:numPr>
        <w:spacing w:before="100" w:beforeAutospacing="1" w:after="100" w:afterAutospacing="1" w:line="240" w:lineRule="auto"/>
        <w:jc w:val="both"/>
        <w:rPr>
          <w:rFonts w:ascii="Arial" w:eastAsia="Times New Roman" w:hAnsi="Arial" w:cs="Arial"/>
          <w:color w:val="4A4A4A"/>
          <w:sz w:val="24"/>
          <w:szCs w:val="24"/>
        </w:rPr>
      </w:pPr>
      <w:r w:rsidRPr="00E80AED">
        <w:rPr>
          <w:rFonts w:ascii="Arial" w:eastAsia="Times New Roman" w:hAnsi="Arial" w:cs="Arial"/>
          <w:color w:val="4A4A4A"/>
          <w:sz w:val="24"/>
          <w:szCs w:val="24"/>
        </w:rPr>
        <w:t>The </w:t>
      </w:r>
      <w:r w:rsidRPr="00E80AED">
        <w:rPr>
          <w:rFonts w:ascii="Arial" w:eastAsia="Times New Roman" w:hAnsi="Arial" w:cs="Arial"/>
          <w:b/>
          <w:bCs/>
          <w:color w:val="4A4A4A"/>
          <w:sz w:val="24"/>
          <w:szCs w:val="24"/>
        </w:rPr>
        <w:t>document.cookie</w:t>
      </w:r>
      <w:r w:rsidRPr="00E80AED">
        <w:rPr>
          <w:rFonts w:ascii="Arial" w:eastAsia="Times New Roman" w:hAnsi="Arial" w:cs="Arial"/>
          <w:color w:val="4A4A4A"/>
          <w:sz w:val="24"/>
          <w:szCs w:val="24"/>
        </w:rPr>
        <w:t> string will keep a list of name = value pairs separated by semicolons, where name is the name of a cookie and value is its string value.</w:t>
      </w:r>
    </w:p>
    <w:p w:rsidR="00E80AED" w:rsidRPr="00E80AED" w:rsidRDefault="00E80AED" w:rsidP="00E80AED">
      <w:pPr>
        <w:numPr>
          <w:ilvl w:val="0"/>
          <w:numId w:val="16"/>
        </w:numPr>
        <w:spacing w:before="100" w:beforeAutospacing="1" w:after="100" w:afterAutospacing="1" w:line="240" w:lineRule="auto"/>
        <w:jc w:val="both"/>
        <w:rPr>
          <w:rFonts w:ascii="Arial" w:eastAsia="Times New Roman" w:hAnsi="Arial" w:cs="Arial"/>
          <w:color w:val="4A4A4A"/>
          <w:sz w:val="24"/>
          <w:szCs w:val="24"/>
        </w:rPr>
      </w:pPr>
      <w:r w:rsidRPr="00E80AED">
        <w:rPr>
          <w:rFonts w:ascii="Arial" w:eastAsia="Times New Roman" w:hAnsi="Arial" w:cs="Arial"/>
          <w:color w:val="4A4A4A"/>
          <w:sz w:val="24"/>
          <w:szCs w:val="24"/>
        </w:rPr>
        <w:t>You can use strings’ </w:t>
      </w:r>
      <w:proofErr w:type="gramStart"/>
      <w:r w:rsidRPr="00E80AED">
        <w:rPr>
          <w:rFonts w:ascii="Arial" w:eastAsia="Times New Roman" w:hAnsi="Arial" w:cs="Arial"/>
          <w:b/>
          <w:bCs/>
          <w:color w:val="4A4A4A"/>
          <w:sz w:val="24"/>
          <w:szCs w:val="24"/>
        </w:rPr>
        <w:t>split(</w:t>
      </w:r>
      <w:proofErr w:type="gramEnd"/>
      <w:r w:rsidRPr="00E80AED">
        <w:rPr>
          <w:rFonts w:ascii="Arial" w:eastAsia="Times New Roman" w:hAnsi="Arial" w:cs="Arial"/>
          <w:b/>
          <w:bCs/>
          <w:color w:val="4A4A4A"/>
          <w:sz w:val="24"/>
          <w:szCs w:val="24"/>
        </w:rPr>
        <w:t>)</w:t>
      </w:r>
      <w:r w:rsidRPr="00E80AED">
        <w:rPr>
          <w:rFonts w:ascii="Arial" w:eastAsia="Times New Roman" w:hAnsi="Arial" w:cs="Arial"/>
          <w:color w:val="4A4A4A"/>
          <w:sz w:val="24"/>
          <w:szCs w:val="24"/>
        </w:rPr>
        <w:t> function to break the string into key and values.</w:t>
      </w:r>
    </w:p>
    <w:p w:rsidR="00E80AED" w:rsidRPr="00E80AED" w:rsidRDefault="00E80AED" w:rsidP="00E80AED">
      <w:pPr>
        <w:spacing w:after="100" w:afterAutospacing="1" w:line="240" w:lineRule="auto"/>
        <w:outlineLvl w:val="2"/>
        <w:rPr>
          <w:rFonts w:ascii="Arial" w:eastAsia="Times New Roman" w:hAnsi="Arial" w:cs="Arial"/>
          <w:color w:val="4A4A4A"/>
          <w:sz w:val="27"/>
          <w:szCs w:val="27"/>
        </w:rPr>
      </w:pPr>
      <w:r w:rsidRPr="00E80AED">
        <w:rPr>
          <w:rFonts w:ascii="Arial" w:eastAsia="Times New Roman" w:hAnsi="Arial" w:cs="Arial"/>
          <w:b/>
          <w:bCs/>
          <w:color w:val="4A4A4A"/>
          <w:sz w:val="27"/>
          <w:szCs w:val="27"/>
        </w:rPr>
        <w:t>Q21. How to delete a cookie using JavaScript?</w:t>
      </w:r>
    </w:p>
    <w:p w:rsidR="00E80AED" w:rsidRPr="00E80AED" w:rsidRDefault="00E80AED" w:rsidP="00E80AED">
      <w:pPr>
        <w:spacing w:after="100" w:afterAutospacing="1" w:line="240" w:lineRule="auto"/>
        <w:jc w:val="both"/>
        <w:rPr>
          <w:rFonts w:ascii="Arial" w:eastAsia="Times New Roman" w:hAnsi="Arial" w:cs="Arial"/>
          <w:color w:val="4A4A4A"/>
          <w:sz w:val="24"/>
          <w:szCs w:val="24"/>
        </w:rPr>
      </w:pPr>
      <w:r w:rsidRPr="00E80AED">
        <w:rPr>
          <w:rFonts w:ascii="Arial" w:eastAsia="Times New Roman" w:hAnsi="Arial" w:cs="Arial"/>
          <w:color w:val="4A4A4A"/>
          <w:sz w:val="24"/>
          <w:szCs w:val="24"/>
        </w:rPr>
        <w:t>If you want to delete a cookie so that subsequent attempts to read the cookie return nothing, you just need to set the expiration date to a time in the past. You should define the cookie path to ensure that you delete the right cookie. Some browsers will not let you delete a cookie if you don’t specify the path.</w:t>
      </w:r>
    </w:p>
    <w:p w:rsidR="00E80AED" w:rsidRPr="00E80AED" w:rsidRDefault="00E80AED" w:rsidP="00E80AED">
      <w:pPr>
        <w:spacing w:after="100" w:afterAutospacing="1" w:line="240" w:lineRule="auto"/>
        <w:rPr>
          <w:rFonts w:ascii="Arial" w:eastAsia="Times New Roman" w:hAnsi="Arial" w:cs="Arial"/>
          <w:color w:val="4A4A4A"/>
          <w:sz w:val="24"/>
          <w:szCs w:val="24"/>
        </w:rPr>
      </w:pPr>
      <w:r w:rsidRPr="00E80AED">
        <w:rPr>
          <w:rFonts w:ascii="Arial" w:eastAsia="Times New Roman" w:hAnsi="Arial" w:cs="Arial"/>
          <w:color w:val="4A4A4A"/>
          <w:sz w:val="24"/>
          <w:szCs w:val="24"/>
        </w:rPr>
        <w:t>Now let’s move on to the next section of JavaScript interview questions.</w:t>
      </w:r>
    </w:p>
    <w:p w:rsidR="00E80AED" w:rsidRPr="00E80AED" w:rsidRDefault="00E80AED" w:rsidP="00E80AED">
      <w:pPr>
        <w:numPr>
          <w:ilvl w:val="0"/>
          <w:numId w:val="17"/>
        </w:numPr>
        <w:spacing w:beforeAutospacing="1" w:after="0" w:afterAutospacing="1" w:line="240" w:lineRule="auto"/>
        <w:jc w:val="both"/>
        <w:rPr>
          <w:rFonts w:ascii="Arial" w:eastAsia="Times New Roman" w:hAnsi="Arial" w:cs="Arial"/>
          <w:color w:val="4A4A4A"/>
          <w:sz w:val="24"/>
          <w:szCs w:val="24"/>
        </w:rPr>
      </w:pPr>
    </w:p>
    <w:p w:rsidR="00E80AED" w:rsidRPr="00E80AED" w:rsidRDefault="00E80AED" w:rsidP="00E80AED">
      <w:pPr>
        <w:spacing w:after="100" w:afterAutospacing="1" w:line="240" w:lineRule="auto"/>
        <w:jc w:val="center"/>
        <w:outlineLvl w:val="1"/>
        <w:rPr>
          <w:rFonts w:ascii="Arial" w:eastAsia="Times New Roman" w:hAnsi="Arial" w:cs="Arial"/>
          <w:color w:val="4A4A4A"/>
          <w:sz w:val="36"/>
          <w:szCs w:val="36"/>
        </w:rPr>
      </w:pPr>
      <w:r w:rsidRPr="00E80AED">
        <w:rPr>
          <w:rFonts w:ascii="Arial" w:eastAsia="Times New Roman" w:hAnsi="Arial" w:cs="Arial"/>
          <w:b/>
          <w:bCs/>
          <w:color w:val="4A4A4A"/>
          <w:sz w:val="36"/>
          <w:szCs w:val="36"/>
        </w:rPr>
        <w:t>Intermediate Level JavaScript Interview Questions</w:t>
      </w:r>
    </w:p>
    <w:p w:rsidR="00E80AED" w:rsidRPr="00E80AED" w:rsidRDefault="00E80AED" w:rsidP="00E80AED">
      <w:pPr>
        <w:spacing w:after="100" w:afterAutospacing="1" w:line="240" w:lineRule="auto"/>
        <w:outlineLvl w:val="2"/>
        <w:rPr>
          <w:rFonts w:ascii="Arial" w:eastAsia="Times New Roman" w:hAnsi="Arial" w:cs="Arial"/>
          <w:color w:val="4A4A4A"/>
          <w:sz w:val="27"/>
          <w:szCs w:val="27"/>
        </w:rPr>
      </w:pPr>
      <w:r w:rsidRPr="00E80AED">
        <w:rPr>
          <w:rFonts w:ascii="Arial" w:eastAsia="Times New Roman" w:hAnsi="Arial" w:cs="Arial"/>
          <w:b/>
          <w:bCs/>
          <w:color w:val="4A4A4A"/>
          <w:sz w:val="27"/>
          <w:szCs w:val="27"/>
        </w:rPr>
        <w:t>Q22. What is the difference between Attributes and Property?</w:t>
      </w:r>
    </w:p>
    <w:p w:rsidR="00E80AED" w:rsidRPr="00E80AED" w:rsidRDefault="00E80AED" w:rsidP="00E80AED">
      <w:pPr>
        <w:spacing w:after="100" w:afterAutospacing="1" w:line="240" w:lineRule="auto"/>
        <w:rPr>
          <w:rFonts w:ascii="Arial" w:eastAsia="Times New Roman" w:hAnsi="Arial" w:cs="Arial"/>
          <w:color w:val="4A4A4A"/>
          <w:sz w:val="24"/>
          <w:szCs w:val="24"/>
        </w:rPr>
      </w:pPr>
      <w:r w:rsidRPr="00E80AED">
        <w:rPr>
          <w:rFonts w:ascii="Arial" w:eastAsia="Times New Roman" w:hAnsi="Arial" w:cs="Arial"/>
          <w:b/>
          <w:bCs/>
          <w:color w:val="4A4A4A"/>
          <w:sz w:val="24"/>
          <w:szCs w:val="24"/>
        </w:rPr>
        <w:t>Attributes-</w:t>
      </w:r>
      <w:proofErr w:type="gramStart"/>
      <w:r w:rsidRPr="00E80AED">
        <w:rPr>
          <w:rFonts w:ascii="Arial" w:eastAsia="Times New Roman" w:hAnsi="Arial" w:cs="Arial"/>
          <w:color w:val="4A4A4A"/>
          <w:sz w:val="24"/>
          <w:szCs w:val="24"/>
        </w:rPr>
        <w:t>  provide</w:t>
      </w:r>
      <w:proofErr w:type="gramEnd"/>
      <w:r w:rsidRPr="00E80AED">
        <w:rPr>
          <w:rFonts w:ascii="Arial" w:eastAsia="Times New Roman" w:hAnsi="Arial" w:cs="Arial"/>
          <w:color w:val="4A4A4A"/>
          <w:sz w:val="24"/>
          <w:szCs w:val="24"/>
        </w:rPr>
        <w:t xml:space="preserve"> more details on an element like id, type, value etc.</w:t>
      </w:r>
    </w:p>
    <w:p w:rsidR="00E80AED" w:rsidRPr="00E80AED" w:rsidRDefault="00E80AED" w:rsidP="00E80AED">
      <w:pPr>
        <w:spacing w:after="100" w:afterAutospacing="1" w:line="240" w:lineRule="auto"/>
        <w:rPr>
          <w:rFonts w:ascii="Arial" w:eastAsia="Times New Roman" w:hAnsi="Arial" w:cs="Arial"/>
          <w:color w:val="4A4A4A"/>
          <w:sz w:val="24"/>
          <w:szCs w:val="24"/>
        </w:rPr>
      </w:pPr>
      <w:r w:rsidRPr="00E80AED">
        <w:rPr>
          <w:rFonts w:ascii="Arial" w:eastAsia="Times New Roman" w:hAnsi="Arial" w:cs="Arial"/>
          <w:b/>
          <w:bCs/>
          <w:color w:val="4A4A4A"/>
          <w:sz w:val="24"/>
          <w:szCs w:val="24"/>
        </w:rPr>
        <w:t>Property-</w:t>
      </w:r>
      <w:proofErr w:type="gramStart"/>
      <w:r w:rsidRPr="00E80AED">
        <w:rPr>
          <w:rFonts w:ascii="Arial" w:eastAsia="Times New Roman" w:hAnsi="Arial" w:cs="Arial"/>
          <w:color w:val="4A4A4A"/>
          <w:sz w:val="24"/>
          <w:szCs w:val="24"/>
        </w:rPr>
        <w:t>  is</w:t>
      </w:r>
      <w:proofErr w:type="gramEnd"/>
      <w:r w:rsidRPr="00E80AED">
        <w:rPr>
          <w:rFonts w:ascii="Arial" w:eastAsia="Times New Roman" w:hAnsi="Arial" w:cs="Arial"/>
          <w:color w:val="4A4A4A"/>
          <w:sz w:val="24"/>
          <w:szCs w:val="24"/>
        </w:rPr>
        <w:t xml:space="preserve"> the value assigned to the property like type=”text”, value=’Name’ etc.</w:t>
      </w:r>
    </w:p>
    <w:p w:rsidR="00E80AED" w:rsidRPr="00E80AED" w:rsidRDefault="00E80AED" w:rsidP="00E80AED">
      <w:pPr>
        <w:spacing w:after="100" w:afterAutospacing="1" w:line="240" w:lineRule="auto"/>
        <w:outlineLvl w:val="2"/>
        <w:rPr>
          <w:rFonts w:ascii="Arial" w:eastAsia="Times New Roman" w:hAnsi="Arial" w:cs="Arial"/>
          <w:color w:val="4A4A4A"/>
          <w:sz w:val="27"/>
          <w:szCs w:val="27"/>
        </w:rPr>
      </w:pPr>
      <w:r w:rsidRPr="00E80AED">
        <w:rPr>
          <w:rFonts w:ascii="Arial" w:eastAsia="Times New Roman" w:hAnsi="Arial" w:cs="Arial"/>
          <w:b/>
          <w:bCs/>
          <w:color w:val="4A4A4A"/>
          <w:sz w:val="27"/>
          <w:szCs w:val="27"/>
        </w:rPr>
        <w:t>Q23. List out the different ways an HTML element can be accessed in a JavaScript code.</w:t>
      </w:r>
    </w:p>
    <w:p w:rsidR="00E80AED" w:rsidRPr="00E80AED" w:rsidRDefault="00E80AED" w:rsidP="00E80AED">
      <w:pPr>
        <w:spacing w:after="100" w:afterAutospacing="1" w:line="240" w:lineRule="auto"/>
        <w:jc w:val="both"/>
        <w:rPr>
          <w:rFonts w:ascii="Arial" w:eastAsia="Times New Roman" w:hAnsi="Arial" w:cs="Arial"/>
          <w:color w:val="4A4A4A"/>
          <w:sz w:val="24"/>
          <w:szCs w:val="24"/>
        </w:rPr>
      </w:pPr>
      <w:r w:rsidRPr="00E80AED">
        <w:rPr>
          <w:rFonts w:ascii="Arial" w:eastAsia="Times New Roman" w:hAnsi="Arial" w:cs="Arial"/>
          <w:color w:val="4A4A4A"/>
          <w:sz w:val="24"/>
          <w:szCs w:val="24"/>
        </w:rPr>
        <w:t>Here are the list of ways an HTML element can be accessed in a Javascript code</w:t>
      </w:r>
      <w:proofErr w:type="gramStart"/>
      <w:r w:rsidRPr="00E80AED">
        <w:rPr>
          <w:rFonts w:ascii="Arial" w:eastAsia="Times New Roman" w:hAnsi="Arial" w:cs="Arial"/>
          <w:color w:val="4A4A4A"/>
          <w:sz w:val="24"/>
          <w:szCs w:val="24"/>
        </w:rPr>
        <w:t>:</w:t>
      </w:r>
      <w:proofErr w:type="gramEnd"/>
      <w:r w:rsidRPr="00E80AED">
        <w:rPr>
          <w:rFonts w:ascii="Arial" w:eastAsia="Times New Roman" w:hAnsi="Arial" w:cs="Arial"/>
          <w:color w:val="4A4A4A"/>
          <w:sz w:val="24"/>
          <w:szCs w:val="24"/>
        </w:rPr>
        <w:br/>
        <w:t>(i) </w:t>
      </w:r>
      <w:r w:rsidRPr="00E80AED">
        <w:rPr>
          <w:rFonts w:ascii="Arial" w:eastAsia="Times New Roman" w:hAnsi="Arial" w:cs="Arial"/>
          <w:b/>
          <w:bCs/>
          <w:color w:val="4A4A4A"/>
          <w:sz w:val="24"/>
          <w:szCs w:val="24"/>
        </w:rPr>
        <w:t>getElementById(‘idname’):</w:t>
      </w:r>
      <w:r w:rsidRPr="00E80AED">
        <w:rPr>
          <w:rFonts w:ascii="Arial" w:eastAsia="Times New Roman" w:hAnsi="Arial" w:cs="Arial"/>
          <w:color w:val="4A4A4A"/>
          <w:sz w:val="24"/>
          <w:szCs w:val="24"/>
        </w:rPr>
        <w:t> Gets an element by its ID name</w:t>
      </w:r>
      <w:r w:rsidRPr="00E80AED">
        <w:rPr>
          <w:rFonts w:ascii="Arial" w:eastAsia="Times New Roman" w:hAnsi="Arial" w:cs="Arial"/>
          <w:color w:val="4A4A4A"/>
          <w:sz w:val="24"/>
          <w:szCs w:val="24"/>
        </w:rPr>
        <w:br/>
        <w:t>(ii) </w:t>
      </w:r>
      <w:r w:rsidRPr="00E80AED">
        <w:rPr>
          <w:rFonts w:ascii="Arial" w:eastAsia="Times New Roman" w:hAnsi="Arial" w:cs="Arial"/>
          <w:b/>
          <w:bCs/>
          <w:color w:val="4A4A4A"/>
          <w:sz w:val="24"/>
          <w:szCs w:val="24"/>
        </w:rPr>
        <w:t>getElementsByClass(‘classname’):</w:t>
      </w:r>
      <w:r w:rsidRPr="00E80AED">
        <w:rPr>
          <w:rFonts w:ascii="Arial" w:eastAsia="Times New Roman" w:hAnsi="Arial" w:cs="Arial"/>
          <w:color w:val="4A4A4A"/>
          <w:sz w:val="24"/>
          <w:szCs w:val="24"/>
        </w:rPr>
        <w:t> Gets all the elements that have the given classname.</w:t>
      </w:r>
      <w:r w:rsidRPr="00E80AED">
        <w:rPr>
          <w:rFonts w:ascii="Arial" w:eastAsia="Times New Roman" w:hAnsi="Arial" w:cs="Arial"/>
          <w:color w:val="4A4A4A"/>
          <w:sz w:val="24"/>
          <w:szCs w:val="24"/>
        </w:rPr>
        <w:br/>
        <w:t>(iii) </w:t>
      </w:r>
      <w:proofErr w:type="gramStart"/>
      <w:r w:rsidRPr="00E80AED">
        <w:rPr>
          <w:rFonts w:ascii="Arial" w:eastAsia="Times New Roman" w:hAnsi="Arial" w:cs="Arial"/>
          <w:b/>
          <w:bCs/>
          <w:color w:val="4A4A4A"/>
          <w:sz w:val="24"/>
          <w:szCs w:val="24"/>
        </w:rPr>
        <w:t>getElementsByTagName(</w:t>
      </w:r>
      <w:proofErr w:type="gramEnd"/>
      <w:r w:rsidRPr="00E80AED">
        <w:rPr>
          <w:rFonts w:ascii="Arial" w:eastAsia="Times New Roman" w:hAnsi="Arial" w:cs="Arial"/>
          <w:b/>
          <w:bCs/>
          <w:color w:val="4A4A4A"/>
          <w:sz w:val="24"/>
          <w:szCs w:val="24"/>
        </w:rPr>
        <w:t>‘tagname’):</w:t>
      </w:r>
      <w:r w:rsidRPr="00E80AED">
        <w:rPr>
          <w:rFonts w:ascii="Arial" w:eastAsia="Times New Roman" w:hAnsi="Arial" w:cs="Arial"/>
          <w:color w:val="4A4A4A"/>
          <w:sz w:val="24"/>
          <w:szCs w:val="24"/>
        </w:rPr>
        <w:t xml:space="preserve"> Gets all the elements that have the given </w:t>
      </w:r>
      <w:r w:rsidRPr="00E80AED">
        <w:rPr>
          <w:rFonts w:ascii="Arial" w:eastAsia="Times New Roman" w:hAnsi="Arial" w:cs="Arial"/>
          <w:color w:val="4A4A4A"/>
          <w:sz w:val="24"/>
          <w:szCs w:val="24"/>
        </w:rPr>
        <w:lastRenderedPageBreak/>
        <w:t>tag name.</w:t>
      </w:r>
      <w:r w:rsidRPr="00E80AED">
        <w:rPr>
          <w:rFonts w:ascii="Arial" w:eastAsia="Times New Roman" w:hAnsi="Arial" w:cs="Arial"/>
          <w:color w:val="4A4A4A"/>
          <w:sz w:val="24"/>
          <w:szCs w:val="24"/>
        </w:rPr>
        <w:br/>
        <w:t>(iv) </w:t>
      </w:r>
      <w:proofErr w:type="gramStart"/>
      <w:r w:rsidRPr="00E80AED">
        <w:rPr>
          <w:rFonts w:ascii="Arial" w:eastAsia="Times New Roman" w:hAnsi="Arial" w:cs="Arial"/>
          <w:b/>
          <w:bCs/>
          <w:color w:val="4A4A4A"/>
          <w:sz w:val="24"/>
          <w:szCs w:val="24"/>
        </w:rPr>
        <w:t>querySelector(</w:t>
      </w:r>
      <w:proofErr w:type="gramEnd"/>
      <w:r w:rsidRPr="00E80AED">
        <w:rPr>
          <w:rFonts w:ascii="Arial" w:eastAsia="Times New Roman" w:hAnsi="Arial" w:cs="Arial"/>
          <w:b/>
          <w:bCs/>
          <w:color w:val="4A4A4A"/>
          <w:sz w:val="24"/>
          <w:szCs w:val="24"/>
        </w:rPr>
        <w:t>):</w:t>
      </w:r>
      <w:r w:rsidRPr="00E80AED">
        <w:rPr>
          <w:rFonts w:ascii="Arial" w:eastAsia="Times New Roman" w:hAnsi="Arial" w:cs="Arial"/>
          <w:color w:val="4A4A4A"/>
          <w:sz w:val="24"/>
          <w:szCs w:val="24"/>
        </w:rPr>
        <w:t> This function takes css style selector and returns the first selected element.</w:t>
      </w:r>
    </w:p>
    <w:p w:rsidR="00E80AED" w:rsidRPr="00E80AED" w:rsidRDefault="00E80AED" w:rsidP="00E80AED">
      <w:pPr>
        <w:spacing w:after="100" w:afterAutospacing="1" w:line="240" w:lineRule="auto"/>
        <w:outlineLvl w:val="2"/>
        <w:rPr>
          <w:rFonts w:ascii="Arial" w:eastAsia="Times New Roman" w:hAnsi="Arial" w:cs="Arial"/>
          <w:color w:val="4A4A4A"/>
          <w:sz w:val="27"/>
          <w:szCs w:val="27"/>
        </w:rPr>
      </w:pPr>
      <w:r w:rsidRPr="00E80AED">
        <w:rPr>
          <w:rFonts w:ascii="Arial" w:eastAsia="Times New Roman" w:hAnsi="Arial" w:cs="Arial"/>
          <w:b/>
          <w:bCs/>
          <w:color w:val="4A4A4A"/>
          <w:sz w:val="27"/>
          <w:szCs w:val="27"/>
        </w:rPr>
        <w:t>Q24. In how many ways a JavaScript code can be involved in an HTML file?</w:t>
      </w:r>
    </w:p>
    <w:p w:rsidR="00E80AED" w:rsidRPr="00E80AED" w:rsidRDefault="00E80AED" w:rsidP="00E80AED">
      <w:pPr>
        <w:spacing w:after="100" w:afterAutospacing="1" w:line="240" w:lineRule="auto"/>
        <w:rPr>
          <w:rFonts w:ascii="Arial" w:eastAsia="Times New Roman" w:hAnsi="Arial" w:cs="Arial"/>
          <w:color w:val="4A4A4A"/>
          <w:sz w:val="24"/>
          <w:szCs w:val="24"/>
        </w:rPr>
      </w:pPr>
      <w:r w:rsidRPr="00E80AED">
        <w:rPr>
          <w:rFonts w:ascii="Arial" w:eastAsia="Times New Roman" w:hAnsi="Arial" w:cs="Arial"/>
          <w:color w:val="4A4A4A"/>
          <w:sz w:val="24"/>
          <w:szCs w:val="24"/>
        </w:rPr>
        <w:t>There are 3 different ways in which a JavaScript code can be involved in an HTML file:</w:t>
      </w:r>
    </w:p>
    <w:p w:rsidR="00E80AED" w:rsidRPr="00E80AED" w:rsidRDefault="00E80AED" w:rsidP="00E80AED">
      <w:pPr>
        <w:numPr>
          <w:ilvl w:val="0"/>
          <w:numId w:val="18"/>
        </w:numPr>
        <w:spacing w:before="100" w:beforeAutospacing="1" w:after="100" w:afterAutospacing="1" w:line="240" w:lineRule="auto"/>
        <w:rPr>
          <w:rFonts w:ascii="Arial" w:eastAsia="Times New Roman" w:hAnsi="Arial" w:cs="Arial"/>
          <w:color w:val="4A4A4A"/>
          <w:sz w:val="24"/>
          <w:szCs w:val="24"/>
        </w:rPr>
      </w:pPr>
      <w:r w:rsidRPr="00E80AED">
        <w:rPr>
          <w:rFonts w:ascii="Arial" w:eastAsia="Times New Roman" w:hAnsi="Arial" w:cs="Arial"/>
          <w:b/>
          <w:bCs/>
          <w:color w:val="4A4A4A"/>
          <w:sz w:val="24"/>
          <w:szCs w:val="24"/>
        </w:rPr>
        <w:t>Inline</w:t>
      </w:r>
    </w:p>
    <w:p w:rsidR="00E80AED" w:rsidRPr="00E80AED" w:rsidRDefault="00E80AED" w:rsidP="00E80AED">
      <w:pPr>
        <w:numPr>
          <w:ilvl w:val="0"/>
          <w:numId w:val="18"/>
        </w:numPr>
        <w:spacing w:before="100" w:beforeAutospacing="1" w:after="100" w:afterAutospacing="1" w:line="240" w:lineRule="auto"/>
        <w:rPr>
          <w:rFonts w:ascii="Arial" w:eastAsia="Times New Roman" w:hAnsi="Arial" w:cs="Arial"/>
          <w:color w:val="4A4A4A"/>
          <w:sz w:val="24"/>
          <w:szCs w:val="24"/>
        </w:rPr>
      </w:pPr>
      <w:r w:rsidRPr="00E80AED">
        <w:rPr>
          <w:rFonts w:ascii="Arial" w:eastAsia="Times New Roman" w:hAnsi="Arial" w:cs="Arial"/>
          <w:b/>
          <w:bCs/>
          <w:color w:val="4A4A4A"/>
          <w:sz w:val="24"/>
          <w:szCs w:val="24"/>
        </w:rPr>
        <w:t>Internal</w:t>
      </w:r>
    </w:p>
    <w:p w:rsidR="00E80AED" w:rsidRPr="00E80AED" w:rsidRDefault="00E80AED" w:rsidP="00E80AED">
      <w:pPr>
        <w:numPr>
          <w:ilvl w:val="0"/>
          <w:numId w:val="18"/>
        </w:numPr>
        <w:spacing w:before="100" w:beforeAutospacing="1" w:after="100" w:afterAutospacing="1" w:line="240" w:lineRule="auto"/>
        <w:rPr>
          <w:rFonts w:ascii="Arial" w:eastAsia="Times New Roman" w:hAnsi="Arial" w:cs="Arial"/>
          <w:color w:val="4A4A4A"/>
          <w:sz w:val="24"/>
          <w:szCs w:val="24"/>
        </w:rPr>
      </w:pPr>
      <w:r w:rsidRPr="00E80AED">
        <w:rPr>
          <w:rFonts w:ascii="Arial" w:eastAsia="Times New Roman" w:hAnsi="Arial" w:cs="Arial"/>
          <w:b/>
          <w:bCs/>
          <w:color w:val="4A4A4A"/>
          <w:sz w:val="24"/>
          <w:szCs w:val="24"/>
        </w:rPr>
        <w:t>External</w:t>
      </w:r>
    </w:p>
    <w:p w:rsidR="00E80AED" w:rsidRPr="00E80AED" w:rsidRDefault="00E80AED" w:rsidP="00E80AED">
      <w:pPr>
        <w:spacing w:after="100" w:afterAutospacing="1" w:line="240" w:lineRule="auto"/>
        <w:jc w:val="both"/>
        <w:rPr>
          <w:rFonts w:ascii="Arial" w:eastAsia="Times New Roman" w:hAnsi="Arial" w:cs="Arial"/>
          <w:color w:val="4A4A4A"/>
          <w:sz w:val="24"/>
          <w:szCs w:val="24"/>
        </w:rPr>
      </w:pPr>
      <w:r w:rsidRPr="00E80AED">
        <w:rPr>
          <w:rFonts w:ascii="Arial" w:eastAsia="Times New Roman" w:hAnsi="Arial" w:cs="Arial"/>
          <w:color w:val="4A4A4A"/>
          <w:sz w:val="24"/>
          <w:szCs w:val="24"/>
        </w:rPr>
        <w:t>An </w:t>
      </w:r>
      <w:r w:rsidRPr="00E80AED">
        <w:rPr>
          <w:rFonts w:ascii="Arial" w:eastAsia="Times New Roman" w:hAnsi="Arial" w:cs="Arial"/>
          <w:b/>
          <w:bCs/>
          <w:color w:val="4A4A4A"/>
          <w:sz w:val="24"/>
          <w:szCs w:val="24"/>
        </w:rPr>
        <w:t>inline</w:t>
      </w:r>
      <w:r w:rsidRPr="00E80AED">
        <w:rPr>
          <w:rFonts w:ascii="Arial" w:eastAsia="Times New Roman" w:hAnsi="Arial" w:cs="Arial"/>
          <w:color w:val="4A4A4A"/>
          <w:sz w:val="24"/>
          <w:szCs w:val="24"/>
        </w:rPr>
        <w:t> function is a JavaScript function, which is assigned to a variable created at runtime. You can differentiate between Inline Functions and Anonymous since an inline function is assigned to a variable and can be easily reused. When you need a JavaScript for a function, you can either have the script </w:t>
      </w:r>
      <w:r w:rsidRPr="00E80AED">
        <w:rPr>
          <w:rFonts w:ascii="Arial" w:eastAsia="Times New Roman" w:hAnsi="Arial" w:cs="Arial"/>
          <w:b/>
          <w:bCs/>
          <w:color w:val="4A4A4A"/>
          <w:sz w:val="24"/>
          <w:szCs w:val="24"/>
        </w:rPr>
        <w:t>integrated</w:t>
      </w:r>
      <w:r w:rsidRPr="00E80AED">
        <w:rPr>
          <w:rFonts w:ascii="Arial" w:eastAsia="Times New Roman" w:hAnsi="Arial" w:cs="Arial"/>
          <w:color w:val="4A4A4A"/>
          <w:sz w:val="24"/>
          <w:szCs w:val="24"/>
        </w:rPr>
        <w:t> in the page you are working on, or you can have it placed in a </w:t>
      </w:r>
      <w:r w:rsidRPr="00E80AED">
        <w:rPr>
          <w:rFonts w:ascii="Arial" w:eastAsia="Times New Roman" w:hAnsi="Arial" w:cs="Arial"/>
          <w:b/>
          <w:bCs/>
          <w:color w:val="4A4A4A"/>
          <w:sz w:val="24"/>
          <w:szCs w:val="24"/>
        </w:rPr>
        <w:t>separate</w:t>
      </w:r>
      <w:r w:rsidRPr="00E80AED">
        <w:rPr>
          <w:rFonts w:ascii="Arial" w:eastAsia="Times New Roman" w:hAnsi="Arial" w:cs="Arial"/>
          <w:color w:val="4A4A4A"/>
          <w:sz w:val="24"/>
          <w:szCs w:val="24"/>
        </w:rPr>
        <w:t> file that you call, when needed. This is the difference between an </w:t>
      </w:r>
      <w:r w:rsidRPr="00E80AED">
        <w:rPr>
          <w:rFonts w:ascii="Arial" w:eastAsia="Times New Roman" w:hAnsi="Arial" w:cs="Arial"/>
          <w:b/>
          <w:bCs/>
          <w:color w:val="4A4A4A"/>
          <w:sz w:val="24"/>
          <w:szCs w:val="24"/>
        </w:rPr>
        <w:t>internal </w:t>
      </w:r>
      <w:r w:rsidRPr="00E80AED">
        <w:rPr>
          <w:rFonts w:ascii="Arial" w:eastAsia="Times New Roman" w:hAnsi="Arial" w:cs="Arial"/>
          <w:color w:val="4A4A4A"/>
          <w:sz w:val="24"/>
          <w:szCs w:val="24"/>
        </w:rPr>
        <w:t>script and an </w:t>
      </w:r>
      <w:r w:rsidRPr="00E80AED">
        <w:rPr>
          <w:rFonts w:ascii="Arial" w:eastAsia="Times New Roman" w:hAnsi="Arial" w:cs="Arial"/>
          <w:b/>
          <w:bCs/>
          <w:color w:val="4A4A4A"/>
          <w:sz w:val="24"/>
          <w:szCs w:val="24"/>
        </w:rPr>
        <w:t>external</w:t>
      </w:r>
      <w:r w:rsidRPr="00E80AED">
        <w:rPr>
          <w:rFonts w:ascii="Arial" w:eastAsia="Times New Roman" w:hAnsi="Arial" w:cs="Arial"/>
          <w:color w:val="4A4A4A"/>
          <w:sz w:val="24"/>
          <w:szCs w:val="24"/>
        </w:rPr>
        <w:t>script.</w:t>
      </w:r>
    </w:p>
    <w:p w:rsidR="00E80AED" w:rsidRPr="00E80AED" w:rsidRDefault="00E80AED" w:rsidP="00E80AED">
      <w:pPr>
        <w:spacing w:after="100" w:afterAutospacing="1" w:line="240" w:lineRule="auto"/>
        <w:outlineLvl w:val="2"/>
        <w:rPr>
          <w:rFonts w:ascii="Arial" w:eastAsia="Times New Roman" w:hAnsi="Arial" w:cs="Arial"/>
          <w:color w:val="4A4A4A"/>
          <w:sz w:val="27"/>
          <w:szCs w:val="27"/>
        </w:rPr>
      </w:pPr>
      <w:r w:rsidRPr="00E80AED">
        <w:rPr>
          <w:rFonts w:ascii="Arial" w:eastAsia="Times New Roman" w:hAnsi="Arial" w:cs="Arial"/>
          <w:b/>
          <w:bCs/>
          <w:color w:val="4A4A4A"/>
          <w:sz w:val="27"/>
          <w:szCs w:val="27"/>
        </w:rPr>
        <w:t>Q25. What are the ways to define a variable in JavaScript?</w:t>
      </w:r>
    </w:p>
    <w:p w:rsidR="00E80AED" w:rsidRPr="00E80AED" w:rsidRDefault="00E80AED" w:rsidP="00E80AED">
      <w:pPr>
        <w:spacing w:after="100" w:afterAutospacing="1" w:line="240" w:lineRule="auto"/>
        <w:jc w:val="both"/>
        <w:rPr>
          <w:rFonts w:ascii="Arial" w:eastAsia="Times New Roman" w:hAnsi="Arial" w:cs="Arial"/>
          <w:color w:val="4A4A4A"/>
          <w:sz w:val="24"/>
          <w:szCs w:val="24"/>
        </w:rPr>
      </w:pPr>
      <w:r w:rsidRPr="00E80AED">
        <w:rPr>
          <w:rFonts w:ascii="Arial" w:eastAsia="Times New Roman" w:hAnsi="Arial" w:cs="Arial"/>
          <w:color w:val="4A4A4A"/>
          <w:sz w:val="24"/>
          <w:szCs w:val="24"/>
        </w:rPr>
        <w:t>The three possible ways of defining a variable in JavaScript are:</w:t>
      </w:r>
    </w:p>
    <w:p w:rsidR="00E80AED" w:rsidRPr="00E80AED" w:rsidRDefault="00E80AED" w:rsidP="00E80AED">
      <w:pPr>
        <w:numPr>
          <w:ilvl w:val="0"/>
          <w:numId w:val="19"/>
        </w:numPr>
        <w:spacing w:before="100" w:beforeAutospacing="1" w:after="100" w:afterAutospacing="1" w:line="240" w:lineRule="auto"/>
        <w:jc w:val="both"/>
        <w:rPr>
          <w:rFonts w:ascii="Arial" w:eastAsia="Times New Roman" w:hAnsi="Arial" w:cs="Arial"/>
          <w:color w:val="4A4A4A"/>
          <w:sz w:val="24"/>
          <w:szCs w:val="24"/>
        </w:rPr>
      </w:pPr>
      <w:r w:rsidRPr="00E80AED">
        <w:rPr>
          <w:rFonts w:ascii="Arial" w:eastAsia="Times New Roman" w:hAnsi="Arial" w:cs="Arial"/>
          <w:b/>
          <w:bCs/>
          <w:color w:val="4A4A4A"/>
          <w:sz w:val="24"/>
          <w:szCs w:val="24"/>
        </w:rPr>
        <w:t>Var</w:t>
      </w:r>
      <w:r w:rsidRPr="00E80AED">
        <w:rPr>
          <w:rFonts w:ascii="Arial" w:eastAsia="Times New Roman" w:hAnsi="Arial" w:cs="Arial"/>
          <w:color w:val="4A4A4A"/>
          <w:sz w:val="24"/>
          <w:szCs w:val="24"/>
        </w:rPr>
        <w:t> – The JavaScript variables statement is used to declare a variable and, optionally, we can initialize the value of that variable. Example: var a =10; Variable declarations are processed before the execution of the code.</w:t>
      </w:r>
    </w:p>
    <w:p w:rsidR="00E80AED" w:rsidRPr="00E80AED" w:rsidRDefault="00E80AED" w:rsidP="00E80AED">
      <w:pPr>
        <w:numPr>
          <w:ilvl w:val="0"/>
          <w:numId w:val="19"/>
        </w:numPr>
        <w:spacing w:before="100" w:beforeAutospacing="1" w:after="100" w:afterAutospacing="1" w:line="240" w:lineRule="auto"/>
        <w:jc w:val="both"/>
        <w:rPr>
          <w:rFonts w:ascii="Arial" w:eastAsia="Times New Roman" w:hAnsi="Arial" w:cs="Arial"/>
          <w:color w:val="4A4A4A"/>
          <w:sz w:val="24"/>
          <w:szCs w:val="24"/>
        </w:rPr>
      </w:pPr>
      <w:r w:rsidRPr="00E80AED">
        <w:rPr>
          <w:rFonts w:ascii="Arial" w:eastAsia="Times New Roman" w:hAnsi="Arial" w:cs="Arial"/>
          <w:b/>
          <w:bCs/>
          <w:color w:val="4A4A4A"/>
          <w:sz w:val="24"/>
          <w:szCs w:val="24"/>
        </w:rPr>
        <w:t>Const</w:t>
      </w:r>
      <w:r w:rsidRPr="00E80AED">
        <w:rPr>
          <w:rFonts w:ascii="Arial" w:eastAsia="Times New Roman" w:hAnsi="Arial" w:cs="Arial"/>
          <w:color w:val="4A4A4A"/>
          <w:sz w:val="24"/>
          <w:szCs w:val="24"/>
        </w:rPr>
        <w:t> – The idea of const functions is not allow them to modify the object on which they are called. When a function is declared as const, it can be called on any type of object.</w:t>
      </w:r>
    </w:p>
    <w:p w:rsidR="00E80AED" w:rsidRPr="00E80AED" w:rsidRDefault="00E80AED" w:rsidP="00E80AED">
      <w:pPr>
        <w:numPr>
          <w:ilvl w:val="0"/>
          <w:numId w:val="19"/>
        </w:numPr>
        <w:spacing w:before="100" w:beforeAutospacing="1" w:after="100" w:afterAutospacing="1" w:line="240" w:lineRule="auto"/>
        <w:jc w:val="both"/>
        <w:rPr>
          <w:rFonts w:ascii="Arial" w:eastAsia="Times New Roman" w:hAnsi="Arial" w:cs="Arial"/>
          <w:color w:val="4A4A4A"/>
          <w:sz w:val="24"/>
          <w:szCs w:val="24"/>
        </w:rPr>
      </w:pPr>
      <w:r w:rsidRPr="00E80AED">
        <w:rPr>
          <w:rFonts w:ascii="Arial" w:eastAsia="Times New Roman" w:hAnsi="Arial" w:cs="Arial"/>
          <w:b/>
          <w:bCs/>
          <w:color w:val="4A4A4A"/>
          <w:sz w:val="24"/>
          <w:szCs w:val="24"/>
        </w:rPr>
        <w:t>Let</w:t>
      </w:r>
      <w:r w:rsidRPr="00E80AED">
        <w:rPr>
          <w:rFonts w:ascii="Arial" w:eastAsia="Times New Roman" w:hAnsi="Arial" w:cs="Arial"/>
          <w:color w:val="4A4A4A"/>
          <w:sz w:val="24"/>
          <w:szCs w:val="24"/>
        </w:rPr>
        <w:t> – It is a signal that the variable may be reassigned, such as a counter in a loop, or a value swap in an algorithm. It also signals that the variable will be used only in the block it’s defined in.</w:t>
      </w:r>
    </w:p>
    <w:p w:rsidR="00E80AED" w:rsidRPr="00E80AED" w:rsidRDefault="00E80AED" w:rsidP="00E80AED">
      <w:pPr>
        <w:spacing w:after="100" w:afterAutospacing="1" w:line="240" w:lineRule="auto"/>
        <w:outlineLvl w:val="2"/>
        <w:rPr>
          <w:rFonts w:ascii="Arial" w:eastAsia="Times New Roman" w:hAnsi="Arial" w:cs="Arial"/>
          <w:color w:val="4A4A4A"/>
          <w:sz w:val="27"/>
          <w:szCs w:val="27"/>
        </w:rPr>
      </w:pPr>
      <w:r w:rsidRPr="00E80AED">
        <w:rPr>
          <w:rFonts w:ascii="Arial" w:eastAsia="Times New Roman" w:hAnsi="Arial" w:cs="Arial"/>
          <w:b/>
          <w:bCs/>
          <w:color w:val="4A4A4A"/>
          <w:sz w:val="27"/>
          <w:szCs w:val="27"/>
        </w:rPr>
        <w:t xml:space="preserve">Q26. What is a </w:t>
      </w:r>
      <w:proofErr w:type="gramStart"/>
      <w:r w:rsidRPr="00E80AED">
        <w:rPr>
          <w:rFonts w:ascii="Arial" w:eastAsia="Times New Roman" w:hAnsi="Arial" w:cs="Arial"/>
          <w:b/>
          <w:bCs/>
          <w:color w:val="4A4A4A"/>
          <w:sz w:val="27"/>
          <w:szCs w:val="27"/>
        </w:rPr>
        <w:t>Typed</w:t>
      </w:r>
      <w:proofErr w:type="gramEnd"/>
      <w:r w:rsidRPr="00E80AED">
        <w:rPr>
          <w:rFonts w:ascii="Arial" w:eastAsia="Times New Roman" w:hAnsi="Arial" w:cs="Arial"/>
          <w:b/>
          <w:bCs/>
          <w:color w:val="4A4A4A"/>
          <w:sz w:val="27"/>
          <w:szCs w:val="27"/>
        </w:rPr>
        <w:t xml:space="preserve"> language?</w:t>
      </w:r>
    </w:p>
    <w:p w:rsidR="00E80AED" w:rsidRPr="00E80AED" w:rsidRDefault="00E80AED" w:rsidP="00E80AED">
      <w:pPr>
        <w:spacing w:after="100" w:afterAutospacing="1" w:line="240" w:lineRule="auto"/>
        <w:jc w:val="both"/>
        <w:rPr>
          <w:rFonts w:ascii="Arial" w:eastAsia="Times New Roman" w:hAnsi="Arial" w:cs="Arial"/>
          <w:color w:val="4A4A4A"/>
          <w:sz w:val="24"/>
          <w:szCs w:val="24"/>
        </w:rPr>
      </w:pPr>
      <w:r w:rsidRPr="00E80AED">
        <w:rPr>
          <w:rFonts w:ascii="Arial" w:eastAsia="Times New Roman" w:hAnsi="Arial" w:cs="Arial"/>
          <w:color w:val="4A4A4A"/>
          <w:sz w:val="24"/>
          <w:szCs w:val="24"/>
        </w:rPr>
        <w:t>Typed Language is in which the values are associated with</w:t>
      </w:r>
      <w:r w:rsidRPr="00E80AED">
        <w:rPr>
          <w:rFonts w:ascii="Arial" w:eastAsia="Times New Roman" w:hAnsi="Arial" w:cs="Arial"/>
          <w:b/>
          <w:bCs/>
          <w:color w:val="4A4A4A"/>
          <w:sz w:val="24"/>
          <w:szCs w:val="24"/>
        </w:rPr>
        <w:t> values</w:t>
      </w:r>
      <w:r w:rsidRPr="00E80AED">
        <w:rPr>
          <w:rFonts w:ascii="Arial" w:eastAsia="Times New Roman" w:hAnsi="Arial" w:cs="Arial"/>
          <w:color w:val="4A4A4A"/>
          <w:sz w:val="24"/>
          <w:szCs w:val="24"/>
        </w:rPr>
        <w:t> and not with </w:t>
      </w:r>
      <w:r w:rsidRPr="00E80AED">
        <w:rPr>
          <w:rFonts w:ascii="Arial" w:eastAsia="Times New Roman" w:hAnsi="Arial" w:cs="Arial"/>
          <w:b/>
          <w:bCs/>
          <w:color w:val="4A4A4A"/>
          <w:sz w:val="24"/>
          <w:szCs w:val="24"/>
        </w:rPr>
        <w:t>variables</w:t>
      </w:r>
      <w:r w:rsidRPr="00E80AED">
        <w:rPr>
          <w:rFonts w:ascii="Arial" w:eastAsia="Times New Roman" w:hAnsi="Arial" w:cs="Arial"/>
          <w:color w:val="4A4A4A"/>
          <w:sz w:val="24"/>
          <w:szCs w:val="24"/>
        </w:rPr>
        <w:t>. It is of two types:</w:t>
      </w:r>
    </w:p>
    <w:p w:rsidR="00E80AED" w:rsidRPr="00E80AED" w:rsidRDefault="00E80AED" w:rsidP="00E80AED">
      <w:pPr>
        <w:numPr>
          <w:ilvl w:val="0"/>
          <w:numId w:val="20"/>
        </w:numPr>
        <w:spacing w:before="100" w:beforeAutospacing="1" w:after="100" w:afterAutospacing="1" w:line="240" w:lineRule="auto"/>
        <w:jc w:val="both"/>
        <w:rPr>
          <w:rFonts w:ascii="Arial" w:eastAsia="Times New Roman" w:hAnsi="Arial" w:cs="Arial"/>
          <w:color w:val="4A4A4A"/>
          <w:sz w:val="24"/>
          <w:szCs w:val="24"/>
        </w:rPr>
      </w:pPr>
      <w:r w:rsidRPr="00E80AED">
        <w:rPr>
          <w:rFonts w:ascii="Arial" w:eastAsia="Times New Roman" w:hAnsi="Arial" w:cs="Arial"/>
          <w:b/>
          <w:bCs/>
          <w:color w:val="4A4A4A"/>
          <w:sz w:val="24"/>
          <w:szCs w:val="24"/>
        </w:rPr>
        <w:t>Dynamically:</w:t>
      </w:r>
      <w:r w:rsidRPr="00E80AED">
        <w:rPr>
          <w:rFonts w:ascii="Arial" w:eastAsia="Times New Roman" w:hAnsi="Arial" w:cs="Arial"/>
          <w:color w:val="4A4A4A"/>
          <w:sz w:val="24"/>
          <w:szCs w:val="24"/>
        </w:rPr>
        <w:t> in this, the variable can hold multiple types; like in JS a variable can take number, chars.</w:t>
      </w:r>
    </w:p>
    <w:p w:rsidR="00E80AED" w:rsidRPr="00E80AED" w:rsidRDefault="00E80AED" w:rsidP="00E80AED">
      <w:pPr>
        <w:numPr>
          <w:ilvl w:val="0"/>
          <w:numId w:val="20"/>
        </w:numPr>
        <w:spacing w:before="100" w:beforeAutospacing="1" w:after="100" w:afterAutospacing="1" w:line="240" w:lineRule="auto"/>
        <w:jc w:val="both"/>
        <w:rPr>
          <w:rFonts w:ascii="Arial" w:eastAsia="Times New Roman" w:hAnsi="Arial" w:cs="Arial"/>
          <w:color w:val="4A4A4A"/>
          <w:sz w:val="24"/>
          <w:szCs w:val="24"/>
        </w:rPr>
      </w:pPr>
      <w:r w:rsidRPr="00E80AED">
        <w:rPr>
          <w:rFonts w:ascii="Arial" w:eastAsia="Times New Roman" w:hAnsi="Arial" w:cs="Arial"/>
          <w:b/>
          <w:bCs/>
          <w:color w:val="4A4A4A"/>
          <w:sz w:val="24"/>
          <w:szCs w:val="24"/>
        </w:rPr>
        <w:t>Statically:</w:t>
      </w:r>
      <w:r w:rsidRPr="00E80AED">
        <w:rPr>
          <w:rFonts w:ascii="Arial" w:eastAsia="Times New Roman" w:hAnsi="Arial" w:cs="Arial"/>
          <w:color w:val="4A4A4A"/>
          <w:sz w:val="24"/>
          <w:szCs w:val="24"/>
        </w:rPr>
        <w:t> in this, the variable can hold only one type, like in Java a variable declared of string can take only set of characters and nothing else.</w:t>
      </w:r>
    </w:p>
    <w:p w:rsidR="00E80AED" w:rsidRPr="00E80AED" w:rsidRDefault="00E80AED" w:rsidP="00E80AED">
      <w:pPr>
        <w:numPr>
          <w:ilvl w:val="1"/>
          <w:numId w:val="20"/>
        </w:numPr>
        <w:spacing w:after="0" w:line="240" w:lineRule="auto"/>
        <w:ind w:left="2160"/>
        <w:jc w:val="both"/>
        <w:rPr>
          <w:rFonts w:ascii="Arial" w:eastAsia="Times New Roman" w:hAnsi="Arial" w:cs="Arial"/>
          <w:color w:val="4A4A4A"/>
          <w:sz w:val="24"/>
          <w:szCs w:val="24"/>
        </w:rPr>
      </w:pPr>
    </w:p>
    <w:p w:rsidR="00E80AED" w:rsidRPr="00E80AED" w:rsidRDefault="00E80AED" w:rsidP="00E80AED">
      <w:pPr>
        <w:numPr>
          <w:ilvl w:val="2"/>
          <w:numId w:val="20"/>
        </w:numPr>
        <w:spacing w:after="0" w:line="240" w:lineRule="auto"/>
        <w:ind w:left="2880"/>
        <w:jc w:val="both"/>
        <w:rPr>
          <w:rFonts w:ascii="Arial" w:eastAsia="Times New Roman" w:hAnsi="Arial" w:cs="Arial"/>
          <w:color w:val="4A4A4A"/>
          <w:sz w:val="24"/>
          <w:szCs w:val="24"/>
        </w:rPr>
      </w:pPr>
    </w:p>
    <w:p w:rsidR="00E80AED" w:rsidRPr="00E80AED" w:rsidRDefault="00E80AED" w:rsidP="00E80AED">
      <w:pPr>
        <w:numPr>
          <w:ilvl w:val="3"/>
          <w:numId w:val="20"/>
        </w:numPr>
        <w:spacing w:before="100" w:beforeAutospacing="1" w:after="100" w:afterAutospacing="1" w:line="240" w:lineRule="auto"/>
        <w:jc w:val="both"/>
        <w:rPr>
          <w:rFonts w:ascii="Arial" w:eastAsia="Times New Roman" w:hAnsi="Arial" w:cs="Arial"/>
          <w:color w:val="4A4A4A"/>
          <w:sz w:val="24"/>
          <w:szCs w:val="24"/>
        </w:rPr>
      </w:pPr>
    </w:p>
    <w:p w:rsidR="00E80AED" w:rsidRPr="00E80AED" w:rsidRDefault="00E80AED" w:rsidP="00E80AED">
      <w:pPr>
        <w:spacing w:after="100" w:afterAutospacing="1" w:line="240" w:lineRule="auto"/>
        <w:outlineLvl w:val="2"/>
        <w:rPr>
          <w:rFonts w:ascii="Arial" w:eastAsia="Times New Roman" w:hAnsi="Arial" w:cs="Arial"/>
          <w:color w:val="4A4A4A"/>
          <w:sz w:val="27"/>
          <w:szCs w:val="27"/>
        </w:rPr>
      </w:pPr>
      <w:r w:rsidRPr="00E80AED">
        <w:rPr>
          <w:rFonts w:ascii="Arial" w:eastAsia="Times New Roman" w:hAnsi="Arial" w:cs="Arial"/>
          <w:b/>
          <w:bCs/>
          <w:color w:val="4A4A4A"/>
          <w:sz w:val="27"/>
          <w:szCs w:val="27"/>
        </w:rPr>
        <w:lastRenderedPageBreak/>
        <w:t>Q27. What is the difference between Local storage &amp; Session storage?</w:t>
      </w:r>
    </w:p>
    <w:p w:rsidR="00E80AED" w:rsidRPr="00E80AED" w:rsidRDefault="00E80AED" w:rsidP="00E80AED">
      <w:pPr>
        <w:spacing w:after="100" w:afterAutospacing="1" w:line="240" w:lineRule="auto"/>
        <w:rPr>
          <w:rFonts w:ascii="Arial" w:eastAsia="Times New Roman" w:hAnsi="Arial" w:cs="Arial"/>
          <w:color w:val="4A4A4A"/>
          <w:sz w:val="24"/>
          <w:szCs w:val="24"/>
        </w:rPr>
      </w:pPr>
      <w:r w:rsidRPr="00E80AED">
        <w:rPr>
          <w:rFonts w:ascii="Arial" w:eastAsia="Times New Roman" w:hAnsi="Arial" w:cs="Arial"/>
          <w:b/>
          <w:bCs/>
          <w:noProof/>
          <w:color w:val="4A4A4A"/>
          <w:sz w:val="24"/>
          <w:szCs w:val="24"/>
        </w:rPr>
        <w:drawing>
          <wp:inline distT="0" distB="0" distL="0" distR="0" wp14:anchorId="3C064EB6" wp14:editId="590682FE">
            <wp:extent cx="1428750" cy="1428750"/>
            <wp:effectExtent l="0" t="0" r="0" b="0"/>
            <wp:docPr id="6" name="Picture 6" descr="Storage - JavaScript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torage - JavaScript interview questio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E80AED" w:rsidRPr="00E80AED" w:rsidRDefault="00E80AED" w:rsidP="00E80AED">
      <w:pPr>
        <w:spacing w:after="100" w:afterAutospacing="1" w:line="240" w:lineRule="auto"/>
        <w:jc w:val="both"/>
        <w:rPr>
          <w:rFonts w:ascii="Arial" w:eastAsia="Times New Roman" w:hAnsi="Arial" w:cs="Arial"/>
          <w:color w:val="4A4A4A"/>
          <w:sz w:val="24"/>
          <w:szCs w:val="24"/>
        </w:rPr>
      </w:pPr>
      <w:r w:rsidRPr="00E80AED">
        <w:rPr>
          <w:rFonts w:ascii="Arial" w:eastAsia="Times New Roman" w:hAnsi="Arial" w:cs="Arial"/>
          <w:b/>
          <w:bCs/>
          <w:color w:val="4A4A4A"/>
          <w:sz w:val="24"/>
          <w:szCs w:val="24"/>
        </w:rPr>
        <w:t>Local Storage</w:t>
      </w:r>
      <w:r w:rsidRPr="00E80AED">
        <w:rPr>
          <w:rFonts w:ascii="Arial" w:eastAsia="Times New Roman" w:hAnsi="Arial" w:cs="Arial"/>
          <w:color w:val="4A4A4A"/>
          <w:sz w:val="24"/>
          <w:szCs w:val="24"/>
        </w:rPr>
        <w:t> – The data is not sent back to the server for every HTTP request (HTML, images, JavaScript, CSS, etc) – reducing the amount of traffic between client and server. It will stay until it is manually cleared through settings or program.</w:t>
      </w:r>
    </w:p>
    <w:p w:rsidR="00E80AED" w:rsidRPr="00E80AED" w:rsidRDefault="00E80AED" w:rsidP="00E80AED">
      <w:pPr>
        <w:spacing w:after="100" w:afterAutospacing="1" w:line="240" w:lineRule="auto"/>
        <w:jc w:val="both"/>
        <w:rPr>
          <w:rFonts w:ascii="Arial" w:eastAsia="Times New Roman" w:hAnsi="Arial" w:cs="Arial"/>
          <w:color w:val="4A4A4A"/>
          <w:sz w:val="24"/>
          <w:szCs w:val="24"/>
        </w:rPr>
      </w:pPr>
      <w:r w:rsidRPr="00E80AED">
        <w:rPr>
          <w:rFonts w:ascii="Arial" w:eastAsia="Times New Roman" w:hAnsi="Arial" w:cs="Arial"/>
          <w:b/>
          <w:bCs/>
          <w:color w:val="4A4A4A"/>
          <w:sz w:val="24"/>
          <w:szCs w:val="24"/>
        </w:rPr>
        <w:t>Session Storage</w:t>
      </w:r>
      <w:r w:rsidRPr="00E80AED">
        <w:rPr>
          <w:rFonts w:ascii="Arial" w:eastAsia="Times New Roman" w:hAnsi="Arial" w:cs="Arial"/>
          <w:color w:val="4A4A4A"/>
          <w:sz w:val="24"/>
          <w:szCs w:val="24"/>
        </w:rPr>
        <w:t> – It is similar to local storage; the only difference is while data stored in local storage has no expiration time, data stored in session storage gets cleared when the page session ends. Session Storage will leave when the browser is closed.</w:t>
      </w:r>
    </w:p>
    <w:p w:rsidR="00E80AED" w:rsidRPr="00E80AED" w:rsidRDefault="00E80AED" w:rsidP="00E80AED">
      <w:pPr>
        <w:spacing w:after="100" w:afterAutospacing="1" w:line="240" w:lineRule="auto"/>
        <w:outlineLvl w:val="2"/>
        <w:rPr>
          <w:rFonts w:ascii="Arial" w:eastAsia="Times New Roman" w:hAnsi="Arial" w:cs="Arial"/>
          <w:color w:val="4A4A4A"/>
          <w:sz w:val="27"/>
          <w:szCs w:val="27"/>
        </w:rPr>
      </w:pPr>
      <w:r w:rsidRPr="00E80AED">
        <w:rPr>
          <w:rFonts w:ascii="Arial" w:eastAsia="Times New Roman" w:hAnsi="Arial" w:cs="Arial"/>
          <w:b/>
          <w:bCs/>
          <w:color w:val="4A4A4A"/>
          <w:sz w:val="27"/>
          <w:szCs w:val="27"/>
        </w:rPr>
        <w:t>Q28. What is the difference between the operators ‘==</w:t>
      </w:r>
      <w:proofErr w:type="gramStart"/>
      <w:r w:rsidRPr="00E80AED">
        <w:rPr>
          <w:rFonts w:ascii="Arial" w:eastAsia="Times New Roman" w:hAnsi="Arial" w:cs="Arial"/>
          <w:b/>
          <w:bCs/>
          <w:color w:val="4A4A4A"/>
          <w:sz w:val="27"/>
          <w:szCs w:val="27"/>
        </w:rPr>
        <w:t>‘ &amp;</w:t>
      </w:r>
      <w:proofErr w:type="gramEnd"/>
      <w:r w:rsidRPr="00E80AED">
        <w:rPr>
          <w:rFonts w:ascii="Arial" w:eastAsia="Times New Roman" w:hAnsi="Arial" w:cs="Arial"/>
          <w:b/>
          <w:bCs/>
          <w:color w:val="4A4A4A"/>
          <w:sz w:val="27"/>
          <w:szCs w:val="27"/>
        </w:rPr>
        <w:t xml:space="preserve"> ‘===‘?</w:t>
      </w:r>
    </w:p>
    <w:p w:rsidR="00E80AED" w:rsidRPr="00E80AED" w:rsidRDefault="00E80AED" w:rsidP="00E80AED">
      <w:pPr>
        <w:spacing w:after="100" w:afterAutospacing="1" w:line="240" w:lineRule="auto"/>
        <w:jc w:val="both"/>
        <w:rPr>
          <w:rFonts w:ascii="Arial" w:eastAsia="Times New Roman" w:hAnsi="Arial" w:cs="Arial"/>
          <w:color w:val="4A4A4A"/>
          <w:sz w:val="24"/>
          <w:szCs w:val="24"/>
        </w:rPr>
      </w:pPr>
      <w:r w:rsidRPr="00E80AED">
        <w:rPr>
          <w:rFonts w:ascii="Arial" w:eastAsia="Times New Roman" w:hAnsi="Arial" w:cs="Arial"/>
          <w:color w:val="4A4A4A"/>
          <w:sz w:val="24"/>
          <w:szCs w:val="24"/>
        </w:rPr>
        <w:t>The main difference between “==” and “===” operator is that formerly compares variable by making </w:t>
      </w:r>
      <w:r w:rsidRPr="00E80AED">
        <w:rPr>
          <w:rFonts w:ascii="Arial" w:eastAsia="Times New Roman" w:hAnsi="Arial" w:cs="Arial"/>
          <w:b/>
          <w:bCs/>
          <w:color w:val="4A4A4A"/>
          <w:sz w:val="24"/>
          <w:szCs w:val="24"/>
        </w:rPr>
        <w:t>type correction</w:t>
      </w:r>
      <w:r w:rsidRPr="00E80AED">
        <w:rPr>
          <w:rFonts w:ascii="Arial" w:eastAsia="Times New Roman" w:hAnsi="Arial" w:cs="Arial"/>
          <w:color w:val="4A4A4A"/>
          <w:sz w:val="24"/>
          <w:szCs w:val="24"/>
        </w:rPr>
        <w:t> e.g. if you compare a number with a string with numeric literal, == allows that, but === doesn’t allow that, because it not only checks the value but also type of two variable, if two variables are not of the same type “===” return false, while “==” return true.</w:t>
      </w:r>
    </w:p>
    <w:p w:rsidR="00E80AED" w:rsidRPr="00E80AED" w:rsidRDefault="00E80AED" w:rsidP="00E80AED">
      <w:pPr>
        <w:spacing w:after="100" w:afterAutospacing="1" w:line="240" w:lineRule="auto"/>
        <w:outlineLvl w:val="2"/>
        <w:rPr>
          <w:rFonts w:ascii="Arial" w:eastAsia="Times New Roman" w:hAnsi="Arial" w:cs="Arial"/>
          <w:color w:val="4A4A4A"/>
          <w:sz w:val="27"/>
          <w:szCs w:val="27"/>
        </w:rPr>
      </w:pPr>
      <w:r w:rsidRPr="00E80AED">
        <w:rPr>
          <w:rFonts w:ascii="Arial" w:eastAsia="Times New Roman" w:hAnsi="Arial" w:cs="Arial"/>
          <w:b/>
          <w:bCs/>
          <w:color w:val="4A4A4A"/>
          <w:sz w:val="27"/>
          <w:szCs w:val="27"/>
        </w:rPr>
        <w:t>Q29. What is the difference between null &amp; undefined?</w:t>
      </w:r>
    </w:p>
    <w:p w:rsidR="00E80AED" w:rsidRPr="00E80AED" w:rsidRDefault="00E80AED" w:rsidP="00E80AED">
      <w:pPr>
        <w:spacing w:after="100" w:afterAutospacing="1" w:line="240" w:lineRule="auto"/>
        <w:jc w:val="both"/>
        <w:rPr>
          <w:rFonts w:ascii="Arial" w:eastAsia="Times New Roman" w:hAnsi="Arial" w:cs="Arial"/>
          <w:color w:val="4A4A4A"/>
          <w:sz w:val="24"/>
          <w:szCs w:val="24"/>
        </w:rPr>
      </w:pPr>
      <w:r w:rsidRPr="00E80AED">
        <w:rPr>
          <w:rFonts w:ascii="Arial" w:eastAsia="Times New Roman" w:hAnsi="Arial" w:cs="Arial"/>
          <w:color w:val="4A4A4A"/>
          <w:sz w:val="24"/>
          <w:szCs w:val="24"/>
        </w:rPr>
        <w:t>Undefined means a variable has been </w:t>
      </w:r>
      <w:r w:rsidRPr="00E80AED">
        <w:rPr>
          <w:rFonts w:ascii="Arial" w:eastAsia="Times New Roman" w:hAnsi="Arial" w:cs="Arial"/>
          <w:b/>
          <w:bCs/>
          <w:color w:val="4A4A4A"/>
          <w:sz w:val="24"/>
          <w:szCs w:val="24"/>
        </w:rPr>
        <w:t>declared</w:t>
      </w:r>
      <w:r w:rsidRPr="00E80AED">
        <w:rPr>
          <w:rFonts w:ascii="Arial" w:eastAsia="Times New Roman" w:hAnsi="Arial" w:cs="Arial"/>
          <w:color w:val="4A4A4A"/>
          <w:sz w:val="24"/>
          <w:szCs w:val="24"/>
        </w:rPr>
        <w:t> but has not yet been </w:t>
      </w:r>
      <w:r w:rsidRPr="00E80AED">
        <w:rPr>
          <w:rFonts w:ascii="Arial" w:eastAsia="Times New Roman" w:hAnsi="Arial" w:cs="Arial"/>
          <w:b/>
          <w:bCs/>
          <w:color w:val="4A4A4A"/>
          <w:sz w:val="24"/>
          <w:szCs w:val="24"/>
        </w:rPr>
        <w:t>assigned</w:t>
      </w:r>
      <w:r w:rsidRPr="00E80AED">
        <w:rPr>
          <w:rFonts w:ascii="Arial" w:eastAsia="Times New Roman" w:hAnsi="Arial" w:cs="Arial"/>
          <w:color w:val="4A4A4A"/>
          <w:sz w:val="24"/>
          <w:szCs w:val="24"/>
        </w:rPr>
        <w:t> a value. On the other hand, null is an assignment value. It can be assigned to a variable as a representation of no value. Also, undefined and null are two distinct types: undefined is a type itself (undefined) while null is an object.</w:t>
      </w:r>
    </w:p>
    <w:p w:rsidR="00E80AED" w:rsidRPr="00E80AED" w:rsidRDefault="00E80AED" w:rsidP="00E80AED">
      <w:pPr>
        <w:spacing w:after="100" w:afterAutospacing="1" w:line="240" w:lineRule="auto"/>
        <w:outlineLvl w:val="2"/>
        <w:rPr>
          <w:rFonts w:ascii="Arial" w:eastAsia="Times New Roman" w:hAnsi="Arial" w:cs="Arial"/>
          <w:color w:val="4A4A4A"/>
          <w:sz w:val="27"/>
          <w:szCs w:val="27"/>
        </w:rPr>
      </w:pPr>
      <w:r w:rsidRPr="00E80AED">
        <w:rPr>
          <w:rFonts w:ascii="Arial" w:eastAsia="Times New Roman" w:hAnsi="Arial" w:cs="Arial"/>
          <w:b/>
          <w:bCs/>
          <w:color w:val="4A4A4A"/>
          <w:sz w:val="27"/>
          <w:szCs w:val="27"/>
        </w:rPr>
        <w:t>Q30. What is the difference between undeclared &amp; undefined?</w:t>
      </w:r>
    </w:p>
    <w:p w:rsidR="00E80AED" w:rsidRPr="00E80AED" w:rsidRDefault="00E80AED" w:rsidP="00E80AED">
      <w:pPr>
        <w:spacing w:after="100" w:afterAutospacing="1" w:line="240" w:lineRule="auto"/>
        <w:jc w:val="both"/>
        <w:rPr>
          <w:rFonts w:ascii="Arial" w:eastAsia="Times New Roman" w:hAnsi="Arial" w:cs="Arial"/>
          <w:color w:val="4A4A4A"/>
          <w:sz w:val="24"/>
          <w:szCs w:val="24"/>
        </w:rPr>
      </w:pPr>
      <w:r w:rsidRPr="00E80AED">
        <w:rPr>
          <w:rFonts w:ascii="Arial" w:eastAsia="Times New Roman" w:hAnsi="Arial" w:cs="Arial"/>
          <w:color w:val="4A4A4A"/>
          <w:sz w:val="24"/>
          <w:szCs w:val="24"/>
        </w:rPr>
        <w:t>Undeclared variables are those that do not </w:t>
      </w:r>
      <w:r w:rsidRPr="00E80AED">
        <w:rPr>
          <w:rFonts w:ascii="Arial" w:eastAsia="Times New Roman" w:hAnsi="Arial" w:cs="Arial"/>
          <w:b/>
          <w:bCs/>
          <w:color w:val="4A4A4A"/>
          <w:sz w:val="24"/>
          <w:szCs w:val="24"/>
        </w:rPr>
        <w:t>exist</w:t>
      </w:r>
      <w:r w:rsidRPr="00E80AED">
        <w:rPr>
          <w:rFonts w:ascii="Arial" w:eastAsia="Times New Roman" w:hAnsi="Arial" w:cs="Arial"/>
          <w:color w:val="4A4A4A"/>
          <w:sz w:val="24"/>
          <w:szCs w:val="24"/>
        </w:rPr>
        <w:t> in a program and are not declared. If the program tries to read the value of an undeclared variable, then a </w:t>
      </w:r>
      <w:r w:rsidRPr="00E80AED">
        <w:rPr>
          <w:rFonts w:ascii="Arial" w:eastAsia="Times New Roman" w:hAnsi="Arial" w:cs="Arial"/>
          <w:b/>
          <w:bCs/>
          <w:color w:val="4A4A4A"/>
          <w:sz w:val="24"/>
          <w:szCs w:val="24"/>
        </w:rPr>
        <w:t>runtime error</w:t>
      </w:r>
      <w:r w:rsidRPr="00E80AED">
        <w:rPr>
          <w:rFonts w:ascii="Arial" w:eastAsia="Times New Roman" w:hAnsi="Arial" w:cs="Arial"/>
          <w:color w:val="4A4A4A"/>
          <w:sz w:val="24"/>
          <w:szCs w:val="24"/>
        </w:rPr>
        <w:t> is encountered. Undefined variables are those that are declared in the program but have not been given any value. If the program tries to read the value of an undefined variable, an undefined value is returned.</w:t>
      </w:r>
    </w:p>
    <w:p w:rsidR="00E80AED" w:rsidRPr="00E80AED" w:rsidRDefault="00E80AED" w:rsidP="00E80AED">
      <w:pPr>
        <w:spacing w:after="100" w:afterAutospacing="1" w:line="240" w:lineRule="auto"/>
        <w:outlineLvl w:val="2"/>
        <w:rPr>
          <w:rFonts w:ascii="Arial" w:eastAsia="Times New Roman" w:hAnsi="Arial" w:cs="Arial"/>
          <w:color w:val="4A4A4A"/>
          <w:sz w:val="27"/>
          <w:szCs w:val="27"/>
        </w:rPr>
      </w:pPr>
      <w:r w:rsidRPr="00E80AED">
        <w:rPr>
          <w:rFonts w:ascii="Arial" w:eastAsia="Times New Roman" w:hAnsi="Arial" w:cs="Arial"/>
          <w:b/>
          <w:bCs/>
          <w:color w:val="4A4A4A"/>
          <w:sz w:val="27"/>
          <w:szCs w:val="27"/>
        </w:rPr>
        <w:t>Q31. Name some of the JavaScript Frameworks</w:t>
      </w:r>
    </w:p>
    <w:p w:rsidR="00E80AED" w:rsidRPr="00E80AED" w:rsidRDefault="00E80AED" w:rsidP="00E80AED">
      <w:pPr>
        <w:spacing w:after="100" w:afterAutospacing="1" w:line="240" w:lineRule="auto"/>
        <w:jc w:val="both"/>
        <w:rPr>
          <w:rFonts w:ascii="Arial" w:eastAsia="Times New Roman" w:hAnsi="Arial" w:cs="Arial"/>
          <w:color w:val="4A4A4A"/>
          <w:sz w:val="24"/>
          <w:szCs w:val="24"/>
        </w:rPr>
      </w:pPr>
      <w:r w:rsidRPr="00E80AED">
        <w:rPr>
          <w:rFonts w:ascii="Arial" w:eastAsia="Times New Roman" w:hAnsi="Arial" w:cs="Arial"/>
          <w:noProof/>
          <w:color w:val="4A4A4A"/>
          <w:sz w:val="24"/>
          <w:szCs w:val="24"/>
        </w:rPr>
        <w:lastRenderedPageBreak/>
        <w:drawing>
          <wp:inline distT="0" distB="0" distL="0" distR="0" wp14:anchorId="69DC332C" wp14:editId="3FA40436">
            <wp:extent cx="5029200" cy="1704975"/>
            <wp:effectExtent l="0" t="0" r="0" b="0"/>
            <wp:docPr id="7" name="Picture 7" descr="JavaScript Frameworks - JavaScript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JavaScript Frameworks - JavaScript interview questi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1704975"/>
                    </a:xfrm>
                    <a:prstGeom prst="rect">
                      <a:avLst/>
                    </a:prstGeom>
                    <a:noFill/>
                    <a:ln>
                      <a:noFill/>
                    </a:ln>
                  </pic:spPr>
                </pic:pic>
              </a:graphicData>
            </a:graphic>
          </wp:inline>
        </w:drawing>
      </w:r>
      <w:r w:rsidRPr="00E80AED">
        <w:rPr>
          <w:rFonts w:ascii="Arial" w:eastAsia="Times New Roman" w:hAnsi="Arial" w:cs="Arial"/>
          <w:color w:val="4A4A4A"/>
          <w:sz w:val="24"/>
          <w:szCs w:val="24"/>
        </w:rPr>
        <w:t>A </w:t>
      </w:r>
      <w:hyperlink r:id="rId15" w:tgtFrame="_blank" w:history="1">
        <w:r w:rsidRPr="00E80AED">
          <w:rPr>
            <w:rFonts w:ascii="Arial" w:eastAsia="Times New Roman" w:hAnsi="Arial" w:cs="Arial"/>
            <w:color w:val="007BFF"/>
            <w:sz w:val="24"/>
            <w:szCs w:val="24"/>
          </w:rPr>
          <w:t>JavaScript framework</w:t>
        </w:r>
      </w:hyperlink>
      <w:r w:rsidRPr="00E80AED">
        <w:rPr>
          <w:rFonts w:ascii="Arial" w:eastAsia="Times New Roman" w:hAnsi="Arial" w:cs="Arial"/>
          <w:color w:val="4A4A4A"/>
          <w:sz w:val="24"/>
          <w:szCs w:val="24"/>
        </w:rPr>
        <w:t> is an application framework written in JavaScript. It differs from a JavaScript library in its control flow. There are many JavaScript Frameworks available but some of the most commonly used frameworks are:</w:t>
      </w:r>
    </w:p>
    <w:p w:rsidR="00E80AED" w:rsidRPr="00E80AED" w:rsidRDefault="00E80AED" w:rsidP="00E80AED">
      <w:pPr>
        <w:numPr>
          <w:ilvl w:val="0"/>
          <w:numId w:val="21"/>
        </w:numPr>
        <w:spacing w:before="100" w:beforeAutospacing="1" w:after="100" w:afterAutospacing="1" w:line="240" w:lineRule="auto"/>
        <w:rPr>
          <w:rFonts w:ascii="Arial" w:eastAsia="Times New Roman" w:hAnsi="Arial" w:cs="Arial"/>
          <w:color w:val="4A4A4A"/>
          <w:sz w:val="24"/>
          <w:szCs w:val="24"/>
        </w:rPr>
      </w:pPr>
      <w:hyperlink r:id="rId16" w:tgtFrame="_blank" w:history="1">
        <w:r w:rsidRPr="00E80AED">
          <w:rPr>
            <w:rFonts w:ascii="Arial" w:eastAsia="Times New Roman" w:hAnsi="Arial" w:cs="Arial"/>
            <w:color w:val="007BFF"/>
            <w:sz w:val="24"/>
            <w:szCs w:val="24"/>
          </w:rPr>
          <w:t>Angular</w:t>
        </w:r>
      </w:hyperlink>
    </w:p>
    <w:p w:rsidR="00E80AED" w:rsidRPr="00E80AED" w:rsidRDefault="00E80AED" w:rsidP="00E80AED">
      <w:pPr>
        <w:numPr>
          <w:ilvl w:val="0"/>
          <w:numId w:val="21"/>
        </w:numPr>
        <w:spacing w:before="100" w:beforeAutospacing="1" w:after="100" w:afterAutospacing="1" w:line="240" w:lineRule="auto"/>
        <w:rPr>
          <w:rFonts w:ascii="Arial" w:eastAsia="Times New Roman" w:hAnsi="Arial" w:cs="Arial"/>
          <w:color w:val="4A4A4A"/>
          <w:sz w:val="24"/>
          <w:szCs w:val="24"/>
        </w:rPr>
      </w:pPr>
      <w:hyperlink r:id="rId17" w:tgtFrame="_blank" w:history="1">
        <w:r w:rsidRPr="00E80AED">
          <w:rPr>
            <w:rFonts w:ascii="Arial" w:eastAsia="Times New Roman" w:hAnsi="Arial" w:cs="Arial"/>
            <w:color w:val="007BFF"/>
            <w:sz w:val="24"/>
            <w:szCs w:val="24"/>
          </w:rPr>
          <w:t>React</w:t>
        </w:r>
      </w:hyperlink>
    </w:p>
    <w:p w:rsidR="00E80AED" w:rsidRPr="00E80AED" w:rsidRDefault="00E80AED" w:rsidP="00E80AED">
      <w:pPr>
        <w:numPr>
          <w:ilvl w:val="0"/>
          <w:numId w:val="21"/>
        </w:numPr>
        <w:spacing w:before="100" w:beforeAutospacing="1" w:after="100" w:afterAutospacing="1" w:line="240" w:lineRule="auto"/>
        <w:rPr>
          <w:rFonts w:ascii="Arial" w:eastAsia="Times New Roman" w:hAnsi="Arial" w:cs="Arial"/>
          <w:color w:val="4A4A4A"/>
          <w:sz w:val="24"/>
          <w:szCs w:val="24"/>
        </w:rPr>
      </w:pPr>
      <w:r w:rsidRPr="00E80AED">
        <w:rPr>
          <w:rFonts w:ascii="Arial" w:eastAsia="Times New Roman" w:hAnsi="Arial" w:cs="Arial"/>
          <w:color w:val="4A4A4A"/>
          <w:sz w:val="24"/>
          <w:szCs w:val="24"/>
        </w:rPr>
        <w:t>Vue</w:t>
      </w:r>
    </w:p>
    <w:p w:rsidR="00E80AED" w:rsidRPr="00E80AED" w:rsidRDefault="00E80AED" w:rsidP="00E80AED">
      <w:pPr>
        <w:spacing w:after="100" w:afterAutospacing="1" w:line="240" w:lineRule="auto"/>
        <w:outlineLvl w:val="2"/>
        <w:rPr>
          <w:rFonts w:ascii="Arial" w:eastAsia="Times New Roman" w:hAnsi="Arial" w:cs="Arial"/>
          <w:color w:val="4A4A4A"/>
          <w:sz w:val="27"/>
          <w:szCs w:val="27"/>
        </w:rPr>
      </w:pPr>
      <w:r w:rsidRPr="00E80AED">
        <w:rPr>
          <w:rFonts w:ascii="Arial" w:eastAsia="Times New Roman" w:hAnsi="Arial" w:cs="Arial"/>
          <w:b/>
          <w:bCs/>
          <w:color w:val="4A4A4A"/>
          <w:sz w:val="27"/>
          <w:szCs w:val="27"/>
        </w:rPr>
        <w:t>Q32. What is the difference between window &amp; document in JavaScript?</w:t>
      </w:r>
    </w:p>
    <w:tbl>
      <w:tblPr>
        <w:tblW w:w="1117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587"/>
        <w:gridCol w:w="5588"/>
      </w:tblGrid>
      <w:tr w:rsidR="00E80AED" w:rsidRPr="00E80AED" w:rsidTr="00E80AED">
        <w:trPr>
          <w:trHeight w:val="360"/>
        </w:trPr>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E80AED" w:rsidRPr="00E80AED" w:rsidRDefault="00E80AED" w:rsidP="00E80AED">
            <w:pPr>
              <w:spacing w:after="0" w:line="240" w:lineRule="auto"/>
              <w:jc w:val="center"/>
              <w:rPr>
                <w:rFonts w:ascii="Arial" w:eastAsia="Times New Roman" w:hAnsi="Arial" w:cs="Arial"/>
                <w:color w:val="FFFFFF"/>
                <w:sz w:val="24"/>
                <w:szCs w:val="24"/>
              </w:rPr>
            </w:pPr>
            <w:r w:rsidRPr="00E80AED">
              <w:rPr>
                <w:rFonts w:ascii="Arial" w:eastAsia="Times New Roman" w:hAnsi="Arial" w:cs="Arial"/>
                <w:b/>
                <w:bCs/>
                <w:color w:val="FFFFFF"/>
                <w:sz w:val="24"/>
                <w:szCs w:val="24"/>
              </w:rPr>
              <w:t>Window</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E80AED" w:rsidRPr="00E80AED" w:rsidRDefault="00E80AED" w:rsidP="00E80AED">
            <w:pPr>
              <w:spacing w:after="0" w:line="240" w:lineRule="auto"/>
              <w:jc w:val="center"/>
              <w:rPr>
                <w:rFonts w:ascii="Arial" w:eastAsia="Times New Roman" w:hAnsi="Arial" w:cs="Arial"/>
                <w:color w:val="FFFFFF"/>
                <w:sz w:val="24"/>
                <w:szCs w:val="24"/>
              </w:rPr>
            </w:pPr>
            <w:r w:rsidRPr="00E80AED">
              <w:rPr>
                <w:rFonts w:ascii="Arial" w:eastAsia="Times New Roman" w:hAnsi="Arial" w:cs="Arial"/>
                <w:b/>
                <w:bCs/>
                <w:color w:val="FFFFFF"/>
                <w:sz w:val="24"/>
                <w:szCs w:val="24"/>
              </w:rPr>
              <w:t>Document</w:t>
            </w:r>
          </w:p>
        </w:tc>
      </w:tr>
      <w:tr w:rsidR="00E80AED" w:rsidRPr="00E80AED" w:rsidTr="00E80AED">
        <w:trPr>
          <w:trHeight w:val="360"/>
        </w:trPr>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80AED" w:rsidRPr="00E80AED" w:rsidRDefault="00E80AED" w:rsidP="00E80AED">
            <w:pPr>
              <w:spacing w:after="0" w:line="240" w:lineRule="auto"/>
              <w:jc w:val="center"/>
              <w:rPr>
                <w:rFonts w:ascii="Arial" w:eastAsia="Times New Roman" w:hAnsi="Arial" w:cs="Arial"/>
                <w:color w:val="4A4A4A"/>
                <w:sz w:val="24"/>
                <w:szCs w:val="24"/>
              </w:rPr>
            </w:pPr>
            <w:r w:rsidRPr="00E80AED">
              <w:rPr>
                <w:rFonts w:ascii="Arial" w:eastAsia="Times New Roman" w:hAnsi="Arial" w:cs="Arial"/>
                <w:color w:val="4A4A4A"/>
                <w:sz w:val="24"/>
                <w:szCs w:val="24"/>
              </w:rPr>
              <w:t xml:space="preserve">JavaScript window is a global object which holds variables, functions, history, </w:t>
            </w:r>
            <w:proofErr w:type="gramStart"/>
            <w:r w:rsidRPr="00E80AED">
              <w:rPr>
                <w:rFonts w:ascii="Arial" w:eastAsia="Times New Roman" w:hAnsi="Arial" w:cs="Arial"/>
                <w:color w:val="4A4A4A"/>
                <w:sz w:val="24"/>
                <w:szCs w:val="24"/>
              </w:rPr>
              <w:t>location</w:t>
            </w:r>
            <w:proofErr w:type="gramEnd"/>
            <w:r w:rsidRPr="00E80AED">
              <w:rPr>
                <w:rFonts w:ascii="Arial" w:eastAsia="Times New Roman" w:hAnsi="Arial" w:cs="Arial"/>
                <w:color w:val="4A4A4A"/>
                <w:sz w:val="24"/>
                <w:szCs w:val="24"/>
              </w:rPr>
              <w:t>.</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80AED" w:rsidRPr="00E80AED" w:rsidRDefault="00E80AED" w:rsidP="00E80AED">
            <w:pPr>
              <w:spacing w:after="0" w:line="240" w:lineRule="auto"/>
              <w:jc w:val="center"/>
              <w:rPr>
                <w:rFonts w:ascii="Arial" w:eastAsia="Times New Roman" w:hAnsi="Arial" w:cs="Arial"/>
                <w:color w:val="4A4A4A"/>
                <w:sz w:val="24"/>
                <w:szCs w:val="24"/>
              </w:rPr>
            </w:pPr>
            <w:r w:rsidRPr="00E80AED">
              <w:rPr>
                <w:rFonts w:ascii="Arial" w:eastAsia="Times New Roman" w:hAnsi="Arial" w:cs="Arial"/>
                <w:color w:val="4A4A4A"/>
                <w:sz w:val="24"/>
                <w:szCs w:val="24"/>
              </w:rPr>
              <w:t>The document also comes under the window and can be considered as the property of the window.</w:t>
            </w:r>
          </w:p>
        </w:tc>
      </w:tr>
    </w:tbl>
    <w:p w:rsidR="00E80AED" w:rsidRPr="00E80AED" w:rsidRDefault="00E80AED" w:rsidP="00E80AED">
      <w:pPr>
        <w:spacing w:after="100" w:afterAutospacing="1" w:line="240" w:lineRule="auto"/>
        <w:outlineLvl w:val="2"/>
        <w:rPr>
          <w:rFonts w:ascii="Arial" w:eastAsia="Times New Roman" w:hAnsi="Arial" w:cs="Arial"/>
          <w:color w:val="4A4A4A"/>
          <w:sz w:val="27"/>
          <w:szCs w:val="27"/>
        </w:rPr>
      </w:pPr>
      <w:r w:rsidRPr="00E80AED">
        <w:rPr>
          <w:rFonts w:ascii="Arial" w:eastAsia="Times New Roman" w:hAnsi="Arial" w:cs="Arial"/>
          <w:b/>
          <w:bCs/>
          <w:color w:val="4A4A4A"/>
          <w:sz w:val="27"/>
          <w:szCs w:val="27"/>
        </w:rPr>
        <w:t>Q33. What is the difference between innerHTML &amp; innerText?</w:t>
      </w:r>
    </w:p>
    <w:p w:rsidR="00E80AED" w:rsidRPr="00E80AED" w:rsidRDefault="00E80AED" w:rsidP="00E80AED">
      <w:pPr>
        <w:spacing w:after="100" w:afterAutospacing="1" w:line="240" w:lineRule="auto"/>
        <w:rPr>
          <w:rFonts w:ascii="Arial" w:eastAsia="Times New Roman" w:hAnsi="Arial" w:cs="Arial"/>
          <w:color w:val="4A4A4A"/>
          <w:sz w:val="24"/>
          <w:szCs w:val="24"/>
        </w:rPr>
      </w:pPr>
      <w:proofErr w:type="gramStart"/>
      <w:r w:rsidRPr="00E80AED">
        <w:rPr>
          <w:rFonts w:ascii="Arial" w:eastAsia="Times New Roman" w:hAnsi="Arial" w:cs="Arial"/>
          <w:b/>
          <w:bCs/>
          <w:color w:val="4A4A4A"/>
          <w:sz w:val="24"/>
          <w:szCs w:val="24"/>
        </w:rPr>
        <w:t>innerHTML</w:t>
      </w:r>
      <w:proofErr w:type="gramEnd"/>
      <w:r w:rsidRPr="00E80AED">
        <w:rPr>
          <w:rFonts w:ascii="Arial" w:eastAsia="Times New Roman" w:hAnsi="Arial" w:cs="Arial"/>
          <w:color w:val="4A4A4A"/>
          <w:sz w:val="24"/>
          <w:szCs w:val="24"/>
        </w:rPr>
        <w:t> – It will process an HTML tag if found in a string</w:t>
      </w:r>
    </w:p>
    <w:p w:rsidR="00E80AED" w:rsidRPr="00E80AED" w:rsidRDefault="00E80AED" w:rsidP="00E80AED">
      <w:pPr>
        <w:spacing w:after="100" w:afterAutospacing="1" w:line="240" w:lineRule="auto"/>
        <w:rPr>
          <w:rFonts w:ascii="Arial" w:eastAsia="Times New Roman" w:hAnsi="Arial" w:cs="Arial"/>
          <w:color w:val="4A4A4A"/>
          <w:sz w:val="24"/>
          <w:szCs w:val="24"/>
        </w:rPr>
      </w:pPr>
      <w:proofErr w:type="gramStart"/>
      <w:r w:rsidRPr="00E80AED">
        <w:rPr>
          <w:rFonts w:ascii="Arial" w:eastAsia="Times New Roman" w:hAnsi="Arial" w:cs="Arial"/>
          <w:b/>
          <w:bCs/>
          <w:color w:val="4A4A4A"/>
          <w:sz w:val="24"/>
          <w:szCs w:val="24"/>
        </w:rPr>
        <w:t>innerText</w:t>
      </w:r>
      <w:proofErr w:type="gramEnd"/>
      <w:r w:rsidRPr="00E80AED">
        <w:rPr>
          <w:rFonts w:ascii="Arial" w:eastAsia="Times New Roman" w:hAnsi="Arial" w:cs="Arial"/>
          <w:color w:val="4A4A4A"/>
          <w:sz w:val="24"/>
          <w:szCs w:val="24"/>
        </w:rPr>
        <w:t> – It will not process an HTML tag if found in a string</w:t>
      </w:r>
    </w:p>
    <w:p w:rsidR="00E80AED" w:rsidRPr="00E80AED" w:rsidRDefault="00E80AED" w:rsidP="00E80AED">
      <w:pPr>
        <w:spacing w:after="100" w:afterAutospacing="1" w:line="240" w:lineRule="auto"/>
        <w:outlineLvl w:val="2"/>
        <w:rPr>
          <w:rFonts w:ascii="Arial" w:eastAsia="Times New Roman" w:hAnsi="Arial" w:cs="Arial"/>
          <w:color w:val="4A4A4A"/>
          <w:sz w:val="27"/>
          <w:szCs w:val="27"/>
        </w:rPr>
      </w:pPr>
      <w:r w:rsidRPr="00E80AED">
        <w:rPr>
          <w:rFonts w:ascii="Arial" w:eastAsia="Times New Roman" w:hAnsi="Arial" w:cs="Arial"/>
          <w:b/>
          <w:bCs/>
          <w:color w:val="4A4A4A"/>
          <w:sz w:val="27"/>
          <w:szCs w:val="27"/>
        </w:rPr>
        <w:t>Q34. What is an event bubbling in JavaScript?</w:t>
      </w:r>
    </w:p>
    <w:p w:rsidR="00E80AED" w:rsidRPr="00E80AED" w:rsidRDefault="00E80AED" w:rsidP="00E80AED">
      <w:pPr>
        <w:spacing w:after="100" w:afterAutospacing="1" w:line="240" w:lineRule="auto"/>
        <w:jc w:val="both"/>
        <w:rPr>
          <w:rFonts w:ascii="Arial" w:eastAsia="Times New Roman" w:hAnsi="Arial" w:cs="Arial"/>
          <w:color w:val="4A4A4A"/>
          <w:sz w:val="24"/>
          <w:szCs w:val="24"/>
        </w:rPr>
      </w:pPr>
      <w:r w:rsidRPr="00E80AED">
        <w:rPr>
          <w:rFonts w:ascii="Arial" w:eastAsia="Times New Roman" w:hAnsi="Arial" w:cs="Arial"/>
          <w:color w:val="4A4A4A"/>
          <w:sz w:val="24"/>
          <w:szCs w:val="24"/>
        </w:rPr>
        <w:t>Event bubbling is a way of </w:t>
      </w:r>
      <w:r w:rsidRPr="00E80AED">
        <w:rPr>
          <w:rFonts w:ascii="Arial" w:eastAsia="Times New Roman" w:hAnsi="Arial" w:cs="Arial"/>
          <w:b/>
          <w:bCs/>
          <w:color w:val="4A4A4A"/>
          <w:sz w:val="24"/>
          <w:szCs w:val="24"/>
        </w:rPr>
        <w:t>event propagation</w:t>
      </w:r>
      <w:r w:rsidRPr="00E80AED">
        <w:rPr>
          <w:rFonts w:ascii="Arial" w:eastAsia="Times New Roman" w:hAnsi="Arial" w:cs="Arial"/>
          <w:color w:val="4A4A4A"/>
          <w:sz w:val="24"/>
          <w:szCs w:val="24"/>
        </w:rPr>
        <w:t> in the HTML DOM API, when an event occurs in an element inside another element, and both elements have registered a handle for that event. With bubbling, the event is first captured and handled by the </w:t>
      </w:r>
      <w:r w:rsidRPr="00E80AED">
        <w:rPr>
          <w:rFonts w:ascii="Arial" w:eastAsia="Times New Roman" w:hAnsi="Arial" w:cs="Arial"/>
          <w:b/>
          <w:bCs/>
          <w:color w:val="4A4A4A"/>
          <w:sz w:val="24"/>
          <w:szCs w:val="24"/>
        </w:rPr>
        <w:t>innermost</w:t>
      </w:r>
      <w:r w:rsidRPr="00E80AED">
        <w:rPr>
          <w:rFonts w:ascii="Arial" w:eastAsia="Times New Roman" w:hAnsi="Arial" w:cs="Arial"/>
          <w:color w:val="4A4A4A"/>
          <w:sz w:val="24"/>
          <w:szCs w:val="24"/>
        </w:rPr>
        <w:t> element and then propagated to outer elements. The execution starts from that event and goes to its parent element. Then the execution passes to its parent element and so on till the body element.</w:t>
      </w:r>
    </w:p>
    <w:p w:rsidR="00E80AED" w:rsidRPr="00E80AED" w:rsidRDefault="00E80AED" w:rsidP="00E80AED">
      <w:pPr>
        <w:spacing w:after="0" w:line="240" w:lineRule="auto"/>
        <w:rPr>
          <w:rFonts w:ascii="Times New Roman" w:eastAsia="Times New Roman" w:hAnsi="Times New Roman" w:cs="Times New Roman"/>
          <w:color w:val="007BFF"/>
          <w:sz w:val="24"/>
          <w:szCs w:val="24"/>
        </w:rPr>
      </w:pPr>
      <w:r w:rsidRPr="00E80AED">
        <w:rPr>
          <w:rFonts w:ascii="Times New Roman" w:eastAsia="Times New Roman" w:hAnsi="Times New Roman" w:cs="Times New Roman"/>
          <w:sz w:val="24"/>
          <w:szCs w:val="24"/>
        </w:rPr>
        <w:fldChar w:fldCharType="begin"/>
      </w:r>
      <w:r w:rsidRPr="00E80AED">
        <w:rPr>
          <w:rFonts w:ascii="Times New Roman" w:eastAsia="Times New Roman" w:hAnsi="Times New Roman" w:cs="Times New Roman"/>
          <w:sz w:val="24"/>
          <w:szCs w:val="24"/>
        </w:rPr>
        <w:instrText xml:space="preserve"> HYPERLINK "https://www.edureka.co/mymock-interview-service" \t "_blank" </w:instrText>
      </w:r>
      <w:r w:rsidRPr="00E80AED">
        <w:rPr>
          <w:rFonts w:ascii="Times New Roman" w:eastAsia="Times New Roman" w:hAnsi="Times New Roman" w:cs="Times New Roman"/>
          <w:sz w:val="24"/>
          <w:szCs w:val="24"/>
        </w:rPr>
        <w:fldChar w:fldCharType="separate"/>
      </w:r>
    </w:p>
    <w:p w:rsidR="00E80AED" w:rsidRPr="00E80AED" w:rsidRDefault="00E80AED" w:rsidP="00E80AED">
      <w:pPr>
        <w:spacing w:after="0" w:line="240" w:lineRule="auto"/>
        <w:rPr>
          <w:rFonts w:ascii="Times New Roman" w:eastAsia="Times New Roman" w:hAnsi="Times New Roman" w:cs="Times New Roman"/>
          <w:sz w:val="24"/>
          <w:szCs w:val="24"/>
        </w:rPr>
      </w:pPr>
      <w:r w:rsidRPr="00E80AED">
        <w:rPr>
          <w:rFonts w:ascii="Arial" w:eastAsia="Times New Roman" w:hAnsi="Arial" w:cs="Arial"/>
          <w:i/>
          <w:iCs/>
          <w:color w:val="FFFFFF"/>
          <w:sz w:val="24"/>
          <w:szCs w:val="24"/>
        </w:rPr>
        <w:t>Powered by Edureka</w:t>
      </w:r>
      <w:r w:rsidRPr="00E80AED">
        <w:rPr>
          <w:rFonts w:ascii="Arial" w:eastAsia="Times New Roman" w:hAnsi="Arial" w:cs="Arial"/>
          <w:noProof/>
          <w:color w:val="007BFF"/>
          <w:sz w:val="24"/>
          <w:szCs w:val="24"/>
        </w:rPr>
        <w:drawing>
          <wp:inline distT="0" distB="0" distL="0" distR="0" wp14:anchorId="7C36E119" wp14:editId="606675EA">
            <wp:extent cx="1724025" cy="1076325"/>
            <wp:effectExtent l="0" t="0" r="9525" b="9525"/>
            <wp:docPr id="8" name="Picture 8" descr="Mock Interview">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ock Interview">
                      <a:hlinkClick r:id="rId10"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4025" cy="1076325"/>
                    </a:xfrm>
                    <a:prstGeom prst="rect">
                      <a:avLst/>
                    </a:prstGeom>
                    <a:noFill/>
                    <a:ln>
                      <a:noFill/>
                    </a:ln>
                  </pic:spPr>
                </pic:pic>
              </a:graphicData>
            </a:graphic>
          </wp:inline>
        </w:drawing>
      </w:r>
    </w:p>
    <w:p w:rsidR="00E80AED" w:rsidRPr="00E80AED" w:rsidRDefault="00E80AED" w:rsidP="00E80AED">
      <w:pPr>
        <w:spacing w:before="100" w:beforeAutospacing="1" w:after="150" w:line="240" w:lineRule="auto"/>
        <w:outlineLvl w:val="2"/>
        <w:rPr>
          <w:rFonts w:ascii="inherit" w:eastAsia="Times New Roman" w:hAnsi="inherit" w:cs="Arial"/>
          <w:b/>
          <w:bCs/>
          <w:color w:val="FFFFFF"/>
          <w:sz w:val="27"/>
          <w:szCs w:val="27"/>
        </w:rPr>
      </w:pPr>
      <w:r w:rsidRPr="00E80AED">
        <w:rPr>
          <w:rFonts w:ascii="inherit" w:eastAsia="Times New Roman" w:hAnsi="inherit" w:cs="Arial"/>
          <w:b/>
          <w:bCs/>
          <w:color w:val="FFFFFF"/>
          <w:sz w:val="27"/>
          <w:szCs w:val="27"/>
        </w:rPr>
        <w:lastRenderedPageBreak/>
        <w:t>Javascript Mock interviews for you</w:t>
      </w:r>
    </w:p>
    <w:p w:rsidR="00E80AED" w:rsidRPr="00E80AED" w:rsidRDefault="00E80AED" w:rsidP="00E80AED">
      <w:pPr>
        <w:numPr>
          <w:ilvl w:val="0"/>
          <w:numId w:val="22"/>
        </w:numPr>
        <w:spacing w:after="75" w:line="240" w:lineRule="auto"/>
        <w:ind w:left="1020" w:right="300"/>
        <w:rPr>
          <w:rFonts w:ascii="Arial" w:eastAsia="Times New Roman" w:hAnsi="Arial" w:cs="Arial"/>
          <w:b/>
          <w:bCs/>
          <w:color w:val="FFFFFF"/>
          <w:sz w:val="24"/>
          <w:szCs w:val="24"/>
        </w:rPr>
      </w:pPr>
      <w:r w:rsidRPr="00E80AED">
        <w:rPr>
          <w:rFonts w:ascii="Arial" w:eastAsia="Times New Roman" w:hAnsi="Arial" w:cs="Arial"/>
          <w:b/>
          <w:bCs/>
          <w:color w:val="FFFFFF"/>
          <w:sz w:val="24"/>
          <w:szCs w:val="24"/>
        </w:rPr>
        <w:t>Interviews by Industry Experts</w:t>
      </w:r>
    </w:p>
    <w:p w:rsidR="00E80AED" w:rsidRPr="00E80AED" w:rsidRDefault="00E80AED" w:rsidP="00E80AED">
      <w:pPr>
        <w:numPr>
          <w:ilvl w:val="0"/>
          <w:numId w:val="22"/>
        </w:numPr>
        <w:spacing w:after="75" w:line="240" w:lineRule="auto"/>
        <w:ind w:left="1020" w:right="300"/>
        <w:rPr>
          <w:rFonts w:ascii="Arial" w:eastAsia="Times New Roman" w:hAnsi="Arial" w:cs="Arial"/>
          <w:b/>
          <w:bCs/>
          <w:color w:val="FFFFFF"/>
          <w:sz w:val="24"/>
          <w:szCs w:val="24"/>
        </w:rPr>
      </w:pPr>
      <w:r w:rsidRPr="00E80AED">
        <w:rPr>
          <w:rFonts w:ascii="Arial" w:eastAsia="Times New Roman" w:hAnsi="Arial" w:cs="Arial"/>
          <w:b/>
          <w:bCs/>
          <w:color w:val="FFFFFF"/>
          <w:sz w:val="24"/>
          <w:szCs w:val="24"/>
        </w:rPr>
        <w:t>Personalized detailed interview feedback</w:t>
      </w:r>
    </w:p>
    <w:p w:rsidR="00E80AED" w:rsidRPr="00E80AED" w:rsidRDefault="00E80AED" w:rsidP="00E80AED">
      <w:pPr>
        <w:numPr>
          <w:ilvl w:val="0"/>
          <w:numId w:val="22"/>
        </w:numPr>
        <w:spacing w:after="75" w:line="240" w:lineRule="auto"/>
        <w:ind w:left="1020" w:right="300"/>
        <w:rPr>
          <w:rFonts w:ascii="Arial" w:eastAsia="Times New Roman" w:hAnsi="Arial" w:cs="Arial"/>
          <w:b/>
          <w:bCs/>
          <w:color w:val="FFFFFF"/>
          <w:sz w:val="24"/>
          <w:szCs w:val="24"/>
        </w:rPr>
      </w:pPr>
      <w:r w:rsidRPr="00E80AED">
        <w:rPr>
          <w:rFonts w:ascii="Arial" w:eastAsia="Times New Roman" w:hAnsi="Arial" w:cs="Arial"/>
          <w:b/>
          <w:bCs/>
          <w:color w:val="FFFFFF"/>
          <w:sz w:val="24"/>
          <w:szCs w:val="24"/>
        </w:rPr>
        <w:t>Access to exclusive and curated content</w:t>
      </w:r>
    </w:p>
    <w:p w:rsidR="00E80AED" w:rsidRPr="00E80AED" w:rsidRDefault="00E80AED" w:rsidP="00E80AED">
      <w:pPr>
        <w:spacing w:after="0" w:line="240" w:lineRule="auto"/>
        <w:rPr>
          <w:rFonts w:ascii="Arial" w:eastAsia="Times New Roman" w:hAnsi="Arial" w:cs="Arial"/>
          <w:color w:val="007BFF"/>
          <w:sz w:val="24"/>
          <w:szCs w:val="24"/>
        </w:rPr>
      </w:pPr>
      <w:r w:rsidRPr="00E80AED">
        <w:rPr>
          <w:rFonts w:ascii="Arial" w:eastAsia="Times New Roman" w:hAnsi="Arial" w:cs="Arial"/>
          <w:color w:val="007BFF"/>
          <w:sz w:val="24"/>
          <w:szCs w:val="24"/>
        </w:rPr>
        <w:t>SCHEDULE NOW</w:t>
      </w:r>
    </w:p>
    <w:p w:rsidR="00E80AED" w:rsidRPr="00E80AED" w:rsidRDefault="00E80AED" w:rsidP="00E80AED">
      <w:pPr>
        <w:spacing w:after="0" w:line="240" w:lineRule="auto"/>
        <w:rPr>
          <w:rFonts w:ascii="Times New Roman" w:eastAsia="Times New Roman" w:hAnsi="Times New Roman" w:cs="Times New Roman"/>
          <w:sz w:val="24"/>
          <w:szCs w:val="24"/>
        </w:rPr>
      </w:pPr>
      <w:r w:rsidRPr="00E80AED">
        <w:rPr>
          <w:rFonts w:ascii="Times New Roman" w:eastAsia="Times New Roman" w:hAnsi="Times New Roman" w:cs="Times New Roman"/>
          <w:sz w:val="24"/>
          <w:szCs w:val="24"/>
        </w:rPr>
        <w:fldChar w:fldCharType="end"/>
      </w:r>
    </w:p>
    <w:p w:rsidR="00E80AED" w:rsidRPr="00E80AED" w:rsidRDefault="00E80AED" w:rsidP="00E80AED">
      <w:pPr>
        <w:spacing w:after="100" w:afterAutospacing="1" w:line="240" w:lineRule="auto"/>
        <w:outlineLvl w:val="2"/>
        <w:rPr>
          <w:rFonts w:ascii="Arial" w:eastAsia="Times New Roman" w:hAnsi="Arial" w:cs="Arial"/>
          <w:color w:val="4A4A4A"/>
          <w:sz w:val="27"/>
          <w:szCs w:val="27"/>
        </w:rPr>
      </w:pPr>
      <w:r w:rsidRPr="00E80AED">
        <w:rPr>
          <w:rFonts w:ascii="Arial" w:eastAsia="Times New Roman" w:hAnsi="Arial" w:cs="Arial"/>
          <w:b/>
          <w:bCs/>
          <w:color w:val="4A4A4A"/>
          <w:sz w:val="27"/>
          <w:szCs w:val="27"/>
        </w:rPr>
        <w:t>Q35. What is NaN in JavaScript?</w:t>
      </w:r>
    </w:p>
    <w:p w:rsidR="00E80AED" w:rsidRPr="00E80AED" w:rsidRDefault="00E80AED" w:rsidP="00E80AED">
      <w:pPr>
        <w:spacing w:after="100" w:afterAutospacing="1" w:line="240" w:lineRule="auto"/>
        <w:jc w:val="both"/>
        <w:rPr>
          <w:rFonts w:ascii="Arial" w:eastAsia="Times New Roman" w:hAnsi="Arial" w:cs="Arial"/>
          <w:color w:val="4A4A4A"/>
          <w:sz w:val="24"/>
          <w:szCs w:val="24"/>
        </w:rPr>
      </w:pPr>
      <w:r w:rsidRPr="00E80AED">
        <w:rPr>
          <w:rFonts w:ascii="Arial" w:eastAsia="Times New Roman" w:hAnsi="Arial" w:cs="Arial"/>
          <w:b/>
          <w:bCs/>
          <w:color w:val="4A4A4A"/>
          <w:sz w:val="24"/>
          <w:szCs w:val="24"/>
        </w:rPr>
        <w:t>NaN</w:t>
      </w:r>
      <w:r w:rsidRPr="00E80AED">
        <w:rPr>
          <w:rFonts w:ascii="Arial" w:eastAsia="Times New Roman" w:hAnsi="Arial" w:cs="Arial"/>
          <w:color w:val="4A4A4A"/>
          <w:sz w:val="24"/>
          <w:szCs w:val="24"/>
        </w:rPr>
        <w:t> is a short form of </w:t>
      </w:r>
      <w:r w:rsidRPr="00E80AED">
        <w:rPr>
          <w:rFonts w:ascii="Arial" w:eastAsia="Times New Roman" w:hAnsi="Arial" w:cs="Arial"/>
          <w:b/>
          <w:bCs/>
          <w:color w:val="4A4A4A"/>
          <w:sz w:val="24"/>
          <w:szCs w:val="24"/>
        </w:rPr>
        <w:t>Not a Number.</w:t>
      </w:r>
      <w:r w:rsidRPr="00E80AED">
        <w:rPr>
          <w:rFonts w:ascii="Arial" w:eastAsia="Times New Roman" w:hAnsi="Arial" w:cs="Arial"/>
          <w:color w:val="4A4A4A"/>
          <w:sz w:val="24"/>
          <w:szCs w:val="24"/>
        </w:rPr>
        <w:t> Since NaN always compares unequal to any number, including NaN, it is usually used to indicate an error condition for a function that should return a valid number. When a string or something else is being </w:t>
      </w:r>
      <w:r w:rsidRPr="00E80AED">
        <w:rPr>
          <w:rFonts w:ascii="Arial" w:eastAsia="Times New Roman" w:hAnsi="Arial" w:cs="Arial"/>
          <w:b/>
          <w:bCs/>
          <w:color w:val="4A4A4A"/>
          <w:sz w:val="24"/>
          <w:szCs w:val="24"/>
        </w:rPr>
        <w:t>converted</w:t>
      </w:r>
      <w:r w:rsidRPr="00E80AED">
        <w:rPr>
          <w:rFonts w:ascii="Arial" w:eastAsia="Times New Roman" w:hAnsi="Arial" w:cs="Arial"/>
          <w:color w:val="4A4A4A"/>
          <w:sz w:val="24"/>
          <w:szCs w:val="24"/>
        </w:rPr>
        <w:t> into a </w:t>
      </w:r>
      <w:r w:rsidRPr="00E80AED">
        <w:rPr>
          <w:rFonts w:ascii="Arial" w:eastAsia="Times New Roman" w:hAnsi="Arial" w:cs="Arial"/>
          <w:b/>
          <w:bCs/>
          <w:color w:val="4A4A4A"/>
          <w:sz w:val="24"/>
          <w:szCs w:val="24"/>
        </w:rPr>
        <w:t>number</w:t>
      </w:r>
      <w:r w:rsidRPr="00E80AED">
        <w:rPr>
          <w:rFonts w:ascii="Arial" w:eastAsia="Times New Roman" w:hAnsi="Arial" w:cs="Arial"/>
          <w:color w:val="4A4A4A"/>
          <w:sz w:val="24"/>
          <w:szCs w:val="24"/>
        </w:rPr>
        <w:t> and that cannot be done, then we get to see NaN.</w:t>
      </w:r>
    </w:p>
    <w:p w:rsidR="00E80AED" w:rsidRPr="00E80AED" w:rsidRDefault="00E80AED" w:rsidP="00E80AED">
      <w:pPr>
        <w:spacing w:after="100" w:afterAutospacing="1" w:line="240" w:lineRule="auto"/>
        <w:outlineLvl w:val="2"/>
        <w:rPr>
          <w:rFonts w:ascii="Arial" w:eastAsia="Times New Roman" w:hAnsi="Arial" w:cs="Arial"/>
          <w:color w:val="4A4A4A"/>
          <w:sz w:val="27"/>
          <w:szCs w:val="27"/>
        </w:rPr>
      </w:pPr>
      <w:r w:rsidRPr="00E80AED">
        <w:rPr>
          <w:rFonts w:ascii="Arial" w:eastAsia="Times New Roman" w:hAnsi="Arial" w:cs="Arial"/>
          <w:b/>
          <w:bCs/>
          <w:color w:val="4A4A4A"/>
          <w:sz w:val="27"/>
          <w:szCs w:val="27"/>
        </w:rPr>
        <w:t>Q36. How do JavaScript primitive/object types passed in functions?</w:t>
      </w:r>
    </w:p>
    <w:p w:rsidR="00E80AED" w:rsidRPr="00E80AED" w:rsidRDefault="00E80AED" w:rsidP="00E80AED">
      <w:pPr>
        <w:spacing w:after="100" w:afterAutospacing="1" w:line="240" w:lineRule="auto"/>
        <w:jc w:val="both"/>
        <w:rPr>
          <w:rFonts w:ascii="Arial" w:eastAsia="Times New Roman" w:hAnsi="Arial" w:cs="Arial"/>
          <w:color w:val="4A4A4A"/>
          <w:sz w:val="24"/>
          <w:szCs w:val="24"/>
        </w:rPr>
      </w:pPr>
      <w:r w:rsidRPr="00E80AED">
        <w:rPr>
          <w:rFonts w:ascii="Arial" w:eastAsia="Times New Roman" w:hAnsi="Arial" w:cs="Arial"/>
          <w:color w:val="4A4A4A"/>
          <w:sz w:val="24"/>
          <w:szCs w:val="24"/>
        </w:rPr>
        <w:t>One of the differences between the two is that Primitive Data Types are passed By Value and Objects are passed By Reference.</w:t>
      </w:r>
    </w:p>
    <w:p w:rsidR="00E80AED" w:rsidRPr="00E80AED" w:rsidRDefault="00E80AED" w:rsidP="00E80AED">
      <w:pPr>
        <w:numPr>
          <w:ilvl w:val="0"/>
          <w:numId w:val="23"/>
        </w:numPr>
        <w:spacing w:before="100" w:beforeAutospacing="1" w:after="100" w:afterAutospacing="1" w:line="240" w:lineRule="auto"/>
        <w:jc w:val="both"/>
        <w:rPr>
          <w:rFonts w:ascii="Arial" w:eastAsia="Times New Roman" w:hAnsi="Arial" w:cs="Arial"/>
          <w:color w:val="4A4A4A"/>
          <w:sz w:val="24"/>
          <w:szCs w:val="24"/>
        </w:rPr>
      </w:pPr>
      <w:r w:rsidRPr="00E80AED">
        <w:rPr>
          <w:rFonts w:ascii="Arial" w:eastAsia="Times New Roman" w:hAnsi="Arial" w:cs="Arial"/>
          <w:b/>
          <w:bCs/>
          <w:color w:val="4A4A4A"/>
          <w:sz w:val="24"/>
          <w:szCs w:val="24"/>
        </w:rPr>
        <w:t>By Value</w:t>
      </w:r>
      <w:r w:rsidRPr="00E80AED">
        <w:rPr>
          <w:rFonts w:ascii="Arial" w:eastAsia="Times New Roman" w:hAnsi="Arial" w:cs="Arial"/>
          <w:color w:val="4A4A4A"/>
          <w:sz w:val="24"/>
          <w:szCs w:val="24"/>
        </w:rPr>
        <w:t> means creating a COPY of the original. Picture it like twins: they are born exactly the same, but the first twin doesn’t lose a leg when the second twin loses his in the war.</w:t>
      </w:r>
    </w:p>
    <w:p w:rsidR="00E80AED" w:rsidRPr="00E80AED" w:rsidRDefault="00E80AED" w:rsidP="00E80AED">
      <w:pPr>
        <w:numPr>
          <w:ilvl w:val="0"/>
          <w:numId w:val="23"/>
        </w:numPr>
        <w:spacing w:before="100" w:beforeAutospacing="1" w:after="100" w:afterAutospacing="1" w:line="240" w:lineRule="auto"/>
        <w:jc w:val="both"/>
        <w:rPr>
          <w:rFonts w:ascii="Arial" w:eastAsia="Times New Roman" w:hAnsi="Arial" w:cs="Arial"/>
          <w:color w:val="4A4A4A"/>
          <w:sz w:val="24"/>
          <w:szCs w:val="24"/>
        </w:rPr>
      </w:pPr>
      <w:r w:rsidRPr="00E80AED">
        <w:rPr>
          <w:rFonts w:ascii="Arial" w:eastAsia="Times New Roman" w:hAnsi="Arial" w:cs="Arial"/>
          <w:color w:val="4A4A4A"/>
          <w:sz w:val="24"/>
          <w:szCs w:val="24"/>
        </w:rPr>
        <w:t> </w:t>
      </w:r>
      <w:r w:rsidRPr="00E80AED">
        <w:rPr>
          <w:rFonts w:ascii="Arial" w:eastAsia="Times New Roman" w:hAnsi="Arial" w:cs="Arial"/>
          <w:b/>
          <w:bCs/>
          <w:color w:val="4A4A4A"/>
          <w:sz w:val="24"/>
          <w:szCs w:val="24"/>
        </w:rPr>
        <w:t>By Reference</w:t>
      </w:r>
      <w:r w:rsidRPr="00E80AED">
        <w:rPr>
          <w:rFonts w:ascii="Arial" w:eastAsia="Times New Roman" w:hAnsi="Arial" w:cs="Arial"/>
          <w:color w:val="4A4A4A"/>
          <w:sz w:val="24"/>
          <w:szCs w:val="24"/>
        </w:rPr>
        <w:t> means creating an ALIAS to the original. When your Mom calls you “Pumpkin Pie” although your name is Margaret, this doesn’t suddenly give birth to a clone of yourself: you are still one, but you can be called by these two very different names.</w:t>
      </w:r>
    </w:p>
    <w:p w:rsidR="00E80AED" w:rsidRPr="00E80AED" w:rsidRDefault="00E80AED" w:rsidP="00E80AED">
      <w:pPr>
        <w:spacing w:after="100" w:afterAutospacing="1" w:line="240" w:lineRule="auto"/>
        <w:outlineLvl w:val="2"/>
        <w:rPr>
          <w:rFonts w:ascii="Arial" w:eastAsia="Times New Roman" w:hAnsi="Arial" w:cs="Arial"/>
          <w:color w:val="4A4A4A"/>
          <w:sz w:val="27"/>
          <w:szCs w:val="27"/>
        </w:rPr>
      </w:pPr>
      <w:r w:rsidRPr="00E80AED">
        <w:rPr>
          <w:rFonts w:ascii="Arial" w:eastAsia="Times New Roman" w:hAnsi="Arial" w:cs="Arial"/>
          <w:b/>
          <w:bCs/>
          <w:color w:val="4A4A4A"/>
          <w:sz w:val="27"/>
          <w:szCs w:val="27"/>
        </w:rPr>
        <w:t>Q37. How can you convert the string of any base to integer in JavaScript?</w:t>
      </w:r>
    </w:p>
    <w:p w:rsidR="00E80AED" w:rsidRPr="00E80AED" w:rsidRDefault="00E80AED" w:rsidP="00E80AED">
      <w:pPr>
        <w:spacing w:after="100" w:afterAutospacing="1" w:line="240" w:lineRule="auto"/>
        <w:jc w:val="both"/>
        <w:rPr>
          <w:rFonts w:ascii="Arial" w:eastAsia="Times New Roman" w:hAnsi="Arial" w:cs="Arial"/>
          <w:color w:val="4A4A4A"/>
          <w:sz w:val="24"/>
          <w:szCs w:val="24"/>
        </w:rPr>
      </w:pPr>
      <w:r w:rsidRPr="00E80AED">
        <w:rPr>
          <w:rFonts w:ascii="Arial" w:eastAsia="Times New Roman" w:hAnsi="Arial" w:cs="Arial"/>
          <w:color w:val="4A4A4A"/>
          <w:sz w:val="24"/>
          <w:szCs w:val="24"/>
        </w:rPr>
        <w:t>The </w:t>
      </w:r>
      <w:proofErr w:type="gramStart"/>
      <w:r w:rsidRPr="00E80AED">
        <w:rPr>
          <w:rFonts w:ascii="Arial" w:eastAsia="Times New Roman" w:hAnsi="Arial" w:cs="Arial"/>
          <w:b/>
          <w:bCs/>
          <w:color w:val="4A4A4A"/>
          <w:sz w:val="24"/>
          <w:szCs w:val="24"/>
        </w:rPr>
        <w:t>parseInt(</w:t>
      </w:r>
      <w:proofErr w:type="gramEnd"/>
      <w:r w:rsidRPr="00E80AED">
        <w:rPr>
          <w:rFonts w:ascii="Arial" w:eastAsia="Times New Roman" w:hAnsi="Arial" w:cs="Arial"/>
          <w:b/>
          <w:bCs/>
          <w:color w:val="4A4A4A"/>
          <w:sz w:val="24"/>
          <w:szCs w:val="24"/>
        </w:rPr>
        <w:t>)</w:t>
      </w:r>
      <w:r w:rsidRPr="00E80AED">
        <w:rPr>
          <w:rFonts w:ascii="Arial" w:eastAsia="Times New Roman" w:hAnsi="Arial" w:cs="Arial"/>
          <w:color w:val="4A4A4A"/>
          <w:sz w:val="24"/>
          <w:szCs w:val="24"/>
        </w:rPr>
        <w:t> function is used to convert numbers between different bases. It takes the string to be converted as its first parameter, and the second parameter is the base of the given string.</w:t>
      </w:r>
    </w:p>
    <w:p w:rsidR="00E80AED" w:rsidRPr="00E80AED" w:rsidRDefault="00E80AED" w:rsidP="00E80AED">
      <w:pPr>
        <w:spacing w:after="100" w:afterAutospacing="1" w:line="240" w:lineRule="auto"/>
        <w:jc w:val="both"/>
        <w:rPr>
          <w:rFonts w:ascii="Arial" w:eastAsia="Times New Roman" w:hAnsi="Arial" w:cs="Arial"/>
          <w:color w:val="4A4A4A"/>
          <w:sz w:val="24"/>
          <w:szCs w:val="24"/>
        </w:rPr>
      </w:pPr>
      <w:r w:rsidRPr="00E80AED">
        <w:rPr>
          <w:rFonts w:ascii="Arial" w:eastAsia="Times New Roman" w:hAnsi="Arial" w:cs="Arial"/>
          <w:color w:val="4A4A4A"/>
          <w:sz w:val="24"/>
          <w:szCs w:val="24"/>
        </w:rPr>
        <w:t>For example-</w:t>
      </w:r>
    </w:p>
    <w:tbl>
      <w:tblPr>
        <w:tblW w:w="11175" w:type="dxa"/>
        <w:tblCellMar>
          <w:left w:w="0" w:type="dxa"/>
          <w:right w:w="0" w:type="dxa"/>
        </w:tblCellMar>
        <w:tblLook w:val="04A0" w:firstRow="1" w:lastRow="0" w:firstColumn="1" w:lastColumn="0" w:noHBand="0" w:noVBand="1"/>
      </w:tblPr>
      <w:tblGrid>
        <w:gridCol w:w="540"/>
        <w:gridCol w:w="10635"/>
      </w:tblGrid>
      <w:tr w:rsidR="00E80AED" w:rsidRPr="00E80AED" w:rsidTr="00E80AED">
        <w:tc>
          <w:tcPr>
            <w:tcW w:w="0" w:type="auto"/>
            <w:shd w:val="clear" w:color="auto" w:fill="008DD9"/>
            <w:vAlign w:val="center"/>
            <w:hideMark/>
          </w:tcPr>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Times New Roman" w:eastAsia="Times New Roman" w:hAnsi="Times New Roman" w:cs="Times New Roman"/>
                <w:color w:val="FFFFFF"/>
                <w:sz w:val="24"/>
                <w:szCs w:val="24"/>
              </w:rPr>
              <w:t>1</w:t>
            </w:r>
          </w:p>
        </w:tc>
        <w:tc>
          <w:tcPr>
            <w:tcW w:w="10635" w:type="dxa"/>
            <w:shd w:val="clear" w:color="auto" w:fill="008DD9"/>
            <w:vAlign w:val="center"/>
            <w:hideMark/>
          </w:tcPr>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Courier New" w:eastAsia="Times New Roman" w:hAnsi="Courier New" w:cs="Courier New"/>
                <w:color w:val="FFFFFF"/>
                <w:sz w:val="20"/>
                <w:szCs w:val="20"/>
              </w:rPr>
              <w:t>parseInt("4F", 16)</w:t>
            </w:r>
          </w:p>
        </w:tc>
      </w:tr>
    </w:tbl>
    <w:p w:rsidR="00E80AED" w:rsidRPr="00E80AED" w:rsidRDefault="00E80AED" w:rsidP="00E80AED">
      <w:pPr>
        <w:spacing w:after="100" w:afterAutospacing="1" w:line="240" w:lineRule="auto"/>
        <w:outlineLvl w:val="2"/>
        <w:rPr>
          <w:rFonts w:ascii="Arial" w:eastAsia="Times New Roman" w:hAnsi="Arial" w:cs="Arial"/>
          <w:color w:val="4A4A4A"/>
          <w:sz w:val="27"/>
          <w:szCs w:val="27"/>
        </w:rPr>
      </w:pPr>
      <w:r w:rsidRPr="00E80AED">
        <w:rPr>
          <w:rFonts w:ascii="Arial" w:eastAsia="Times New Roman" w:hAnsi="Arial" w:cs="Arial"/>
          <w:b/>
          <w:bCs/>
          <w:color w:val="4A4A4A"/>
          <w:sz w:val="27"/>
          <w:szCs w:val="27"/>
        </w:rPr>
        <w:t>Q38. What would be the result of 2+5+”3″?</w:t>
      </w:r>
    </w:p>
    <w:p w:rsidR="00E80AED" w:rsidRPr="00E80AED" w:rsidRDefault="00E80AED" w:rsidP="00E80AED">
      <w:pPr>
        <w:spacing w:after="100" w:afterAutospacing="1" w:line="240" w:lineRule="auto"/>
        <w:jc w:val="both"/>
        <w:rPr>
          <w:rFonts w:ascii="Arial" w:eastAsia="Times New Roman" w:hAnsi="Arial" w:cs="Arial"/>
          <w:color w:val="4A4A4A"/>
          <w:sz w:val="24"/>
          <w:szCs w:val="24"/>
        </w:rPr>
      </w:pPr>
      <w:r w:rsidRPr="00E80AED">
        <w:rPr>
          <w:rFonts w:ascii="Arial" w:eastAsia="Times New Roman" w:hAnsi="Arial" w:cs="Arial"/>
          <w:color w:val="4A4A4A"/>
          <w:sz w:val="24"/>
          <w:szCs w:val="24"/>
        </w:rPr>
        <w:t xml:space="preserve">Since 2 and 5 are integers, they will be added numerically. And since 3 is a string, its concatenation will be done. So the result would be 73. </w:t>
      </w:r>
      <w:proofErr w:type="gramStart"/>
      <w:r w:rsidRPr="00E80AED">
        <w:rPr>
          <w:rFonts w:ascii="Arial" w:eastAsia="Times New Roman" w:hAnsi="Arial" w:cs="Arial"/>
          <w:color w:val="4A4A4A"/>
          <w:sz w:val="24"/>
          <w:szCs w:val="24"/>
        </w:rPr>
        <w:t>The ”</w:t>
      </w:r>
      <w:proofErr w:type="gramEnd"/>
      <w:r w:rsidRPr="00E80AED">
        <w:rPr>
          <w:rFonts w:ascii="Arial" w:eastAsia="Times New Roman" w:hAnsi="Arial" w:cs="Arial"/>
          <w:color w:val="4A4A4A"/>
          <w:sz w:val="24"/>
          <w:szCs w:val="24"/>
        </w:rPr>
        <w:t xml:space="preserve"> ” makes all the difference here and represents 3 as a string and not a number.</w:t>
      </w:r>
    </w:p>
    <w:p w:rsidR="00E80AED" w:rsidRPr="00E80AED" w:rsidRDefault="00E80AED" w:rsidP="00E80AED">
      <w:pPr>
        <w:spacing w:after="100" w:afterAutospacing="1" w:line="240" w:lineRule="auto"/>
        <w:outlineLvl w:val="2"/>
        <w:rPr>
          <w:rFonts w:ascii="Arial" w:eastAsia="Times New Roman" w:hAnsi="Arial" w:cs="Arial"/>
          <w:color w:val="4A4A4A"/>
          <w:sz w:val="27"/>
          <w:szCs w:val="27"/>
        </w:rPr>
      </w:pPr>
      <w:r w:rsidRPr="00E80AED">
        <w:rPr>
          <w:rFonts w:ascii="Arial" w:eastAsia="Times New Roman" w:hAnsi="Arial" w:cs="Arial"/>
          <w:b/>
          <w:bCs/>
          <w:color w:val="4A4A4A"/>
          <w:sz w:val="27"/>
          <w:szCs w:val="27"/>
        </w:rPr>
        <w:t>Q39. What are Exports &amp; Imports?</w:t>
      </w:r>
    </w:p>
    <w:p w:rsidR="00E80AED" w:rsidRPr="00E80AED" w:rsidRDefault="00E80AED" w:rsidP="00E80AED">
      <w:pPr>
        <w:spacing w:after="100" w:afterAutospacing="1" w:line="240" w:lineRule="auto"/>
        <w:rPr>
          <w:rFonts w:ascii="Arial" w:eastAsia="Times New Roman" w:hAnsi="Arial" w:cs="Arial"/>
          <w:color w:val="4A4A4A"/>
          <w:sz w:val="24"/>
          <w:szCs w:val="24"/>
        </w:rPr>
      </w:pPr>
      <w:r w:rsidRPr="00E80AED">
        <w:rPr>
          <w:rFonts w:ascii="Arial" w:eastAsia="Times New Roman" w:hAnsi="Arial" w:cs="Arial"/>
          <w:color w:val="4A4A4A"/>
          <w:sz w:val="24"/>
          <w:szCs w:val="24"/>
        </w:rPr>
        <w:lastRenderedPageBreak/>
        <w:t>Imports and exports help us to write modular JavaScript code. Using Imports and exports we can split our code into multiple files. For example-</w:t>
      </w:r>
      <w:bookmarkStart w:id="1" w:name="advanced"/>
      <w:bookmarkEnd w:id="1"/>
    </w:p>
    <w:tbl>
      <w:tblPr>
        <w:tblW w:w="11175" w:type="dxa"/>
        <w:tblCellMar>
          <w:left w:w="0" w:type="dxa"/>
          <w:right w:w="0" w:type="dxa"/>
        </w:tblCellMar>
        <w:tblLook w:val="04A0" w:firstRow="1" w:lastRow="0" w:firstColumn="1" w:lastColumn="0" w:noHBand="0" w:noVBand="1"/>
      </w:tblPr>
      <w:tblGrid>
        <w:gridCol w:w="675"/>
        <w:gridCol w:w="10500"/>
      </w:tblGrid>
      <w:tr w:rsidR="00E80AED" w:rsidRPr="00E80AED" w:rsidTr="00E80AED">
        <w:tc>
          <w:tcPr>
            <w:tcW w:w="0" w:type="auto"/>
            <w:shd w:val="clear" w:color="auto" w:fill="008DD9"/>
            <w:vAlign w:val="center"/>
            <w:hideMark/>
          </w:tcPr>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Times New Roman" w:eastAsia="Times New Roman" w:hAnsi="Times New Roman" w:cs="Times New Roman"/>
                <w:color w:val="FFFFFF"/>
                <w:sz w:val="24"/>
                <w:szCs w:val="24"/>
              </w:rPr>
              <w:t>1</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Times New Roman" w:eastAsia="Times New Roman" w:hAnsi="Times New Roman" w:cs="Times New Roman"/>
                <w:color w:val="FFFFFF"/>
                <w:sz w:val="24"/>
                <w:szCs w:val="24"/>
              </w:rPr>
              <w:t>2</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Times New Roman" w:eastAsia="Times New Roman" w:hAnsi="Times New Roman" w:cs="Times New Roman"/>
                <w:color w:val="FFFFFF"/>
                <w:sz w:val="24"/>
                <w:szCs w:val="24"/>
              </w:rPr>
              <w:t>3</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Times New Roman" w:eastAsia="Times New Roman" w:hAnsi="Times New Roman" w:cs="Times New Roman"/>
                <w:color w:val="FFFFFF"/>
                <w:sz w:val="24"/>
                <w:szCs w:val="24"/>
              </w:rPr>
              <w:t>4</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Times New Roman" w:eastAsia="Times New Roman" w:hAnsi="Times New Roman" w:cs="Times New Roman"/>
                <w:color w:val="FFFFFF"/>
                <w:sz w:val="24"/>
                <w:szCs w:val="24"/>
              </w:rPr>
              <w:t>5</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Times New Roman" w:eastAsia="Times New Roman" w:hAnsi="Times New Roman" w:cs="Times New Roman"/>
                <w:color w:val="FFFFFF"/>
                <w:sz w:val="24"/>
                <w:szCs w:val="24"/>
              </w:rPr>
              <w:t>6</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Times New Roman" w:eastAsia="Times New Roman" w:hAnsi="Times New Roman" w:cs="Times New Roman"/>
                <w:color w:val="FFFFFF"/>
                <w:sz w:val="24"/>
                <w:szCs w:val="24"/>
              </w:rPr>
              <w:t>7</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Times New Roman" w:eastAsia="Times New Roman" w:hAnsi="Times New Roman" w:cs="Times New Roman"/>
                <w:color w:val="FFFFFF"/>
                <w:sz w:val="24"/>
                <w:szCs w:val="24"/>
              </w:rPr>
              <w:t>8</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Times New Roman" w:eastAsia="Times New Roman" w:hAnsi="Times New Roman" w:cs="Times New Roman"/>
                <w:color w:val="FFFFFF"/>
                <w:sz w:val="24"/>
                <w:szCs w:val="24"/>
              </w:rPr>
              <w:t>9</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Times New Roman" w:eastAsia="Times New Roman" w:hAnsi="Times New Roman" w:cs="Times New Roman"/>
                <w:color w:val="FFFFFF"/>
                <w:sz w:val="24"/>
                <w:szCs w:val="24"/>
              </w:rPr>
              <w:t>10</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Times New Roman" w:eastAsia="Times New Roman" w:hAnsi="Times New Roman" w:cs="Times New Roman"/>
                <w:color w:val="FFFFFF"/>
                <w:sz w:val="24"/>
                <w:szCs w:val="24"/>
              </w:rPr>
              <w:t>11</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Times New Roman" w:eastAsia="Times New Roman" w:hAnsi="Times New Roman" w:cs="Times New Roman"/>
                <w:color w:val="FFFFFF"/>
                <w:sz w:val="24"/>
                <w:szCs w:val="24"/>
              </w:rPr>
              <w:t>12</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Times New Roman" w:eastAsia="Times New Roman" w:hAnsi="Times New Roman" w:cs="Times New Roman"/>
                <w:color w:val="FFFFFF"/>
                <w:sz w:val="24"/>
                <w:szCs w:val="24"/>
              </w:rPr>
              <w:t>13</w:t>
            </w:r>
          </w:p>
        </w:tc>
        <w:tc>
          <w:tcPr>
            <w:tcW w:w="10500" w:type="dxa"/>
            <w:shd w:val="clear" w:color="auto" w:fill="008DD9"/>
            <w:vAlign w:val="center"/>
            <w:hideMark/>
          </w:tcPr>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Courier New" w:eastAsia="Times New Roman" w:hAnsi="Courier New" w:cs="Courier New"/>
                <w:color w:val="FFFFFF"/>
                <w:sz w:val="20"/>
                <w:szCs w:val="20"/>
              </w:rPr>
              <w:t>//------ lib.js ------&lt;/span&gt;</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Courier New" w:eastAsia="Times New Roman" w:hAnsi="Courier New" w:cs="Courier New"/>
                <w:color w:val="FFFFFF"/>
                <w:sz w:val="20"/>
                <w:szCs w:val="20"/>
              </w:rPr>
              <w:t>export const sqrt = Math.sqrt;&lt;/span&gt;</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Courier New" w:eastAsia="Times New Roman" w:hAnsi="Courier New" w:cs="Courier New"/>
                <w:color w:val="FFFFFF"/>
                <w:sz w:val="20"/>
                <w:szCs w:val="20"/>
              </w:rPr>
              <w:t>export function square(x) {&lt;/span&gt;</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Courier New" w:eastAsia="Times New Roman" w:hAnsi="Courier New" w:cs="Courier New"/>
                <w:color w:val="FFFFFF"/>
                <w:sz w:val="20"/>
                <w:szCs w:val="20"/>
              </w:rPr>
              <w:t>return x * x;&lt;/span&gt;</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Courier New" w:eastAsia="Times New Roman" w:hAnsi="Courier New" w:cs="Courier New"/>
                <w:color w:val="FFFFFF"/>
                <w:sz w:val="20"/>
                <w:szCs w:val="20"/>
              </w:rPr>
              <w:t>}</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Courier New" w:eastAsia="Times New Roman" w:hAnsi="Courier New" w:cs="Courier New"/>
                <w:color w:val="FFFFFF"/>
                <w:sz w:val="20"/>
                <w:szCs w:val="20"/>
              </w:rPr>
              <w:t>export function diag(x, y) {</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Courier New" w:eastAsia="Times New Roman" w:hAnsi="Courier New" w:cs="Courier New"/>
                <w:color w:val="FFFFFF"/>
                <w:sz w:val="20"/>
                <w:szCs w:val="20"/>
              </w:rPr>
              <w:t>return sqrt(square(x) + square(y));</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Courier New" w:eastAsia="Times New Roman" w:hAnsi="Courier New" w:cs="Courier New"/>
                <w:color w:val="FFFFFF"/>
                <w:sz w:val="20"/>
                <w:szCs w:val="20"/>
              </w:rPr>
              <w:t>}</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Times New Roman" w:eastAsia="Times New Roman" w:hAnsi="Times New Roman" w:cs="Times New Roman"/>
                <w:color w:val="FFFFFF"/>
                <w:sz w:val="24"/>
                <w:szCs w:val="24"/>
              </w:rPr>
              <w:t> </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Courier New" w:eastAsia="Times New Roman" w:hAnsi="Courier New" w:cs="Courier New"/>
                <w:color w:val="FFFFFF"/>
                <w:sz w:val="20"/>
                <w:szCs w:val="20"/>
              </w:rPr>
              <w:t>//------ main.js ------&lt;/span&gt;</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Courier New" w:eastAsia="Times New Roman" w:hAnsi="Courier New" w:cs="Courier New"/>
                <w:color w:val="FFFFFF"/>
                <w:sz w:val="20"/>
                <w:szCs w:val="20"/>
              </w:rPr>
              <w:t> { square, diag } from 'lib';</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Courier New" w:eastAsia="Times New Roman" w:hAnsi="Courier New" w:cs="Courier New"/>
                <w:color w:val="FFFFFF"/>
                <w:sz w:val="20"/>
                <w:szCs w:val="20"/>
              </w:rPr>
              <w:t>console.log(square(5)); // 25</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Courier New" w:eastAsia="Times New Roman" w:hAnsi="Courier New" w:cs="Courier New"/>
                <w:color w:val="FFFFFF"/>
                <w:sz w:val="20"/>
                <w:szCs w:val="20"/>
              </w:rPr>
              <w:t>console.log(diag(4, 3)); // 5</w:t>
            </w:r>
          </w:p>
        </w:tc>
      </w:tr>
    </w:tbl>
    <w:p w:rsidR="00E80AED" w:rsidRPr="00E80AED" w:rsidRDefault="00E80AED" w:rsidP="00E80AED">
      <w:pPr>
        <w:spacing w:after="100" w:afterAutospacing="1" w:line="240" w:lineRule="auto"/>
        <w:rPr>
          <w:rFonts w:ascii="Arial" w:eastAsia="Times New Roman" w:hAnsi="Arial" w:cs="Arial"/>
          <w:color w:val="4A4A4A"/>
          <w:sz w:val="24"/>
          <w:szCs w:val="24"/>
        </w:rPr>
      </w:pPr>
      <w:r w:rsidRPr="00E80AED">
        <w:rPr>
          <w:rFonts w:ascii="Arial" w:eastAsia="Times New Roman" w:hAnsi="Arial" w:cs="Arial"/>
          <w:color w:val="4A4A4A"/>
          <w:sz w:val="24"/>
          <w:szCs w:val="24"/>
        </w:rPr>
        <w:t>Now with this, we have reached the final section of JavaScript Interview Questions.</w:t>
      </w:r>
    </w:p>
    <w:p w:rsidR="00E80AED" w:rsidRPr="00E80AED" w:rsidRDefault="00E80AED" w:rsidP="00E80AED">
      <w:pPr>
        <w:spacing w:after="100" w:afterAutospacing="1" w:line="240" w:lineRule="auto"/>
        <w:jc w:val="center"/>
        <w:outlineLvl w:val="1"/>
        <w:rPr>
          <w:rFonts w:ascii="Arial" w:eastAsia="Times New Roman" w:hAnsi="Arial" w:cs="Arial"/>
          <w:color w:val="4A4A4A"/>
          <w:sz w:val="36"/>
          <w:szCs w:val="36"/>
        </w:rPr>
      </w:pPr>
      <w:r w:rsidRPr="00E80AED">
        <w:rPr>
          <w:rFonts w:ascii="Arial" w:eastAsia="Times New Roman" w:hAnsi="Arial" w:cs="Arial"/>
          <w:b/>
          <w:bCs/>
          <w:color w:val="4A4A4A"/>
          <w:sz w:val="36"/>
          <w:szCs w:val="36"/>
        </w:rPr>
        <w:t>Advanced Level JavaScript Interview Questions</w:t>
      </w:r>
    </w:p>
    <w:p w:rsidR="00E80AED" w:rsidRPr="00E80AED" w:rsidRDefault="00E80AED" w:rsidP="00E80AED">
      <w:pPr>
        <w:spacing w:after="100" w:afterAutospacing="1" w:line="240" w:lineRule="auto"/>
        <w:outlineLvl w:val="2"/>
        <w:rPr>
          <w:rFonts w:ascii="Arial" w:eastAsia="Times New Roman" w:hAnsi="Arial" w:cs="Arial"/>
          <w:color w:val="4A4A4A"/>
          <w:sz w:val="27"/>
          <w:szCs w:val="27"/>
        </w:rPr>
      </w:pPr>
      <w:r w:rsidRPr="00E80AED">
        <w:rPr>
          <w:rFonts w:ascii="Arial" w:eastAsia="Times New Roman" w:hAnsi="Arial" w:cs="Arial"/>
          <w:b/>
          <w:bCs/>
          <w:color w:val="4A4A4A"/>
          <w:sz w:val="27"/>
          <w:szCs w:val="27"/>
        </w:rPr>
        <w:t>Q40. What is the ‘Strict’ mode in JavaScript and how can it be enabled?</w:t>
      </w:r>
    </w:p>
    <w:p w:rsidR="00E80AED" w:rsidRPr="00E80AED" w:rsidRDefault="00E80AED" w:rsidP="00E80AED">
      <w:pPr>
        <w:spacing w:after="100" w:afterAutospacing="1" w:line="240" w:lineRule="auto"/>
        <w:jc w:val="both"/>
        <w:rPr>
          <w:rFonts w:ascii="Arial" w:eastAsia="Times New Roman" w:hAnsi="Arial" w:cs="Arial"/>
          <w:color w:val="4A4A4A"/>
          <w:sz w:val="24"/>
          <w:szCs w:val="24"/>
        </w:rPr>
      </w:pPr>
      <w:r w:rsidRPr="00E80AED">
        <w:rPr>
          <w:rFonts w:ascii="Arial" w:eastAsia="Times New Roman" w:hAnsi="Arial" w:cs="Arial"/>
          <w:color w:val="4A4A4A"/>
          <w:sz w:val="24"/>
          <w:szCs w:val="24"/>
        </w:rPr>
        <w:t>Strict mode is a way to introduce better error-checking into your code.</w:t>
      </w:r>
    </w:p>
    <w:p w:rsidR="00E80AED" w:rsidRPr="00E80AED" w:rsidRDefault="00E80AED" w:rsidP="00E80AED">
      <w:pPr>
        <w:numPr>
          <w:ilvl w:val="0"/>
          <w:numId w:val="24"/>
        </w:numPr>
        <w:spacing w:before="100" w:beforeAutospacing="1" w:after="100" w:afterAutospacing="1" w:line="240" w:lineRule="auto"/>
        <w:jc w:val="both"/>
        <w:rPr>
          <w:rFonts w:ascii="Arial" w:eastAsia="Times New Roman" w:hAnsi="Arial" w:cs="Arial"/>
          <w:color w:val="4A4A4A"/>
          <w:sz w:val="24"/>
          <w:szCs w:val="24"/>
        </w:rPr>
      </w:pPr>
      <w:r w:rsidRPr="00E80AED">
        <w:rPr>
          <w:rFonts w:ascii="Arial" w:eastAsia="Times New Roman" w:hAnsi="Arial" w:cs="Arial"/>
          <w:color w:val="4A4A4A"/>
          <w:sz w:val="24"/>
          <w:szCs w:val="24"/>
        </w:rPr>
        <w:t>When you use strict mode, you cannot use implicitly declared variables, or assign a value to a read-only property, or add a property to an object that is not extensible.</w:t>
      </w:r>
    </w:p>
    <w:p w:rsidR="00E80AED" w:rsidRPr="00E80AED" w:rsidRDefault="00E80AED" w:rsidP="00E80AED">
      <w:pPr>
        <w:numPr>
          <w:ilvl w:val="0"/>
          <w:numId w:val="24"/>
        </w:numPr>
        <w:spacing w:before="100" w:beforeAutospacing="1" w:after="100" w:afterAutospacing="1" w:line="240" w:lineRule="auto"/>
        <w:jc w:val="both"/>
        <w:rPr>
          <w:rFonts w:ascii="Arial" w:eastAsia="Times New Roman" w:hAnsi="Arial" w:cs="Arial"/>
          <w:color w:val="4A4A4A"/>
          <w:sz w:val="24"/>
          <w:szCs w:val="24"/>
        </w:rPr>
      </w:pPr>
      <w:r w:rsidRPr="00E80AED">
        <w:rPr>
          <w:rFonts w:ascii="Arial" w:eastAsia="Times New Roman" w:hAnsi="Arial" w:cs="Arial"/>
          <w:color w:val="4A4A4A"/>
          <w:sz w:val="24"/>
          <w:szCs w:val="24"/>
        </w:rPr>
        <w:t>You can enable strict mode by adding “use strict” at the beginning of a file, a program, or a function.</w:t>
      </w:r>
    </w:p>
    <w:p w:rsidR="00E80AED" w:rsidRPr="00E80AED" w:rsidRDefault="00E80AED" w:rsidP="00E80AED">
      <w:pPr>
        <w:spacing w:after="100" w:afterAutospacing="1" w:line="240" w:lineRule="auto"/>
        <w:outlineLvl w:val="2"/>
        <w:rPr>
          <w:rFonts w:ascii="Arial" w:eastAsia="Times New Roman" w:hAnsi="Arial" w:cs="Arial"/>
          <w:color w:val="4A4A4A"/>
          <w:sz w:val="27"/>
          <w:szCs w:val="27"/>
        </w:rPr>
      </w:pPr>
      <w:r w:rsidRPr="00E80AED">
        <w:rPr>
          <w:rFonts w:ascii="Arial" w:eastAsia="Times New Roman" w:hAnsi="Arial" w:cs="Arial"/>
          <w:b/>
          <w:bCs/>
          <w:color w:val="4A4A4A"/>
          <w:sz w:val="27"/>
          <w:szCs w:val="27"/>
        </w:rPr>
        <w:t>Q41. What is a prompt box in JavaScript?</w:t>
      </w:r>
    </w:p>
    <w:p w:rsidR="00E80AED" w:rsidRPr="00E80AED" w:rsidRDefault="00E80AED" w:rsidP="00E80AED">
      <w:pPr>
        <w:spacing w:after="100" w:afterAutospacing="1" w:line="240" w:lineRule="auto"/>
        <w:jc w:val="both"/>
        <w:rPr>
          <w:rFonts w:ascii="Arial" w:eastAsia="Times New Roman" w:hAnsi="Arial" w:cs="Arial"/>
          <w:color w:val="4A4A4A"/>
          <w:sz w:val="24"/>
          <w:szCs w:val="24"/>
        </w:rPr>
      </w:pPr>
      <w:r w:rsidRPr="00E80AED">
        <w:rPr>
          <w:rFonts w:ascii="Arial" w:eastAsia="Times New Roman" w:hAnsi="Arial" w:cs="Arial"/>
          <w:color w:val="4A4A4A"/>
          <w:sz w:val="24"/>
          <w:szCs w:val="24"/>
        </w:rPr>
        <w:t>A prompt box is a box which allows the user to enter input by providing a </w:t>
      </w:r>
      <w:r w:rsidRPr="00E80AED">
        <w:rPr>
          <w:rFonts w:ascii="Arial" w:eastAsia="Times New Roman" w:hAnsi="Arial" w:cs="Arial"/>
          <w:b/>
          <w:bCs/>
          <w:color w:val="4A4A4A"/>
          <w:sz w:val="24"/>
          <w:szCs w:val="24"/>
        </w:rPr>
        <w:t>text box</w:t>
      </w:r>
      <w:r w:rsidRPr="00E80AED">
        <w:rPr>
          <w:rFonts w:ascii="Arial" w:eastAsia="Times New Roman" w:hAnsi="Arial" w:cs="Arial"/>
          <w:color w:val="4A4A4A"/>
          <w:sz w:val="24"/>
          <w:szCs w:val="24"/>
        </w:rPr>
        <w:t xml:space="preserve">. The </w:t>
      </w:r>
      <w:proofErr w:type="gramStart"/>
      <w:r w:rsidRPr="00E80AED">
        <w:rPr>
          <w:rFonts w:ascii="Arial" w:eastAsia="Times New Roman" w:hAnsi="Arial" w:cs="Arial"/>
          <w:color w:val="4A4A4A"/>
          <w:sz w:val="24"/>
          <w:szCs w:val="24"/>
        </w:rPr>
        <w:t>prompt(</w:t>
      </w:r>
      <w:proofErr w:type="gramEnd"/>
      <w:r w:rsidRPr="00E80AED">
        <w:rPr>
          <w:rFonts w:ascii="Arial" w:eastAsia="Times New Roman" w:hAnsi="Arial" w:cs="Arial"/>
          <w:color w:val="4A4A4A"/>
          <w:sz w:val="24"/>
          <w:szCs w:val="24"/>
        </w:rPr>
        <w:t>) method displays a dialog box that prompts the visitor for input. A prompt box is often used if you want the user to input a value before entering a page. When a prompt box pops up, the user will have to click either “OK” or “Cancel” to proceed after entering an input value.</w:t>
      </w:r>
    </w:p>
    <w:p w:rsidR="00E80AED" w:rsidRPr="00E80AED" w:rsidRDefault="00E80AED" w:rsidP="00E80AED">
      <w:pPr>
        <w:spacing w:after="100" w:afterAutospacing="1" w:line="240" w:lineRule="auto"/>
        <w:outlineLvl w:val="2"/>
        <w:rPr>
          <w:rFonts w:ascii="Arial" w:eastAsia="Times New Roman" w:hAnsi="Arial" w:cs="Arial"/>
          <w:color w:val="4A4A4A"/>
          <w:sz w:val="27"/>
          <w:szCs w:val="27"/>
        </w:rPr>
      </w:pPr>
      <w:r w:rsidRPr="00E80AED">
        <w:rPr>
          <w:rFonts w:ascii="Arial" w:eastAsia="Times New Roman" w:hAnsi="Arial" w:cs="Arial"/>
          <w:b/>
          <w:bCs/>
          <w:color w:val="4A4A4A"/>
          <w:sz w:val="27"/>
          <w:szCs w:val="27"/>
        </w:rPr>
        <w:t>Q42. What will be the output of the code below?</w:t>
      </w:r>
    </w:p>
    <w:tbl>
      <w:tblPr>
        <w:tblW w:w="11175" w:type="dxa"/>
        <w:tblCellMar>
          <w:left w:w="0" w:type="dxa"/>
          <w:right w:w="0" w:type="dxa"/>
        </w:tblCellMar>
        <w:tblLook w:val="04A0" w:firstRow="1" w:lastRow="0" w:firstColumn="1" w:lastColumn="0" w:noHBand="0" w:noVBand="1"/>
      </w:tblPr>
      <w:tblGrid>
        <w:gridCol w:w="540"/>
        <w:gridCol w:w="10635"/>
      </w:tblGrid>
      <w:tr w:rsidR="00E80AED" w:rsidRPr="00E80AED" w:rsidTr="00E80AED">
        <w:tc>
          <w:tcPr>
            <w:tcW w:w="0" w:type="auto"/>
            <w:shd w:val="clear" w:color="auto" w:fill="008DD9"/>
            <w:vAlign w:val="center"/>
            <w:hideMark/>
          </w:tcPr>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Times New Roman" w:eastAsia="Times New Roman" w:hAnsi="Times New Roman" w:cs="Times New Roman"/>
                <w:color w:val="FFFFFF"/>
                <w:sz w:val="24"/>
                <w:szCs w:val="24"/>
              </w:rPr>
              <w:t>1</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Times New Roman" w:eastAsia="Times New Roman" w:hAnsi="Times New Roman" w:cs="Times New Roman"/>
                <w:color w:val="FFFFFF"/>
                <w:sz w:val="24"/>
                <w:szCs w:val="24"/>
              </w:rPr>
              <w:t>2</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Times New Roman" w:eastAsia="Times New Roman" w:hAnsi="Times New Roman" w:cs="Times New Roman"/>
                <w:color w:val="FFFFFF"/>
                <w:sz w:val="24"/>
                <w:szCs w:val="24"/>
              </w:rPr>
              <w:t>3</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Times New Roman" w:eastAsia="Times New Roman" w:hAnsi="Times New Roman" w:cs="Times New Roman"/>
                <w:color w:val="FFFFFF"/>
                <w:sz w:val="24"/>
                <w:szCs w:val="24"/>
              </w:rPr>
              <w:t>4</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Times New Roman" w:eastAsia="Times New Roman" w:hAnsi="Times New Roman" w:cs="Times New Roman"/>
                <w:color w:val="FFFFFF"/>
                <w:sz w:val="24"/>
                <w:szCs w:val="24"/>
              </w:rPr>
              <w:t>5</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Times New Roman" w:eastAsia="Times New Roman" w:hAnsi="Times New Roman" w:cs="Times New Roman"/>
                <w:color w:val="FFFFFF"/>
                <w:sz w:val="24"/>
                <w:szCs w:val="24"/>
              </w:rPr>
              <w:lastRenderedPageBreak/>
              <w:t>6</w:t>
            </w:r>
          </w:p>
        </w:tc>
        <w:tc>
          <w:tcPr>
            <w:tcW w:w="10635" w:type="dxa"/>
            <w:shd w:val="clear" w:color="auto" w:fill="008DD9"/>
            <w:vAlign w:val="center"/>
            <w:hideMark/>
          </w:tcPr>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Courier New" w:eastAsia="Times New Roman" w:hAnsi="Courier New" w:cs="Courier New"/>
                <w:color w:val="FFFFFF"/>
                <w:sz w:val="20"/>
                <w:szCs w:val="20"/>
              </w:rPr>
              <w:lastRenderedPageBreak/>
              <w:t>var Y = 1;</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Courier New" w:eastAsia="Times New Roman" w:hAnsi="Courier New" w:cs="Courier New"/>
                <w:color w:val="FFFFFF"/>
                <w:sz w:val="20"/>
                <w:szCs w:val="20"/>
              </w:rPr>
              <w:t>if (function F(){})</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Courier New" w:eastAsia="Times New Roman" w:hAnsi="Courier New" w:cs="Courier New"/>
                <w:color w:val="FFFFFF"/>
                <w:sz w:val="20"/>
                <w:szCs w:val="20"/>
              </w:rPr>
              <w:t>{</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Courier New" w:eastAsia="Times New Roman" w:hAnsi="Courier New" w:cs="Courier New"/>
                <w:color w:val="FFFFFF"/>
                <w:sz w:val="20"/>
                <w:szCs w:val="20"/>
              </w:rPr>
              <w:t>y += Typeof F;&lt;/span&gt;</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Courier New" w:eastAsia="Times New Roman" w:hAnsi="Courier New" w:cs="Courier New"/>
                <w:color w:val="FFFFFF"/>
                <w:sz w:val="20"/>
                <w:szCs w:val="20"/>
              </w:rPr>
              <w:t>}</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Courier New" w:eastAsia="Times New Roman" w:hAnsi="Courier New" w:cs="Courier New"/>
                <w:color w:val="FFFFFF"/>
                <w:sz w:val="20"/>
                <w:szCs w:val="20"/>
              </w:rPr>
              <w:t>console.log(y);</w:t>
            </w:r>
          </w:p>
        </w:tc>
      </w:tr>
    </w:tbl>
    <w:p w:rsidR="00E80AED" w:rsidRPr="00E80AED" w:rsidRDefault="00E80AED" w:rsidP="00E80AED">
      <w:pPr>
        <w:spacing w:after="100" w:afterAutospacing="1" w:line="240" w:lineRule="auto"/>
        <w:jc w:val="both"/>
        <w:rPr>
          <w:rFonts w:ascii="Arial" w:eastAsia="Times New Roman" w:hAnsi="Arial" w:cs="Arial"/>
          <w:color w:val="4A4A4A"/>
          <w:sz w:val="24"/>
          <w:szCs w:val="24"/>
        </w:rPr>
      </w:pPr>
      <w:r w:rsidRPr="00E80AED">
        <w:rPr>
          <w:rFonts w:ascii="Arial" w:eastAsia="Times New Roman" w:hAnsi="Arial" w:cs="Arial"/>
          <w:color w:val="4A4A4A"/>
          <w:sz w:val="24"/>
          <w:szCs w:val="24"/>
        </w:rPr>
        <w:lastRenderedPageBreak/>
        <w:t xml:space="preserve">The output would be 1undefined. The if condition statement evaluates using eval, so </w:t>
      </w:r>
      <w:proofErr w:type="gramStart"/>
      <w:r w:rsidRPr="00E80AED">
        <w:rPr>
          <w:rFonts w:ascii="Arial" w:eastAsia="Times New Roman" w:hAnsi="Arial" w:cs="Arial"/>
          <w:color w:val="4A4A4A"/>
          <w:sz w:val="24"/>
          <w:szCs w:val="24"/>
        </w:rPr>
        <w:t>eval(</w:t>
      </w:r>
      <w:proofErr w:type="gramEnd"/>
      <w:r w:rsidRPr="00E80AED">
        <w:rPr>
          <w:rFonts w:ascii="Arial" w:eastAsia="Times New Roman" w:hAnsi="Arial" w:cs="Arial"/>
          <w:color w:val="4A4A4A"/>
          <w:sz w:val="24"/>
          <w:szCs w:val="24"/>
        </w:rPr>
        <w:t xml:space="preserve">function f(){}) returns function f(){} (which is true). Therefore, inside </w:t>
      </w:r>
      <w:proofErr w:type="gramStart"/>
      <w:r w:rsidRPr="00E80AED">
        <w:rPr>
          <w:rFonts w:ascii="Arial" w:eastAsia="Times New Roman" w:hAnsi="Arial" w:cs="Arial"/>
          <w:color w:val="4A4A4A"/>
          <w:sz w:val="24"/>
          <w:szCs w:val="24"/>
        </w:rPr>
        <w:t>the if</w:t>
      </w:r>
      <w:proofErr w:type="gramEnd"/>
      <w:r w:rsidRPr="00E80AED">
        <w:rPr>
          <w:rFonts w:ascii="Arial" w:eastAsia="Times New Roman" w:hAnsi="Arial" w:cs="Arial"/>
          <w:color w:val="4A4A4A"/>
          <w:sz w:val="24"/>
          <w:szCs w:val="24"/>
        </w:rPr>
        <w:t xml:space="preserve"> statement, executing typeof f returns undefined because the if statement code executes at run time, and the statement inside the if condition is evaluated during run time.</w:t>
      </w:r>
    </w:p>
    <w:p w:rsidR="00E80AED" w:rsidRPr="00E80AED" w:rsidRDefault="00E80AED" w:rsidP="00E80AED">
      <w:pPr>
        <w:spacing w:after="100" w:afterAutospacing="1" w:line="240" w:lineRule="auto"/>
        <w:outlineLvl w:val="2"/>
        <w:rPr>
          <w:rFonts w:ascii="Arial" w:eastAsia="Times New Roman" w:hAnsi="Arial" w:cs="Arial"/>
          <w:color w:val="4A4A4A"/>
          <w:sz w:val="27"/>
          <w:szCs w:val="27"/>
        </w:rPr>
      </w:pPr>
      <w:r w:rsidRPr="00E80AED">
        <w:rPr>
          <w:rFonts w:ascii="Arial" w:eastAsia="Times New Roman" w:hAnsi="Arial" w:cs="Arial"/>
          <w:b/>
          <w:bCs/>
          <w:color w:val="4A4A4A"/>
          <w:sz w:val="27"/>
          <w:szCs w:val="27"/>
        </w:rPr>
        <w:t>Q43. What is the difference between Call &amp; Apply?</w:t>
      </w:r>
    </w:p>
    <w:p w:rsidR="00E80AED" w:rsidRPr="00E80AED" w:rsidRDefault="00E80AED" w:rsidP="00E80AED">
      <w:pPr>
        <w:spacing w:after="100" w:afterAutospacing="1" w:line="240" w:lineRule="auto"/>
        <w:rPr>
          <w:rFonts w:ascii="Arial" w:eastAsia="Times New Roman" w:hAnsi="Arial" w:cs="Arial"/>
          <w:color w:val="4A4A4A"/>
          <w:sz w:val="24"/>
          <w:szCs w:val="24"/>
        </w:rPr>
      </w:pPr>
      <w:r w:rsidRPr="00E80AED">
        <w:rPr>
          <w:rFonts w:ascii="Arial" w:eastAsia="Times New Roman" w:hAnsi="Arial" w:cs="Arial"/>
          <w:color w:val="4A4A4A"/>
          <w:sz w:val="24"/>
          <w:szCs w:val="24"/>
        </w:rPr>
        <w:t>The </w:t>
      </w:r>
      <w:proofErr w:type="gramStart"/>
      <w:r w:rsidRPr="00E80AED">
        <w:rPr>
          <w:rFonts w:ascii="Arial" w:eastAsia="Times New Roman" w:hAnsi="Arial" w:cs="Arial"/>
          <w:b/>
          <w:bCs/>
          <w:color w:val="4A4A4A"/>
          <w:sz w:val="24"/>
          <w:szCs w:val="24"/>
        </w:rPr>
        <w:t>call(</w:t>
      </w:r>
      <w:proofErr w:type="gramEnd"/>
      <w:r w:rsidRPr="00E80AED">
        <w:rPr>
          <w:rFonts w:ascii="Arial" w:eastAsia="Times New Roman" w:hAnsi="Arial" w:cs="Arial"/>
          <w:b/>
          <w:bCs/>
          <w:color w:val="4A4A4A"/>
          <w:sz w:val="24"/>
          <w:szCs w:val="24"/>
        </w:rPr>
        <w:t>)</w:t>
      </w:r>
      <w:r w:rsidRPr="00E80AED">
        <w:rPr>
          <w:rFonts w:ascii="Arial" w:eastAsia="Times New Roman" w:hAnsi="Arial" w:cs="Arial"/>
          <w:color w:val="4A4A4A"/>
          <w:sz w:val="24"/>
          <w:szCs w:val="24"/>
        </w:rPr>
        <w:t> method calls a function with a given this value and arguments provided individually.</w:t>
      </w:r>
    </w:p>
    <w:p w:rsidR="00E80AED" w:rsidRPr="00E80AED" w:rsidRDefault="00E80AED" w:rsidP="00E80AED">
      <w:pPr>
        <w:spacing w:after="100" w:afterAutospacing="1" w:line="240" w:lineRule="auto"/>
        <w:rPr>
          <w:rFonts w:ascii="Arial" w:eastAsia="Times New Roman" w:hAnsi="Arial" w:cs="Arial"/>
          <w:color w:val="4A4A4A"/>
          <w:sz w:val="24"/>
          <w:szCs w:val="24"/>
        </w:rPr>
      </w:pPr>
      <w:r w:rsidRPr="00E80AED">
        <w:rPr>
          <w:rFonts w:ascii="Arial" w:eastAsia="Times New Roman" w:hAnsi="Arial" w:cs="Arial"/>
          <w:b/>
          <w:bCs/>
          <w:color w:val="4A4A4A"/>
          <w:sz w:val="24"/>
          <w:szCs w:val="24"/>
        </w:rPr>
        <w:t>Syntax-</w:t>
      </w:r>
    </w:p>
    <w:tbl>
      <w:tblPr>
        <w:tblW w:w="11175" w:type="dxa"/>
        <w:tblCellMar>
          <w:left w:w="0" w:type="dxa"/>
          <w:right w:w="0" w:type="dxa"/>
        </w:tblCellMar>
        <w:tblLook w:val="04A0" w:firstRow="1" w:lastRow="0" w:firstColumn="1" w:lastColumn="0" w:noHBand="0" w:noVBand="1"/>
      </w:tblPr>
      <w:tblGrid>
        <w:gridCol w:w="540"/>
        <w:gridCol w:w="10635"/>
      </w:tblGrid>
      <w:tr w:rsidR="00E80AED" w:rsidRPr="00E80AED" w:rsidTr="00E80AED">
        <w:tc>
          <w:tcPr>
            <w:tcW w:w="0" w:type="auto"/>
            <w:shd w:val="clear" w:color="auto" w:fill="008DD9"/>
            <w:vAlign w:val="center"/>
            <w:hideMark/>
          </w:tcPr>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Times New Roman" w:eastAsia="Times New Roman" w:hAnsi="Times New Roman" w:cs="Times New Roman"/>
                <w:color w:val="FFFFFF"/>
                <w:sz w:val="24"/>
                <w:szCs w:val="24"/>
              </w:rPr>
              <w:t>1</w:t>
            </w:r>
          </w:p>
        </w:tc>
        <w:tc>
          <w:tcPr>
            <w:tcW w:w="10635" w:type="dxa"/>
            <w:shd w:val="clear" w:color="auto" w:fill="008DD9"/>
            <w:vAlign w:val="center"/>
            <w:hideMark/>
          </w:tcPr>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Courier New" w:eastAsia="Times New Roman" w:hAnsi="Courier New" w:cs="Courier New"/>
                <w:color w:val="FFFFFF"/>
                <w:sz w:val="20"/>
                <w:szCs w:val="20"/>
              </w:rPr>
              <w:t>fun.call(thisArg[, arg1[, arg2[, ...]]])</w:t>
            </w:r>
          </w:p>
        </w:tc>
      </w:tr>
    </w:tbl>
    <w:p w:rsidR="00E80AED" w:rsidRPr="00E80AED" w:rsidRDefault="00E80AED" w:rsidP="00E80AED">
      <w:pPr>
        <w:spacing w:after="100" w:afterAutospacing="1" w:line="240" w:lineRule="auto"/>
        <w:rPr>
          <w:rFonts w:ascii="Arial" w:eastAsia="Times New Roman" w:hAnsi="Arial" w:cs="Arial"/>
          <w:color w:val="4A4A4A"/>
          <w:sz w:val="24"/>
          <w:szCs w:val="24"/>
        </w:rPr>
      </w:pPr>
      <w:r w:rsidRPr="00E80AED">
        <w:rPr>
          <w:rFonts w:ascii="Arial" w:eastAsia="Times New Roman" w:hAnsi="Arial" w:cs="Arial"/>
          <w:color w:val="4A4A4A"/>
          <w:sz w:val="24"/>
          <w:szCs w:val="24"/>
        </w:rPr>
        <w:t>The </w:t>
      </w:r>
      <w:proofErr w:type="gramStart"/>
      <w:r w:rsidRPr="00E80AED">
        <w:rPr>
          <w:rFonts w:ascii="Arial" w:eastAsia="Times New Roman" w:hAnsi="Arial" w:cs="Arial"/>
          <w:b/>
          <w:bCs/>
          <w:color w:val="4A4A4A"/>
          <w:sz w:val="24"/>
          <w:szCs w:val="24"/>
        </w:rPr>
        <w:t>apply(</w:t>
      </w:r>
      <w:proofErr w:type="gramEnd"/>
      <w:r w:rsidRPr="00E80AED">
        <w:rPr>
          <w:rFonts w:ascii="Arial" w:eastAsia="Times New Roman" w:hAnsi="Arial" w:cs="Arial"/>
          <w:b/>
          <w:bCs/>
          <w:color w:val="4A4A4A"/>
          <w:sz w:val="24"/>
          <w:szCs w:val="24"/>
        </w:rPr>
        <w:t>)</w:t>
      </w:r>
      <w:r w:rsidRPr="00E80AED">
        <w:rPr>
          <w:rFonts w:ascii="Arial" w:eastAsia="Times New Roman" w:hAnsi="Arial" w:cs="Arial"/>
          <w:color w:val="4A4A4A"/>
          <w:sz w:val="24"/>
          <w:szCs w:val="24"/>
        </w:rPr>
        <w:t> method calls a function with a given this value, and arguments provided as an array.</w:t>
      </w:r>
    </w:p>
    <w:p w:rsidR="00E80AED" w:rsidRPr="00E80AED" w:rsidRDefault="00E80AED" w:rsidP="00E80AED">
      <w:pPr>
        <w:spacing w:after="100" w:afterAutospacing="1" w:line="240" w:lineRule="auto"/>
        <w:rPr>
          <w:rFonts w:ascii="Arial" w:eastAsia="Times New Roman" w:hAnsi="Arial" w:cs="Arial"/>
          <w:color w:val="4A4A4A"/>
          <w:sz w:val="24"/>
          <w:szCs w:val="24"/>
        </w:rPr>
      </w:pPr>
      <w:r w:rsidRPr="00E80AED">
        <w:rPr>
          <w:rFonts w:ascii="Arial" w:eastAsia="Times New Roman" w:hAnsi="Arial" w:cs="Arial"/>
          <w:b/>
          <w:bCs/>
          <w:color w:val="4A4A4A"/>
          <w:sz w:val="24"/>
          <w:szCs w:val="24"/>
        </w:rPr>
        <w:t>Syntax-</w:t>
      </w:r>
    </w:p>
    <w:tbl>
      <w:tblPr>
        <w:tblW w:w="11175" w:type="dxa"/>
        <w:tblCellMar>
          <w:left w:w="0" w:type="dxa"/>
          <w:right w:w="0" w:type="dxa"/>
        </w:tblCellMar>
        <w:tblLook w:val="04A0" w:firstRow="1" w:lastRow="0" w:firstColumn="1" w:lastColumn="0" w:noHBand="0" w:noVBand="1"/>
      </w:tblPr>
      <w:tblGrid>
        <w:gridCol w:w="540"/>
        <w:gridCol w:w="10635"/>
      </w:tblGrid>
      <w:tr w:rsidR="00E80AED" w:rsidRPr="00E80AED" w:rsidTr="00E80AED">
        <w:tc>
          <w:tcPr>
            <w:tcW w:w="0" w:type="auto"/>
            <w:shd w:val="clear" w:color="auto" w:fill="008DD9"/>
            <w:vAlign w:val="center"/>
            <w:hideMark/>
          </w:tcPr>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Times New Roman" w:eastAsia="Times New Roman" w:hAnsi="Times New Roman" w:cs="Times New Roman"/>
                <w:color w:val="FFFFFF"/>
                <w:sz w:val="24"/>
                <w:szCs w:val="24"/>
              </w:rPr>
              <w:t>1</w:t>
            </w:r>
          </w:p>
        </w:tc>
        <w:tc>
          <w:tcPr>
            <w:tcW w:w="10635" w:type="dxa"/>
            <w:shd w:val="clear" w:color="auto" w:fill="008DD9"/>
            <w:vAlign w:val="center"/>
            <w:hideMark/>
          </w:tcPr>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Courier New" w:eastAsia="Times New Roman" w:hAnsi="Courier New" w:cs="Courier New"/>
                <w:color w:val="FFFFFF"/>
                <w:sz w:val="20"/>
                <w:szCs w:val="20"/>
              </w:rPr>
              <w:t>fun.apply(thisArg, [argsArray])</w:t>
            </w:r>
          </w:p>
        </w:tc>
      </w:tr>
    </w:tbl>
    <w:p w:rsidR="00E80AED" w:rsidRPr="00E80AED" w:rsidRDefault="00E80AED" w:rsidP="00E80AED">
      <w:pPr>
        <w:spacing w:after="100" w:afterAutospacing="1" w:line="240" w:lineRule="auto"/>
        <w:outlineLvl w:val="2"/>
        <w:rPr>
          <w:rFonts w:ascii="Arial" w:eastAsia="Times New Roman" w:hAnsi="Arial" w:cs="Arial"/>
          <w:color w:val="4A4A4A"/>
          <w:sz w:val="27"/>
          <w:szCs w:val="27"/>
        </w:rPr>
      </w:pPr>
      <w:r w:rsidRPr="00E80AED">
        <w:rPr>
          <w:rFonts w:ascii="Arial" w:eastAsia="Times New Roman" w:hAnsi="Arial" w:cs="Arial"/>
          <w:b/>
          <w:bCs/>
          <w:color w:val="4A4A4A"/>
          <w:sz w:val="27"/>
          <w:szCs w:val="27"/>
        </w:rPr>
        <w:t>Q44. How to empty an Array in JavaScript?</w:t>
      </w:r>
    </w:p>
    <w:p w:rsidR="00E80AED" w:rsidRPr="00E80AED" w:rsidRDefault="00E80AED" w:rsidP="00E80AED">
      <w:pPr>
        <w:spacing w:after="100" w:afterAutospacing="1" w:line="240" w:lineRule="auto"/>
        <w:rPr>
          <w:rFonts w:ascii="Arial" w:eastAsia="Times New Roman" w:hAnsi="Arial" w:cs="Arial"/>
          <w:color w:val="4A4A4A"/>
          <w:sz w:val="24"/>
          <w:szCs w:val="24"/>
        </w:rPr>
      </w:pPr>
      <w:r w:rsidRPr="00E80AED">
        <w:rPr>
          <w:rFonts w:ascii="Arial" w:eastAsia="Times New Roman" w:hAnsi="Arial" w:cs="Arial"/>
          <w:color w:val="4A4A4A"/>
          <w:sz w:val="24"/>
          <w:szCs w:val="24"/>
        </w:rPr>
        <w:t>There are a number of methods you can use to </w:t>
      </w:r>
      <w:r w:rsidRPr="00E80AED">
        <w:rPr>
          <w:rFonts w:ascii="Arial" w:eastAsia="Times New Roman" w:hAnsi="Arial" w:cs="Arial"/>
          <w:b/>
          <w:bCs/>
          <w:color w:val="4A4A4A"/>
          <w:sz w:val="24"/>
          <w:szCs w:val="24"/>
        </w:rPr>
        <w:t>empty</w:t>
      </w:r>
      <w:r w:rsidRPr="00E80AED">
        <w:rPr>
          <w:rFonts w:ascii="Arial" w:eastAsia="Times New Roman" w:hAnsi="Arial" w:cs="Arial"/>
          <w:color w:val="4A4A4A"/>
          <w:sz w:val="24"/>
          <w:szCs w:val="24"/>
        </w:rPr>
        <w:t> an </w:t>
      </w:r>
      <w:r w:rsidRPr="00E80AED">
        <w:rPr>
          <w:rFonts w:ascii="Arial" w:eastAsia="Times New Roman" w:hAnsi="Arial" w:cs="Arial"/>
          <w:b/>
          <w:bCs/>
          <w:color w:val="4A4A4A"/>
          <w:sz w:val="24"/>
          <w:szCs w:val="24"/>
        </w:rPr>
        <w:t>array</w:t>
      </w:r>
      <w:r w:rsidRPr="00E80AED">
        <w:rPr>
          <w:rFonts w:ascii="Arial" w:eastAsia="Times New Roman" w:hAnsi="Arial" w:cs="Arial"/>
          <w:color w:val="4A4A4A"/>
          <w:sz w:val="24"/>
          <w:szCs w:val="24"/>
        </w:rPr>
        <w:t>:</w:t>
      </w:r>
    </w:p>
    <w:p w:rsidR="00E80AED" w:rsidRPr="00E80AED" w:rsidRDefault="00E80AED" w:rsidP="00E80AED">
      <w:pPr>
        <w:spacing w:after="100" w:afterAutospacing="1" w:line="240" w:lineRule="auto"/>
        <w:rPr>
          <w:rFonts w:ascii="Arial" w:eastAsia="Times New Roman" w:hAnsi="Arial" w:cs="Arial"/>
          <w:color w:val="4A4A4A"/>
          <w:sz w:val="24"/>
          <w:szCs w:val="24"/>
        </w:rPr>
      </w:pPr>
      <w:r w:rsidRPr="00E80AED">
        <w:rPr>
          <w:rFonts w:ascii="Arial" w:eastAsia="Times New Roman" w:hAnsi="Arial" w:cs="Arial"/>
          <w:b/>
          <w:bCs/>
          <w:color w:val="4A4A4A"/>
          <w:sz w:val="24"/>
          <w:szCs w:val="24"/>
        </w:rPr>
        <w:t>Method 1 –</w:t>
      </w:r>
    </w:p>
    <w:tbl>
      <w:tblPr>
        <w:tblW w:w="11175" w:type="dxa"/>
        <w:tblCellMar>
          <w:left w:w="0" w:type="dxa"/>
          <w:right w:w="0" w:type="dxa"/>
        </w:tblCellMar>
        <w:tblLook w:val="04A0" w:firstRow="1" w:lastRow="0" w:firstColumn="1" w:lastColumn="0" w:noHBand="0" w:noVBand="1"/>
      </w:tblPr>
      <w:tblGrid>
        <w:gridCol w:w="540"/>
        <w:gridCol w:w="10635"/>
      </w:tblGrid>
      <w:tr w:rsidR="00E80AED" w:rsidRPr="00E80AED" w:rsidTr="00E80AED">
        <w:tc>
          <w:tcPr>
            <w:tcW w:w="0" w:type="auto"/>
            <w:shd w:val="clear" w:color="auto" w:fill="008DD9"/>
            <w:vAlign w:val="center"/>
            <w:hideMark/>
          </w:tcPr>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Times New Roman" w:eastAsia="Times New Roman" w:hAnsi="Times New Roman" w:cs="Times New Roman"/>
                <w:color w:val="FFFFFF"/>
                <w:sz w:val="24"/>
                <w:szCs w:val="24"/>
              </w:rPr>
              <w:t>1</w:t>
            </w:r>
          </w:p>
        </w:tc>
        <w:tc>
          <w:tcPr>
            <w:tcW w:w="10635" w:type="dxa"/>
            <w:shd w:val="clear" w:color="auto" w:fill="008DD9"/>
            <w:vAlign w:val="center"/>
            <w:hideMark/>
          </w:tcPr>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Courier New" w:eastAsia="Times New Roman" w:hAnsi="Courier New" w:cs="Courier New"/>
                <w:color w:val="FFFFFF"/>
                <w:sz w:val="20"/>
                <w:szCs w:val="20"/>
              </w:rPr>
              <w:t>arrayList = []</w:t>
            </w:r>
          </w:p>
        </w:tc>
      </w:tr>
    </w:tbl>
    <w:p w:rsidR="00E80AED" w:rsidRPr="00E80AED" w:rsidRDefault="00E80AED" w:rsidP="00E80AED">
      <w:pPr>
        <w:spacing w:after="100" w:afterAutospacing="1" w:line="240" w:lineRule="auto"/>
        <w:rPr>
          <w:rFonts w:ascii="Arial" w:eastAsia="Times New Roman" w:hAnsi="Arial" w:cs="Arial"/>
          <w:color w:val="4A4A4A"/>
          <w:sz w:val="24"/>
          <w:szCs w:val="24"/>
        </w:rPr>
      </w:pPr>
      <w:r w:rsidRPr="00E80AED">
        <w:rPr>
          <w:rFonts w:ascii="Arial" w:eastAsia="Times New Roman" w:hAnsi="Arial" w:cs="Arial"/>
          <w:color w:val="4A4A4A"/>
          <w:sz w:val="24"/>
          <w:szCs w:val="24"/>
        </w:rPr>
        <w:t>Above code will set the variable arrayList to a new empty array. This is recommended if you don’t have references to the original array arrayList anywhere else, because it will actually create a new, empty array. You should be careful with this method of emptying the array, because if you have referenced this array from another variable, then the original reference array will remain unchanged.</w:t>
      </w:r>
    </w:p>
    <w:p w:rsidR="00E80AED" w:rsidRPr="00E80AED" w:rsidRDefault="00E80AED" w:rsidP="00E80AED">
      <w:pPr>
        <w:spacing w:after="100" w:afterAutospacing="1" w:line="240" w:lineRule="auto"/>
        <w:rPr>
          <w:rFonts w:ascii="Arial" w:eastAsia="Times New Roman" w:hAnsi="Arial" w:cs="Arial"/>
          <w:color w:val="4A4A4A"/>
          <w:sz w:val="24"/>
          <w:szCs w:val="24"/>
        </w:rPr>
      </w:pPr>
      <w:r w:rsidRPr="00E80AED">
        <w:rPr>
          <w:rFonts w:ascii="Arial" w:eastAsia="Times New Roman" w:hAnsi="Arial" w:cs="Arial"/>
          <w:b/>
          <w:bCs/>
          <w:color w:val="4A4A4A"/>
          <w:sz w:val="24"/>
          <w:szCs w:val="24"/>
        </w:rPr>
        <w:t>Method 2 –</w:t>
      </w:r>
    </w:p>
    <w:tbl>
      <w:tblPr>
        <w:tblW w:w="11175" w:type="dxa"/>
        <w:tblCellMar>
          <w:left w:w="0" w:type="dxa"/>
          <w:right w:w="0" w:type="dxa"/>
        </w:tblCellMar>
        <w:tblLook w:val="04A0" w:firstRow="1" w:lastRow="0" w:firstColumn="1" w:lastColumn="0" w:noHBand="0" w:noVBand="1"/>
      </w:tblPr>
      <w:tblGrid>
        <w:gridCol w:w="540"/>
        <w:gridCol w:w="10635"/>
      </w:tblGrid>
      <w:tr w:rsidR="00E80AED" w:rsidRPr="00E80AED" w:rsidTr="00E80AED">
        <w:tc>
          <w:tcPr>
            <w:tcW w:w="0" w:type="auto"/>
            <w:shd w:val="clear" w:color="auto" w:fill="008DD9"/>
            <w:vAlign w:val="center"/>
            <w:hideMark/>
          </w:tcPr>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Times New Roman" w:eastAsia="Times New Roman" w:hAnsi="Times New Roman" w:cs="Times New Roman"/>
                <w:color w:val="FFFFFF"/>
                <w:sz w:val="24"/>
                <w:szCs w:val="24"/>
              </w:rPr>
              <w:t>1</w:t>
            </w:r>
          </w:p>
        </w:tc>
        <w:tc>
          <w:tcPr>
            <w:tcW w:w="10635" w:type="dxa"/>
            <w:shd w:val="clear" w:color="auto" w:fill="008DD9"/>
            <w:vAlign w:val="center"/>
            <w:hideMark/>
          </w:tcPr>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Courier New" w:eastAsia="Times New Roman" w:hAnsi="Courier New" w:cs="Courier New"/>
                <w:color w:val="FFFFFF"/>
                <w:sz w:val="20"/>
                <w:szCs w:val="20"/>
              </w:rPr>
              <w:t>arrayList.length = 0;</w:t>
            </w:r>
          </w:p>
        </w:tc>
      </w:tr>
    </w:tbl>
    <w:p w:rsidR="00E80AED" w:rsidRPr="00E80AED" w:rsidRDefault="00E80AED" w:rsidP="00E80AED">
      <w:pPr>
        <w:spacing w:after="100" w:afterAutospacing="1" w:line="240" w:lineRule="auto"/>
        <w:rPr>
          <w:rFonts w:ascii="Arial" w:eastAsia="Times New Roman" w:hAnsi="Arial" w:cs="Arial"/>
          <w:color w:val="4A4A4A"/>
          <w:sz w:val="24"/>
          <w:szCs w:val="24"/>
        </w:rPr>
      </w:pPr>
      <w:r w:rsidRPr="00E80AED">
        <w:rPr>
          <w:rFonts w:ascii="Arial" w:eastAsia="Times New Roman" w:hAnsi="Arial" w:cs="Arial"/>
          <w:color w:val="4A4A4A"/>
          <w:sz w:val="24"/>
          <w:szCs w:val="24"/>
        </w:rPr>
        <w:t>The code above will clear the existing array by setting its length to 0. This way of emptying the array also updates all the reference variables that point to the original array. Therefore, this method is useful when you want to update all reference variables pointing to arrayList.</w:t>
      </w:r>
    </w:p>
    <w:p w:rsidR="00E80AED" w:rsidRPr="00E80AED" w:rsidRDefault="00E80AED" w:rsidP="00E80AED">
      <w:pPr>
        <w:spacing w:after="100" w:afterAutospacing="1" w:line="240" w:lineRule="auto"/>
        <w:rPr>
          <w:rFonts w:ascii="Arial" w:eastAsia="Times New Roman" w:hAnsi="Arial" w:cs="Arial"/>
          <w:color w:val="4A4A4A"/>
          <w:sz w:val="24"/>
          <w:szCs w:val="24"/>
        </w:rPr>
      </w:pPr>
      <w:r w:rsidRPr="00E80AED">
        <w:rPr>
          <w:rFonts w:ascii="Arial" w:eastAsia="Times New Roman" w:hAnsi="Arial" w:cs="Arial"/>
          <w:b/>
          <w:bCs/>
          <w:color w:val="4A4A4A"/>
          <w:sz w:val="24"/>
          <w:szCs w:val="24"/>
        </w:rPr>
        <w:t>Method 3 –</w:t>
      </w:r>
    </w:p>
    <w:tbl>
      <w:tblPr>
        <w:tblW w:w="11175" w:type="dxa"/>
        <w:tblCellMar>
          <w:left w:w="0" w:type="dxa"/>
          <w:right w:w="0" w:type="dxa"/>
        </w:tblCellMar>
        <w:tblLook w:val="04A0" w:firstRow="1" w:lastRow="0" w:firstColumn="1" w:lastColumn="0" w:noHBand="0" w:noVBand="1"/>
      </w:tblPr>
      <w:tblGrid>
        <w:gridCol w:w="540"/>
        <w:gridCol w:w="10635"/>
      </w:tblGrid>
      <w:tr w:rsidR="00E80AED" w:rsidRPr="00E80AED" w:rsidTr="00E80AED">
        <w:tc>
          <w:tcPr>
            <w:tcW w:w="0" w:type="auto"/>
            <w:shd w:val="clear" w:color="auto" w:fill="008DD9"/>
            <w:vAlign w:val="center"/>
            <w:hideMark/>
          </w:tcPr>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Times New Roman" w:eastAsia="Times New Roman" w:hAnsi="Times New Roman" w:cs="Times New Roman"/>
                <w:color w:val="FFFFFF"/>
                <w:sz w:val="24"/>
                <w:szCs w:val="24"/>
              </w:rPr>
              <w:t>1</w:t>
            </w:r>
          </w:p>
        </w:tc>
        <w:tc>
          <w:tcPr>
            <w:tcW w:w="10635" w:type="dxa"/>
            <w:shd w:val="clear" w:color="auto" w:fill="008DD9"/>
            <w:vAlign w:val="center"/>
            <w:hideMark/>
          </w:tcPr>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Courier New" w:eastAsia="Times New Roman" w:hAnsi="Courier New" w:cs="Courier New"/>
                <w:color w:val="FFFFFF"/>
                <w:sz w:val="20"/>
                <w:szCs w:val="20"/>
              </w:rPr>
              <w:t>arrayList.splice(0, arrayList.length);</w:t>
            </w:r>
          </w:p>
        </w:tc>
      </w:tr>
    </w:tbl>
    <w:p w:rsidR="00E80AED" w:rsidRPr="00E80AED" w:rsidRDefault="00E80AED" w:rsidP="00E80AED">
      <w:pPr>
        <w:spacing w:after="100" w:afterAutospacing="1" w:line="240" w:lineRule="auto"/>
        <w:rPr>
          <w:rFonts w:ascii="Arial" w:eastAsia="Times New Roman" w:hAnsi="Arial" w:cs="Arial"/>
          <w:color w:val="4A4A4A"/>
          <w:sz w:val="24"/>
          <w:szCs w:val="24"/>
        </w:rPr>
      </w:pPr>
      <w:r w:rsidRPr="00E80AED">
        <w:rPr>
          <w:rFonts w:ascii="Arial" w:eastAsia="Times New Roman" w:hAnsi="Arial" w:cs="Arial"/>
          <w:color w:val="4A4A4A"/>
          <w:sz w:val="24"/>
          <w:szCs w:val="24"/>
        </w:rPr>
        <w:t>The implementation above will also work perfectly. This way of emptying the array will also update all the references to the original array.</w:t>
      </w:r>
    </w:p>
    <w:p w:rsidR="00E80AED" w:rsidRPr="00E80AED" w:rsidRDefault="00E80AED" w:rsidP="00E80AED">
      <w:pPr>
        <w:spacing w:after="0" w:line="240" w:lineRule="auto"/>
        <w:rPr>
          <w:rFonts w:ascii="Times New Roman" w:eastAsia="Times New Roman" w:hAnsi="Times New Roman" w:cs="Times New Roman"/>
          <w:color w:val="007BFF"/>
          <w:sz w:val="24"/>
          <w:szCs w:val="24"/>
        </w:rPr>
      </w:pPr>
      <w:r w:rsidRPr="00E80AED">
        <w:rPr>
          <w:rFonts w:ascii="Times New Roman" w:eastAsia="Times New Roman" w:hAnsi="Times New Roman" w:cs="Times New Roman"/>
          <w:sz w:val="24"/>
          <w:szCs w:val="24"/>
        </w:rPr>
        <w:lastRenderedPageBreak/>
        <w:fldChar w:fldCharType="begin"/>
      </w:r>
      <w:r w:rsidRPr="00E80AED">
        <w:rPr>
          <w:rFonts w:ascii="Times New Roman" w:eastAsia="Times New Roman" w:hAnsi="Times New Roman" w:cs="Times New Roman"/>
          <w:sz w:val="24"/>
          <w:szCs w:val="24"/>
        </w:rPr>
        <w:instrText xml:space="preserve"> HYPERLINK "https://www.edureka.co/mymock-interview-service" \t "_blank" </w:instrText>
      </w:r>
      <w:r w:rsidRPr="00E80AED">
        <w:rPr>
          <w:rFonts w:ascii="Times New Roman" w:eastAsia="Times New Roman" w:hAnsi="Times New Roman" w:cs="Times New Roman"/>
          <w:sz w:val="24"/>
          <w:szCs w:val="24"/>
        </w:rPr>
        <w:fldChar w:fldCharType="separate"/>
      </w:r>
    </w:p>
    <w:p w:rsidR="00E80AED" w:rsidRPr="00E80AED" w:rsidRDefault="00E80AED" w:rsidP="00E80AED">
      <w:pPr>
        <w:spacing w:after="0" w:line="240" w:lineRule="auto"/>
        <w:rPr>
          <w:rFonts w:ascii="Times New Roman" w:eastAsia="Times New Roman" w:hAnsi="Times New Roman" w:cs="Times New Roman"/>
          <w:color w:val="FFFFFF"/>
          <w:sz w:val="24"/>
          <w:szCs w:val="24"/>
        </w:rPr>
      </w:pPr>
      <w:r w:rsidRPr="00E80AED">
        <w:rPr>
          <w:rFonts w:ascii="Arial" w:eastAsia="Times New Roman" w:hAnsi="Arial" w:cs="Arial"/>
          <w:i/>
          <w:iCs/>
          <w:color w:val="4A4A4A"/>
          <w:sz w:val="24"/>
          <w:szCs w:val="24"/>
        </w:rPr>
        <w:t>Powered by Edureka</w:t>
      </w:r>
      <w:r w:rsidRPr="00E80AED">
        <w:rPr>
          <w:rFonts w:ascii="Arial" w:eastAsia="Times New Roman" w:hAnsi="Arial" w:cs="Arial"/>
          <w:noProof/>
          <w:color w:val="FFFFFF"/>
          <w:sz w:val="24"/>
          <w:szCs w:val="24"/>
        </w:rPr>
        <w:drawing>
          <wp:inline distT="0" distB="0" distL="0" distR="0" wp14:anchorId="636A1911" wp14:editId="78508A5F">
            <wp:extent cx="1666875" cy="704850"/>
            <wp:effectExtent l="0" t="0" r="9525" b="0"/>
            <wp:docPr id="9" name="Picture 9" descr="Mock Interview">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ock Interview">
                      <a:hlinkClick r:id="rId10"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66875" cy="704850"/>
                    </a:xfrm>
                    <a:prstGeom prst="rect">
                      <a:avLst/>
                    </a:prstGeom>
                    <a:noFill/>
                    <a:ln>
                      <a:noFill/>
                    </a:ln>
                  </pic:spPr>
                </pic:pic>
              </a:graphicData>
            </a:graphic>
          </wp:inline>
        </w:drawing>
      </w:r>
    </w:p>
    <w:p w:rsidR="00E80AED" w:rsidRPr="00E80AED" w:rsidRDefault="00E80AED" w:rsidP="00E80AED">
      <w:pPr>
        <w:spacing w:before="100" w:beforeAutospacing="1" w:after="100" w:afterAutospacing="1" w:line="240" w:lineRule="auto"/>
        <w:outlineLvl w:val="2"/>
        <w:rPr>
          <w:rFonts w:ascii="inherit" w:eastAsia="Times New Roman" w:hAnsi="inherit" w:cs="Arial"/>
          <w:b/>
          <w:bCs/>
          <w:caps/>
          <w:color w:val="0E2168"/>
          <w:sz w:val="27"/>
          <w:szCs w:val="27"/>
        </w:rPr>
      </w:pPr>
      <w:r w:rsidRPr="00E80AED">
        <w:rPr>
          <w:rFonts w:ascii="inherit" w:eastAsia="Times New Roman" w:hAnsi="inherit" w:cs="Arial"/>
          <w:b/>
          <w:bCs/>
          <w:caps/>
          <w:color w:val="0E2168"/>
          <w:sz w:val="27"/>
          <w:szCs w:val="27"/>
        </w:rPr>
        <w:t>NEED HELP FOR YOUR UPCOMING INTERVIEW?</w:t>
      </w:r>
    </w:p>
    <w:p w:rsidR="00E80AED" w:rsidRPr="00E80AED" w:rsidRDefault="00E80AED" w:rsidP="00E80AED">
      <w:pPr>
        <w:spacing w:after="0" w:line="240" w:lineRule="auto"/>
        <w:rPr>
          <w:rFonts w:ascii="Arial" w:eastAsia="Times New Roman" w:hAnsi="Arial" w:cs="Arial"/>
          <w:color w:val="FFFFFF"/>
          <w:sz w:val="24"/>
          <w:szCs w:val="24"/>
        </w:rPr>
      </w:pPr>
      <w:r w:rsidRPr="00E80AED">
        <w:rPr>
          <w:rFonts w:ascii="Arial" w:eastAsia="Times New Roman" w:hAnsi="Arial" w:cs="Arial"/>
          <w:b/>
          <w:bCs/>
          <w:color w:val="4A4A4A"/>
          <w:sz w:val="24"/>
          <w:szCs w:val="24"/>
        </w:rPr>
        <w:t>Take Javascript Mock Interview</w:t>
      </w:r>
    </w:p>
    <w:p w:rsidR="00E80AED" w:rsidRPr="00E80AED" w:rsidRDefault="00E80AED" w:rsidP="00E80AED">
      <w:pPr>
        <w:numPr>
          <w:ilvl w:val="0"/>
          <w:numId w:val="25"/>
        </w:numPr>
        <w:spacing w:after="0" w:line="240" w:lineRule="auto"/>
        <w:ind w:left="1020" w:right="300"/>
        <w:rPr>
          <w:rFonts w:ascii="Arial" w:eastAsia="Times New Roman" w:hAnsi="Arial" w:cs="Arial"/>
          <w:b/>
          <w:bCs/>
          <w:color w:val="4A4A4A"/>
          <w:sz w:val="24"/>
          <w:szCs w:val="24"/>
        </w:rPr>
      </w:pPr>
      <w:r w:rsidRPr="00E80AED">
        <w:rPr>
          <w:rFonts w:ascii="Arial" w:eastAsia="Times New Roman" w:hAnsi="Arial" w:cs="Arial"/>
          <w:b/>
          <w:bCs/>
          <w:color w:val="4A4A4A"/>
          <w:sz w:val="24"/>
          <w:szCs w:val="24"/>
        </w:rPr>
        <w:t>Get Interviewed by Industry Experts</w:t>
      </w:r>
    </w:p>
    <w:p w:rsidR="00E80AED" w:rsidRPr="00E80AED" w:rsidRDefault="00E80AED" w:rsidP="00E80AED">
      <w:pPr>
        <w:numPr>
          <w:ilvl w:val="0"/>
          <w:numId w:val="25"/>
        </w:numPr>
        <w:spacing w:after="0" w:line="240" w:lineRule="auto"/>
        <w:ind w:left="1020" w:right="300"/>
        <w:rPr>
          <w:rFonts w:ascii="Arial" w:eastAsia="Times New Roman" w:hAnsi="Arial" w:cs="Arial"/>
          <w:b/>
          <w:bCs/>
          <w:color w:val="4A4A4A"/>
          <w:sz w:val="24"/>
          <w:szCs w:val="24"/>
        </w:rPr>
      </w:pPr>
      <w:r w:rsidRPr="00E80AED">
        <w:rPr>
          <w:rFonts w:ascii="Arial" w:eastAsia="Times New Roman" w:hAnsi="Arial" w:cs="Arial"/>
          <w:b/>
          <w:bCs/>
          <w:color w:val="4A4A4A"/>
          <w:sz w:val="24"/>
          <w:szCs w:val="24"/>
        </w:rPr>
        <w:t>Personalized interview feedback</w:t>
      </w:r>
    </w:p>
    <w:p w:rsidR="00E80AED" w:rsidRPr="00E80AED" w:rsidRDefault="00E80AED" w:rsidP="00E80AED">
      <w:pPr>
        <w:spacing w:after="0" w:line="240" w:lineRule="auto"/>
        <w:rPr>
          <w:rFonts w:ascii="Arial" w:eastAsia="Times New Roman" w:hAnsi="Arial" w:cs="Arial"/>
          <w:color w:val="FFFFFF"/>
          <w:sz w:val="24"/>
          <w:szCs w:val="24"/>
        </w:rPr>
      </w:pPr>
      <w:r w:rsidRPr="00E80AED">
        <w:rPr>
          <w:rFonts w:ascii="Arial" w:eastAsia="Times New Roman" w:hAnsi="Arial" w:cs="Arial"/>
          <w:color w:val="FFFFFF"/>
          <w:sz w:val="24"/>
          <w:szCs w:val="24"/>
        </w:rPr>
        <w:t>BOOK A SLOT</w:t>
      </w:r>
    </w:p>
    <w:p w:rsidR="00E80AED" w:rsidRPr="00E80AED" w:rsidRDefault="00E80AED" w:rsidP="00E80AED">
      <w:pPr>
        <w:spacing w:after="0" w:line="240" w:lineRule="auto"/>
        <w:rPr>
          <w:rFonts w:ascii="Times New Roman" w:eastAsia="Times New Roman" w:hAnsi="Times New Roman" w:cs="Times New Roman"/>
          <w:sz w:val="24"/>
          <w:szCs w:val="24"/>
        </w:rPr>
      </w:pPr>
      <w:r w:rsidRPr="00E80AED">
        <w:rPr>
          <w:rFonts w:ascii="Times New Roman" w:eastAsia="Times New Roman" w:hAnsi="Times New Roman" w:cs="Times New Roman"/>
          <w:sz w:val="24"/>
          <w:szCs w:val="24"/>
        </w:rPr>
        <w:fldChar w:fldCharType="end"/>
      </w:r>
    </w:p>
    <w:p w:rsidR="00E80AED" w:rsidRPr="00E80AED" w:rsidRDefault="00E80AED" w:rsidP="00E80AED">
      <w:pPr>
        <w:spacing w:after="100" w:afterAutospacing="1" w:line="240" w:lineRule="auto"/>
        <w:rPr>
          <w:rFonts w:ascii="Arial" w:eastAsia="Times New Roman" w:hAnsi="Arial" w:cs="Arial"/>
          <w:color w:val="4A4A4A"/>
          <w:sz w:val="24"/>
          <w:szCs w:val="24"/>
        </w:rPr>
      </w:pPr>
      <w:r w:rsidRPr="00E80AED">
        <w:rPr>
          <w:rFonts w:ascii="Arial" w:eastAsia="Times New Roman" w:hAnsi="Arial" w:cs="Arial"/>
          <w:b/>
          <w:bCs/>
          <w:color w:val="4A4A4A"/>
          <w:sz w:val="24"/>
          <w:szCs w:val="24"/>
        </w:rPr>
        <w:t>Method 4 –</w:t>
      </w:r>
    </w:p>
    <w:tbl>
      <w:tblPr>
        <w:tblW w:w="11175" w:type="dxa"/>
        <w:tblCellMar>
          <w:left w:w="0" w:type="dxa"/>
          <w:right w:w="0" w:type="dxa"/>
        </w:tblCellMar>
        <w:tblLook w:val="04A0" w:firstRow="1" w:lastRow="0" w:firstColumn="1" w:lastColumn="0" w:noHBand="0" w:noVBand="1"/>
      </w:tblPr>
      <w:tblGrid>
        <w:gridCol w:w="540"/>
        <w:gridCol w:w="10635"/>
      </w:tblGrid>
      <w:tr w:rsidR="00E80AED" w:rsidRPr="00E80AED" w:rsidTr="00E80AED">
        <w:tc>
          <w:tcPr>
            <w:tcW w:w="0" w:type="auto"/>
            <w:shd w:val="clear" w:color="auto" w:fill="008DD9"/>
            <w:vAlign w:val="center"/>
            <w:hideMark/>
          </w:tcPr>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Times New Roman" w:eastAsia="Times New Roman" w:hAnsi="Times New Roman" w:cs="Times New Roman"/>
                <w:color w:val="FFFFFF"/>
                <w:sz w:val="24"/>
                <w:szCs w:val="24"/>
              </w:rPr>
              <w:t>1</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Times New Roman" w:eastAsia="Times New Roman" w:hAnsi="Times New Roman" w:cs="Times New Roman"/>
                <w:color w:val="FFFFFF"/>
                <w:sz w:val="24"/>
                <w:szCs w:val="24"/>
              </w:rPr>
              <w:t>2</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Times New Roman" w:eastAsia="Times New Roman" w:hAnsi="Times New Roman" w:cs="Times New Roman"/>
                <w:color w:val="FFFFFF"/>
                <w:sz w:val="24"/>
                <w:szCs w:val="24"/>
              </w:rPr>
              <w:t>3</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Times New Roman" w:eastAsia="Times New Roman" w:hAnsi="Times New Roman" w:cs="Times New Roman"/>
                <w:color w:val="FFFFFF"/>
                <w:sz w:val="24"/>
                <w:szCs w:val="24"/>
              </w:rPr>
              <w:t>4</w:t>
            </w:r>
          </w:p>
        </w:tc>
        <w:tc>
          <w:tcPr>
            <w:tcW w:w="10635" w:type="dxa"/>
            <w:shd w:val="clear" w:color="auto" w:fill="008DD9"/>
            <w:vAlign w:val="center"/>
            <w:hideMark/>
          </w:tcPr>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Courier New" w:eastAsia="Times New Roman" w:hAnsi="Courier New" w:cs="Courier New"/>
                <w:color w:val="FFFFFF"/>
                <w:sz w:val="20"/>
                <w:szCs w:val="20"/>
              </w:rPr>
              <w:t>while(arrayList.length)</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Courier New" w:eastAsia="Times New Roman" w:hAnsi="Courier New" w:cs="Courier New"/>
                <w:color w:val="FFFFFF"/>
                <w:sz w:val="20"/>
                <w:szCs w:val="20"/>
              </w:rPr>
              <w:t>{</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Courier New" w:eastAsia="Times New Roman" w:hAnsi="Courier New" w:cs="Courier New"/>
                <w:color w:val="FFFFFF"/>
                <w:sz w:val="20"/>
                <w:szCs w:val="20"/>
              </w:rPr>
              <w:t>arrayList.pop();</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Courier New" w:eastAsia="Times New Roman" w:hAnsi="Courier New" w:cs="Courier New"/>
                <w:color w:val="FFFFFF"/>
                <w:sz w:val="20"/>
                <w:szCs w:val="20"/>
              </w:rPr>
              <w:t>}</w:t>
            </w:r>
          </w:p>
        </w:tc>
      </w:tr>
    </w:tbl>
    <w:p w:rsidR="00E80AED" w:rsidRPr="00E80AED" w:rsidRDefault="00E80AED" w:rsidP="00E80AED">
      <w:pPr>
        <w:spacing w:after="100" w:afterAutospacing="1" w:line="240" w:lineRule="auto"/>
        <w:rPr>
          <w:rFonts w:ascii="Arial" w:eastAsia="Times New Roman" w:hAnsi="Arial" w:cs="Arial"/>
          <w:color w:val="4A4A4A"/>
          <w:sz w:val="24"/>
          <w:szCs w:val="24"/>
        </w:rPr>
      </w:pPr>
      <w:r w:rsidRPr="00E80AED">
        <w:rPr>
          <w:rFonts w:ascii="Arial" w:eastAsia="Times New Roman" w:hAnsi="Arial" w:cs="Arial"/>
          <w:color w:val="4A4A4A"/>
          <w:sz w:val="24"/>
          <w:szCs w:val="24"/>
        </w:rPr>
        <w:t>The implementation above can also empty arrays, but it is usually not recommended to use this method often.</w:t>
      </w:r>
    </w:p>
    <w:p w:rsidR="00E80AED" w:rsidRPr="00E80AED" w:rsidRDefault="00E80AED" w:rsidP="00E80AED">
      <w:pPr>
        <w:spacing w:after="100" w:afterAutospacing="1" w:line="240" w:lineRule="auto"/>
        <w:outlineLvl w:val="2"/>
        <w:rPr>
          <w:rFonts w:ascii="Arial" w:eastAsia="Times New Roman" w:hAnsi="Arial" w:cs="Arial"/>
          <w:color w:val="4A4A4A"/>
          <w:sz w:val="27"/>
          <w:szCs w:val="27"/>
        </w:rPr>
      </w:pPr>
      <w:r w:rsidRPr="00E80AED">
        <w:rPr>
          <w:rFonts w:ascii="Arial" w:eastAsia="Times New Roman" w:hAnsi="Arial" w:cs="Arial"/>
          <w:b/>
          <w:bCs/>
          <w:color w:val="4A4A4A"/>
          <w:sz w:val="27"/>
          <w:szCs w:val="27"/>
        </w:rPr>
        <w:t>Q45. What will be the output of the following code?</w:t>
      </w:r>
    </w:p>
    <w:tbl>
      <w:tblPr>
        <w:tblW w:w="11175" w:type="dxa"/>
        <w:tblCellMar>
          <w:left w:w="0" w:type="dxa"/>
          <w:right w:w="0" w:type="dxa"/>
        </w:tblCellMar>
        <w:tblLook w:val="04A0" w:firstRow="1" w:lastRow="0" w:firstColumn="1" w:lastColumn="0" w:noHBand="0" w:noVBand="1"/>
      </w:tblPr>
      <w:tblGrid>
        <w:gridCol w:w="540"/>
        <w:gridCol w:w="10635"/>
      </w:tblGrid>
      <w:tr w:rsidR="00E80AED" w:rsidRPr="00E80AED" w:rsidTr="00E80AED">
        <w:tc>
          <w:tcPr>
            <w:tcW w:w="0" w:type="auto"/>
            <w:shd w:val="clear" w:color="auto" w:fill="008DD9"/>
            <w:vAlign w:val="center"/>
            <w:hideMark/>
          </w:tcPr>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Times New Roman" w:eastAsia="Times New Roman" w:hAnsi="Times New Roman" w:cs="Times New Roman"/>
                <w:color w:val="FFFFFF"/>
                <w:sz w:val="24"/>
                <w:szCs w:val="24"/>
              </w:rPr>
              <w:t>1</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Times New Roman" w:eastAsia="Times New Roman" w:hAnsi="Times New Roman" w:cs="Times New Roman"/>
                <w:color w:val="FFFFFF"/>
                <w:sz w:val="24"/>
                <w:szCs w:val="24"/>
              </w:rPr>
              <w:t>2</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Times New Roman" w:eastAsia="Times New Roman" w:hAnsi="Times New Roman" w:cs="Times New Roman"/>
                <w:color w:val="FFFFFF"/>
                <w:sz w:val="24"/>
                <w:szCs w:val="24"/>
              </w:rPr>
              <w:t>3</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Times New Roman" w:eastAsia="Times New Roman" w:hAnsi="Times New Roman" w:cs="Times New Roman"/>
                <w:color w:val="FFFFFF"/>
                <w:sz w:val="24"/>
                <w:szCs w:val="24"/>
              </w:rPr>
              <w:t>4</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Times New Roman" w:eastAsia="Times New Roman" w:hAnsi="Times New Roman" w:cs="Times New Roman"/>
                <w:color w:val="FFFFFF"/>
                <w:sz w:val="24"/>
                <w:szCs w:val="24"/>
              </w:rPr>
              <w:t>5</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Times New Roman" w:eastAsia="Times New Roman" w:hAnsi="Times New Roman" w:cs="Times New Roman"/>
                <w:color w:val="FFFFFF"/>
                <w:sz w:val="24"/>
                <w:szCs w:val="24"/>
              </w:rPr>
              <w:t>6</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Times New Roman" w:eastAsia="Times New Roman" w:hAnsi="Times New Roman" w:cs="Times New Roman"/>
                <w:color w:val="FFFFFF"/>
                <w:sz w:val="24"/>
                <w:szCs w:val="24"/>
              </w:rPr>
              <w:t>7</w:t>
            </w:r>
          </w:p>
        </w:tc>
        <w:tc>
          <w:tcPr>
            <w:tcW w:w="10635" w:type="dxa"/>
            <w:shd w:val="clear" w:color="auto" w:fill="008DD9"/>
            <w:vAlign w:val="center"/>
            <w:hideMark/>
          </w:tcPr>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Courier New" w:eastAsia="Times New Roman" w:hAnsi="Courier New" w:cs="Courier New"/>
                <w:color w:val="FFFFFF"/>
                <w:sz w:val="20"/>
                <w:szCs w:val="20"/>
              </w:rPr>
              <w:t>var Output = (function(x)</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Courier New" w:eastAsia="Times New Roman" w:hAnsi="Courier New" w:cs="Courier New"/>
                <w:color w:val="FFFFFF"/>
                <w:sz w:val="20"/>
                <w:szCs w:val="20"/>
              </w:rPr>
              <w:t>{</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Courier New" w:eastAsia="Times New Roman" w:hAnsi="Courier New" w:cs="Courier New"/>
                <w:color w:val="FFFFFF"/>
                <w:sz w:val="20"/>
                <w:szCs w:val="20"/>
              </w:rPr>
              <w:t>Delete X;</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Courier New" w:eastAsia="Times New Roman" w:hAnsi="Courier New" w:cs="Courier New"/>
                <w:color w:val="FFFFFF"/>
                <w:sz w:val="20"/>
                <w:szCs w:val="20"/>
              </w:rPr>
              <w:t>return X;</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Courier New" w:eastAsia="Times New Roman" w:hAnsi="Courier New" w:cs="Courier New"/>
                <w:color w:val="FFFFFF"/>
                <w:sz w:val="20"/>
                <w:szCs w:val="20"/>
              </w:rPr>
              <w:t>}</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Courier New" w:eastAsia="Times New Roman" w:hAnsi="Courier New" w:cs="Courier New"/>
                <w:color w:val="FFFFFF"/>
                <w:sz w:val="20"/>
                <w:szCs w:val="20"/>
              </w:rPr>
              <w:t>)(0);</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Courier New" w:eastAsia="Times New Roman" w:hAnsi="Courier New" w:cs="Courier New"/>
                <w:color w:val="FFFFFF"/>
                <w:sz w:val="20"/>
                <w:szCs w:val="20"/>
              </w:rPr>
              <w:t>console.log(output);</w:t>
            </w:r>
          </w:p>
        </w:tc>
      </w:tr>
    </w:tbl>
    <w:p w:rsidR="00E80AED" w:rsidRPr="00E80AED" w:rsidRDefault="00E80AED" w:rsidP="00E80AED">
      <w:pPr>
        <w:spacing w:after="100" w:afterAutospacing="1" w:line="240" w:lineRule="auto"/>
        <w:jc w:val="both"/>
        <w:rPr>
          <w:rFonts w:ascii="Arial" w:eastAsia="Times New Roman" w:hAnsi="Arial" w:cs="Arial"/>
          <w:color w:val="4A4A4A"/>
          <w:sz w:val="24"/>
          <w:szCs w:val="24"/>
        </w:rPr>
      </w:pPr>
      <w:r w:rsidRPr="00E80AED">
        <w:rPr>
          <w:rFonts w:ascii="Arial" w:eastAsia="Times New Roman" w:hAnsi="Arial" w:cs="Arial"/>
          <w:color w:val="4A4A4A"/>
          <w:sz w:val="24"/>
          <w:szCs w:val="24"/>
        </w:rPr>
        <w:t xml:space="preserve">The output would be 0. The delete operator is used to delete properties from an object. Here x is not an object but a local variable. </w:t>
      </w:r>
      <w:proofErr w:type="gramStart"/>
      <w:r w:rsidRPr="00E80AED">
        <w:rPr>
          <w:rFonts w:ascii="Arial" w:eastAsia="Times New Roman" w:hAnsi="Arial" w:cs="Arial"/>
          <w:color w:val="4A4A4A"/>
          <w:sz w:val="24"/>
          <w:szCs w:val="24"/>
        </w:rPr>
        <w:t>delete</w:t>
      </w:r>
      <w:proofErr w:type="gramEnd"/>
      <w:r w:rsidRPr="00E80AED">
        <w:rPr>
          <w:rFonts w:ascii="Arial" w:eastAsia="Times New Roman" w:hAnsi="Arial" w:cs="Arial"/>
          <w:color w:val="4A4A4A"/>
          <w:sz w:val="24"/>
          <w:szCs w:val="24"/>
        </w:rPr>
        <w:t xml:space="preserve"> operators don’t affect local variables.</w:t>
      </w:r>
    </w:p>
    <w:p w:rsidR="00E80AED" w:rsidRPr="00E80AED" w:rsidRDefault="00E80AED" w:rsidP="00E80AED">
      <w:pPr>
        <w:spacing w:after="100" w:afterAutospacing="1" w:line="240" w:lineRule="auto"/>
        <w:outlineLvl w:val="2"/>
        <w:rPr>
          <w:rFonts w:ascii="Arial" w:eastAsia="Times New Roman" w:hAnsi="Arial" w:cs="Arial"/>
          <w:color w:val="4A4A4A"/>
          <w:sz w:val="27"/>
          <w:szCs w:val="27"/>
        </w:rPr>
      </w:pPr>
      <w:r w:rsidRPr="00E80AED">
        <w:rPr>
          <w:rFonts w:ascii="Arial" w:eastAsia="Times New Roman" w:hAnsi="Arial" w:cs="Arial"/>
          <w:b/>
          <w:bCs/>
          <w:color w:val="4A4A4A"/>
          <w:sz w:val="27"/>
          <w:szCs w:val="27"/>
        </w:rPr>
        <w:t>Q46. What will be the output of the following code?</w:t>
      </w:r>
    </w:p>
    <w:tbl>
      <w:tblPr>
        <w:tblW w:w="11175" w:type="dxa"/>
        <w:tblCellMar>
          <w:left w:w="0" w:type="dxa"/>
          <w:right w:w="0" w:type="dxa"/>
        </w:tblCellMar>
        <w:tblLook w:val="04A0" w:firstRow="1" w:lastRow="0" w:firstColumn="1" w:lastColumn="0" w:noHBand="0" w:noVBand="1"/>
      </w:tblPr>
      <w:tblGrid>
        <w:gridCol w:w="540"/>
        <w:gridCol w:w="10635"/>
      </w:tblGrid>
      <w:tr w:rsidR="00E80AED" w:rsidRPr="00E80AED" w:rsidTr="00E80AED">
        <w:tc>
          <w:tcPr>
            <w:tcW w:w="0" w:type="auto"/>
            <w:shd w:val="clear" w:color="auto" w:fill="008DD9"/>
            <w:vAlign w:val="center"/>
            <w:hideMark/>
          </w:tcPr>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Times New Roman" w:eastAsia="Times New Roman" w:hAnsi="Times New Roman" w:cs="Times New Roman"/>
                <w:color w:val="FFFFFF"/>
                <w:sz w:val="24"/>
                <w:szCs w:val="24"/>
              </w:rPr>
              <w:t>1</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Times New Roman" w:eastAsia="Times New Roman" w:hAnsi="Times New Roman" w:cs="Times New Roman"/>
                <w:color w:val="FFFFFF"/>
                <w:sz w:val="24"/>
                <w:szCs w:val="24"/>
              </w:rPr>
              <w:t>2</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Times New Roman" w:eastAsia="Times New Roman" w:hAnsi="Times New Roman" w:cs="Times New Roman"/>
                <w:color w:val="FFFFFF"/>
                <w:sz w:val="24"/>
                <w:szCs w:val="24"/>
              </w:rPr>
              <w:t>3</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Times New Roman" w:eastAsia="Times New Roman" w:hAnsi="Times New Roman" w:cs="Times New Roman"/>
                <w:color w:val="FFFFFF"/>
                <w:sz w:val="24"/>
                <w:szCs w:val="24"/>
              </w:rPr>
              <w:t>4</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Times New Roman" w:eastAsia="Times New Roman" w:hAnsi="Times New Roman" w:cs="Times New Roman"/>
                <w:color w:val="FFFFFF"/>
                <w:sz w:val="24"/>
                <w:szCs w:val="24"/>
              </w:rPr>
              <w:t>5</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Times New Roman" w:eastAsia="Times New Roman" w:hAnsi="Times New Roman" w:cs="Times New Roman"/>
                <w:color w:val="FFFFFF"/>
                <w:sz w:val="24"/>
                <w:szCs w:val="24"/>
              </w:rPr>
              <w:t>6</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Times New Roman" w:eastAsia="Times New Roman" w:hAnsi="Times New Roman" w:cs="Times New Roman"/>
                <w:color w:val="FFFFFF"/>
                <w:sz w:val="24"/>
                <w:szCs w:val="24"/>
              </w:rPr>
              <w:t>7</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Times New Roman" w:eastAsia="Times New Roman" w:hAnsi="Times New Roman" w:cs="Times New Roman"/>
                <w:color w:val="FFFFFF"/>
                <w:sz w:val="24"/>
                <w:szCs w:val="24"/>
              </w:rPr>
              <w:t>8</w:t>
            </w:r>
          </w:p>
        </w:tc>
        <w:tc>
          <w:tcPr>
            <w:tcW w:w="10635" w:type="dxa"/>
            <w:shd w:val="clear" w:color="auto" w:fill="008DD9"/>
            <w:vAlign w:val="center"/>
            <w:hideMark/>
          </w:tcPr>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Courier New" w:eastAsia="Times New Roman" w:hAnsi="Courier New" w:cs="Courier New"/>
                <w:color w:val="FFFFFF"/>
                <w:sz w:val="20"/>
                <w:szCs w:val="20"/>
              </w:rPr>
              <w:t xml:space="preserve">var X = { Foo : 1}; </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Courier New" w:eastAsia="Times New Roman" w:hAnsi="Courier New" w:cs="Courier New"/>
                <w:color w:val="FFFFFF"/>
                <w:sz w:val="20"/>
                <w:szCs w:val="20"/>
              </w:rPr>
              <w:t xml:space="preserve">var Output = (function() </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Courier New" w:eastAsia="Times New Roman" w:hAnsi="Courier New" w:cs="Courier New"/>
                <w:color w:val="FFFFFF"/>
                <w:sz w:val="20"/>
                <w:szCs w:val="20"/>
              </w:rPr>
              <w:t xml:space="preserve">{ </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Courier New" w:eastAsia="Times New Roman" w:hAnsi="Courier New" w:cs="Courier New"/>
                <w:color w:val="FFFFFF"/>
                <w:sz w:val="20"/>
                <w:szCs w:val="20"/>
              </w:rPr>
              <w:t xml:space="preserve">delete X.foo; </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Courier New" w:eastAsia="Times New Roman" w:hAnsi="Courier New" w:cs="Courier New"/>
                <w:color w:val="FFFFFF"/>
                <w:sz w:val="20"/>
                <w:szCs w:val="20"/>
              </w:rPr>
              <w:t xml:space="preserve">return X.foo; </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Courier New" w:eastAsia="Times New Roman" w:hAnsi="Courier New" w:cs="Courier New"/>
                <w:color w:val="FFFFFF"/>
                <w:sz w:val="20"/>
                <w:szCs w:val="20"/>
              </w:rPr>
              <w:t xml:space="preserve">} </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Courier New" w:eastAsia="Times New Roman" w:hAnsi="Courier New" w:cs="Courier New"/>
                <w:color w:val="FFFFFF"/>
                <w:sz w:val="20"/>
                <w:szCs w:val="20"/>
              </w:rPr>
              <w:t xml:space="preserve">)(); </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Courier New" w:eastAsia="Times New Roman" w:hAnsi="Courier New" w:cs="Courier New"/>
                <w:color w:val="FFFFFF"/>
                <w:sz w:val="20"/>
                <w:szCs w:val="20"/>
              </w:rPr>
              <w:t>console.log(output);</w:t>
            </w:r>
          </w:p>
        </w:tc>
      </w:tr>
    </w:tbl>
    <w:p w:rsidR="00E80AED" w:rsidRPr="00E80AED" w:rsidRDefault="00E80AED" w:rsidP="00E80AED">
      <w:pPr>
        <w:spacing w:after="100" w:afterAutospacing="1" w:line="240" w:lineRule="auto"/>
        <w:jc w:val="both"/>
        <w:rPr>
          <w:rFonts w:ascii="Arial" w:eastAsia="Times New Roman" w:hAnsi="Arial" w:cs="Arial"/>
          <w:color w:val="4A4A4A"/>
          <w:sz w:val="24"/>
          <w:szCs w:val="24"/>
        </w:rPr>
      </w:pPr>
      <w:r w:rsidRPr="00E80AED">
        <w:rPr>
          <w:rFonts w:ascii="Arial" w:eastAsia="Times New Roman" w:hAnsi="Arial" w:cs="Arial"/>
          <w:color w:val="4A4A4A"/>
          <w:sz w:val="24"/>
          <w:szCs w:val="24"/>
        </w:rPr>
        <w:t xml:space="preserve">The output would be undefined. The delete operator is used to delete the property of an object. Here, x is an object which has the property foo, and as it is a self-invoking </w:t>
      </w:r>
      <w:r w:rsidRPr="00E80AED">
        <w:rPr>
          <w:rFonts w:ascii="Arial" w:eastAsia="Times New Roman" w:hAnsi="Arial" w:cs="Arial"/>
          <w:color w:val="4A4A4A"/>
          <w:sz w:val="24"/>
          <w:szCs w:val="24"/>
        </w:rPr>
        <w:lastRenderedPageBreak/>
        <w:t>function, we will delete the foo property from object x. After doing so, when we try to reference a deleted property foo, the result is undefined.</w:t>
      </w:r>
    </w:p>
    <w:p w:rsidR="00E80AED" w:rsidRPr="00E80AED" w:rsidRDefault="00E80AED" w:rsidP="00E80AED">
      <w:pPr>
        <w:spacing w:after="100" w:afterAutospacing="1" w:line="240" w:lineRule="auto"/>
        <w:outlineLvl w:val="2"/>
        <w:rPr>
          <w:rFonts w:ascii="Arial" w:eastAsia="Times New Roman" w:hAnsi="Arial" w:cs="Arial"/>
          <w:color w:val="4A4A4A"/>
          <w:sz w:val="27"/>
          <w:szCs w:val="27"/>
        </w:rPr>
      </w:pPr>
      <w:r w:rsidRPr="00E80AED">
        <w:rPr>
          <w:rFonts w:ascii="Arial" w:eastAsia="Times New Roman" w:hAnsi="Arial" w:cs="Arial"/>
          <w:b/>
          <w:bCs/>
          <w:color w:val="4A4A4A"/>
          <w:sz w:val="27"/>
          <w:szCs w:val="27"/>
        </w:rPr>
        <w:t>Q47. What will be the output of the following code?</w:t>
      </w:r>
    </w:p>
    <w:tbl>
      <w:tblPr>
        <w:tblW w:w="11175" w:type="dxa"/>
        <w:tblCellMar>
          <w:left w:w="0" w:type="dxa"/>
          <w:right w:w="0" w:type="dxa"/>
        </w:tblCellMar>
        <w:tblLook w:val="04A0" w:firstRow="1" w:lastRow="0" w:firstColumn="1" w:lastColumn="0" w:noHBand="0" w:noVBand="1"/>
      </w:tblPr>
      <w:tblGrid>
        <w:gridCol w:w="540"/>
        <w:gridCol w:w="10635"/>
      </w:tblGrid>
      <w:tr w:rsidR="00E80AED" w:rsidRPr="00E80AED" w:rsidTr="00E80AED">
        <w:tc>
          <w:tcPr>
            <w:tcW w:w="0" w:type="auto"/>
            <w:shd w:val="clear" w:color="auto" w:fill="008DD9"/>
            <w:vAlign w:val="center"/>
            <w:hideMark/>
          </w:tcPr>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Times New Roman" w:eastAsia="Times New Roman" w:hAnsi="Times New Roman" w:cs="Times New Roman"/>
                <w:color w:val="FFFFFF"/>
                <w:sz w:val="24"/>
                <w:szCs w:val="24"/>
              </w:rPr>
              <w:t>1</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Times New Roman" w:eastAsia="Times New Roman" w:hAnsi="Times New Roman" w:cs="Times New Roman"/>
                <w:color w:val="FFFFFF"/>
                <w:sz w:val="24"/>
                <w:szCs w:val="24"/>
              </w:rPr>
              <w:t>2</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Times New Roman" w:eastAsia="Times New Roman" w:hAnsi="Times New Roman" w:cs="Times New Roman"/>
                <w:color w:val="FFFFFF"/>
                <w:sz w:val="24"/>
                <w:szCs w:val="24"/>
              </w:rPr>
              <w:t>3</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Times New Roman" w:eastAsia="Times New Roman" w:hAnsi="Times New Roman" w:cs="Times New Roman"/>
                <w:color w:val="FFFFFF"/>
                <w:sz w:val="24"/>
                <w:szCs w:val="24"/>
              </w:rPr>
              <w:t>4</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Times New Roman" w:eastAsia="Times New Roman" w:hAnsi="Times New Roman" w:cs="Times New Roman"/>
                <w:color w:val="FFFFFF"/>
                <w:sz w:val="24"/>
                <w:szCs w:val="24"/>
              </w:rPr>
              <w:t>5</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Times New Roman" w:eastAsia="Times New Roman" w:hAnsi="Times New Roman" w:cs="Times New Roman"/>
                <w:color w:val="FFFFFF"/>
                <w:sz w:val="24"/>
                <w:szCs w:val="24"/>
              </w:rPr>
              <w:t>6</w:t>
            </w:r>
          </w:p>
        </w:tc>
        <w:tc>
          <w:tcPr>
            <w:tcW w:w="10635" w:type="dxa"/>
            <w:shd w:val="clear" w:color="auto" w:fill="008DD9"/>
            <w:vAlign w:val="center"/>
            <w:hideMark/>
          </w:tcPr>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Courier New" w:eastAsia="Times New Roman" w:hAnsi="Courier New" w:cs="Courier New"/>
                <w:color w:val="FFFFFF"/>
                <w:sz w:val="20"/>
                <w:szCs w:val="20"/>
              </w:rPr>
              <w:t>var Employee =</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Courier New" w:eastAsia="Times New Roman" w:hAnsi="Courier New" w:cs="Courier New"/>
                <w:color w:val="FFFFFF"/>
                <w:sz w:val="20"/>
                <w:szCs w:val="20"/>
              </w:rPr>
              <w:t>{</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Courier New" w:eastAsia="Times New Roman" w:hAnsi="Courier New" w:cs="Courier New"/>
                <w:color w:val="FFFFFF"/>
                <w:sz w:val="20"/>
                <w:szCs w:val="20"/>
              </w:rPr>
              <w:t>company: 'xyz'</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Courier New" w:eastAsia="Times New Roman" w:hAnsi="Courier New" w:cs="Courier New"/>
                <w:color w:val="FFFFFF"/>
                <w:sz w:val="20"/>
                <w:szCs w:val="20"/>
              </w:rPr>
              <w:t>}</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Courier New" w:eastAsia="Times New Roman" w:hAnsi="Courier New" w:cs="Courier New"/>
                <w:color w:val="FFFFFF"/>
                <w:sz w:val="20"/>
                <w:szCs w:val="20"/>
              </w:rPr>
              <w:t>var Emp1 = Object.create(employee);</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Courier New" w:eastAsia="Times New Roman" w:hAnsi="Courier New" w:cs="Courier New"/>
                <w:color w:val="FFFFFF"/>
                <w:sz w:val="20"/>
                <w:szCs w:val="20"/>
              </w:rPr>
              <w:t>delete Emp1.company Console.log(emp1.company);</w:t>
            </w:r>
          </w:p>
        </w:tc>
      </w:tr>
    </w:tbl>
    <w:p w:rsidR="00E80AED" w:rsidRPr="00E80AED" w:rsidRDefault="00E80AED" w:rsidP="00E80AED">
      <w:pPr>
        <w:spacing w:after="100" w:afterAutospacing="1" w:line="240" w:lineRule="auto"/>
        <w:jc w:val="both"/>
        <w:rPr>
          <w:rFonts w:ascii="Arial" w:eastAsia="Times New Roman" w:hAnsi="Arial" w:cs="Arial"/>
          <w:color w:val="4A4A4A"/>
          <w:sz w:val="24"/>
          <w:szCs w:val="24"/>
        </w:rPr>
      </w:pPr>
      <w:r w:rsidRPr="00E80AED">
        <w:rPr>
          <w:rFonts w:ascii="Arial" w:eastAsia="Times New Roman" w:hAnsi="Arial" w:cs="Arial"/>
          <w:color w:val="4A4A4A"/>
          <w:sz w:val="24"/>
          <w:szCs w:val="24"/>
        </w:rPr>
        <w:t xml:space="preserve">The output would be xyz. Here, emp1 object has company as its prototype property. The delete operator doesn’t delete prototype property. </w:t>
      </w:r>
      <w:proofErr w:type="gramStart"/>
      <w:r w:rsidRPr="00E80AED">
        <w:rPr>
          <w:rFonts w:ascii="Arial" w:eastAsia="Times New Roman" w:hAnsi="Arial" w:cs="Arial"/>
          <w:color w:val="4A4A4A"/>
          <w:sz w:val="24"/>
          <w:szCs w:val="24"/>
        </w:rPr>
        <w:t>emp1</w:t>
      </w:r>
      <w:proofErr w:type="gramEnd"/>
      <w:r w:rsidRPr="00E80AED">
        <w:rPr>
          <w:rFonts w:ascii="Arial" w:eastAsia="Times New Roman" w:hAnsi="Arial" w:cs="Arial"/>
          <w:color w:val="4A4A4A"/>
          <w:sz w:val="24"/>
          <w:szCs w:val="24"/>
        </w:rPr>
        <w:t xml:space="preserve"> object doesn’t have company as its own property. However, we can delete the company property directly from the Employee object using delete Employee.company.</w:t>
      </w:r>
    </w:p>
    <w:p w:rsidR="00E80AED" w:rsidRPr="00E80AED" w:rsidRDefault="00E80AED" w:rsidP="00E80AED">
      <w:pPr>
        <w:spacing w:after="100" w:afterAutospacing="1" w:line="240" w:lineRule="auto"/>
        <w:outlineLvl w:val="2"/>
        <w:rPr>
          <w:rFonts w:ascii="Arial" w:eastAsia="Times New Roman" w:hAnsi="Arial" w:cs="Arial"/>
          <w:color w:val="4A4A4A"/>
          <w:sz w:val="27"/>
          <w:szCs w:val="27"/>
        </w:rPr>
      </w:pPr>
      <w:r w:rsidRPr="00E80AED">
        <w:rPr>
          <w:rFonts w:ascii="Arial" w:eastAsia="Times New Roman" w:hAnsi="Arial" w:cs="Arial"/>
          <w:b/>
          <w:bCs/>
          <w:color w:val="4A4A4A"/>
          <w:sz w:val="27"/>
          <w:szCs w:val="27"/>
        </w:rPr>
        <w:t>Q48. What will be the output of the code below? </w:t>
      </w:r>
    </w:p>
    <w:tbl>
      <w:tblPr>
        <w:tblW w:w="11175" w:type="dxa"/>
        <w:tblCellMar>
          <w:left w:w="0" w:type="dxa"/>
          <w:right w:w="0" w:type="dxa"/>
        </w:tblCellMar>
        <w:tblLook w:val="04A0" w:firstRow="1" w:lastRow="0" w:firstColumn="1" w:lastColumn="0" w:noHBand="0" w:noVBand="1"/>
      </w:tblPr>
      <w:tblGrid>
        <w:gridCol w:w="540"/>
        <w:gridCol w:w="10635"/>
      </w:tblGrid>
      <w:tr w:rsidR="00E80AED" w:rsidRPr="00E80AED" w:rsidTr="00E80AED">
        <w:tc>
          <w:tcPr>
            <w:tcW w:w="0" w:type="auto"/>
            <w:shd w:val="clear" w:color="auto" w:fill="008DD9"/>
            <w:vAlign w:val="center"/>
            <w:hideMark/>
          </w:tcPr>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Times New Roman" w:eastAsia="Times New Roman" w:hAnsi="Times New Roman" w:cs="Times New Roman"/>
                <w:color w:val="FFFFFF"/>
                <w:sz w:val="24"/>
                <w:szCs w:val="24"/>
              </w:rPr>
              <w:t>1</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Times New Roman" w:eastAsia="Times New Roman" w:hAnsi="Times New Roman" w:cs="Times New Roman"/>
                <w:color w:val="FFFFFF"/>
                <w:sz w:val="24"/>
                <w:szCs w:val="24"/>
              </w:rPr>
              <w:t>2</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Times New Roman" w:eastAsia="Times New Roman" w:hAnsi="Times New Roman" w:cs="Times New Roman"/>
                <w:color w:val="FFFFFF"/>
                <w:sz w:val="24"/>
                <w:szCs w:val="24"/>
              </w:rPr>
              <w:t>3</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Times New Roman" w:eastAsia="Times New Roman" w:hAnsi="Times New Roman" w:cs="Times New Roman"/>
                <w:color w:val="FFFFFF"/>
                <w:sz w:val="24"/>
                <w:szCs w:val="24"/>
              </w:rPr>
              <w:t>4</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Times New Roman" w:eastAsia="Times New Roman" w:hAnsi="Times New Roman" w:cs="Times New Roman"/>
                <w:color w:val="FFFFFF"/>
                <w:sz w:val="24"/>
                <w:szCs w:val="24"/>
              </w:rPr>
              <w:t>5</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Times New Roman" w:eastAsia="Times New Roman" w:hAnsi="Times New Roman" w:cs="Times New Roman"/>
                <w:color w:val="FFFFFF"/>
                <w:sz w:val="24"/>
                <w:szCs w:val="24"/>
              </w:rPr>
              <w:t>6</w:t>
            </w:r>
          </w:p>
        </w:tc>
        <w:tc>
          <w:tcPr>
            <w:tcW w:w="10635" w:type="dxa"/>
            <w:shd w:val="clear" w:color="auto" w:fill="008DD9"/>
            <w:vAlign w:val="center"/>
            <w:hideMark/>
          </w:tcPr>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Courier New" w:eastAsia="Times New Roman" w:hAnsi="Courier New" w:cs="Courier New"/>
                <w:color w:val="FFFFFF"/>
                <w:sz w:val="20"/>
                <w:szCs w:val="20"/>
              </w:rPr>
              <w:t>//nfe (named function expression)</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Courier New" w:eastAsia="Times New Roman" w:hAnsi="Courier New" w:cs="Courier New"/>
                <w:color w:val="FFFFFF"/>
                <w:sz w:val="20"/>
                <w:szCs w:val="20"/>
              </w:rPr>
              <w:t>var Foo = Function Bar()</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Courier New" w:eastAsia="Times New Roman" w:hAnsi="Courier New" w:cs="Courier New"/>
                <w:color w:val="FFFFFF"/>
                <w:sz w:val="20"/>
                <w:szCs w:val="20"/>
              </w:rPr>
              <w:t>{</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Courier New" w:eastAsia="Times New Roman" w:hAnsi="Courier New" w:cs="Courier New"/>
                <w:color w:val="FFFFFF"/>
                <w:sz w:val="20"/>
                <w:szCs w:val="20"/>
              </w:rPr>
              <w:t>return 7;</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Courier New" w:eastAsia="Times New Roman" w:hAnsi="Courier New" w:cs="Courier New"/>
                <w:color w:val="FFFFFF"/>
                <w:sz w:val="20"/>
                <w:szCs w:val="20"/>
              </w:rPr>
              <w:t>};</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Courier New" w:eastAsia="Times New Roman" w:hAnsi="Courier New" w:cs="Courier New"/>
                <w:color w:val="FFFFFF"/>
                <w:sz w:val="20"/>
                <w:szCs w:val="20"/>
              </w:rPr>
              <w:t>typeof Bar();</w:t>
            </w:r>
          </w:p>
        </w:tc>
      </w:tr>
    </w:tbl>
    <w:p w:rsidR="00E80AED" w:rsidRPr="00E80AED" w:rsidRDefault="00E80AED" w:rsidP="00E80AED">
      <w:pPr>
        <w:spacing w:after="100" w:afterAutospacing="1" w:line="240" w:lineRule="auto"/>
        <w:jc w:val="both"/>
        <w:rPr>
          <w:rFonts w:ascii="Arial" w:eastAsia="Times New Roman" w:hAnsi="Arial" w:cs="Arial"/>
          <w:color w:val="4A4A4A"/>
          <w:sz w:val="24"/>
          <w:szCs w:val="24"/>
        </w:rPr>
      </w:pPr>
      <w:r w:rsidRPr="00E80AED">
        <w:rPr>
          <w:rFonts w:ascii="Arial" w:eastAsia="Times New Roman" w:hAnsi="Arial" w:cs="Arial"/>
          <w:color w:val="4A4A4A"/>
          <w:sz w:val="24"/>
          <w:szCs w:val="24"/>
        </w:rPr>
        <w:t>The output would be Reference Error. A function definition can have only one reference variable as its function name.</w:t>
      </w:r>
    </w:p>
    <w:p w:rsidR="00E80AED" w:rsidRPr="00E80AED" w:rsidRDefault="00E80AED" w:rsidP="00E80AED">
      <w:pPr>
        <w:spacing w:after="100" w:afterAutospacing="1" w:line="240" w:lineRule="auto"/>
        <w:outlineLvl w:val="2"/>
        <w:rPr>
          <w:rFonts w:ascii="Arial" w:eastAsia="Times New Roman" w:hAnsi="Arial" w:cs="Arial"/>
          <w:color w:val="4A4A4A"/>
          <w:sz w:val="27"/>
          <w:szCs w:val="27"/>
        </w:rPr>
      </w:pPr>
      <w:r w:rsidRPr="00E80AED">
        <w:rPr>
          <w:rFonts w:ascii="Arial" w:eastAsia="Times New Roman" w:hAnsi="Arial" w:cs="Arial"/>
          <w:b/>
          <w:bCs/>
          <w:color w:val="4A4A4A"/>
          <w:sz w:val="27"/>
          <w:szCs w:val="27"/>
        </w:rPr>
        <w:t>Q49. What is the reason for wrapping the entire content of a JavaScript source file in a function book?</w:t>
      </w:r>
    </w:p>
    <w:p w:rsidR="00E80AED" w:rsidRPr="00E80AED" w:rsidRDefault="00E80AED" w:rsidP="00E80AED">
      <w:pPr>
        <w:spacing w:after="100" w:afterAutospacing="1" w:line="240" w:lineRule="auto"/>
        <w:jc w:val="both"/>
        <w:rPr>
          <w:rFonts w:ascii="Arial" w:eastAsia="Times New Roman" w:hAnsi="Arial" w:cs="Arial"/>
          <w:color w:val="4A4A4A"/>
          <w:sz w:val="24"/>
          <w:szCs w:val="24"/>
        </w:rPr>
      </w:pPr>
      <w:r w:rsidRPr="00E80AED">
        <w:rPr>
          <w:rFonts w:ascii="Arial" w:eastAsia="Times New Roman" w:hAnsi="Arial" w:cs="Arial"/>
          <w:color w:val="4A4A4A"/>
          <w:sz w:val="24"/>
          <w:szCs w:val="24"/>
        </w:rPr>
        <w:t>This is an increasingly common practice, employed by many popular JavaScript libraries. This technique creates a closure around the entire contents of the file which, perhaps most importantly, creates a private namespace and thereby helps avoid potential name clashes between different JavaScript modules and libraries.</w:t>
      </w:r>
      <w:r w:rsidRPr="00E80AED">
        <w:rPr>
          <w:rFonts w:ascii="Arial" w:eastAsia="Times New Roman" w:hAnsi="Arial" w:cs="Arial"/>
          <w:color w:val="4A4A4A"/>
          <w:sz w:val="24"/>
          <w:szCs w:val="24"/>
        </w:rPr>
        <w:br/>
        <w:t>Another feature of this technique is to allow for an easy alias for a global variable. This is often used in jQuery plugins.</w:t>
      </w:r>
    </w:p>
    <w:p w:rsidR="00E80AED" w:rsidRPr="00E80AED" w:rsidRDefault="00E80AED" w:rsidP="00E80AED">
      <w:pPr>
        <w:spacing w:after="100" w:afterAutospacing="1" w:line="240" w:lineRule="auto"/>
        <w:outlineLvl w:val="2"/>
        <w:rPr>
          <w:rFonts w:ascii="Arial" w:eastAsia="Times New Roman" w:hAnsi="Arial" w:cs="Arial"/>
          <w:color w:val="4A4A4A"/>
          <w:sz w:val="27"/>
          <w:szCs w:val="27"/>
        </w:rPr>
      </w:pPr>
      <w:r w:rsidRPr="00E80AED">
        <w:rPr>
          <w:rFonts w:ascii="Arial" w:eastAsia="Times New Roman" w:hAnsi="Arial" w:cs="Arial"/>
          <w:b/>
          <w:bCs/>
          <w:color w:val="4A4A4A"/>
          <w:sz w:val="27"/>
          <w:szCs w:val="27"/>
        </w:rPr>
        <w:t>Q50. What are escape characters in JavaScript?</w:t>
      </w:r>
    </w:p>
    <w:p w:rsidR="00E80AED" w:rsidRPr="00E80AED" w:rsidRDefault="00E80AED" w:rsidP="00E80AED">
      <w:pPr>
        <w:spacing w:after="100" w:afterAutospacing="1" w:line="240" w:lineRule="auto"/>
        <w:jc w:val="both"/>
        <w:rPr>
          <w:rFonts w:ascii="Arial" w:eastAsia="Times New Roman" w:hAnsi="Arial" w:cs="Arial"/>
          <w:color w:val="4A4A4A"/>
          <w:sz w:val="24"/>
          <w:szCs w:val="24"/>
        </w:rPr>
      </w:pPr>
      <w:r w:rsidRPr="00E80AED">
        <w:rPr>
          <w:rFonts w:ascii="Arial" w:eastAsia="Times New Roman" w:hAnsi="Arial" w:cs="Arial"/>
          <w:color w:val="4A4A4A"/>
          <w:sz w:val="24"/>
          <w:szCs w:val="24"/>
        </w:rPr>
        <w:t>JavaScript escape characters enable you to write special characters without breaking your application. Escape characters (Backslash) is used when working with special characters like single quotes, double quotes, apostrophes and ampersands. Place backslash before the characters to make it display.</w:t>
      </w:r>
    </w:p>
    <w:p w:rsidR="00E80AED" w:rsidRPr="00E80AED" w:rsidRDefault="00E80AED" w:rsidP="00E80AED">
      <w:pPr>
        <w:spacing w:after="100" w:afterAutospacing="1" w:line="240" w:lineRule="auto"/>
        <w:rPr>
          <w:rFonts w:ascii="Arial" w:eastAsia="Times New Roman" w:hAnsi="Arial" w:cs="Arial"/>
          <w:color w:val="4A4A4A"/>
          <w:sz w:val="24"/>
          <w:szCs w:val="24"/>
        </w:rPr>
      </w:pPr>
      <w:r w:rsidRPr="00E80AED">
        <w:rPr>
          <w:rFonts w:ascii="Arial" w:eastAsia="Times New Roman" w:hAnsi="Arial" w:cs="Arial"/>
          <w:b/>
          <w:bCs/>
          <w:color w:val="4A4A4A"/>
          <w:sz w:val="24"/>
          <w:szCs w:val="24"/>
        </w:rPr>
        <w:t>For example-</w:t>
      </w:r>
    </w:p>
    <w:tbl>
      <w:tblPr>
        <w:tblW w:w="11175" w:type="dxa"/>
        <w:tblCellMar>
          <w:left w:w="0" w:type="dxa"/>
          <w:right w:w="0" w:type="dxa"/>
        </w:tblCellMar>
        <w:tblLook w:val="04A0" w:firstRow="1" w:lastRow="0" w:firstColumn="1" w:lastColumn="0" w:noHBand="0" w:noVBand="1"/>
      </w:tblPr>
      <w:tblGrid>
        <w:gridCol w:w="540"/>
        <w:gridCol w:w="10635"/>
      </w:tblGrid>
      <w:tr w:rsidR="00E80AED" w:rsidRPr="00E80AED" w:rsidTr="00E80AED">
        <w:tc>
          <w:tcPr>
            <w:tcW w:w="0" w:type="auto"/>
            <w:shd w:val="clear" w:color="auto" w:fill="008DD9"/>
            <w:vAlign w:val="center"/>
            <w:hideMark/>
          </w:tcPr>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Times New Roman" w:eastAsia="Times New Roman" w:hAnsi="Times New Roman" w:cs="Times New Roman"/>
                <w:color w:val="FFFFFF"/>
                <w:sz w:val="24"/>
                <w:szCs w:val="24"/>
              </w:rPr>
              <w:lastRenderedPageBreak/>
              <w:t>1</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Times New Roman" w:eastAsia="Times New Roman" w:hAnsi="Times New Roman" w:cs="Times New Roman"/>
                <w:color w:val="FFFFFF"/>
                <w:sz w:val="24"/>
                <w:szCs w:val="24"/>
              </w:rPr>
              <w:t>2</w:t>
            </w:r>
          </w:p>
        </w:tc>
        <w:tc>
          <w:tcPr>
            <w:tcW w:w="10635" w:type="dxa"/>
            <w:shd w:val="clear" w:color="auto" w:fill="008DD9"/>
            <w:vAlign w:val="center"/>
            <w:hideMark/>
          </w:tcPr>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Courier New" w:eastAsia="Times New Roman" w:hAnsi="Courier New" w:cs="Courier New"/>
                <w:color w:val="FFFFFF"/>
                <w:sz w:val="20"/>
                <w:szCs w:val="20"/>
              </w:rPr>
              <w:t>document.write "I am a "good" boy"</w:t>
            </w:r>
          </w:p>
          <w:p w:rsidR="00E80AED" w:rsidRPr="00E80AED" w:rsidRDefault="00E80AED" w:rsidP="00E80AED">
            <w:pPr>
              <w:spacing w:after="0" w:line="240" w:lineRule="auto"/>
              <w:jc w:val="center"/>
              <w:rPr>
                <w:rFonts w:ascii="Times New Roman" w:eastAsia="Times New Roman" w:hAnsi="Times New Roman" w:cs="Times New Roman"/>
                <w:color w:val="FFFFFF"/>
                <w:sz w:val="24"/>
                <w:szCs w:val="24"/>
              </w:rPr>
            </w:pPr>
            <w:r w:rsidRPr="00E80AED">
              <w:rPr>
                <w:rFonts w:ascii="Courier New" w:eastAsia="Times New Roman" w:hAnsi="Courier New" w:cs="Courier New"/>
                <w:color w:val="FFFFFF"/>
                <w:sz w:val="20"/>
                <w:szCs w:val="20"/>
              </w:rPr>
              <w:t>document.write "I am a "good" boy"</w:t>
            </w:r>
          </w:p>
        </w:tc>
      </w:tr>
    </w:tbl>
    <w:p w:rsid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p>
    <w:p w:rsidR="00E80AED" w:rsidRDefault="00E80AED" w:rsidP="00E80AED">
      <w:pPr>
        <w:pBdr>
          <w:bottom w:val="single" w:sz="6" w:space="1" w:color="auto"/>
        </w:pBdr>
        <w:shd w:val="clear" w:color="auto" w:fill="FFFFFF"/>
        <w:spacing w:before="100" w:beforeAutospacing="1" w:after="100" w:afterAutospacing="1" w:line="240" w:lineRule="auto"/>
        <w:rPr>
          <w:rFonts w:ascii="Arial" w:eastAsia="Times New Roman" w:hAnsi="Arial" w:cs="Arial"/>
          <w:color w:val="222222"/>
          <w:sz w:val="27"/>
          <w:szCs w:val="27"/>
        </w:rPr>
      </w:pPr>
    </w:p>
    <w:p w:rsid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p>
    <w:p w:rsidR="00E80AED" w:rsidRPr="00E80AED" w:rsidRDefault="00E80AED" w:rsidP="00E80AED">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E80AED">
        <w:rPr>
          <w:rFonts w:ascii="Helvetica" w:eastAsia="Times New Roman" w:hAnsi="Helvetica" w:cs="Times New Roman"/>
          <w:color w:val="610B4B"/>
          <w:sz w:val="32"/>
          <w:szCs w:val="32"/>
        </w:rPr>
        <w:t>1) What is JavaScript?</w:t>
      </w:r>
    </w:p>
    <w:p w:rsidR="00E80AED" w:rsidRPr="00E80AED" w:rsidRDefault="00E80AED" w:rsidP="00E80AE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80AED">
        <w:rPr>
          <w:rFonts w:ascii="Verdana" w:eastAsia="Times New Roman" w:hAnsi="Verdana" w:cs="Times New Roman"/>
          <w:b/>
          <w:bCs/>
          <w:color w:val="000000"/>
          <w:sz w:val="20"/>
          <w:szCs w:val="20"/>
        </w:rPr>
        <w:t>JavaScript</w:t>
      </w:r>
      <w:r w:rsidRPr="00E80AED">
        <w:rPr>
          <w:rFonts w:ascii="Verdana" w:eastAsia="Times New Roman" w:hAnsi="Verdana" w:cs="Times New Roman"/>
          <w:color w:val="000000"/>
          <w:sz w:val="20"/>
          <w:szCs w:val="20"/>
        </w:rPr>
        <w:t> is </w:t>
      </w:r>
      <w:r w:rsidRPr="00E80AED">
        <w:rPr>
          <w:rFonts w:ascii="Verdana" w:eastAsia="Times New Roman" w:hAnsi="Verdana" w:cs="Times New Roman"/>
          <w:i/>
          <w:iCs/>
          <w:color w:val="000000"/>
          <w:sz w:val="20"/>
          <w:szCs w:val="20"/>
        </w:rPr>
        <w:t>a scripting language</w:t>
      </w:r>
      <w:r w:rsidRPr="00E80AED">
        <w:rPr>
          <w:rFonts w:ascii="Verdana" w:eastAsia="Times New Roman" w:hAnsi="Verdana" w:cs="Times New Roman"/>
          <w:color w:val="000000"/>
          <w:sz w:val="20"/>
          <w:szCs w:val="20"/>
        </w:rPr>
        <w:t>. It is different from Java language. It is object-based, lightweight, cross-platform translated language. It is widely used for client-side validation. The JavaScript Translator (embedded in the browser) is responsible for translating the JavaScript code for the web browser.</w:t>
      </w:r>
      <w:hyperlink r:id="rId20" w:tgtFrame="_blank" w:history="1">
        <w:r w:rsidRPr="00E80AED">
          <w:rPr>
            <w:rFonts w:ascii="Verdana" w:eastAsia="Times New Roman" w:hAnsi="Verdana" w:cs="Times New Roman"/>
            <w:color w:val="008000"/>
            <w:sz w:val="20"/>
            <w:szCs w:val="20"/>
            <w:u w:val="single"/>
          </w:rPr>
          <w:t> </w:t>
        </w:r>
        <w:proofErr w:type="gramStart"/>
        <w:r w:rsidRPr="00E80AED">
          <w:rPr>
            <w:rFonts w:ascii="Verdana" w:eastAsia="Times New Roman" w:hAnsi="Verdana" w:cs="Times New Roman"/>
            <w:color w:val="008000"/>
            <w:sz w:val="20"/>
            <w:szCs w:val="20"/>
            <w:u w:val="single"/>
          </w:rPr>
          <w:t>More details.</w:t>
        </w:r>
        <w:proofErr w:type="gramEnd"/>
      </w:hyperlink>
    </w:p>
    <w:p w:rsidR="00E80AED" w:rsidRPr="00E80AED" w:rsidRDefault="00E80AED" w:rsidP="00E80AED">
      <w:pPr>
        <w:spacing w:after="0" w:line="240" w:lineRule="auto"/>
        <w:rPr>
          <w:rFonts w:ascii="Times New Roman" w:eastAsia="Times New Roman" w:hAnsi="Times New Roman" w:cs="Times New Roman"/>
          <w:sz w:val="24"/>
          <w:szCs w:val="24"/>
        </w:rPr>
      </w:pPr>
      <w:r w:rsidRPr="00E80AED">
        <w:rPr>
          <w:rFonts w:ascii="Times New Roman" w:eastAsia="Times New Roman" w:hAnsi="Times New Roman" w:cs="Times New Roman"/>
          <w:sz w:val="24"/>
          <w:szCs w:val="24"/>
        </w:rPr>
        <w:pict>
          <v:rect id="_x0000_i1025" style="width:0;height:.75pt" o:hralign="center" o:hrstd="t" o:hrnoshade="t" o:hr="t" fillcolor="#d4d4d4" stroked="f"/>
        </w:pict>
      </w:r>
    </w:p>
    <w:p w:rsidR="00E80AED" w:rsidRPr="00E80AED" w:rsidRDefault="00E80AED" w:rsidP="00E80AED">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E80AED">
        <w:rPr>
          <w:rFonts w:ascii="Helvetica" w:eastAsia="Times New Roman" w:hAnsi="Helvetica" w:cs="Times New Roman"/>
          <w:color w:val="610B4B"/>
          <w:sz w:val="32"/>
          <w:szCs w:val="32"/>
        </w:rPr>
        <w:t>2) List some features of JavaScript.</w:t>
      </w:r>
    </w:p>
    <w:p w:rsidR="00E80AED" w:rsidRPr="00E80AED" w:rsidRDefault="00E80AED" w:rsidP="00E80AE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80AED">
        <w:rPr>
          <w:rFonts w:ascii="Verdana" w:eastAsia="Times New Roman" w:hAnsi="Verdana" w:cs="Times New Roman"/>
          <w:color w:val="000000"/>
          <w:sz w:val="20"/>
          <w:szCs w:val="20"/>
        </w:rPr>
        <w:t>Some of the features of JavaScript are:</w:t>
      </w:r>
    </w:p>
    <w:p w:rsidR="00E80AED" w:rsidRPr="00E80AED" w:rsidRDefault="00E80AED" w:rsidP="00E80AED">
      <w:pPr>
        <w:numPr>
          <w:ilvl w:val="0"/>
          <w:numId w:val="26"/>
        </w:numPr>
        <w:shd w:val="clear" w:color="auto" w:fill="FFFFFF"/>
        <w:spacing w:before="60" w:after="100" w:afterAutospacing="1" w:line="315" w:lineRule="atLeast"/>
        <w:rPr>
          <w:rFonts w:ascii="Verdana" w:eastAsia="Times New Roman" w:hAnsi="Verdana" w:cs="Times New Roman"/>
          <w:color w:val="000000"/>
          <w:sz w:val="20"/>
          <w:szCs w:val="20"/>
        </w:rPr>
      </w:pPr>
      <w:r w:rsidRPr="00E80AED">
        <w:rPr>
          <w:rFonts w:ascii="Verdana" w:eastAsia="Times New Roman" w:hAnsi="Verdana" w:cs="Times New Roman"/>
          <w:color w:val="000000"/>
          <w:sz w:val="20"/>
          <w:szCs w:val="20"/>
        </w:rPr>
        <w:t>Lightweight</w:t>
      </w:r>
    </w:p>
    <w:p w:rsidR="00E80AED" w:rsidRPr="00E80AED" w:rsidRDefault="00E80AED" w:rsidP="00E80AED">
      <w:pPr>
        <w:numPr>
          <w:ilvl w:val="0"/>
          <w:numId w:val="26"/>
        </w:numPr>
        <w:shd w:val="clear" w:color="auto" w:fill="FFFFFF"/>
        <w:spacing w:before="60" w:after="100" w:afterAutospacing="1" w:line="315" w:lineRule="atLeast"/>
        <w:rPr>
          <w:rFonts w:ascii="Verdana" w:eastAsia="Times New Roman" w:hAnsi="Verdana" w:cs="Times New Roman"/>
          <w:color w:val="000000"/>
          <w:sz w:val="20"/>
          <w:szCs w:val="20"/>
        </w:rPr>
      </w:pPr>
      <w:r w:rsidRPr="00E80AED">
        <w:rPr>
          <w:rFonts w:ascii="Verdana" w:eastAsia="Times New Roman" w:hAnsi="Verdana" w:cs="Times New Roman"/>
          <w:color w:val="000000"/>
          <w:sz w:val="20"/>
          <w:szCs w:val="20"/>
        </w:rPr>
        <w:t>Interpreted programming language</w:t>
      </w:r>
    </w:p>
    <w:p w:rsidR="00E80AED" w:rsidRPr="00E80AED" w:rsidRDefault="00E80AED" w:rsidP="00E80AED">
      <w:pPr>
        <w:numPr>
          <w:ilvl w:val="0"/>
          <w:numId w:val="26"/>
        </w:numPr>
        <w:shd w:val="clear" w:color="auto" w:fill="FFFFFF"/>
        <w:spacing w:before="60" w:after="100" w:afterAutospacing="1" w:line="315" w:lineRule="atLeast"/>
        <w:rPr>
          <w:rFonts w:ascii="Verdana" w:eastAsia="Times New Roman" w:hAnsi="Verdana" w:cs="Times New Roman"/>
          <w:color w:val="000000"/>
          <w:sz w:val="20"/>
          <w:szCs w:val="20"/>
        </w:rPr>
      </w:pPr>
      <w:r w:rsidRPr="00E80AED">
        <w:rPr>
          <w:rFonts w:ascii="Verdana" w:eastAsia="Times New Roman" w:hAnsi="Verdana" w:cs="Times New Roman"/>
          <w:color w:val="000000"/>
          <w:sz w:val="20"/>
          <w:szCs w:val="20"/>
        </w:rPr>
        <w:t>Good for the applications which are network-centric</w:t>
      </w:r>
    </w:p>
    <w:p w:rsidR="00E80AED" w:rsidRPr="00E80AED" w:rsidRDefault="00E80AED" w:rsidP="00E80AED">
      <w:pPr>
        <w:numPr>
          <w:ilvl w:val="0"/>
          <w:numId w:val="26"/>
        </w:numPr>
        <w:shd w:val="clear" w:color="auto" w:fill="FFFFFF"/>
        <w:spacing w:before="60" w:after="100" w:afterAutospacing="1" w:line="315" w:lineRule="atLeast"/>
        <w:rPr>
          <w:rFonts w:ascii="Verdana" w:eastAsia="Times New Roman" w:hAnsi="Verdana" w:cs="Times New Roman"/>
          <w:color w:val="000000"/>
          <w:sz w:val="20"/>
          <w:szCs w:val="20"/>
        </w:rPr>
      </w:pPr>
      <w:r w:rsidRPr="00E80AED">
        <w:rPr>
          <w:rFonts w:ascii="Verdana" w:eastAsia="Times New Roman" w:hAnsi="Verdana" w:cs="Times New Roman"/>
          <w:color w:val="000000"/>
          <w:sz w:val="20"/>
          <w:szCs w:val="20"/>
        </w:rPr>
        <w:t>Complementary to Java</w:t>
      </w:r>
    </w:p>
    <w:p w:rsidR="00E80AED" w:rsidRPr="00E80AED" w:rsidRDefault="00E80AED" w:rsidP="00E80AED">
      <w:pPr>
        <w:numPr>
          <w:ilvl w:val="0"/>
          <w:numId w:val="26"/>
        </w:numPr>
        <w:shd w:val="clear" w:color="auto" w:fill="FFFFFF"/>
        <w:spacing w:before="60" w:after="100" w:afterAutospacing="1" w:line="315" w:lineRule="atLeast"/>
        <w:rPr>
          <w:rFonts w:ascii="Verdana" w:eastAsia="Times New Roman" w:hAnsi="Verdana" w:cs="Times New Roman"/>
          <w:color w:val="000000"/>
          <w:sz w:val="20"/>
          <w:szCs w:val="20"/>
        </w:rPr>
      </w:pPr>
      <w:r w:rsidRPr="00E80AED">
        <w:rPr>
          <w:rFonts w:ascii="Verdana" w:eastAsia="Times New Roman" w:hAnsi="Verdana" w:cs="Times New Roman"/>
          <w:color w:val="000000"/>
          <w:sz w:val="20"/>
          <w:szCs w:val="20"/>
        </w:rPr>
        <w:t>Complementary to HTML</w:t>
      </w:r>
    </w:p>
    <w:p w:rsidR="00E80AED" w:rsidRPr="00E80AED" w:rsidRDefault="00E80AED" w:rsidP="00E80AED">
      <w:pPr>
        <w:numPr>
          <w:ilvl w:val="0"/>
          <w:numId w:val="26"/>
        </w:numPr>
        <w:shd w:val="clear" w:color="auto" w:fill="FFFFFF"/>
        <w:spacing w:before="60" w:after="100" w:afterAutospacing="1" w:line="315" w:lineRule="atLeast"/>
        <w:rPr>
          <w:rFonts w:ascii="Verdana" w:eastAsia="Times New Roman" w:hAnsi="Verdana" w:cs="Times New Roman"/>
          <w:color w:val="000000"/>
          <w:sz w:val="20"/>
          <w:szCs w:val="20"/>
        </w:rPr>
      </w:pPr>
      <w:r w:rsidRPr="00E80AED">
        <w:rPr>
          <w:rFonts w:ascii="Verdana" w:eastAsia="Times New Roman" w:hAnsi="Verdana" w:cs="Times New Roman"/>
          <w:color w:val="000000"/>
          <w:sz w:val="20"/>
          <w:szCs w:val="20"/>
        </w:rPr>
        <w:t>Open source</w:t>
      </w:r>
    </w:p>
    <w:p w:rsidR="00E80AED" w:rsidRPr="00E80AED" w:rsidRDefault="00E80AED" w:rsidP="00E80AED">
      <w:pPr>
        <w:shd w:val="clear" w:color="auto" w:fill="FFFFFF"/>
        <w:spacing w:after="0" w:line="240" w:lineRule="auto"/>
        <w:ind w:left="720"/>
        <w:rPr>
          <w:rFonts w:ascii="Verdana" w:eastAsia="Times New Roman" w:hAnsi="Verdana" w:cs="Times New Roman"/>
          <w:color w:val="000000"/>
          <w:sz w:val="20"/>
          <w:szCs w:val="20"/>
        </w:rPr>
      </w:pPr>
      <w:r w:rsidRPr="00E80AED">
        <w:rPr>
          <w:rFonts w:ascii="Verdana" w:eastAsia="Times New Roman" w:hAnsi="Verdana" w:cs="Times New Roman"/>
          <w:color w:val="000000"/>
          <w:sz w:val="20"/>
          <w:szCs w:val="20"/>
        </w:rPr>
        <w:t>Cross-platform</w:t>
      </w:r>
    </w:p>
    <w:p w:rsidR="00E80AED" w:rsidRPr="00E80AED" w:rsidRDefault="00E80AED" w:rsidP="00E80AED">
      <w:pPr>
        <w:spacing w:after="0" w:line="240" w:lineRule="auto"/>
        <w:rPr>
          <w:rFonts w:ascii="Times New Roman" w:eastAsia="Times New Roman" w:hAnsi="Times New Roman" w:cs="Times New Roman"/>
          <w:sz w:val="24"/>
          <w:szCs w:val="24"/>
        </w:rPr>
      </w:pPr>
      <w:r w:rsidRPr="00E80AED">
        <w:rPr>
          <w:rFonts w:ascii="Times New Roman" w:eastAsia="Times New Roman" w:hAnsi="Times New Roman" w:cs="Times New Roman"/>
          <w:sz w:val="24"/>
          <w:szCs w:val="24"/>
        </w:rPr>
        <w:pict>
          <v:rect id="_x0000_i1026" style="width:0;height:.75pt" o:hralign="center" o:hrstd="t" o:hrnoshade="t" o:hr="t" fillcolor="#d4d4d4" stroked="f"/>
        </w:pict>
      </w:r>
    </w:p>
    <w:p w:rsidR="00E80AED" w:rsidRPr="00E80AED" w:rsidRDefault="00E80AED" w:rsidP="00E80AED">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E80AED">
        <w:rPr>
          <w:rFonts w:ascii="Helvetica" w:eastAsia="Times New Roman" w:hAnsi="Helvetica" w:cs="Times New Roman"/>
          <w:color w:val="610B4B"/>
          <w:sz w:val="32"/>
          <w:szCs w:val="32"/>
        </w:rPr>
        <w:t>3) List some of the advantages of JavaScript.</w:t>
      </w:r>
    </w:p>
    <w:p w:rsidR="00E80AED" w:rsidRPr="00E80AED" w:rsidRDefault="00E80AED" w:rsidP="00E80AE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80AED">
        <w:rPr>
          <w:rFonts w:ascii="Verdana" w:eastAsia="Times New Roman" w:hAnsi="Verdana" w:cs="Times New Roman"/>
          <w:color w:val="000000"/>
          <w:sz w:val="20"/>
          <w:szCs w:val="20"/>
        </w:rPr>
        <w:t>Some of the advantages of JavaScript are:</w:t>
      </w:r>
    </w:p>
    <w:p w:rsidR="00E80AED" w:rsidRPr="00E80AED" w:rsidRDefault="00E80AED" w:rsidP="00E80AED">
      <w:pPr>
        <w:numPr>
          <w:ilvl w:val="0"/>
          <w:numId w:val="27"/>
        </w:numPr>
        <w:shd w:val="clear" w:color="auto" w:fill="FFFFFF"/>
        <w:spacing w:before="60" w:after="100" w:afterAutospacing="1" w:line="315" w:lineRule="atLeast"/>
        <w:rPr>
          <w:rFonts w:ascii="Verdana" w:eastAsia="Times New Roman" w:hAnsi="Verdana" w:cs="Times New Roman"/>
          <w:color w:val="000000"/>
          <w:sz w:val="20"/>
          <w:szCs w:val="20"/>
        </w:rPr>
      </w:pPr>
      <w:r w:rsidRPr="00E80AED">
        <w:rPr>
          <w:rFonts w:ascii="Verdana" w:eastAsia="Times New Roman" w:hAnsi="Verdana" w:cs="Times New Roman"/>
          <w:color w:val="000000"/>
          <w:sz w:val="20"/>
          <w:szCs w:val="20"/>
        </w:rPr>
        <w:t>Server interaction is less</w:t>
      </w:r>
    </w:p>
    <w:p w:rsidR="00E80AED" w:rsidRPr="00E80AED" w:rsidRDefault="00E80AED" w:rsidP="00E80AED">
      <w:pPr>
        <w:numPr>
          <w:ilvl w:val="0"/>
          <w:numId w:val="27"/>
        </w:numPr>
        <w:shd w:val="clear" w:color="auto" w:fill="FFFFFF"/>
        <w:spacing w:before="60" w:after="100" w:afterAutospacing="1" w:line="315" w:lineRule="atLeast"/>
        <w:rPr>
          <w:rFonts w:ascii="Verdana" w:eastAsia="Times New Roman" w:hAnsi="Verdana" w:cs="Times New Roman"/>
          <w:color w:val="000000"/>
          <w:sz w:val="20"/>
          <w:szCs w:val="20"/>
        </w:rPr>
      </w:pPr>
      <w:r w:rsidRPr="00E80AED">
        <w:rPr>
          <w:rFonts w:ascii="Verdana" w:eastAsia="Times New Roman" w:hAnsi="Verdana" w:cs="Times New Roman"/>
          <w:color w:val="000000"/>
          <w:sz w:val="20"/>
          <w:szCs w:val="20"/>
        </w:rPr>
        <w:t>Feedback to the visitors is immediate</w:t>
      </w:r>
    </w:p>
    <w:p w:rsidR="00E80AED" w:rsidRPr="00E80AED" w:rsidRDefault="00E80AED" w:rsidP="00E80AED">
      <w:pPr>
        <w:numPr>
          <w:ilvl w:val="0"/>
          <w:numId w:val="27"/>
        </w:numPr>
        <w:shd w:val="clear" w:color="auto" w:fill="FFFFFF"/>
        <w:spacing w:before="60" w:after="100" w:afterAutospacing="1" w:line="315" w:lineRule="atLeast"/>
        <w:rPr>
          <w:rFonts w:ascii="Verdana" w:eastAsia="Times New Roman" w:hAnsi="Verdana" w:cs="Times New Roman"/>
          <w:color w:val="000000"/>
          <w:sz w:val="20"/>
          <w:szCs w:val="20"/>
        </w:rPr>
      </w:pPr>
      <w:r w:rsidRPr="00E80AED">
        <w:rPr>
          <w:rFonts w:ascii="Verdana" w:eastAsia="Times New Roman" w:hAnsi="Verdana" w:cs="Times New Roman"/>
          <w:color w:val="000000"/>
          <w:sz w:val="20"/>
          <w:szCs w:val="20"/>
        </w:rPr>
        <w:t>Interactivity is high</w:t>
      </w:r>
    </w:p>
    <w:p w:rsidR="00E80AED" w:rsidRPr="00E80AED" w:rsidRDefault="00E80AED" w:rsidP="00E80AED">
      <w:pPr>
        <w:numPr>
          <w:ilvl w:val="0"/>
          <w:numId w:val="27"/>
        </w:numPr>
        <w:shd w:val="clear" w:color="auto" w:fill="FFFFFF"/>
        <w:spacing w:before="60" w:after="100" w:afterAutospacing="1" w:line="315" w:lineRule="atLeast"/>
        <w:rPr>
          <w:rFonts w:ascii="Verdana" w:eastAsia="Times New Roman" w:hAnsi="Verdana" w:cs="Times New Roman"/>
          <w:color w:val="000000"/>
          <w:sz w:val="20"/>
          <w:szCs w:val="20"/>
        </w:rPr>
      </w:pPr>
      <w:r w:rsidRPr="00E80AED">
        <w:rPr>
          <w:rFonts w:ascii="Verdana" w:eastAsia="Times New Roman" w:hAnsi="Verdana" w:cs="Times New Roman"/>
          <w:color w:val="000000"/>
          <w:sz w:val="20"/>
          <w:szCs w:val="20"/>
        </w:rPr>
        <w:t>Interfaces are richer</w:t>
      </w:r>
    </w:p>
    <w:p w:rsidR="00E80AED" w:rsidRPr="00E80AED" w:rsidRDefault="00E80AED" w:rsidP="00E80AED">
      <w:pPr>
        <w:spacing w:after="0" w:line="240" w:lineRule="auto"/>
        <w:rPr>
          <w:rFonts w:ascii="Times New Roman" w:eastAsia="Times New Roman" w:hAnsi="Times New Roman" w:cs="Times New Roman"/>
          <w:sz w:val="24"/>
          <w:szCs w:val="24"/>
        </w:rPr>
      </w:pPr>
      <w:r w:rsidRPr="00E80AED">
        <w:rPr>
          <w:rFonts w:ascii="Times New Roman" w:eastAsia="Times New Roman" w:hAnsi="Times New Roman" w:cs="Times New Roman"/>
          <w:sz w:val="24"/>
          <w:szCs w:val="24"/>
        </w:rPr>
        <w:pict>
          <v:rect id="_x0000_i1027" style="width:0;height:.75pt" o:hralign="center" o:hrstd="t" o:hrnoshade="t" o:hr="t" fillcolor="#d4d4d4" stroked="f"/>
        </w:pict>
      </w:r>
    </w:p>
    <w:p w:rsidR="00E80AED" w:rsidRPr="00E80AED" w:rsidRDefault="00E80AED" w:rsidP="00E80AED">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E80AED">
        <w:rPr>
          <w:rFonts w:ascii="Helvetica" w:eastAsia="Times New Roman" w:hAnsi="Helvetica" w:cs="Times New Roman"/>
          <w:color w:val="610B4B"/>
          <w:sz w:val="32"/>
          <w:szCs w:val="32"/>
        </w:rPr>
        <w:lastRenderedPageBreak/>
        <w:t>4) List some of the disadvantages of JavaScript.</w:t>
      </w:r>
    </w:p>
    <w:p w:rsidR="00E80AED" w:rsidRPr="00E80AED" w:rsidRDefault="00E80AED" w:rsidP="00E80AE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80AED">
        <w:rPr>
          <w:rFonts w:ascii="Verdana" w:eastAsia="Times New Roman" w:hAnsi="Verdana" w:cs="Times New Roman"/>
          <w:color w:val="000000"/>
          <w:sz w:val="20"/>
          <w:szCs w:val="20"/>
        </w:rPr>
        <w:t>Some of the disadvantages of JavaScript are:</w:t>
      </w:r>
    </w:p>
    <w:p w:rsidR="00E80AED" w:rsidRPr="00E80AED" w:rsidRDefault="00E80AED" w:rsidP="00E80AED">
      <w:pPr>
        <w:numPr>
          <w:ilvl w:val="0"/>
          <w:numId w:val="28"/>
        </w:numPr>
        <w:shd w:val="clear" w:color="auto" w:fill="FFFFFF"/>
        <w:spacing w:before="60" w:after="100" w:afterAutospacing="1" w:line="315" w:lineRule="atLeast"/>
        <w:rPr>
          <w:rFonts w:ascii="Verdana" w:eastAsia="Times New Roman" w:hAnsi="Verdana" w:cs="Times New Roman"/>
          <w:color w:val="000000"/>
          <w:sz w:val="20"/>
          <w:szCs w:val="20"/>
        </w:rPr>
      </w:pPr>
      <w:r w:rsidRPr="00E80AED">
        <w:rPr>
          <w:rFonts w:ascii="Verdana" w:eastAsia="Times New Roman" w:hAnsi="Verdana" w:cs="Times New Roman"/>
          <w:color w:val="000000"/>
          <w:sz w:val="20"/>
          <w:szCs w:val="20"/>
        </w:rPr>
        <w:t>No support for multithreading</w:t>
      </w:r>
    </w:p>
    <w:p w:rsidR="00E80AED" w:rsidRPr="00E80AED" w:rsidRDefault="00E80AED" w:rsidP="00E80AED">
      <w:pPr>
        <w:numPr>
          <w:ilvl w:val="0"/>
          <w:numId w:val="28"/>
        </w:numPr>
        <w:shd w:val="clear" w:color="auto" w:fill="FFFFFF"/>
        <w:spacing w:before="60" w:after="100" w:afterAutospacing="1" w:line="315" w:lineRule="atLeast"/>
        <w:rPr>
          <w:rFonts w:ascii="Verdana" w:eastAsia="Times New Roman" w:hAnsi="Verdana" w:cs="Times New Roman"/>
          <w:color w:val="000000"/>
          <w:sz w:val="20"/>
          <w:szCs w:val="20"/>
        </w:rPr>
      </w:pPr>
      <w:r w:rsidRPr="00E80AED">
        <w:rPr>
          <w:rFonts w:ascii="Verdana" w:eastAsia="Times New Roman" w:hAnsi="Verdana" w:cs="Times New Roman"/>
          <w:color w:val="000000"/>
          <w:sz w:val="20"/>
          <w:szCs w:val="20"/>
        </w:rPr>
        <w:t>No support for multiprocessing</w:t>
      </w:r>
    </w:p>
    <w:p w:rsidR="00E80AED" w:rsidRPr="00E80AED" w:rsidRDefault="00E80AED" w:rsidP="00E80AED">
      <w:pPr>
        <w:numPr>
          <w:ilvl w:val="0"/>
          <w:numId w:val="28"/>
        </w:numPr>
        <w:shd w:val="clear" w:color="auto" w:fill="FFFFFF"/>
        <w:spacing w:before="60" w:after="100" w:afterAutospacing="1" w:line="315" w:lineRule="atLeast"/>
        <w:rPr>
          <w:rFonts w:ascii="Verdana" w:eastAsia="Times New Roman" w:hAnsi="Verdana" w:cs="Times New Roman"/>
          <w:color w:val="000000"/>
          <w:sz w:val="20"/>
          <w:szCs w:val="20"/>
        </w:rPr>
      </w:pPr>
      <w:r w:rsidRPr="00E80AED">
        <w:rPr>
          <w:rFonts w:ascii="Verdana" w:eastAsia="Times New Roman" w:hAnsi="Verdana" w:cs="Times New Roman"/>
          <w:color w:val="000000"/>
          <w:sz w:val="20"/>
          <w:szCs w:val="20"/>
        </w:rPr>
        <w:t>Reading and writing of files is not allowed</w:t>
      </w:r>
    </w:p>
    <w:p w:rsidR="00E80AED" w:rsidRPr="00E80AED" w:rsidRDefault="00E80AED" w:rsidP="00E80AED">
      <w:pPr>
        <w:numPr>
          <w:ilvl w:val="0"/>
          <w:numId w:val="28"/>
        </w:numPr>
        <w:shd w:val="clear" w:color="auto" w:fill="FFFFFF"/>
        <w:spacing w:before="60" w:after="100" w:afterAutospacing="1" w:line="315" w:lineRule="atLeast"/>
        <w:rPr>
          <w:rFonts w:ascii="Verdana" w:eastAsia="Times New Roman" w:hAnsi="Verdana" w:cs="Times New Roman"/>
          <w:color w:val="000000"/>
          <w:sz w:val="20"/>
          <w:szCs w:val="20"/>
        </w:rPr>
      </w:pPr>
      <w:r w:rsidRPr="00E80AED">
        <w:rPr>
          <w:rFonts w:ascii="Verdana" w:eastAsia="Times New Roman" w:hAnsi="Verdana" w:cs="Times New Roman"/>
          <w:color w:val="000000"/>
          <w:sz w:val="20"/>
          <w:szCs w:val="20"/>
        </w:rPr>
        <w:t>No support for networking applications.</w:t>
      </w:r>
    </w:p>
    <w:p w:rsidR="00E80AED" w:rsidRPr="00E80AED" w:rsidRDefault="00E80AED" w:rsidP="00E80AED">
      <w:pPr>
        <w:spacing w:after="0" w:line="240" w:lineRule="auto"/>
        <w:rPr>
          <w:rFonts w:ascii="Times New Roman" w:eastAsia="Times New Roman" w:hAnsi="Times New Roman" w:cs="Times New Roman"/>
          <w:sz w:val="24"/>
          <w:szCs w:val="24"/>
        </w:rPr>
      </w:pPr>
      <w:r w:rsidRPr="00E80AED">
        <w:rPr>
          <w:rFonts w:ascii="Times New Roman" w:eastAsia="Times New Roman" w:hAnsi="Times New Roman" w:cs="Times New Roman"/>
          <w:sz w:val="24"/>
          <w:szCs w:val="24"/>
        </w:rPr>
        <w:pict>
          <v:rect id="_x0000_i1028" style="width:0;height:.75pt" o:hralign="center" o:hrstd="t" o:hrnoshade="t" o:hr="t" fillcolor="#d4d4d4" stroked="f"/>
        </w:pict>
      </w:r>
    </w:p>
    <w:p w:rsidR="00E80AED" w:rsidRPr="00E80AED" w:rsidRDefault="00E80AED" w:rsidP="00E80AED">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E80AED">
        <w:rPr>
          <w:rFonts w:ascii="Helvetica" w:eastAsia="Times New Roman" w:hAnsi="Helvetica" w:cs="Times New Roman"/>
          <w:color w:val="610B4B"/>
          <w:sz w:val="32"/>
          <w:szCs w:val="32"/>
        </w:rPr>
        <w:t>5) Define a named function in JavaScript.</w:t>
      </w:r>
    </w:p>
    <w:p w:rsidR="00E80AED" w:rsidRPr="00E80AED" w:rsidRDefault="00E80AED" w:rsidP="00E80AE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80AED">
        <w:rPr>
          <w:rFonts w:ascii="Verdana" w:eastAsia="Times New Roman" w:hAnsi="Verdana" w:cs="Times New Roman"/>
          <w:color w:val="000000"/>
          <w:sz w:val="20"/>
          <w:szCs w:val="20"/>
        </w:rPr>
        <w:t>The function which has named at the time of definition is called a named function. For example</w:t>
      </w:r>
    </w:p>
    <w:p w:rsidR="00E80AED" w:rsidRPr="00E80AED" w:rsidRDefault="00E80AED" w:rsidP="00E80AED">
      <w:pPr>
        <w:numPr>
          <w:ilvl w:val="0"/>
          <w:numId w:val="29"/>
        </w:numPr>
        <w:shd w:val="clear" w:color="auto" w:fill="FFFFFF"/>
        <w:spacing w:after="0" w:line="315" w:lineRule="atLeast"/>
        <w:ind w:left="0"/>
        <w:rPr>
          <w:rFonts w:ascii="Verdana" w:eastAsia="Times New Roman" w:hAnsi="Verdana" w:cs="Times New Roman"/>
          <w:color w:val="000000"/>
          <w:sz w:val="20"/>
          <w:szCs w:val="20"/>
        </w:rPr>
      </w:pPr>
      <w:r w:rsidRPr="00E80AED">
        <w:rPr>
          <w:rFonts w:ascii="Verdana" w:eastAsia="Times New Roman" w:hAnsi="Verdana" w:cs="Times New Roman"/>
          <w:color w:val="000000"/>
          <w:sz w:val="20"/>
          <w:szCs w:val="20"/>
          <w:bdr w:val="none" w:sz="0" w:space="0" w:color="auto" w:frame="1"/>
        </w:rPr>
        <w:t>function msg()  </w:t>
      </w:r>
    </w:p>
    <w:p w:rsidR="00E80AED" w:rsidRPr="00E80AED" w:rsidRDefault="00E80AED" w:rsidP="00E80AED">
      <w:pPr>
        <w:numPr>
          <w:ilvl w:val="0"/>
          <w:numId w:val="29"/>
        </w:numPr>
        <w:shd w:val="clear" w:color="auto" w:fill="FFFFFF"/>
        <w:spacing w:after="0" w:line="315" w:lineRule="atLeast"/>
        <w:ind w:left="0"/>
        <w:rPr>
          <w:rFonts w:ascii="Verdana" w:eastAsia="Times New Roman" w:hAnsi="Verdana" w:cs="Times New Roman"/>
          <w:color w:val="000000"/>
          <w:sz w:val="20"/>
          <w:szCs w:val="20"/>
        </w:rPr>
      </w:pPr>
      <w:r w:rsidRPr="00E80AED">
        <w:rPr>
          <w:rFonts w:ascii="Verdana" w:eastAsia="Times New Roman" w:hAnsi="Verdana" w:cs="Times New Roman"/>
          <w:color w:val="000000"/>
          <w:sz w:val="20"/>
          <w:szCs w:val="20"/>
          <w:bdr w:val="none" w:sz="0" w:space="0" w:color="auto" w:frame="1"/>
        </w:rPr>
        <w:t>{  </w:t>
      </w:r>
    </w:p>
    <w:p w:rsidR="00E80AED" w:rsidRPr="00E80AED" w:rsidRDefault="00E80AED" w:rsidP="00E80AED">
      <w:pPr>
        <w:numPr>
          <w:ilvl w:val="0"/>
          <w:numId w:val="29"/>
        </w:numPr>
        <w:shd w:val="clear" w:color="auto" w:fill="FFFFFF"/>
        <w:spacing w:after="0" w:line="315" w:lineRule="atLeast"/>
        <w:ind w:left="0"/>
        <w:rPr>
          <w:rFonts w:ascii="Verdana" w:eastAsia="Times New Roman" w:hAnsi="Verdana" w:cs="Times New Roman"/>
          <w:color w:val="000000"/>
          <w:sz w:val="20"/>
          <w:szCs w:val="20"/>
        </w:rPr>
      </w:pPr>
      <w:r w:rsidRPr="00E80AED">
        <w:rPr>
          <w:rFonts w:ascii="Verdana" w:eastAsia="Times New Roman" w:hAnsi="Verdana" w:cs="Times New Roman"/>
          <w:color w:val="000000"/>
          <w:sz w:val="20"/>
          <w:szCs w:val="20"/>
          <w:bdr w:val="none" w:sz="0" w:space="0" w:color="auto" w:frame="1"/>
        </w:rPr>
        <w:t>  document.writeln("Named Function");  </w:t>
      </w:r>
    </w:p>
    <w:p w:rsidR="00E80AED" w:rsidRPr="00E80AED" w:rsidRDefault="00E80AED" w:rsidP="00E80AED">
      <w:pPr>
        <w:numPr>
          <w:ilvl w:val="0"/>
          <w:numId w:val="29"/>
        </w:numPr>
        <w:shd w:val="clear" w:color="auto" w:fill="FFFFFF"/>
        <w:spacing w:after="0" w:line="315" w:lineRule="atLeast"/>
        <w:ind w:left="0"/>
        <w:rPr>
          <w:rFonts w:ascii="Verdana" w:eastAsia="Times New Roman" w:hAnsi="Verdana" w:cs="Times New Roman"/>
          <w:color w:val="000000"/>
          <w:sz w:val="20"/>
          <w:szCs w:val="20"/>
        </w:rPr>
      </w:pPr>
      <w:r w:rsidRPr="00E80AED">
        <w:rPr>
          <w:rFonts w:ascii="Verdana" w:eastAsia="Times New Roman" w:hAnsi="Verdana" w:cs="Times New Roman"/>
          <w:color w:val="000000"/>
          <w:sz w:val="20"/>
          <w:szCs w:val="20"/>
          <w:bdr w:val="none" w:sz="0" w:space="0" w:color="auto" w:frame="1"/>
        </w:rPr>
        <w:t>}  </w:t>
      </w:r>
    </w:p>
    <w:p w:rsidR="00E80AED" w:rsidRPr="00E80AED" w:rsidRDefault="00E80AED" w:rsidP="00E80AED">
      <w:pPr>
        <w:numPr>
          <w:ilvl w:val="0"/>
          <w:numId w:val="29"/>
        </w:numPr>
        <w:shd w:val="clear" w:color="auto" w:fill="FFFFFF"/>
        <w:spacing w:after="120" w:line="315" w:lineRule="atLeast"/>
        <w:ind w:left="0"/>
        <w:rPr>
          <w:rFonts w:ascii="Verdana" w:eastAsia="Times New Roman" w:hAnsi="Verdana" w:cs="Times New Roman"/>
          <w:color w:val="000000"/>
          <w:sz w:val="20"/>
          <w:szCs w:val="20"/>
        </w:rPr>
      </w:pPr>
      <w:r w:rsidRPr="00E80AED">
        <w:rPr>
          <w:rFonts w:ascii="Verdana" w:eastAsia="Times New Roman" w:hAnsi="Verdana" w:cs="Times New Roman"/>
          <w:color w:val="000000"/>
          <w:sz w:val="20"/>
          <w:szCs w:val="20"/>
          <w:bdr w:val="none" w:sz="0" w:space="0" w:color="auto" w:frame="1"/>
        </w:rPr>
        <w:t>msg();  </w:t>
      </w:r>
    </w:p>
    <w:p w:rsidR="00E80AED" w:rsidRPr="00E80AED" w:rsidRDefault="00E80AED" w:rsidP="00E80AED">
      <w:pPr>
        <w:spacing w:after="0" w:line="240" w:lineRule="auto"/>
        <w:rPr>
          <w:rFonts w:ascii="Times New Roman" w:eastAsia="Times New Roman" w:hAnsi="Times New Roman" w:cs="Times New Roman"/>
          <w:sz w:val="24"/>
          <w:szCs w:val="24"/>
        </w:rPr>
      </w:pPr>
      <w:r w:rsidRPr="00E80AED">
        <w:rPr>
          <w:rFonts w:ascii="Times New Roman" w:eastAsia="Times New Roman" w:hAnsi="Times New Roman" w:cs="Times New Roman"/>
          <w:sz w:val="24"/>
          <w:szCs w:val="24"/>
        </w:rPr>
        <w:pict>
          <v:rect id="_x0000_i1029" style="width:0;height:.75pt" o:hralign="center" o:hrstd="t" o:hrnoshade="t" o:hr="t" fillcolor="#d4d4d4" stroked="f"/>
        </w:pict>
      </w:r>
    </w:p>
    <w:p w:rsidR="00E80AED" w:rsidRPr="00E80AED" w:rsidRDefault="00E80AED" w:rsidP="00E80AED">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E80AED">
        <w:rPr>
          <w:rFonts w:ascii="Helvetica" w:eastAsia="Times New Roman" w:hAnsi="Helvetica" w:cs="Times New Roman"/>
          <w:color w:val="610B4B"/>
          <w:sz w:val="32"/>
          <w:szCs w:val="32"/>
        </w:rPr>
        <w:t>6) Name the types of functions</w:t>
      </w:r>
    </w:p>
    <w:p w:rsidR="00E80AED" w:rsidRPr="00E80AED" w:rsidRDefault="00E80AED" w:rsidP="00E80AE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80AED">
        <w:rPr>
          <w:rFonts w:ascii="Verdana" w:eastAsia="Times New Roman" w:hAnsi="Verdana" w:cs="Times New Roman"/>
          <w:color w:val="000000"/>
          <w:sz w:val="20"/>
          <w:szCs w:val="20"/>
        </w:rPr>
        <w:t>The types of function are:</w:t>
      </w:r>
    </w:p>
    <w:p w:rsidR="00E80AED" w:rsidRPr="00E80AED" w:rsidRDefault="00E80AED" w:rsidP="00E80AED">
      <w:pPr>
        <w:numPr>
          <w:ilvl w:val="0"/>
          <w:numId w:val="30"/>
        </w:numPr>
        <w:shd w:val="clear" w:color="auto" w:fill="FFFFFF"/>
        <w:spacing w:before="60" w:after="100" w:afterAutospacing="1" w:line="315" w:lineRule="atLeast"/>
        <w:rPr>
          <w:rFonts w:ascii="Verdana" w:eastAsia="Times New Roman" w:hAnsi="Verdana" w:cs="Times New Roman"/>
          <w:color w:val="000000"/>
          <w:sz w:val="20"/>
          <w:szCs w:val="20"/>
        </w:rPr>
      </w:pPr>
      <w:r w:rsidRPr="00E80AED">
        <w:rPr>
          <w:rFonts w:ascii="Verdana" w:eastAsia="Times New Roman" w:hAnsi="Verdana" w:cs="Times New Roman"/>
          <w:color w:val="000000"/>
          <w:sz w:val="20"/>
          <w:szCs w:val="20"/>
        </w:rPr>
        <w:t xml:space="preserve">Named - These </w:t>
      </w:r>
      <w:proofErr w:type="gramStart"/>
      <w:r w:rsidRPr="00E80AED">
        <w:rPr>
          <w:rFonts w:ascii="Verdana" w:eastAsia="Times New Roman" w:hAnsi="Verdana" w:cs="Times New Roman"/>
          <w:color w:val="000000"/>
          <w:sz w:val="20"/>
          <w:szCs w:val="20"/>
        </w:rPr>
        <w:t>type</w:t>
      </w:r>
      <w:proofErr w:type="gramEnd"/>
      <w:r w:rsidRPr="00E80AED">
        <w:rPr>
          <w:rFonts w:ascii="Verdana" w:eastAsia="Times New Roman" w:hAnsi="Verdana" w:cs="Times New Roman"/>
          <w:color w:val="000000"/>
          <w:sz w:val="20"/>
          <w:szCs w:val="20"/>
        </w:rPr>
        <w:t xml:space="preserve"> of functions contains name at the time of definition. For Example:</w:t>
      </w:r>
    </w:p>
    <w:p w:rsidR="00E80AED" w:rsidRPr="00E80AED" w:rsidRDefault="00E80AED" w:rsidP="00E80AED">
      <w:pPr>
        <w:numPr>
          <w:ilvl w:val="1"/>
          <w:numId w:val="30"/>
        </w:numPr>
        <w:shd w:val="clear" w:color="auto" w:fill="FFFFFF"/>
        <w:spacing w:after="0" w:line="315" w:lineRule="atLeast"/>
        <w:ind w:left="720"/>
        <w:rPr>
          <w:rFonts w:ascii="Verdana" w:eastAsia="Times New Roman" w:hAnsi="Verdana" w:cs="Times New Roman"/>
          <w:color w:val="000000"/>
          <w:sz w:val="20"/>
          <w:szCs w:val="20"/>
        </w:rPr>
      </w:pPr>
      <w:r w:rsidRPr="00E80AED">
        <w:rPr>
          <w:rFonts w:ascii="Verdana" w:eastAsia="Times New Roman" w:hAnsi="Verdana" w:cs="Times New Roman"/>
          <w:color w:val="000000"/>
          <w:sz w:val="20"/>
          <w:szCs w:val="20"/>
          <w:bdr w:val="none" w:sz="0" w:space="0" w:color="auto" w:frame="1"/>
        </w:rPr>
        <w:t>function display()  </w:t>
      </w:r>
    </w:p>
    <w:p w:rsidR="00E80AED" w:rsidRPr="00E80AED" w:rsidRDefault="00E80AED" w:rsidP="00E80AED">
      <w:pPr>
        <w:numPr>
          <w:ilvl w:val="1"/>
          <w:numId w:val="30"/>
        </w:numPr>
        <w:shd w:val="clear" w:color="auto" w:fill="FFFFFF"/>
        <w:spacing w:after="0" w:line="315" w:lineRule="atLeast"/>
        <w:ind w:left="720"/>
        <w:rPr>
          <w:rFonts w:ascii="Verdana" w:eastAsia="Times New Roman" w:hAnsi="Verdana" w:cs="Times New Roman"/>
          <w:color w:val="000000"/>
          <w:sz w:val="20"/>
          <w:szCs w:val="20"/>
        </w:rPr>
      </w:pPr>
      <w:r w:rsidRPr="00E80AED">
        <w:rPr>
          <w:rFonts w:ascii="Verdana" w:eastAsia="Times New Roman" w:hAnsi="Verdana" w:cs="Times New Roman"/>
          <w:color w:val="000000"/>
          <w:sz w:val="20"/>
          <w:szCs w:val="20"/>
          <w:bdr w:val="none" w:sz="0" w:space="0" w:color="auto" w:frame="1"/>
        </w:rPr>
        <w:t>{  </w:t>
      </w:r>
    </w:p>
    <w:p w:rsidR="00E80AED" w:rsidRPr="00E80AED" w:rsidRDefault="00E80AED" w:rsidP="00E80AED">
      <w:pPr>
        <w:numPr>
          <w:ilvl w:val="1"/>
          <w:numId w:val="30"/>
        </w:numPr>
        <w:shd w:val="clear" w:color="auto" w:fill="FFFFFF"/>
        <w:spacing w:after="0" w:line="315" w:lineRule="atLeast"/>
        <w:ind w:left="720"/>
        <w:rPr>
          <w:rFonts w:ascii="Verdana" w:eastAsia="Times New Roman" w:hAnsi="Verdana" w:cs="Times New Roman"/>
          <w:color w:val="000000"/>
          <w:sz w:val="20"/>
          <w:szCs w:val="20"/>
        </w:rPr>
      </w:pPr>
      <w:r w:rsidRPr="00E80AED">
        <w:rPr>
          <w:rFonts w:ascii="Verdana" w:eastAsia="Times New Roman" w:hAnsi="Verdana" w:cs="Times New Roman"/>
          <w:color w:val="000000"/>
          <w:sz w:val="20"/>
          <w:szCs w:val="20"/>
          <w:bdr w:val="none" w:sz="0" w:space="0" w:color="auto" w:frame="1"/>
        </w:rPr>
        <w:t>  document.writeln("Named Function");  </w:t>
      </w:r>
    </w:p>
    <w:p w:rsidR="00E80AED" w:rsidRPr="00E80AED" w:rsidRDefault="00E80AED" w:rsidP="00E80AED">
      <w:pPr>
        <w:numPr>
          <w:ilvl w:val="1"/>
          <w:numId w:val="30"/>
        </w:numPr>
        <w:shd w:val="clear" w:color="auto" w:fill="FFFFFF"/>
        <w:spacing w:after="0" w:line="315" w:lineRule="atLeast"/>
        <w:ind w:left="720"/>
        <w:rPr>
          <w:rFonts w:ascii="Verdana" w:eastAsia="Times New Roman" w:hAnsi="Verdana" w:cs="Times New Roman"/>
          <w:color w:val="000000"/>
          <w:sz w:val="20"/>
          <w:szCs w:val="20"/>
        </w:rPr>
      </w:pPr>
      <w:r w:rsidRPr="00E80AED">
        <w:rPr>
          <w:rFonts w:ascii="Verdana" w:eastAsia="Times New Roman" w:hAnsi="Verdana" w:cs="Times New Roman"/>
          <w:color w:val="000000"/>
          <w:sz w:val="20"/>
          <w:szCs w:val="20"/>
          <w:bdr w:val="none" w:sz="0" w:space="0" w:color="auto" w:frame="1"/>
        </w:rPr>
        <w:t>}  </w:t>
      </w:r>
    </w:p>
    <w:p w:rsidR="00E80AED" w:rsidRPr="00E80AED" w:rsidRDefault="00E80AED" w:rsidP="00E80AED">
      <w:pPr>
        <w:numPr>
          <w:ilvl w:val="1"/>
          <w:numId w:val="30"/>
        </w:numPr>
        <w:shd w:val="clear" w:color="auto" w:fill="FFFFFF"/>
        <w:spacing w:after="120" w:line="315" w:lineRule="atLeast"/>
        <w:ind w:left="720"/>
        <w:rPr>
          <w:rFonts w:ascii="Verdana" w:eastAsia="Times New Roman" w:hAnsi="Verdana" w:cs="Times New Roman"/>
          <w:color w:val="000000"/>
          <w:sz w:val="20"/>
          <w:szCs w:val="20"/>
        </w:rPr>
      </w:pPr>
      <w:r w:rsidRPr="00E80AED">
        <w:rPr>
          <w:rFonts w:ascii="Verdana" w:eastAsia="Times New Roman" w:hAnsi="Verdana" w:cs="Times New Roman"/>
          <w:color w:val="000000"/>
          <w:sz w:val="20"/>
          <w:szCs w:val="20"/>
          <w:bdr w:val="none" w:sz="0" w:space="0" w:color="auto" w:frame="1"/>
        </w:rPr>
        <w:t>display();  </w:t>
      </w:r>
    </w:p>
    <w:p w:rsidR="00E80AED" w:rsidRPr="00E80AED" w:rsidRDefault="00E80AED" w:rsidP="00E80AED">
      <w:pPr>
        <w:numPr>
          <w:ilvl w:val="0"/>
          <w:numId w:val="30"/>
        </w:numPr>
        <w:shd w:val="clear" w:color="auto" w:fill="FFFFFF"/>
        <w:spacing w:before="60" w:after="100" w:afterAutospacing="1" w:line="315" w:lineRule="atLeast"/>
        <w:rPr>
          <w:rFonts w:ascii="Verdana" w:eastAsia="Times New Roman" w:hAnsi="Verdana" w:cs="Times New Roman"/>
          <w:color w:val="000000"/>
          <w:sz w:val="20"/>
          <w:szCs w:val="20"/>
        </w:rPr>
      </w:pPr>
      <w:r w:rsidRPr="00E80AED">
        <w:rPr>
          <w:rFonts w:ascii="Verdana" w:eastAsia="Times New Roman" w:hAnsi="Verdana" w:cs="Times New Roman"/>
          <w:color w:val="000000"/>
          <w:sz w:val="20"/>
          <w:szCs w:val="20"/>
        </w:rPr>
        <w:t xml:space="preserve">Anonymous - These </w:t>
      </w:r>
      <w:proofErr w:type="gramStart"/>
      <w:r w:rsidRPr="00E80AED">
        <w:rPr>
          <w:rFonts w:ascii="Verdana" w:eastAsia="Times New Roman" w:hAnsi="Verdana" w:cs="Times New Roman"/>
          <w:color w:val="000000"/>
          <w:sz w:val="20"/>
          <w:szCs w:val="20"/>
        </w:rPr>
        <w:t>type</w:t>
      </w:r>
      <w:proofErr w:type="gramEnd"/>
      <w:r w:rsidRPr="00E80AED">
        <w:rPr>
          <w:rFonts w:ascii="Verdana" w:eastAsia="Times New Roman" w:hAnsi="Verdana" w:cs="Times New Roman"/>
          <w:color w:val="000000"/>
          <w:sz w:val="20"/>
          <w:szCs w:val="20"/>
        </w:rPr>
        <w:t xml:space="preserve"> of functions doesn't contain any name. They are declared dynamically at runtime.</w:t>
      </w:r>
    </w:p>
    <w:p w:rsidR="00E80AED" w:rsidRPr="00E80AED" w:rsidRDefault="00E80AED" w:rsidP="00E80AED">
      <w:pPr>
        <w:numPr>
          <w:ilvl w:val="1"/>
          <w:numId w:val="31"/>
        </w:numPr>
        <w:shd w:val="clear" w:color="auto" w:fill="FFFFFF"/>
        <w:spacing w:after="0" w:line="315" w:lineRule="atLeast"/>
        <w:ind w:left="720"/>
        <w:rPr>
          <w:rFonts w:ascii="Verdana" w:eastAsia="Times New Roman" w:hAnsi="Verdana" w:cs="Times New Roman"/>
          <w:color w:val="000000"/>
          <w:sz w:val="20"/>
          <w:szCs w:val="20"/>
        </w:rPr>
      </w:pPr>
      <w:r w:rsidRPr="00E80AED">
        <w:rPr>
          <w:rFonts w:ascii="Verdana" w:eastAsia="Times New Roman" w:hAnsi="Verdana" w:cs="Times New Roman"/>
          <w:color w:val="000000"/>
          <w:sz w:val="20"/>
          <w:szCs w:val="20"/>
          <w:bdr w:val="none" w:sz="0" w:space="0" w:color="auto" w:frame="1"/>
        </w:rPr>
        <w:t>var </w:t>
      </w:r>
      <w:r w:rsidRPr="00E80AED">
        <w:rPr>
          <w:rFonts w:ascii="Verdana" w:eastAsia="Times New Roman" w:hAnsi="Verdana" w:cs="Times New Roman"/>
          <w:color w:val="FF0000"/>
          <w:sz w:val="20"/>
          <w:szCs w:val="20"/>
          <w:bdr w:val="none" w:sz="0" w:space="0" w:color="auto" w:frame="1"/>
        </w:rPr>
        <w:t>display</w:t>
      </w:r>
      <w:r w:rsidRPr="00E80AED">
        <w:rPr>
          <w:rFonts w:ascii="Verdana" w:eastAsia="Times New Roman" w:hAnsi="Verdana" w:cs="Times New Roman"/>
          <w:color w:val="000000"/>
          <w:sz w:val="20"/>
          <w:szCs w:val="20"/>
          <w:bdr w:val="none" w:sz="0" w:space="0" w:color="auto" w:frame="1"/>
        </w:rPr>
        <w:t>=</w:t>
      </w:r>
      <w:r w:rsidRPr="00E80AED">
        <w:rPr>
          <w:rFonts w:ascii="Verdana" w:eastAsia="Times New Roman" w:hAnsi="Verdana" w:cs="Times New Roman"/>
          <w:color w:val="0000FF"/>
          <w:sz w:val="20"/>
          <w:szCs w:val="20"/>
          <w:bdr w:val="none" w:sz="0" w:space="0" w:color="auto" w:frame="1"/>
        </w:rPr>
        <w:t>function</w:t>
      </w:r>
      <w:r w:rsidRPr="00E80AED">
        <w:rPr>
          <w:rFonts w:ascii="Verdana" w:eastAsia="Times New Roman" w:hAnsi="Verdana" w:cs="Times New Roman"/>
          <w:color w:val="000000"/>
          <w:sz w:val="20"/>
          <w:szCs w:val="20"/>
          <w:bdr w:val="none" w:sz="0" w:space="0" w:color="auto" w:frame="1"/>
        </w:rPr>
        <w:t>()  </w:t>
      </w:r>
    </w:p>
    <w:p w:rsidR="00E80AED" w:rsidRPr="00E80AED" w:rsidRDefault="00E80AED" w:rsidP="00E80AED">
      <w:pPr>
        <w:numPr>
          <w:ilvl w:val="1"/>
          <w:numId w:val="31"/>
        </w:numPr>
        <w:shd w:val="clear" w:color="auto" w:fill="FFFFFF"/>
        <w:spacing w:after="0" w:line="315" w:lineRule="atLeast"/>
        <w:ind w:left="720"/>
        <w:rPr>
          <w:rFonts w:ascii="Verdana" w:eastAsia="Times New Roman" w:hAnsi="Verdana" w:cs="Times New Roman"/>
          <w:color w:val="000000"/>
          <w:sz w:val="20"/>
          <w:szCs w:val="20"/>
        </w:rPr>
      </w:pPr>
      <w:r w:rsidRPr="00E80AED">
        <w:rPr>
          <w:rFonts w:ascii="Verdana" w:eastAsia="Times New Roman" w:hAnsi="Verdana" w:cs="Times New Roman"/>
          <w:color w:val="000000"/>
          <w:sz w:val="20"/>
          <w:szCs w:val="20"/>
          <w:bdr w:val="none" w:sz="0" w:space="0" w:color="auto" w:frame="1"/>
        </w:rPr>
        <w:t>{  </w:t>
      </w:r>
    </w:p>
    <w:p w:rsidR="00E80AED" w:rsidRPr="00E80AED" w:rsidRDefault="00E80AED" w:rsidP="00E80AED">
      <w:pPr>
        <w:numPr>
          <w:ilvl w:val="1"/>
          <w:numId w:val="31"/>
        </w:numPr>
        <w:shd w:val="clear" w:color="auto" w:fill="FFFFFF"/>
        <w:spacing w:after="0" w:line="315" w:lineRule="atLeast"/>
        <w:ind w:left="720"/>
        <w:rPr>
          <w:rFonts w:ascii="Verdana" w:eastAsia="Times New Roman" w:hAnsi="Verdana" w:cs="Times New Roman"/>
          <w:color w:val="000000"/>
          <w:sz w:val="20"/>
          <w:szCs w:val="20"/>
        </w:rPr>
      </w:pPr>
      <w:r w:rsidRPr="00E80AED">
        <w:rPr>
          <w:rFonts w:ascii="Verdana" w:eastAsia="Times New Roman" w:hAnsi="Verdana" w:cs="Times New Roman"/>
          <w:color w:val="000000"/>
          <w:sz w:val="20"/>
          <w:szCs w:val="20"/>
          <w:bdr w:val="none" w:sz="0" w:space="0" w:color="auto" w:frame="1"/>
        </w:rPr>
        <w:t>  document.writeln("Anonymous Function");  </w:t>
      </w:r>
    </w:p>
    <w:p w:rsidR="00E80AED" w:rsidRPr="00E80AED" w:rsidRDefault="00E80AED" w:rsidP="00E80AED">
      <w:pPr>
        <w:numPr>
          <w:ilvl w:val="1"/>
          <w:numId w:val="31"/>
        </w:numPr>
        <w:shd w:val="clear" w:color="auto" w:fill="FFFFFF"/>
        <w:spacing w:after="0" w:line="315" w:lineRule="atLeast"/>
        <w:ind w:left="720"/>
        <w:rPr>
          <w:rFonts w:ascii="Verdana" w:eastAsia="Times New Roman" w:hAnsi="Verdana" w:cs="Times New Roman"/>
          <w:color w:val="000000"/>
          <w:sz w:val="20"/>
          <w:szCs w:val="20"/>
        </w:rPr>
      </w:pPr>
      <w:r w:rsidRPr="00E80AED">
        <w:rPr>
          <w:rFonts w:ascii="Verdana" w:eastAsia="Times New Roman" w:hAnsi="Verdana" w:cs="Times New Roman"/>
          <w:color w:val="000000"/>
          <w:sz w:val="20"/>
          <w:szCs w:val="20"/>
          <w:bdr w:val="none" w:sz="0" w:space="0" w:color="auto" w:frame="1"/>
        </w:rPr>
        <w:t>}  </w:t>
      </w:r>
    </w:p>
    <w:p w:rsidR="00E80AED" w:rsidRPr="00E80AED" w:rsidRDefault="00E80AED" w:rsidP="00E80AED">
      <w:pPr>
        <w:numPr>
          <w:ilvl w:val="1"/>
          <w:numId w:val="31"/>
        </w:numPr>
        <w:shd w:val="clear" w:color="auto" w:fill="FFFFFF"/>
        <w:spacing w:after="120" w:line="315" w:lineRule="atLeast"/>
        <w:ind w:left="720"/>
        <w:rPr>
          <w:rFonts w:ascii="Verdana" w:eastAsia="Times New Roman" w:hAnsi="Verdana" w:cs="Times New Roman"/>
          <w:color w:val="000000"/>
          <w:sz w:val="20"/>
          <w:szCs w:val="20"/>
        </w:rPr>
      </w:pPr>
      <w:r w:rsidRPr="00E80AED">
        <w:rPr>
          <w:rFonts w:ascii="Verdana" w:eastAsia="Times New Roman" w:hAnsi="Verdana" w:cs="Times New Roman"/>
          <w:color w:val="000000"/>
          <w:sz w:val="20"/>
          <w:szCs w:val="20"/>
          <w:bdr w:val="none" w:sz="0" w:space="0" w:color="auto" w:frame="1"/>
        </w:rPr>
        <w:lastRenderedPageBreak/>
        <w:t>display();  </w:t>
      </w:r>
    </w:p>
    <w:p w:rsidR="00E80AED" w:rsidRPr="00E80AED" w:rsidRDefault="00E80AED" w:rsidP="00E80AED">
      <w:pPr>
        <w:spacing w:after="0" w:line="240" w:lineRule="auto"/>
        <w:rPr>
          <w:rFonts w:ascii="Times New Roman" w:eastAsia="Times New Roman" w:hAnsi="Times New Roman" w:cs="Times New Roman"/>
          <w:sz w:val="24"/>
          <w:szCs w:val="24"/>
        </w:rPr>
      </w:pPr>
      <w:r w:rsidRPr="00E80AED">
        <w:rPr>
          <w:rFonts w:ascii="Times New Roman" w:eastAsia="Times New Roman" w:hAnsi="Times New Roman" w:cs="Times New Roman"/>
          <w:sz w:val="24"/>
          <w:szCs w:val="24"/>
        </w:rPr>
        <w:pict>
          <v:rect id="_x0000_i1030" style="width:0;height:.75pt" o:hralign="center" o:hrstd="t" o:hrnoshade="t" o:hr="t" fillcolor="#d4d4d4" stroked="f"/>
        </w:pict>
      </w:r>
    </w:p>
    <w:p w:rsidR="00E80AED" w:rsidRPr="00E80AED" w:rsidRDefault="00E80AED" w:rsidP="00E80AED">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E80AED">
        <w:rPr>
          <w:rFonts w:ascii="Helvetica" w:eastAsia="Times New Roman" w:hAnsi="Helvetica" w:cs="Times New Roman"/>
          <w:color w:val="610B4B"/>
          <w:sz w:val="32"/>
          <w:szCs w:val="32"/>
        </w:rPr>
        <w:t>7) Define anonymous function</w:t>
      </w:r>
    </w:p>
    <w:p w:rsidR="00E80AED" w:rsidRPr="00E80AED" w:rsidRDefault="00E80AED" w:rsidP="00E80AE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80AED">
        <w:rPr>
          <w:rFonts w:ascii="Verdana" w:eastAsia="Times New Roman" w:hAnsi="Verdana" w:cs="Times New Roman"/>
          <w:color w:val="000000"/>
          <w:sz w:val="20"/>
          <w:szCs w:val="20"/>
        </w:rPr>
        <w:t>It is a function that has no name. These functions are declared dynamically at runtime using the function operator instead of the function declaration. The function operator is more flexible than a function declaration. It can be easily used in the place of an expression. For example:</w:t>
      </w:r>
    </w:p>
    <w:p w:rsidR="00E80AED" w:rsidRPr="00E80AED" w:rsidRDefault="00E80AED" w:rsidP="00E80AED">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E80AED">
        <w:rPr>
          <w:rFonts w:ascii="Verdana" w:eastAsia="Times New Roman" w:hAnsi="Verdana" w:cs="Times New Roman"/>
          <w:color w:val="000000"/>
          <w:sz w:val="20"/>
          <w:szCs w:val="20"/>
          <w:bdr w:val="none" w:sz="0" w:space="0" w:color="auto" w:frame="1"/>
        </w:rPr>
        <w:t>var </w:t>
      </w:r>
      <w:r w:rsidRPr="00E80AED">
        <w:rPr>
          <w:rFonts w:ascii="Verdana" w:eastAsia="Times New Roman" w:hAnsi="Verdana" w:cs="Times New Roman"/>
          <w:color w:val="FF0000"/>
          <w:sz w:val="20"/>
          <w:szCs w:val="20"/>
          <w:bdr w:val="none" w:sz="0" w:space="0" w:color="auto" w:frame="1"/>
        </w:rPr>
        <w:t>display</w:t>
      </w:r>
      <w:r w:rsidRPr="00E80AED">
        <w:rPr>
          <w:rFonts w:ascii="Verdana" w:eastAsia="Times New Roman" w:hAnsi="Verdana" w:cs="Times New Roman"/>
          <w:color w:val="000000"/>
          <w:sz w:val="20"/>
          <w:szCs w:val="20"/>
          <w:bdr w:val="none" w:sz="0" w:space="0" w:color="auto" w:frame="1"/>
        </w:rPr>
        <w:t>=</w:t>
      </w:r>
      <w:r w:rsidRPr="00E80AED">
        <w:rPr>
          <w:rFonts w:ascii="Verdana" w:eastAsia="Times New Roman" w:hAnsi="Verdana" w:cs="Times New Roman"/>
          <w:color w:val="0000FF"/>
          <w:sz w:val="20"/>
          <w:szCs w:val="20"/>
          <w:bdr w:val="none" w:sz="0" w:space="0" w:color="auto" w:frame="1"/>
        </w:rPr>
        <w:t>function</w:t>
      </w:r>
      <w:r w:rsidRPr="00E80AED">
        <w:rPr>
          <w:rFonts w:ascii="Verdana" w:eastAsia="Times New Roman" w:hAnsi="Verdana" w:cs="Times New Roman"/>
          <w:color w:val="000000"/>
          <w:sz w:val="20"/>
          <w:szCs w:val="20"/>
          <w:bdr w:val="none" w:sz="0" w:space="0" w:color="auto" w:frame="1"/>
        </w:rPr>
        <w:t>()  </w:t>
      </w:r>
    </w:p>
    <w:p w:rsidR="00E80AED" w:rsidRPr="00E80AED" w:rsidRDefault="00E80AED" w:rsidP="00E80AED">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E80AED">
        <w:rPr>
          <w:rFonts w:ascii="Verdana" w:eastAsia="Times New Roman" w:hAnsi="Verdana" w:cs="Times New Roman"/>
          <w:color w:val="000000"/>
          <w:sz w:val="20"/>
          <w:szCs w:val="20"/>
          <w:bdr w:val="none" w:sz="0" w:space="0" w:color="auto" w:frame="1"/>
        </w:rPr>
        <w:t>{  </w:t>
      </w:r>
    </w:p>
    <w:p w:rsidR="00E80AED" w:rsidRPr="00E80AED" w:rsidRDefault="00E80AED" w:rsidP="00E80AED">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E80AED">
        <w:rPr>
          <w:rFonts w:ascii="Verdana" w:eastAsia="Times New Roman" w:hAnsi="Verdana" w:cs="Times New Roman"/>
          <w:color w:val="000000"/>
          <w:sz w:val="20"/>
          <w:szCs w:val="20"/>
          <w:bdr w:val="none" w:sz="0" w:space="0" w:color="auto" w:frame="1"/>
        </w:rPr>
        <w:t>  alert("Anonymous Function is invoked");  </w:t>
      </w:r>
    </w:p>
    <w:p w:rsidR="00E80AED" w:rsidRPr="00E80AED" w:rsidRDefault="00E80AED" w:rsidP="00E80AED">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E80AED">
        <w:rPr>
          <w:rFonts w:ascii="Verdana" w:eastAsia="Times New Roman" w:hAnsi="Verdana" w:cs="Times New Roman"/>
          <w:color w:val="000000"/>
          <w:sz w:val="20"/>
          <w:szCs w:val="20"/>
          <w:bdr w:val="none" w:sz="0" w:space="0" w:color="auto" w:frame="1"/>
        </w:rPr>
        <w:t>}  </w:t>
      </w:r>
    </w:p>
    <w:p w:rsidR="00E80AED" w:rsidRPr="00E80AED" w:rsidRDefault="00E80AED" w:rsidP="00E80AED">
      <w:pPr>
        <w:numPr>
          <w:ilvl w:val="0"/>
          <w:numId w:val="32"/>
        </w:numPr>
        <w:shd w:val="clear" w:color="auto" w:fill="FFFFFF"/>
        <w:spacing w:after="120" w:line="315" w:lineRule="atLeast"/>
        <w:ind w:left="0"/>
        <w:rPr>
          <w:rFonts w:ascii="Verdana" w:eastAsia="Times New Roman" w:hAnsi="Verdana" w:cs="Times New Roman"/>
          <w:color w:val="000000"/>
          <w:sz w:val="20"/>
          <w:szCs w:val="20"/>
        </w:rPr>
      </w:pPr>
      <w:r w:rsidRPr="00E80AED">
        <w:rPr>
          <w:rFonts w:ascii="Verdana" w:eastAsia="Times New Roman" w:hAnsi="Verdana" w:cs="Times New Roman"/>
          <w:color w:val="000000"/>
          <w:sz w:val="20"/>
          <w:szCs w:val="20"/>
          <w:bdr w:val="none" w:sz="0" w:space="0" w:color="auto" w:frame="1"/>
        </w:rPr>
        <w:t>display();  </w:t>
      </w:r>
    </w:p>
    <w:p w:rsidR="00E80AED" w:rsidRPr="00E80AED" w:rsidRDefault="00E80AED" w:rsidP="00E80AED">
      <w:pPr>
        <w:spacing w:after="0" w:line="240" w:lineRule="auto"/>
        <w:rPr>
          <w:rFonts w:ascii="Times New Roman" w:eastAsia="Times New Roman" w:hAnsi="Times New Roman" w:cs="Times New Roman"/>
          <w:sz w:val="24"/>
          <w:szCs w:val="24"/>
        </w:rPr>
      </w:pPr>
      <w:r w:rsidRPr="00E80AED">
        <w:rPr>
          <w:rFonts w:ascii="Times New Roman" w:eastAsia="Times New Roman" w:hAnsi="Times New Roman" w:cs="Times New Roman"/>
          <w:sz w:val="24"/>
          <w:szCs w:val="24"/>
        </w:rPr>
        <w:pict>
          <v:rect id="_x0000_i1031" style="width:0;height:.75pt" o:hralign="center" o:hrstd="t" o:hrnoshade="t" o:hr="t" fillcolor="#d4d4d4" stroked="f"/>
        </w:pict>
      </w:r>
    </w:p>
    <w:p w:rsidR="00E80AED" w:rsidRPr="00E80AED" w:rsidRDefault="00E80AED" w:rsidP="00E80AED">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E80AED">
        <w:rPr>
          <w:rFonts w:ascii="Helvetica" w:eastAsia="Times New Roman" w:hAnsi="Helvetica" w:cs="Times New Roman"/>
          <w:color w:val="610B4B"/>
          <w:sz w:val="32"/>
          <w:szCs w:val="32"/>
        </w:rPr>
        <w:t>8) Can an anonymous function be assigned to a variable?</w:t>
      </w:r>
    </w:p>
    <w:p w:rsidR="00E80AED" w:rsidRPr="00E80AED" w:rsidRDefault="00E80AED" w:rsidP="00E80AE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80AED">
        <w:rPr>
          <w:rFonts w:ascii="Verdana" w:eastAsia="Times New Roman" w:hAnsi="Verdana" w:cs="Times New Roman"/>
          <w:color w:val="000000"/>
          <w:sz w:val="20"/>
          <w:szCs w:val="20"/>
        </w:rPr>
        <w:t>Yes, you can assign an anonymous function to a variable.</w:t>
      </w:r>
    </w:p>
    <w:p w:rsidR="00E80AED" w:rsidRPr="00E80AED" w:rsidRDefault="00E80AED" w:rsidP="00E80AED">
      <w:pPr>
        <w:spacing w:after="0" w:line="240" w:lineRule="auto"/>
        <w:rPr>
          <w:rFonts w:ascii="Times New Roman" w:eastAsia="Times New Roman" w:hAnsi="Times New Roman" w:cs="Times New Roman"/>
          <w:sz w:val="24"/>
          <w:szCs w:val="24"/>
        </w:rPr>
      </w:pPr>
      <w:r w:rsidRPr="00E80AED">
        <w:rPr>
          <w:rFonts w:ascii="Times New Roman" w:eastAsia="Times New Roman" w:hAnsi="Times New Roman" w:cs="Times New Roman"/>
          <w:sz w:val="24"/>
          <w:szCs w:val="24"/>
        </w:rPr>
        <w:pict>
          <v:rect id="_x0000_i1032" style="width:0;height:.75pt" o:hralign="center" o:hrstd="t" o:hrnoshade="t" o:hr="t" fillcolor="#d4d4d4" stroked="f"/>
        </w:pict>
      </w:r>
    </w:p>
    <w:p w:rsidR="00E80AED" w:rsidRPr="00E80AED" w:rsidRDefault="00E80AED" w:rsidP="00E80AED">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E80AED">
        <w:rPr>
          <w:rFonts w:ascii="Helvetica" w:eastAsia="Times New Roman" w:hAnsi="Helvetica" w:cs="Times New Roman"/>
          <w:color w:val="610B4B"/>
          <w:sz w:val="32"/>
          <w:szCs w:val="32"/>
        </w:rPr>
        <w:t>9) In JavaScript what is an argument object?</w:t>
      </w:r>
    </w:p>
    <w:p w:rsidR="00E80AED" w:rsidRPr="00E80AED" w:rsidRDefault="00E80AED" w:rsidP="00E80AE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80AED">
        <w:rPr>
          <w:rFonts w:ascii="Verdana" w:eastAsia="Times New Roman" w:hAnsi="Verdana" w:cs="Times New Roman"/>
          <w:color w:val="000000"/>
          <w:sz w:val="20"/>
          <w:szCs w:val="20"/>
        </w:rPr>
        <w:t>The variables of JavaScript represent the arguments that are passed to a function.</w:t>
      </w:r>
    </w:p>
    <w:p w:rsidR="00E80AED" w:rsidRPr="00E80AED" w:rsidRDefault="00E80AED" w:rsidP="00E80AED">
      <w:pPr>
        <w:spacing w:after="0" w:line="240" w:lineRule="auto"/>
        <w:rPr>
          <w:rFonts w:ascii="Times New Roman" w:eastAsia="Times New Roman" w:hAnsi="Times New Roman" w:cs="Times New Roman"/>
          <w:sz w:val="24"/>
          <w:szCs w:val="24"/>
        </w:rPr>
      </w:pPr>
      <w:r w:rsidRPr="00E80AED">
        <w:rPr>
          <w:rFonts w:ascii="Times New Roman" w:eastAsia="Times New Roman" w:hAnsi="Times New Roman" w:cs="Times New Roman"/>
          <w:sz w:val="24"/>
          <w:szCs w:val="24"/>
        </w:rPr>
        <w:pict>
          <v:rect id="_x0000_i1033" style="width:0;height:.75pt" o:hralign="center" o:hrstd="t" o:hrnoshade="t" o:hr="t" fillcolor="#d4d4d4" stroked="f"/>
        </w:pict>
      </w:r>
    </w:p>
    <w:p w:rsidR="00E80AED" w:rsidRPr="00E80AED" w:rsidRDefault="00E80AED" w:rsidP="00E80AED">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E80AED">
        <w:rPr>
          <w:rFonts w:ascii="Helvetica" w:eastAsia="Times New Roman" w:hAnsi="Helvetica" w:cs="Times New Roman"/>
          <w:color w:val="610B4B"/>
          <w:sz w:val="32"/>
          <w:szCs w:val="32"/>
        </w:rPr>
        <w:t>10) Define closure.</w:t>
      </w:r>
    </w:p>
    <w:p w:rsidR="00E80AED" w:rsidRPr="00E80AED" w:rsidRDefault="00E80AED" w:rsidP="00E80AE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80AED">
        <w:rPr>
          <w:rFonts w:ascii="Verdana" w:eastAsia="Times New Roman" w:hAnsi="Verdana" w:cs="Times New Roman"/>
          <w:color w:val="000000"/>
          <w:sz w:val="20"/>
          <w:szCs w:val="20"/>
        </w:rPr>
        <w:t>In JavaScript, we need closures when a variable which is defined outside the scope in reference is accessed from some inner scope.</w:t>
      </w:r>
    </w:p>
    <w:p w:rsidR="00E80AED" w:rsidRPr="00E80AED" w:rsidRDefault="00E80AED" w:rsidP="00E80AED">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E80AED">
        <w:rPr>
          <w:rFonts w:ascii="Verdana" w:eastAsia="Times New Roman" w:hAnsi="Verdana" w:cs="Times New Roman"/>
          <w:color w:val="000000"/>
          <w:sz w:val="20"/>
          <w:szCs w:val="20"/>
          <w:bdr w:val="none" w:sz="0" w:space="0" w:color="auto" w:frame="1"/>
        </w:rPr>
        <w:t>var </w:t>
      </w:r>
      <w:r w:rsidRPr="00E80AED">
        <w:rPr>
          <w:rFonts w:ascii="Verdana" w:eastAsia="Times New Roman" w:hAnsi="Verdana" w:cs="Times New Roman"/>
          <w:color w:val="FF0000"/>
          <w:sz w:val="20"/>
          <w:szCs w:val="20"/>
          <w:bdr w:val="none" w:sz="0" w:space="0" w:color="auto" w:frame="1"/>
        </w:rPr>
        <w:t>num</w:t>
      </w:r>
      <w:r w:rsidRPr="00E80AED">
        <w:rPr>
          <w:rFonts w:ascii="Verdana" w:eastAsia="Times New Roman" w:hAnsi="Verdana" w:cs="Times New Roman"/>
          <w:color w:val="000000"/>
          <w:sz w:val="20"/>
          <w:szCs w:val="20"/>
          <w:bdr w:val="none" w:sz="0" w:space="0" w:color="auto" w:frame="1"/>
        </w:rPr>
        <w:t> = </w:t>
      </w:r>
      <w:r w:rsidRPr="00E80AED">
        <w:rPr>
          <w:rFonts w:ascii="Verdana" w:eastAsia="Times New Roman" w:hAnsi="Verdana" w:cs="Times New Roman"/>
          <w:color w:val="0000FF"/>
          <w:sz w:val="20"/>
          <w:szCs w:val="20"/>
          <w:bdr w:val="none" w:sz="0" w:space="0" w:color="auto" w:frame="1"/>
        </w:rPr>
        <w:t>10</w:t>
      </w:r>
      <w:r w:rsidRPr="00E80AED">
        <w:rPr>
          <w:rFonts w:ascii="Verdana" w:eastAsia="Times New Roman" w:hAnsi="Verdana" w:cs="Times New Roman"/>
          <w:color w:val="000000"/>
          <w:sz w:val="20"/>
          <w:szCs w:val="20"/>
          <w:bdr w:val="none" w:sz="0" w:space="0" w:color="auto" w:frame="1"/>
        </w:rPr>
        <w:t>;  </w:t>
      </w:r>
    </w:p>
    <w:p w:rsidR="00E80AED" w:rsidRPr="00E80AED" w:rsidRDefault="00E80AED" w:rsidP="00E80AED">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E80AED">
        <w:rPr>
          <w:rFonts w:ascii="Verdana" w:eastAsia="Times New Roman" w:hAnsi="Verdana" w:cs="Times New Roman"/>
          <w:color w:val="000000"/>
          <w:sz w:val="20"/>
          <w:szCs w:val="20"/>
          <w:bdr w:val="none" w:sz="0" w:space="0" w:color="auto" w:frame="1"/>
        </w:rPr>
        <w:t>function sum()   </w:t>
      </w:r>
    </w:p>
    <w:p w:rsidR="00E80AED" w:rsidRPr="00E80AED" w:rsidRDefault="00E80AED" w:rsidP="00E80AED">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E80AED">
        <w:rPr>
          <w:rFonts w:ascii="Verdana" w:eastAsia="Times New Roman" w:hAnsi="Verdana" w:cs="Times New Roman"/>
          <w:color w:val="000000"/>
          <w:sz w:val="20"/>
          <w:szCs w:val="20"/>
          <w:bdr w:val="none" w:sz="0" w:space="0" w:color="auto" w:frame="1"/>
        </w:rPr>
        <w:t>{  </w:t>
      </w:r>
    </w:p>
    <w:p w:rsidR="00E80AED" w:rsidRPr="00E80AED" w:rsidRDefault="00E80AED" w:rsidP="00E80AED">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E80AED">
        <w:rPr>
          <w:rFonts w:ascii="Verdana" w:eastAsia="Times New Roman" w:hAnsi="Verdana" w:cs="Times New Roman"/>
          <w:color w:val="000000"/>
          <w:sz w:val="20"/>
          <w:szCs w:val="20"/>
          <w:bdr w:val="none" w:sz="0" w:space="0" w:color="auto" w:frame="1"/>
        </w:rPr>
        <w:t>document.writeln(num+num);  </w:t>
      </w:r>
    </w:p>
    <w:p w:rsidR="00E80AED" w:rsidRPr="00E80AED" w:rsidRDefault="00E80AED" w:rsidP="00E80AED">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E80AED">
        <w:rPr>
          <w:rFonts w:ascii="Verdana" w:eastAsia="Times New Roman" w:hAnsi="Verdana" w:cs="Times New Roman"/>
          <w:color w:val="000000"/>
          <w:sz w:val="20"/>
          <w:szCs w:val="20"/>
          <w:bdr w:val="none" w:sz="0" w:space="0" w:color="auto" w:frame="1"/>
        </w:rPr>
        <w:t>}   </w:t>
      </w:r>
    </w:p>
    <w:p w:rsidR="00E80AED" w:rsidRPr="00E80AED" w:rsidRDefault="00E80AED" w:rsidP="00E80AED">
      <w:pPr>
        <w:numPr>
          <w:ilvl w:val="0"/>
          <w:numId w:val="33"/>
        </w:numPr>
        <w:shd w:val="clear" w:color="auto" w:fill="FFFFFF"/>
        <w:spacing w:after="120" w:line="315" w:lineRule="atLeast"/>
        <w:ind w:left="0"/>
        <w:rPr>
          <w:rFonts w:ascii="Verdana" w:eastAsia="Times New Roman" w:hAnsi="Verdana" w:cs="Times New Roman"/>
          <w:color w:val="000000"/>
          <w:sz w:val="20"/>
          <w:szCs w:val="20"/>
        </w:rPr>
      </w:pPr>
      <w:r w:rsidRPr="00E80AED">
        <w:rPr>
          <w:rFonts w:ascii="Verdana" w:eastAsia="Times New Roman" w:hAnsi="Verdana" w:cs="Times New Roman"/>
          <w:color w:val="000000"/>
          <w:sz w:val="20"/>
          <w:szCs w:val="20"/>
          <w:bdr w:val="none" w:sz="0" w:space="0" w:color="auto" w:frame="1"/>
        </w:rPr>
        <w:t>sum();  </w:t>
      </w:r>
    </w:p>
    <w:p w:rsidR="00E80AED" w:rsidRPr="00E80AED" w:rsidRDefault="00E80AED" w:rsidP="00E80AED">
      <w:pPr>
        <w:spacing w:after="0" w:line="240" w:lineRule="auto"/>
        <w:rPr>
          <w:rFonts w:ascii="Times New Roman" w:eastAsia="Times New Roman" w:hAnsi="Times New Roman" w:cs="Times New Roman"/>
          <w:sz w:val="24"/>
          <w:szCs w:val="24"/>
        </w:rPr>
      </w:pPr>
      <w:r w:rsidRPr="00E80AED">
        <w:rPr>
          <w:rFonts w:ascii="Times New Roman" w:eastAsia="Times New Roman" w:hAnsi="Times New Roman" w:cs="Times New Roman"/>
          <w:sz w:val="24"/>
          <w:szCs w:val="24"/>
        </w:rPr>
        <w:pict>
          <v:rect id="_x0000_i1034" style="width:0;height:.75pt" o:hralign="center" o:hrstd="t" o:hrnoshade="t" o:hr="t" fillcolor="#d4d4d4" stroked="f"/>
        </w:pict>
      </w:r>
    </w:p>
    <w:p w:rsidR="00E80AED" w:rsidRPr="00E80AED" w:rsidRDefault="00E80AED" w:rsidP="00E80AED">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E80AED">
        <w:rPr>
          <w:rFonts w:ascii="Helvetica" w:eastAsia="Times New Roman" w:hAnsi="Helvetica" w:cs="Times New Roman"/>
          <w:color w:val="610B4B"/>
          <w:sz w:val="32"/>
          <w:szCs w:val="32"/>
        </w:rPr>
        <w:lastRenderedPageBreak/>
        <w:t>11) If we want to return the character from a specific index which method is used?</w:t>
      </w:r>
    </w:p>
    <w:p w:rsidR="00E80AED" w:rsidRPr="00E80AED" w:rsidRDefault="00E80AED" w:rsidP="00E80AE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80AED">
        <w:rPr>
          <w:rFonts w:ascii="Verdana" w:eastAsia="Times New Roman" w:hAnsi="Verdana" w:cs="Times New Roman"/>
          <w:color w:val="000000"/>
          <w:sz w:val="20"/>
          <w:szCs w:val="20"/>
        </w:rPr>
        <w:t xml:space="preserve">The JavaScript string </w:t>
      </w:r>
      <w:proofErr w:type="gramStart"/>
      <w:r w:rsidRPr="00E80AED">
        <w:rPr>
          <w:rFonts w:ascii="Verdana" w:eastAsia="Times New Roman" w:hAnsi="Verdana" w:cs="Times New Roman"/>
          <w:color w:val="000000"/>
          <w:sz w:val="20"/>
          <w:szCs w:val="20"/>
        </w:rPr>
        <w:t>charAt(</w:t>
      </w:r>
      <w:proofErr w:type="gramEnd"/>
      <w:r w:rsidRPr="00E80AED">
        <w:rPr>
          <w:rFonts w:ascii="Verdana" w:eastAsia="Times New Roman" w:hAnsi="Verdana" w:cs="Times New Roman"/>
          <w:color w:val="000000"/>
          <w:sz w:val="20"/>
          <w:szCs w:val="20"/>
        </w:rPr>
        <w:t>) method is used to find out a char value present at the specified index. The index number starts from 0 and goes to n-1, where n is the length of the string. The index value can't be a negative, greater than or equal to the length of the string. For example:</w:t>
      </w:r>
    </w:p>
    <w:p w:rsidR="00E80AED" w:rsidRPr="00E80AED" w:rsidRDefault="00E80AED" w:rsidP="00E80AED">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E80AED">
        <w:rPr>
          <w:rFonts w:ascii="Verdana" w:eastAsia="Times New Roman" w:hAnsi="Verdana" w:cs="Times New Roman"/>
          <w:color w:val="000000"/>
          <w:sz w:val="20"/>
          <w:szCs w:val="20"/>
          <w:bdr w:val="none" w:sz="0" w:space="0" w:color="auto" w:frame="1"/>
        </w:rPr>
        <w:t>var </w:t>
      </w:r>
      <w:r w:rsidRPr="00E80AED">
        <w:rPr>
          <w:rFonts w:ascii="Verdana" w:eastAsia="Times New Roman" w:hAnsi="Verdana" w:cs="Times New Roman"/>
          <w:color w:val="FF0000"/>
          <w:sz w:val="20"/>
          <w:szCs w:val="20"/>
          <w:bdr w:val="none" w:sz="0" w:space="0" w:color="auto" w:frame="1"/>
        </w:rPr>
        <w:t>str</w:t>
      </w:r>
      <w:r w:rsidRPr="00E80AED">
        <w:rPr>
          <w:rFonts w:ascii="Verdana" w:eastAsia="Times New Roman" w:hAnsi="Verdana" w:cs="Times New Roman"/>
          <w:color w:val="000000"/>
          <w:sz w:val="20"/>
          <w:szCs w:val="20"/>
          <w:bdr w:val="none" w:sz="0" w:space="0" w:color="auto" w:frame="1"/>
        </w:rPr>
        <w:t>=</w:t>
      </w:r>
      <w:r w:rsidRPr="00E80AED">
        <w:rPr>
          <w:rFonts w:ascii="Verdana" w:eastAsia="Times New Roman" w:hAnsi="Verdana" w:cs="Times New Roman"/>
          <w:color w:val="0000FF"/>
          <w:sz w:val="20"/>
          <w:szCs w:val="20"/>
          <w:bdr w:val="none" w:sz="0" w:space="0" w:color="auto" w:frame="1"/>
        </w:rPr>
        <w:t>"Javatpoint"</w:t>
      </w:r>
      <w:r w:rsidRPr="00E80AED">
        <w:rPr>
          <w:rFonts w:ascii="Verdana" w:eastAsia="Times New Roman" w:hAnsi="Verdana" w:cs="Times New Roman"/>
          <w:color w:val="000000"/>
          <w:sz w:val="20"/>
          <w:szCs w:val="20"/>
          <w:bdr w:val="none" w:sz="0" w:space="0" w:color="auto" w:frame="1"/>
        </w:rPr>
        <w:t>;    </w:t>
      </w:r>
    </w:p>
    <w:p w:rsidR="00E80AED" w:rsidRPr="00E80AED" w:rsidRDefault="00E80AED" w:rsidP="00E80AED">
      <w:pPr>
        <w:numPr>
          <w:ilvl w:val="0"/>
          <w:numId w:val="34"/>
        </w:numPr>
        <w:shd w:val="clear" w:color="auto" w:fill="FFFFFF"/>
        <w:spacing w:after="120" w:line="315" w:lineRule="atLeast"/>
        <w:ind w:left="0"/>
        <w:rPr>
          <w:rFonts w:ascii="Verdana" w:eastAsia="Times New Roman" w:hAnsi="Verdana" w:cs="Times New Roman"/>
          <w:color w:val="000000"/>
          <w:sz w:val="20"/>
          <w:szCs w:val="20"/>
        </w:rPr>
      </w:pPr>
      <w:r w:rsidRPr="00E80AED">
        <w:rPr>
          <w:rFonts w:ascii="Verdana" w:eastAsia="Times New Roman" w:hAnsi="Verdana" w:cs="Times New Roman"/>
          <w:color w:val="000000"/>
          <w:sz w:val="20"/>
          <w:szCs w:val="20"/>
          <w:bdr w:val="none" w:sz="0" w:space="0" w:color="auto" w:frame="1"/>
        </w:rPr>
        <w:t>document.writeln(str.charAt(4));    </w:t>
      </w:r>
    </w:p>
    <w:p w:rsidR="00E80AED" w:rsidRPr="00E80AED" w:rsidRDefault="00E80AED" w:rsidP="00E80AED">
      <w:pPr>
        <w:spacing w:after="0" w:line="240" w:lineRule="auto"/>
        <w:rPr>
          <w:rFonts w:ascii="Times New Roman" w:eastAsia="Times New Roman" w:hAnsi="Times New Roman" w:cs="Times New Roman"/>
          <w:sz w:val="24"/>
          <w:szCs w:val="24"/>
        </w:rPr>
      </w:pPr>
      <w:r w:rsidRPr="00E80AED">
        <w:rPr>
          <w:rFonts w:ascii="Times New Roman" w:eastAsia="Times New Roman" w:hAnsi="Times New Roman" w:cs="Times New Roman"/>
          <w:sz w:val="24"/>
          <w:szCs w:val="24"/>
        </w:rPr>
        <w:pict>
          <v:rect id="_x0000_i1035" style="width:0;height:.75pt" o:hralign="center" o:hrstd="t" o:hrnoshade="t" o:hr="t" fillcolor="#d4d4d4" stroked="f"/>
        </w:pict>
      </w:r>
    </w:p>
    <w:p w:rsidR="00E80AED" w:rsidRPr="00E80AED" w:rsidRDefault="00E80AED" w:rsidP="00E80AED">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E80AED">
        <w:rPr>
          <w:rFonts w:ascii="Helvetica" w:eastAsia="Times New Roman" w:hAnsi="Helvetica" w:cs="Times New Roman"/>
          <w:color w:val="610B4B"/>
          <w:sz w:val="32"/>
          <w:szCs w:val="32"/>
        </w:rPr>
        <w:t>12) What is the difference between JavaScript and JScript?</w:t>
      </w:r>
    </w:p>
    <w:p w:rsidR="00E80AED" w:rsidRPr="00E80AED" w:rsidRDefault="00E80AED" w:rsidP="00E80AE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80AED">
        <w:rPr>
          <w:rFonts w:ascii="Verdana" w:eastAsia="Times New Roman" w:hAnsi="Verdana" w:cs="Times New Roman"/>
          <w:color w:val="000000"/>
          <w:sz w:val="20"/>
          <w:szCs w:val="20"/>
        </w:rPr>
        <w:t>Netscape provided the JavaScript language. Microsoft changed the name and called it JScript to avoid the trademark issue. In other words, you can say JScript is the same as JavaScript, but Microsoft provides it.</w:t>
      </w:r>
    </w:p>
    <w:p w:rsidR="00E80AED" w:rsidRPr="00E80AED" w:rsidRDefault="00E80AED" w:rsidP="00E80AED">
      <w:pPr>
        <w:spacing w:after="0" w:line="240" w:lineRule="auto"/>
        <w:rPr>
          <w:rFonts w:ascii="Times New Roman" w:eastAsia="Times New Roman" w:hAnsi="Times New Roman" w:cs="Times New Roman"/>
          <w:sz w:val="24"/>
          <w:szCs w:val="24"/>
        </w:rPr>
      </w:pPr>
      <w:r w:rsidRPr="00E80AED">
        <w:rPr>
          <w:rFonts w:ascii="Times New Roman" w:eastAsia="Times New Roman" w:hAnsi="Times New Roman" w:cs="Times New Roman"/>
          <w:sz w:val="24"/>
          <w:szCs w:val="24"/>
        </w:rPr>
        <w:pict>
          <v:rect id="_x0000_i1036" style="width:0;height:.75pt" o:hralign="center" o:hrstd="t" o:hrnoshade="t" o:hr="t" fillcolor="#d4d4d4" stroked="f"/>
        </w:pict>
      </w:r>
    </w:p>
    <w:p w:rsidR="00E80AED" w:rsidRPr="00E80AED" w:rsidRDefault="00E80AED" w:rsidP="00E80AED">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E80AED">
        <w:rPr>
          <w:rFonts w:ascii="Helvetica" w:eastAsia="Times New Roman" w:hAnsi="Helvetica" w:cs="Times New Roman"/>
          <w:color w:val="610B4B"/>
          <w:sz w:val="32"/>
          <w:szCs w:val="32"/>
        </w:rPr>
        <w:t>13) How to write a hello world example of JavaScript?</w:t>
      </w:r>
    </w:p>
    <w:p w:rsidR="00E80AED" w:rsidRPr="00E80AED" w:rsidRDefault="00E80AED" w:rsidP="00E80AE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80AED">
        <w:rPr>
          <w:rFonts w:ascii="Verdana" w:eastAsia="Times New Roman" w:hAnsi="Verdana" w:cs="Times New Roman"/>
          <w:color w:val="000000"/>
          <w:sz w:val="20"/>
          <w:szCs w:val="20"/>
        </w:rPr>
        <w:t>A simple example of JavaScript hello world is given below. You need to place it inside the body tag of HTML.</w:t>
      </w:r>
    </w:p>
    <w:p w:rsidR="00E80AED" w:rsidRPr="00E80AED" w:rsidRDefault="00E80AED" w:rsidP="00E80AED">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E80AED">
        <w:rPr>
          <w:rFonts w:ascii="Verdana" w:eastAsia="Times New Roman" w:hAnsi="Verdana" w:cs="Times New Roman"/>
          <w:b/>
          <w:bCs/>
          <w:color w:val="006699"/>
          <w:sz w:val="20"/>
          <w:szCs w:val="20"/>
          <w:bdr w:val="none" w:sz="0" w:space="0" w:color="auto" w:frame="1"/>
        </w:rPr>
        <w:t>&lt;script</w:t>
      </w:r>
      <w:r w:rsidRPr="00E80AED">
        <w:rPr>
          <w:rFonts w:ascii="Verdana" w:eastAsia="Times New Roman" w:hAnsi="Verdana" w:cs="Times New Roman"/>
          <w:color w:val="000000"/>
          <w:sz w:val="20"/>
          <w:szCs w:val="20"/>
          <w:bdr w:val="none" w:sz="0" w:space="0" w:color="auto" w:frame="1"/>
        </w:rPr>
        <w:t> </w:t>
      </w:r>
      <w:r w:rsidRPr="00E80AED">
        <w:rPr>
          <w:rFonts w:ascii="Verdana" w:eastAsia="Times New Roman" w:hAnsi="Verdana" w:cs="Times New Roman"/>
          <w:color w:val="FF0000"/>
          <w:sz w:val="20"/>
          <w:szCs w:val="20"/>
          <w:bdr w:val="none" w:sz="0" w:space="0" w:color="auto" w:frame="1"/>
        </w:rPr>
        <w:t>type</w:t>
      </w:r>
      <w:r w:rsidRPr="00E80AED">
        <w:rPr>
          <w:rFonts w:ascii="Verdana" w:eastAsia="Times New Roman" w:hAnsi="Verdana" w:cs="Times New Roman"/>
          <w:color w:val="000000"/>
          <w:sz w:val="20"/>
          <w:szCs w:val="20"/>
          <w:bdr w:val="none" w:sz="0" w:space="0" w:color="auto" w:frame="1"/>
        </w:rPr>
        <w:t>=</w:t>
      </w:r>
      <w:r w:rsidRPr="00E80AED">
        <w:rPr>
          <w:rFonts w:ascii="Verdana" w:eastAsia="Times New Roman" w:hAnsi="Verdana" w:cs="Times New Roman"/>
          <w:color w:val="0000FF"/>
          <w:sz w:val="20"/>
          <w:szCs w:val="20"/>
          <w:bdr w:val="none" w:sz="0" w:space="0" w:color="auto" w:frame="1"/>
        </w:rPr>
        <w:t>"text/javascript"</w:t>
      </w:r>
      <w:r w:rsidRPr="00E80AED">
        <w:rPr>
          <w:rFonts w:ascii="Verdana" w:eastAsia="Times New Roman" w:hAnsi="Verdana" w:cs="Times New Roman"/>
          <w:b/>
          <w:bCs/>
          <w:color w:val="006699"/>
          <w:sz w:val="20"/>
          <w:szCs w:val="20"/>
          <w:bdr w:val="none" w:sz="0" w:space="0" w:color="auto" w:frame="1"/>
        </w:rPr>
        <w:t>&gt;</w:t>
      </w:r>
      <w:r w:rsidRPr="00E80AED">
        <w:rPr>
          <w:rFonts w:ascii="Verdana" w:eastAsia="Times New Roman" w:hAnsi="Verdana" w:cs="Times New Roman"/>
          <w:color w:val="000000"/>
          <w:sz w:val="20"/>
          <w:szCs w:val="20"/>
          <w:bdr w:val="none" w:sz="0" w:space="0" w:color="auto" w:frame="1"/>
        </w:rPr>
        <w:t>  </w:t>
      </w:r>
    </w:p>
    <w:p w:rsidR="00E80AED" w:rsidRPr="00E80AED" w:rsidRDefault="00E80AED" w:rsidP="00E80AED">
      <w:pPr>
        <w:numPr>
          <w:ilvl w:val="0"/>
          <w:numId w:val="35"/>
        </w:numPr>
        <w:shd w:val="clear" w:color="auto" w:fill="FFFFFF"/>
        <w:spacing w:after="0" w:line="315" w:lineRule="atLeast"/>
        <w:ind w:left="0"/>
        <w:rPr>
          <w:rFonts w:ascii="Verdana" w:eastAsia="Times New Roman" w:hAnsi="Verdana" w:cs="Times New Roman"/>
          <w:color w:val="000000"/>
          <w:sz w:val="20"/>
          <w:szCs w:val="20"/>
        </w:rPr>
      </w:pPr>
      <w:proofErr w:type="gramStart"/>
      <w:r w:rsidRPr="00E80AED">
        <w:rPr>
          <w:rFonts w:ascii="Verdana" w:eastAsia="Times New Roman" w:hAnsi="Verdana" w:cs="Times New Roman"/>
          <w:color w:val="000000"/>
          <w:sz w:val="20"/>
          <w:szCs w:val="20"/>
          <w:bdr w:val="none" w:sz="0" w:space="0" w:color="auto" w:frame="1"/>
        </w:rPr>
        <w:t>document.write(</w:t>
      </w:r>
      <w:proofErr w:type="gramEnd"/>
      <w:r w:rsidRPr="00E80AED">
        <w:rPr>
          <w:rFonts w:ascii="Verdana" w:eastAsia="Times New Roman" w:hAnsi="Verdana" w:cs="Times New Roman"/>
          <w:color w:val="000000"/>
          <w:sz w:val="20"/>
          <w:szCs w:val="20"/>
          <w:bdr w:val="none" w:sz="0" w:space="0" w:color="auto" w:frame="1"/>
        </w:rPr>
        <w:t>"JavaScript Hello World!");  </w:t>
      </w:r>
    </w:p>
    <w:p w:rsidR="00E80AED" w:rsidRPr="00E80AED" w:rsidRDefault="00E80AED" w:rsidP="00E80AED">
      <w:pPr>
        <w:numPr>
          <w:ilvl w:val="0"/>
          <w:numId w:val="35"/>
        </w:numPr>
        <w:shd w:val="clear" w:color="auto" w:fill="FFFFFF"/>
        <w:spacing w:after="120" w:line="315" w:lineRule="atLeast"/>
        <w:ind w:left="0"/>
        <w:rPr>
          <w:rFonts w:ascii="Verdana" w:eastAsia="Times New Roman" w:hAnsi="Verdana" w:cs="Times New Roman"/>
          <w:color w:val="000000"/>
          <w:sz w:val="20"/>
          <w:szCs w:val="20"/>
        </w:rPr>
      </w:pPr>
      <w:r w:rsidRPr="00E80AED">
        <w:rPr>
          <w:rFonts w:ascii="Verdana" w:eastAsia="Times New Roman" w:hAnsi="Verdana" w:cs="Times New Roman"/>
          <w:b/>
          <w:bCs/>
          <w:color w:val="006699"/>
          <w:sz w:val="20"/>
          <w:szCs w:val="20"/>
          <w:bdr w:val="none" w:sz="0" w:space="0" w:color="auto" w:frame="1"/>
        </w:rPr>
        <w:t>&lt;/script&gt;</w:t>
      </w:r>
      <w:r w:rsidRPr="00E80AED">
        <w:rPr>
          <w:rFonts w:ascii="Verdana" w:eastAsia="Times New Roman" w:hAnsi="Verdana" w:cs="Times New Roman"/>
          <w:color w:val="000000"/>
          <w:sz w:val="20"/>
          <w:szCs w:val="20"/>
          <w:bdr w:val="none" w:sz="0" w:space="0" w:color="auto" w:frame="1"/>
        </w:rPr>
        <w:t>  </w:t>
      </w:r>
    </w:p>
    <w:p w:rsidR="00E80AED" w:rsidRPr="00E80AED" w:rsidRDefault="00E80AED" w:rsidP="00E80AED">
      <w:pPr>
        <w:spacing w:after="0" w:line="240" w:lineRule="auto"/>
        <w:rPr>
          <w:rFonts w:ascii="Times New Roman" w:eastAsia="Times New Roman" w:hAnsi="Times New Roman" w:cs="Times New Roman"/>
          <w:sz w:val="24"/>
          <w:szCs w:val="24"/>
        </w:rPr>
      </w:pPr>
      <w:hyperlink r:id="rId21" w:tgtFrame="_blank" w:history="1">
        <w:proofErr w:type="gramStart"/>
        <w:r w:rsidRPr="00E80AED">
          <w:rPr>
            <w:rFonts w:ascii="Verdana" w:eastAsia="Times New Roman" w:hAnsi="Verdana" w:cs="Times New Roman"/>
            <w:color w:val="008000"/>
            <w:sz w:val="20"/>
            <w:szCs w:val="20"/>
            <w:u w:val="single"/>
            <w:shd w:val="clear" w:color="auto" w:fill="FFFFFF"/>
          </w:rPr>
          <w:t>More details.</w:t>
        </w:r>
        <w:proofErr w:type="gramEnd"/>
      </w:hyperlink>
    </w:p>
    <w:p w:rsidR="00E80AED" w:rsidRPr="00E80AED" w:rsidRDefault="00E80AED" w:rsidP="00E80AED">
      <w:pPr>
        <w:spacing w:after="0" w:line="240" w:lineRule="auto"/>
        <w:rPr>
          <w:rFonts w:ascii="Times New Roman" w:eastAsia="Times New Roman" w:hAnsi="Times New Roman" w:cs="Times New Roman"/>
          <w:sz w:val="24"/>
          <w:szCs w:val="24"/>
        </w:rPr>
      </w:pPr>
      <w:r w:rsidRPr="00E80AED">
        <w:rPr>
          <w:rFonts w:ascii="Times New Roman" w:eastAsia="Times New Roman" w:hAnsi="Times New Roman" w:cs="Times New Roman"/>
          <w:sz w:val="24"/>
          <w:szCs w:val="24"/>
        </w:rPr>
        <w:pict>
          <v:rect id="_x0000_i1037" style="width:0;height:.75pt" o:hralign="center" o:hrstd="t" o:hrnoshade="t" o:hr="t" fillcolor="#d4d4d4" stroked="f"/>
        </w:pict>
      </w:r>
    </w:p>
    <w:p w:rsidR="00E80AED" w:rsidRPr="00E80AED" w:rsidRDefault="00E80AED" w:rsidP="00E80AED">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E80AED">
        <w:rPr>
          <w:rFonts w:ascii="Helvetica" w:eastAsia="Times New Roman" w:hAnsi="Helvetica" w:cs="Times New Roman"/>
          <w:color w:val="610B4B"/>
          <w:sz w:val="32"/>
          <w:szCs w:val="32"/>
        </w:rPr>
        <w:t>14) How to use external JavaScript file?</w:t>
      </w:r>
    </w:p>
    <w:p w:rsidR="00E80AED" w:rsidRPr="00E80AED" w:rsidRDefault="00E80AED" w:rsidP="00E80AE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80AED">
        <w:rPr>
          <w:rFonts w:ascii="Verdana" w:eastAsia="Times New Roman" w:hAnsi="Verdana" w:cs="Times New Roman"/>
          <w:color w:val="000000"/>
          <w:sz w:val="20"/>
          <w:szCs w:val="20"/>
        </w:rPr>
        <w:t xml:space="preserve">I am assuming that js file name is </w:t>
      </w:r>
      <w:proofErr w:type="gramStart"/>
      <w:r w:rsidRPr="00E80AED">
        <w:rPr>
          <w:rFonts w:ascii="Verdana" w:eastAsia="Times New Roman" w:hAnsi="Verdana" w:cs="Times New Roman"/>
          <w:color w:val="000000"/>
          <w:sz w:val="20"/>
          <w:szCs w:val="20"/>
        </w:rPr>
        <w:t>message.js,</w:t>
      </w:r>
      <w:proofErr w:type="gramEnd"/>
      <w:r w:rsidRPr="00E80AED">
        <w:rPr>
          <w:rFonts w:ascii="Verdana" w:eastAsia="Times New Roman" w:hAnsi="Verdana" w:cs="Times New Roman"/>
          <w:color w:val="000000"/>
          <w:sz w:val="20"/>
          <w:szCs w:val="20"/>
        </w:rPr>
        <w:t xml:space="preserve"> place the following script tag inside the head tag.</w:t>
      </w:r>
    </w:p>
    <w:p w:rsidR="00E80AED" w:rsidRPr="00E80AED" w:rsidRDefault="00E80AED" w:rsidP="00E80AED">
      <w:pPr>
        <w:numPr>
          <w:ilvl w:val="0"/>
          <w:numId w:val="36"/>
        </w:numPr>
        <w:shd w:val="clear" w:color="auto" w:fill="FFFFFF"/>
        <w:spacing w:after="120" w:line="315" w:lineRule="atLeast"/>
        <w:ind w:left="0"/>
        <w:rPr>
          <w:rFonts w:ascii="Verdana" w:eastAsia="Times New Roman" w:hAnsi="Verdana" w:cs="Times New Roman"/>
          <w:color w:val="000000"/>
          <w:sz w:val="20"/>
          <w:szCs w:val="20"/>
        </w:rPr>
      </w:pPr>
      <w:r w:rsidRPr="00E80AED">
        <w:rPr>
          <w:rFonts w:ascii="Verdana" w:eastAsia="Times New Roman" w:hAnsi="Verdana" w:cs="Times New Roman"/>
          <w:b/>
          <w:bCs/>
          <w:color w:val="006699"/>
          <w:sz w:val="20"/>
          <w:szCs w:val="20"/>
          <w:bdr w:val="none" w:sz="0" w:space="0" w:color="auto" w:frame="1"/>
        </w:rPr>
        <w:t>&lt;script</w:t>
      </w:r>
      <w:r w:rsidRPr="00E80AED">
        <w:rPr>
          <w:rFonts w:ascii="Verdana" w:eastAsia="Times New Roman" w:hAnsi="Verdana" w:cs="Times New Roman"/>
          <w:color w:val="000000"/>
          <w:sz w:val="20"/>
          <w:szCs w:val="20"/>
          <w:bdr w:val="none" w:sz="0" w:space="0" w:color="auto" w:frame="1"/>
        </w:rPr>
        <w:t> </w:t>
      </w:r>
      <w:r w:rsidRPr="00E80AED">
        <w:rPr>
          <w:rFonts w:ascii="Verdana" w:eastAsia="Times New Roman" w:hAnsi="Verdana" w:cs="Times New Roman"/>
          <w:color w:val="FF0000"/>
          <w:sz w:val="20"/>
          <w:szCs w:val="20"/>
          <w:bdr w:val="none" w:sz="0" w:space="0" w:color="auto" w:frame="1"/>
        </w:rPr>
        <w:t>type</w:t>
      </w:r>
      <w:r w:rsidRPr="00E80AED">
        <w:rPr>
          <w:rFonts w:ascii="Verdana" w:eastAsia="Times New Roman" w:hAnsi="Verdana" w:cs="Times New Roman"/>
          <w:color w:val="000000"/>
          <w:sz w:val="20"/>
          <w:szCs w:val="20"/>
          <w:bdr w:val="none" w:sz="0" w:space="0" w:color="auto" w:frame="1"/>
        </w:rPr>
        <w:t>=</w:t>
      </w:r>
      <w:r w:rsidRPr="00E80AED">
        <w:rPr>
          <w:rFonts w:ascii="Verdana" w:eastAsia="Times New Roman" w:hAnsi="Verdana" w:cs="Times New Roman"/>
          <w:color w:val="0000FF"/>
          <w:sz w:val="20"/>
          <w:szCs w:val="20"/>
          <w:bdr w:val="none" w:sz="0" w:space="0" w:color="auto" w:frame="1"/>
        </w:rPr>
        <w:t>"text/javascript"</w:t>
      </w:r>
      <w:r w:rsidRPr="00E80AED">
        <w:rPr>
          <w:rFonts w:ascii="Verdana" w:eastAsia="Times New Roman" w:hAnsi="Verdana" w:cs="Times New Roman"/>
          <w:color w:val="000000"/>
          <w:sz w:val="20"/>
          <w:szCs w:val="20"/>
          <w:bdr w:val="none" w:sz="0" w:space="0" w:color="auto" w:frame="1"/>
        </w:rPr>
        <w:t> </w:t>
      </w:r>
      <w:r w:rsidRPr="00E80AED">
        <w:rPr>
          <w:rFonts w:ascii="Verdana" w:eastAsia="Times New Roman" w:hAnsi="Verdana" w:cs="Times New Roman"/>
          <w:color w:val="FF0000"/>
          <w:sz w:val="20"/>
          <w:szCs w:val="20"/>
          <w:bdr w:val="none" w:sz="0" w:space="0" w:color="auto" w:frame="1"/>
        </w:rPr>
        <w:t>src</w:t>
      </w:r>
      <w:r w:rsidRPr="00E80AED">
        <w:rPr>
          <w:rFonts w:ascii="Verdana" w:eastAsia="Times New Roman" w:hAnsi="Verdana" w:cs="Times New Roman"/>
          <w:color w:val="000000"/>
          <w:sz w:val="20"/>
          <w:szCs w:val="20"/>
          <w:bdr w:val="none" w:sz="0" w:space="0" w:color="auto" w:frame="1"/>
        </w:rPr>
        <w:t>=</w:t>
      </w:r>
      <w:r w:rsidRPr="00E80AED">
        <w:rPr>
          <w:rFonts w:ascii="Verdana" w:eastAsia="Times New Roman" w:hAnsi="Verdana" w:cs="Times New Roman"/>
          <w:color w:val="0000FF"/>
          <w:sz w:val="20"/>
          <w:szCs w:val="20"/>
          <w:bdr w:val="none" w:sz="0" w:space="0" w:color="auto" w:frame="1"/>
        </w:rPr>
        <w:t>"message.js"</w:t>
      </w:r>
      <w:r w:rsidRPr="00E80AED">
        <w:rPr>
          <w:rFonts w:ascii="Verdana" w:eastAsia="Times New Roman" w:hAnsi="Verdana" w:cs="Times New Roman"/>
          <w:b/>
          <w:bCs/>
          <w:color w:val="006699"/>
          <w:sz w:val="20"/>
          <w:szCs w:val="20"/>
          <w:bdr w:val="none" w:sz="0" w:space="0" w:color="auto" w:frame="1"/>
        </w:rPr>
        <w:t>&gt;&lt;/script&gt;</w:t>
      </w:r>
      <w:r w:rsidRPr="00E80AED">
        <w:rPr>
          <w:rFonts w:ascii="Verdana" w:eastAsia="Times New Roman" w:hAnsi="Verdana" w:cs="Times New Roman"/>
          <w:color w:val="000000"/>
          <w:sz w:val="20"/>
          <w:szCs w:val="20"/>
          <w:bdr w:val="none" w:sz="0" w:space="0" w:color="auto" w:frame="1"/>
        </w:rPr>
        <w:t>  </w:t>
      </w:r>
    </w:p>
    <w:p w:rsidR="00E80AED" w:rsidRPr="00E80AED" w:rsidRDefault="00E80AED" w:rsidP="00E80AED">
      <w:pPr>
        <w:spacing w:after="0" w:line="240" w:lineRule="auto"/>
        <w:rPr>
          <w:rFonts w:ascii="Times New Roman" w:eastAsia="Times New Roman" w:hAnsi="Times New Roman" w:cs="Times New Roman"/>
          <w:sz w:val="24"/>
          <w:szCs w:val="24"/>
        </w:rPr>
      </w:pPr>
      <w:hyperlink r:id="rId22" w:tgtFrame="_blank" w:history="1">
        <w:proofErr w:type="gramStart"/>
        <w:r w:rsidRPr="00E80AED">
          <w:rPr>
            <w:rFonts w:ascii="Verdana" w:eastAsia="Times New Roman" w:hAnsi="Verdana" w:cs="Times New Roman"/>
            <w:color w:val="008000"/>
            <w:sz w:val="20"/>
            <w:szCs w:val="20"/>
            <w:u w:val="single"/>
            <w:shd w:val="clear" w:color="auto" w:fill="FFFFFF"/>
          </w:rPr>
          <w:t>More details.</w:t>
        </w:r>
        <w:proofErr w:type="gramEnd"/>
      </w:hyperlink>
    </w:p>
    <w:p w:rsidR="00E80AED" w:rsidRPr="00E80AED" w:rsidRDefault="00E80AED" w:rsidP="00E80AED">
      <w:pPr>
        <w:spacing w:after="0" w:line="240" w:lineRule="auto"/>
        <w:rPr>
          <w:rFonts w:ascii="Times New Roman" w:eastAsia="Times New Roman" w:hAnsi="Times New Roman" w:cs="Times New Roman"/>
          <w:sz w:val="24"/>
          <w:szCs w:val="24"/>
        </w:rPr>
      </w:pPr>
      <w:r w:rsidRPr="00E80AED">
        <w:rPr>
          <w:rFonts w:ascii="Times New Roman" w:eastAsia="Times New Roman" w:hAnsi="Times New Roman" w:cs="Times New Roman"/>
          <w:sz w:val="24"/>
          <w:szCs w:val="24"/>
        </w:rPr>
        <w:pict>
          <v:rect id="_x0000_i1038" style="width:0;height:.75pt" o:hralign="center" o:hrstd="t" o:hrnoshade="t" o:hr="t" fillcolor="#d4d4d4" stroked="f"/>
        </w:pict>
      </w:r>
    </w:p>
    <w:p w:rsidR="00E80AED" w:rsidRPr="00E80AED" w:rsidRDefault="00E80AED" w:rsidP="00E80AED">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E80AED">
        <w:rPr>
          <w:rFonts w:ascii="Helvetica" w:eastAsia="Times New Roman" w:hAnsi="Helvetica" w:cs="Times New Roman"/>
          <w:color w:val="610B4B"/>
          <w:sz w:val="32"/>
          <w:szCs w:val="32"/>
        </w:rPr>
        <w:t>15) Is JavaScript case sensitive language?</w:t>
      </w:r>
    </w:p>
    <w:p w:rsidR="00E80AED" w:rsidRPr="00E80AED" w:rsidRDefault="00E80AED" w:rsidP="00E80AE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80AED">
        <w:rPr>
          <w:rFonts w:ascii="Verdana" w:eastAsia="Times New Roman" w:hAnsi="Verdana" w:cs="Times New Roman"/>
          <w:color w:val="000000"/>
          <w:sz w:val="20"/>
          <w:szCs w:val="20"/>
        </w:rPr>
        <w:t>Yes, JavaScript is a case sensitive language. For example:</w:t>
      </w:r>
    </w:p>
    <w:p w:rsidR="00E80AED" w:rsidRPr="00E80AED" w:rsidRDefault="00E80AED" w:rsidP="00E80AED">
      <w:pPr>
        <w:numPr>
          <w:ilvl w:val="0"/>
          <w:numId w:val="37"/>
        </w:numPr>
        <w:shd w:val="clear" w:color="auto" w:fill="FFFFFF"/>
        <w:spacing w:after="0" w:line="315" w:lineRule="atLeast"/>
        <w:ind w:left="0"/>
        <w:rPr>
          <w:rFonts w:ascii="Verdana" w:eastAsia="Times New Roman" w:hAnsi="Verdana" w:cs="Times New Roman"/>
          <w:color w:val="000000"/>
          <w:sz w:val="20"/>
          <w:szCs w:val="20"/>
        </w:rPr>
      </w:pPr>
      <w:r w:rsidRPr="00E80AED">
        <w:rPr>
          <w:rFonts w:ascii="Verdana" w:eastAsia="Times New Roman" w:hAnsi="Verdana" w:cs="Times New Roman"/>
          <w:color w:val="000000"/>
          <w:sz w:val="20"/>
          <w:szCs w:val="20"/>
          <w:bdr w:val="none" w:sz="0" w:space="0" w:color="auto" w:frame="1"/>
        </w:rPr>
        <w:lastRenderedPageBreak/>
        <w:t>Var </w:t>
      </w:r>
      <w:r w:rsidRPr="00E80AED">
        <w:rPr>
          <w:rFonts w:ascii="Verdana" w:eastAsia="Times New Roman" w:hAnsi="Verdana" w:cs="Times New Roman"/>
          <w:color w:val="FF0000"/>
          <w:sz w:val="20"/>
          <w:szCs w:val="20"/>
          <w:bdr w:val="none" w:sz="0" w:space="0" w:color="auto" w:frame="1"/>
        </w:rPr>
        <w:t>msg</w:t>
      </w:r>
      <w:r w:rsidRPr="00E80AED">
        <w:rPr>
          <w:rFonts w:ascii="Verdana" w:eastAsia="Times New Roman" w:hAnsi="Verdana" w:cs="Times New Roman"/>
          <w:color w:val="000000"/>
          <w:sz w:val="20"/>
          <w:szCs w:val="20"/>
          <w:bdr w:val="none" w:sz="0" w:space="0" w:color="auto" w:frame="1"/>
        </w:rPr>
        <w:t> = </w:t>
      </w:r>
      <w:r w:rsidRPr="00E80AED">
        <w:rPr>
          <w:rFonts w:ascii="Verdana" w:eastAsia="Times New Roman" w:hAnsi="Verdana" w:cs="Times New Roman"/>
          <w:color w:val="0000FF"/>
          <w:sz w:val="20"/>
          <w:szCs w:val="20"/>
          <w:bdr w:val="none" w:sz="0" w:space="0" w:color="auto" w:frame="1"/>
        </w:rPr>
        <w:t>"JavaScript is a case-sensitive language"</w:t>
      </w:r>
      <w:r w:rsidRPr="00E80AED">
        <w:rPr>
          <w:rFonts w:ascii="Verdana" w:eastAsia="Times New Roman" w:hAnsi="Verdana" w:cs="Times New Roman"/>
          <w:color w:val="000000"/>
          <w:sz w:val="20"/>
          <w:szCs w:val="20"/>
          <w:bdr w:val="none" w:sz="0" w:space="0" w:color="auto" w:frame="1"/>
        </w:rPr>
        <w:t>; //Here, var should be used to declare a variable  </w:t>
      </w:r>
    </w:p>
    <w:p w:rsidR="00E80AED" w:rsidRPr="00E80AED" w:rsidRDefault="00E80AED" w:rsidP="00E80AED">
      <w:pPr>
        <w:numPr>
          <w:ilvl w:val="0"/>
          <w:numId w:val="37"/>
        </w:numPr>
        <w:shd w:val="clear" w:color="auto" w:fill="FFFFFF"/>
        <w:spacing w:after="0" w:line="315" w:lineRule="atLeast"/>
        <w:ind w:left="0"/>
        <w:rPr>
          <w:rFonts w:ascii="Verdana" w:eastAsia="Times New Roman" w:hAnsi="Verdana" w:cs="Times New Roman"/>
          <w:color w:val="000000"/>
          <w:sz w:val="20"/>
          <w:szCs w:val="20"/>
        </w:rPr>
      </w:pPr>
      <w:r w:rsidRPr="00E80AED">
        <w:rPr>
          <w:rFonts w:ascii="Verdana" w:eastAsia="Times New Roman" w:hAnsi="Verdana" w:cs="Times New Roman"/>
          <w:color w:val="000000"/>
          <w:sz w:val="20"/>
          <w:szCs w:val="20"/>
          <w:bdr w:val="none" w:sz="0" w:space="0" w:color="auto" w:frame="1"/>
        </w:rPr>
        <w:t>function display()   </w:t>
      </w:r>
    </w:p>
    <w:p w:rsidR="00E80AED" w:rsidRPr="00E80AED" w:rsidRDefault="00E80AED" w:rsidP="00E80AED">
      <w:pPr>
        <w:numPr>
          <w:ilvl w:val="0"/>
          <w:numId w:val="37"/>
        </w:numPr>
        <w:shd w:val="clear" w:color="auto" w:fill="FFFFFF"/>
        <w:spacing w:after="0" w:line="315" w:lineRule="atLeast"/>
        <w:ind w:left="0"/>
        <w:rPr>
          <w:rFonts w:ascii="Verdana" w:eastAsia="Times New Roman" w:hAnsi="Verdana" w:cs="Times New Roman"/>
          <w:color w:val="000000"/>
          <w:sz w:val="20"/>
          <w:szCs w:val="20"/>
        </w:rPr>
      </w:pPr>
      <w:r w:rsidRPr="00E80AED">
        <w:rPr>
          <w:rFonts w:ascii="Verdana" w:eastAsia="Times New Roman" w:hAnsi="Verdana" w:cs="Times New Roman"/>
          <w:color w:val="000000"/>
          <w:sz w:val="20"/>
          <w:szCs w:val="20"/>
          <w:bdr w:val="none" w:sz="0" w:space="0" w:color="auto" w:frame="1"/>
        </w:rPr>
        <w:t>{  </w:t>
      </w:r>
    </w:p>
    <w:p w:rsidR="00E80AED" w:rsidRPr="00E80AED" w:rsidRDefault="00E80AED" w:rsidP="00E80AED">
      <w:pPr>
        <w:numPr>
          <w:ilvl w:val="0"/>
          <w:numId w:val="37"/>
        </w:numPr>
        <w:shd w:val="clear" w:color="auto" w:fill="FFFFFF"/>
        <w:spacing w:after="0" w:line="315" w:lineRule="atLeast"/>
        <w:ind w:left="0"/>
        <w:rPr>
          <w:rFonts w:ascii="Verdana" w:eastAsia="Times New Roman" w:hAnsi="Verdana" w:cs="Times New Roman"/>
          <w:color w:val="000000"/>
          <w:sz w:val="20"/>
          <w:szCs w:val="20"/>
        </w:rPr>
      </w:pPr>
      <w:proofErr w:type="gramStart"/>
      <w:r w:rsidRPr="00E80AED">
        <w:rPr>
          <w:rFonts w:ascii="Verdana" w:eastAsia="Times New Roman" w:hAnsi="Verdana" w:cs="Times New Roman"/>
          <w:color w:val="000000"/>
          <w:sz w:val="20"/>
          <w:szCs w:val="20"/>
          <w:bdr w:val="none" w:sz="0" w:space="0" w:color="auto" w:frame="1"/>
        </w:rPr>
        <w:t>document.writeln(</w:t>
      </w:r>
      <w:proofErr w:type="gramEnd"/>
      <w:r w:rsidRPr="00E80AED">
        <w:rPr>
          <w:rFonts w:ascii="Verdana" w:eastAsia="Times New Roman" w:hAnsi="Verdana" w:cs="Times New Roman"/>
          <w:color w:val="000000"/>
          <w:sz w:val="20"/>
          <w:szCs w:val="20"/>
          <w:bdr w:val="none" w:sz="0" w:space="0" w:color="auto" w:frame="1"/>
        </w:rPr>
        <w:t>msg); // It will not display the result.  </w:t>
      </w:r>
    </w:p>
    <w:p w:rsidR="00E80AED" w:rsidRPr="00E80AED" w:rsidRDefault="00E80AED" w:rsidP="00E80AED">
      <w:pPr>
        <w:numPr>
          <w:ilvl w:val="0"/>
          <w:numId w:val="37"/>
        </w:numPr>
        <w:shd w:val="clear" w:color="auto" w:fill="FFFFFF"/>
        <w:spacing w:after="0" w:line="315" w:lineRule="atLeast"/>
        <w:ind w:left="0"/>
        <w:rPr>
          <w:rFonts w:ascii="Verdana" w:eastAsia="Times New Roman" w:hAnsi="Verdana" w:cs="Times New Roman"/>
          <w:color w:val="000000"/>
          <w:sz w:val="20"/>
          <w:szCs w:val="20"/>
        </w:rPr>
      </w:pPr>
      <w:r w:rsidRPr="00E80AED">
        <w:rPr>
          <w:rFonts w:ascii="Verdana" w:eastAsia="Times New Roman" w:hAnsi="Verdana" w:cs="Times New Roman"/>
          <w:color w:val="000000"/>
          <w:sz w:val="20"/>
          <w:szCs w:val="20"/>
          <w:bdr w:val="none" w:sz="0" w:space="0" w:color="auto" w:frame="1"/>
        </w:rPr>
        <w:t>}   </w:t>
      </w:r>
    </w:p>
    <w:p w:rsidR="00E80AED" w:rsidRPr="00E80AED" w:rsidRDefault="00E80AED" w:rsidP="00E80AED">
      <w:pPr>
        <w:numPr>
          <w:ilvl w:val="0"/>
          <w:numId w:val="37"/>
        </w:numPr>
        <w:shd w:val="clear" w:color="auto" w:fill="FFFFFF"/>
        <w:spacing w:after="120" w:line="315" w:lineRule="atLeast"/>
        <w:ind w:left="0"/>
        <w:rPr>
          <w:rFonts w:ascii="Verdana" w:eastAsia="Times New Roman" w:hAnsi="Verdana" w:cs="Times New Roman"/>
          <w:color w:val="000000"/>
          <w:sz w:val="20"/>
          <w:szCs w:val="20"/>
        </w:rPr>
      </w:pPr>
      <w:r w:rsidRPr="00E80AED">
        <w:rPr>
          <w:rFonts w:ascii="Verdana" w:eastAsia="Times New Roman" w:hAnsi="Verdana" w:cs="Times New Roman"/>
          <w:color w:val="000000"/>
          <w:sz w:val="20"/>
          <w:szCs w:val="20"/>
          <w:bdr w:val="none" w:sz="0" w:space="0" w:color="auto" w:frame="1"/>
        </w:rPr>
        <w:t>display();  </w:t>
      </w:r>
    </w:p>
    <w:p w:rsidR="00E80AED" w:rsidRPr="00E80AED" w:rsidRDefault="00E80AED" w:rsidP="00E80AED">
      <w:pPr>
        <w:spacing w:after="0" w:line="240" w:lineRule="auto"/>
        <w:rPr>
          <w:rFonts w:ascii="Times New Roman" w:eastAsia="Times New Roman" w:hAnsi="Times New Roman" w:cs="Times New Roman"/>
          <w:sz w:val="24"/>
          <w:szCs w:val="24"/>
        </w:rPr>
      </w:pPr>
      <w:r w:rsidRPr="00E80AED">
        <w:rPr>
          <w:rFonts w:ascii="Times New Roman" w:eastAsia="Times New Roman" w:hAnsi="Times New Roman" w:cs="Times New Roman"/>
          <w:sz w:val="24"/>
          <w:szCs w:val="24"/>
        </w:rPr>
        <w:pict>
          <v:rect id="_x0000_i1039" style="width:0;height:.75pt" o:hralign="center" o:hrstd="t" o:hrnoshade="t" o:hr="t" fillcolor="#d4d4d4" stroked="f"/>
        </w:pict>
      </w:r>
    </w:p>
    <w:p w:rsidR="00E80AED" w:rsidRPr="00E80AED" w:rsidRDefault="00E80AED" w:rsidP="00E80AED">
      <w:pPr>
        <w:shd w:val="clear" w:color="auto" w:fill="FFFFFF"/>
        <w:spacing w:before="100" w:beforeAutospacing="1" w:after="100" w:afterAutospacing="1" w:line="312" w:lineRule="atLeast"/>
        <w:outlineLvl w:val="2"/>
        <w:rPr>
          <w:ins w:id="2" w:author="Unknown"/>
          <w:rFonts w:ascii="Helvetica" w:eastAsia="Times New Roman" w:hAnsi="Helvetica" w:cs="Times New Roman"/>
          <w:color w:val="610B4B"/>
          <w:sz w:val="32"/>
          <w:szCs w:val="32"/>
        </w:rPr>
      </w:pPr>
      <w:ins w:id="3" w:author="Unknown">
        <w:r w:rsidRPr="00E80AED">
          <w:rPr>
            <w:rFonts w:ascii="Helvetica" w:eastAsia="Times New Roman" w:hAnsi="Helvetica" w:cs="Times New Roman"/>
            <w:color w:val="610B4B"/>
            <w:sz w:val="32"/>
            <w:szCs w:val="32"/>
          </w:rPr>
          <w:t>16) What is BOM?</w:t>
        </w:r>
      </w:ins>
    </w:p>
    <w:p w:rsidR="00E80AED" w:rsidRPr="00E80AED" w:rsidRDefault="00E80AED" w:rsidP="00E80AED">
      <w:pPr>
        <w:shd w:val="clear" w:color="auto" w:fill="FFFFFF"/>
        <w:spacing w:before="100" w:beforeAutospacing="1" w:after="100" w:afterAutospacing="1" w:line="240" w:lineRule="auto"/>
        <w:rPr>
          <w:ins w:id="4" w:author="Unknown"/>
          <w:rFonts w:ascii="Verdana" w:eastAsia="Times New Roman" w:hAnsi="Verdana" w:cs="Times New Roman"/>
          <w:color w:val="000000"/>
          <w:sz w:val="20"/>
          <w:szCs w:val="20"/>
        </w:rPr>
      </w:pPr>
      <w:ins w:id="5" w:author="Unknown">
        <w:r w:rsidRPr="00E80AED">
          <w:rPr>
            <w:rFonts w:ascii="Verdana" w:eastAsia="Times New Roman" w:hAnsi="Verdana" w:cs="Times New Roman"/>
            <w:b/>
            <w:bCs/>
            <w:color w:val="000000"/>
            <w:sz w:val="20"/>
            <w:szCs w:val="20"/>
          </w:rPr>
          <w:t>BOM</w:t>
        </w:r>
        <w:r w:rsidRPr="00E80AED">
          <w:rPr>
            <w:rFonts w:ascii="Verdana" w:eastAsia="Times New Roman" w:hAnsi="Verdana" w:cs="Times New Roman"/>
            <w:color w:val="000000"/>
            <w:sz w:val="20"/>
            <w:szCs w:val="20"/>
          </w:rPr>
          <w:t> stands for </w:t>
        </w:r>
        <w:r w:rsidRPr="00E80AED">
          <w:rPr>
            <w:rFonts w:ascii="Verdana" w:eastAsia="Times New Roman" w:hAnsi="Verdana" w:cs="Times New Roman"/>
            <w:i/>
            <w:iCs/>
            <w:color w:val="000000"/>
            <w:sz w:val="20"/>
            <w:szCs w:val="20"/>
          </w:rPr>
          <w:t>Browser Object Model</w:t>
        </w:r>
        <w:r w:rsidRPr="00E80AED">
          <w:rPr>
            <w:rFonts w:ascii="Verdana" w:eastAsia="Times New Roman" w:hAnsi="Verdana" w:cs="Times New Roman"/>
            <w:color w:val="000000"/>
            <w:sz w:val="20"/>
            <w:szCs w:val="20"/>
          </w:rPr>
          <w:t xml:space="preserve">. It provides interaction with the browser. The default object of a browser is a window. </w:t>
        </w:r>
        <w:proofErr w:type="gramStart"/>
        <w:r w:rsidRPr="00E80AED">
          <w:rPr>
            <w:rFonts w:ascii="Verdana" w:eastAsia="Times New Roman" w:hAnsi="Verdana" w:cs="Times New Roman"/>
            <w:color w:val="000000"/>
            <w:sz w:val="20"/>
            <w:szCs w:val="20"/>
          </w:rPr>
          <w:t>So, you can call all the functions of the window by specifying the window or directly.</w:t>
        </w:r>
        <w:proofErr w:type="gramEnd"/>
        <w:r w:rsidRPr="00E80AED">
          <w:rPr>
            <w:rFonts w:ascii="Verdana" w:eastAsia="Times New Roman" w:hAnsi="Verdana" w:cs="Times New Roman"/>
            <w:color w:val="000000"/>
            <w:sz w:val="20"/>
            <w:szCs w:val="20"/>
          </w:rPr>
          <w:t xml:space="preserve"> The window object provides various properties like document, history, screen, navigator, location, innerHeight, innerWidth,</w:t>
        </w:r>
      </w:ins>
    </w:p>
    <w:p w:rsidR="00E80AED" w:rsidRPr="00E80AED" w:rsidRDefault="00E80AED" w:rsidP="00E80AED">
      <w:pPr>
        <w:spacing w:after="0" w:line="240" w:lineRule="auto"/>
        <w:rPr>
          <w:ins w:id="6" w:author="Unknown"/>
          <w:rFonts w:ascii="Times New Roman" w:eastAsia="Times New Roman" w:hAnsi="Times New Roman" w:cs="Times New Roman"/>
          <w:sz w:val="24"/>
          <w:szCs w:val="24"/>
        </w:rPr>
      </w:pPr>
      <w:ins w:id="7" w:author="Unknown">
        <w:r w:rsidRPr="00E80AED">
          <w:rPr>
            <w:rFonts w:ascii="Times New Roman" w:eastAsia="Times New Roman" w:hAnsi="Times New Roman" w:cs="Times New Roman"/>
            <w:noProof/>
            <w:sz w:val="24"/>
            <w:szCs w:val="24"/>
          </w:rPr>
          <w:drawing>
            <wp:inline distT="0" distB="0" distL="0" distR="0" wp14:anchorId="4B9A2591" wp14:editId="739FFACC">
              <wp:extent cx="8067675" cy="2609850"/>
              <wp:effectExtent l="0" t="0" r="9525" b="0"/>
              <wp:docPr id="10" name="Picture 10" descr="javascript object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javascript object mode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067675" cy="2609850"/>
                      </a:xfrm>
                      <a:prstGeom prst="rect">
                        <a:avLst/>
                      </a:prstGeom>
                      <a:noFill/>
                      <a:ln>
                        <a:noFill/>
                      </a:ln>
                    </pic:spPr>
                  </pic:pic>
                </a:graphicData>
              </a:graphic>
            </wp:inline>
          </w:drawing>
        </w:r>
        <w:r w:rsidRPr="00E80AED">
          <w:rPr>
            <w:rFonts w:ascii="Times New Roman" w:eastAsia="Times New Roman" w:hAnsi="Times New Roman" w:cs="Times New Roman"/>
            <w:sz w:val="24"/>
            <w:szCs w:val="24"/>
          </w:rPr>
          <w:fldChar w:fldCharType="begin"/>
        </w:r>
        <w:r w:rsidRPr="00E80AED">
          <w:rPr>
            <w:rFonts w:ascii="Times New Roman" w:eastAsia="Times New Roman" w:hAnsi="Times New Roman" w:cs="Times New Roman"/>
            <w:sz w:val="24"/>
            <w:szCs w:val="24"/>
          </w:rPr>
          <w:instrText xml:space="preserve"> HYPERLINK "https://www.javatpoint.com/browser-object-model" \t "_blank" </w:instrText>
        </w:r>
        <w:r w:rsidRPr="00E80AED">
          <w:rPr>
            <w:rFonts w:ascii="Times New Roman" w:eastAsia="Times New Roman" w:hAnsi="Times New Roman" w:cs="Times New Roman"/>
            <w:sz w:val="24"/>
            <w:szCs w:val="24"/>
          </w:rPr>
          <w:fldChar w:fldCharType="separate"/>
        </w:r>
        <w:r w:rsidRPr="00E80AED">
          <w:rPr>
            <w:rFonts w:ascii="Verdana" w:eastAsia="Times New Roman" w:hAnsi="Verdana" w:cs="Times New Roman"/>
            <w:color w:val="008000"/>
            <w:sz w:val="20"/>
            <w:szCs w:val="20"/>
            <w:u w:val="single"/>
            <w:shd w:val="clear" w:color="auto" w:fill="FFFFFF"/>
          </w:rPr>
          <w:t>More Details: Browser Object Model</w:t>
        </w:r>
        <w:r w:rsidRPr="00E80AED">
          <w:rPr>
            <w:rFonts w:ascii="Times New Roman" w:eastAsia="Times New Roman" w:hAnsi="Times New Roman" w:cs="Times New Roman"/>
            <w:sz w:val="24"/>
            <w:szCs w:val="24"/>
          </w:rPr>
          <w:fldChar w:fldCharType="end"/>
        </w:r>
      </w:ins>
    </w:p>
    <w:p w:rsidR="00E80AED" w:rsidRPr="00E80AED" w:rsidRDefault="00E80AED" w:rsidP="00E80AED">
      <w:pPr>
        <w:spacing w:after="0" w:line="240" w:lineRule="auto"/>
        <w:rPr>
          <w:ins w:id="8" w:author="Unknown"/>
          <w:rFonts w:ascii="Times New Roman" w:eastAsia="Times New Roman" w:hAnsi="Times New Roman" w:cs="Times New Roman"/>
          <w:sz w:val="24"/>
          <w:szCs w:val="24"/>
        </w:rPr>
      </w:pPr>
      <w:ins w:id="9" w:author="Unknown">
        <w:r w:rsidRPr="00E80AED">
          <w:rPr>
            <w:rFonts w:ascii="Times New Roman" w:eastAsia="Times New Roman" w:hAnsi="Times New Roman" w:cs="Times New Roman"/>
            <w:sz w:val="24"/>
            <w:szCs w:val="24"/>
          </w:rPr>
          <w:pict>
            <v:rect id="_x0000_i1040" style="width:0;height:.75pt" o:hralign="center" o:hrstd="t" o:hrnoshade="t" o:hr="t" fillcolor="#d4d4d4" stroked="f"/>
          </w:pict>
        </w:r>
      </w:ins>
    </w:p>
    <w:p w:rsidR="00E80AED" w:rsidRPr="00E80AED" w:rsidRDefault="00E80AED" w:rsidP="00E80AED">
      <w:pPr>
        <w:shd w:val="clear" w:color="auto" w:fill="FFFFFF"/>
        <w:spacing w:before="100" w:beforeAutospacing="1" w:after="100" w:afterAutospacing="1" w:line="312" w:lineRule="atLeast"/>
        <w:outlineLvl w:val="2"/>
        <w:rPr>
          <w:ins w:id="10" w:author="Unknown"/>
          <w:rFonts w:ascii="Helvetica" w:eastAsia="Times New Roman" w:hAnsi="Helvetica" w:cs="Times New Roman"/>
          <w:color w:val="610B4B"/>
          <w:sz w:val="32"/>
          <w:szCs w:val="32"/>
        </w:rPr>
      </w:pPr>
      <w:ins w:id="11" w:author="Unknown">
        <w:r w:rsidRPr="00E80AED">
          <w:rPr>
            <w:rFonts w:ascii="Helvetica" w:eastAsia="Times New Roman" w:hAnsi="Helvetica" w:cs="Times New Roman"/>
            <w:color w:val="610B4B"/>
            <w:sz w:val="32"/>
            <w:szCs w:val="32"/>
          </w:rPr>
          <w:t>17) What is DOM? What is the use of document object?</w:t>
        </w:r>
      </w:ins>
    </w:p>
    <w:p w:rsidR="00E80AED" w:rsidRPr="00E80AED" w:rsidRDefault="00E80AED" w:rsidP="00E80AED">
      <w:pPr>
        <w:shd w:val="clear" w:color="auto" w:fill="FFFFFF"/>
        <w:spacing w:before="100" w:beforeAutospacing="1" w:after="100" w:afterAutospacing="1" w:line="240" w:lineRule="auto"/>
        <w:rPr>
          <w:ins w:id="12" w:author="Unknown"/>
          <w:rFonts w:ascii="Verdana" w:eastAsia="Times New Roman" w:hAnsi="Verdana" w:cs="Times New Roman"/>
          <w:color w:val="000000"/>
          <w:sz w:val="20"/>
          <w:szCs w:val="20"/>
        </w:rPr>
      </w:pPr>
      <w:ins w:id="13" w:author="Unknown">
        <w:r w:rsidRPr="00E80AED">
          <w:rPr>
            <w:rFonts w:ascii="Verdana" w:eastAsia="Times New Roman" w:hAnsi="Verdana" w:cs="Times New Roman"/>
            <w:b/>
            <w:bCs/>
            <w:color w:val="000000"/>
            <w:sz w:val="20"/>
            <w:szCs w:val="20"/>
          </w:rPr>
          <w:t>DOM</w:t>
        </w:r>
        <w:r w:rsidRPr="00E80AED">
          <w:rPr>
            <w:rFonts w:ascii="Verdana" w:eastAsia="Times New Roman" w:hAnsi="Verdana" w:cs="Times New Roman"/>
            <w:color w:val="000000"/>
            <w:sz w:val="20"/>
            <w:szCs w:val="20"/>
          </w:rPr>
          <w:t> stands for </w:t>
        </w:r>
        <w:r w:rsidRPr="00E80AED">
          <w:rPr>
            <w:rFonts w:ascii="Verdana" w:eastAsia="Times New Roman" w:hAnsi="Verdana" w:cs="Times New Roman"/>
            <w:i/>
            <w:iCs/>
            <w:color w:val="000000"/>
            <w:sz w:val="20"/>
            <w:szCs w:val="20"/>
          </w:rPr>
          <w:t>Document Object Model</w:t>
        </w:r>
        <w:r w:rsidRPr="00E80AED">
          <w:rPr>
            <w:rFonts w:ascii="Verdana" w:eastAsia="Times New Roman" w:hAnsi="Verdana" w:cs="Times New Roman"/>
            <w:color w:val="000000"/>
            <w:sz w:val="20"/>
            <w:szCs w:val="20"/>
          </w:rPr>
          <w:t>. A document object represents the HTML document. It can be used to access and change the content of HTML.</w:t>
        </w:r>
      </w:ins>
    </w:p>
    <w:p w:rsidR="00E80AED" w:rsidRPr="00E80AED" w:rsidRDefault="00E80AED" w:rsidP="00E80AED">
      <w:pPr>
        <w:spacing w:after="0" w:line="240" w:lineRule="auto"/>
        <w:rPr>
          <w:ins w:id="14" w:author="Unknown"/>
          <w:rFonts w:ascii="Times New Roman" w:eastAsia="Times New Roman" w:hAnsi="Times New Roman" w:cs="Times New Roman"/>
          <w:sz w:val="24"/>
          <w:szCs w:val="24"/>
        </w:rPr>
      </w:pPr>
      <w:ins w:id="15" w:author="Unknown">
        <w:r w:rsidRPr="00E80AED">
          <w:rPr>
            <w:rFonts w:ascii="Times New Roman" w:eastAsia="Times New Roman" w:hAnsi="Times New Roman" w:cs="Times New Roman"/>
            <w:sz w:val="24"/>
            <w:szCs w:val="24"/>
          </w:rPr>
          <w:fldChar w:fldCharType="begin"/>
        </w:r>
        <w:r w:rsidRPr="00E80AED">
          <w:rPr>
            <w:rFonts w:ascii="Times New Roman" w:eastAsia="Times New Roman" w:hAnsi="Times New Roman" w:cs="Times New Roman"/>
            <w:sz w:val="24"/>
            <w:szCs w:val="24"/>
          </w:rPr>
          <w:instrText xml:space="preserve"> HYPERLINK "https://www.javatpoint.com/document-object-model" \t "_blank" </w:instrText>
        </w:r>
        <w:r w:rsidRPr="00E80AED">
          <w:rPr>
            <w:rFonts w:ascii="Times New Roman" w:eastAsia="Times New Roman" w:hAnsi="Times New Roman" w:cs="Times New Roman"/>
            <w:sz w:val="24"/>
            <w:szCs w:val="24"/>
          </w:rPr>
          <w:fldChar w:fldCharType="separate"/>
        </w:r>
        <w:r w:rsidRPr="00E80AED">
          <w:rPr>
            <w:rFonts w:ascii="Verdana" w:eastAsia="Times New Roman" w:hAnsi="Verdana" w:cs="Times New Roman"/>
            <w:color w:val="008000"/>
            <w:sz w:val="20"/>
            <w:szCs w:val="20"/>
            <w:u w:val="single"/>
            <w:shd w:val="clear" w:color="auto" w:fill="FFFFFF"/>
          </w:rPr>
          <w:t>More Details: Document Object Model</w:t>
        </w:r>
        <w:r w:rsidRPr="00E80AED">
          <w:rPr>
            <w:rFonts w:ascii="Times New Roman" w:eastAsia="Times New Roman" w:hAnsi="Times New Roman" w:cs="Times New Roman"/>
            <w:sz w:val="24"/>
            <w:szCs w:val="24"/>
          </w:rPr>
          <w:fldChar w:fldCharType="end"/>
        </w:r>
      </w:ins>
    </w:p>
    <w:p w:rsidR="00E80AED" w:rsidRPr="00E80AED" w:rsidRDefault="00E80AED" w:rsidP="00E80AED">
      <w:pPr>
        <w:spacing w:after="0" w:line="240" w:lineRule="auto"/>
        <w:rPr>
          <w:ins w:id="16" w:author="Unknown"/>
          <w:rFonts w:ascii="Times New Roman" w:eastAsia="Times New Roman" w:hAnsi="Times New Roman" w:cs="Times New Roman"/>
          <w:sz w:val="24"/>
          <w:szCs w:val="24"/>
        </w:rPr>
      </w:pPr>
      <w:ins w:id="17" w:author="Unknown">
        <w:r w:rsidRPr="00E80AED">
          <w:rPr>
            <w:rFonts w:ascii="Times New Roman" w:eastAsia="Times New Roman" w:hAnsi="Times New Roman" w:cs="Times New Roman"/>
            <w:sz w:val="24"/>
            <w:szCs w:val="24"/>
          </w:rPr>
          <w:pict>
            <v:rect id="_x0000_i1041" style="width:0;height:.75pt" o:hralign="center" o:hrstd="t" o:hrnoshade="t" o:hr="t" fillcolor="#d4d4d4" stroked="f"/>
          </w:pict>
        </w:r>
      </w:ins>
    </w:p>
    <w:p w:rsidR="00E80AED" w:rsidRPr="00E80AED" w:rsidRDefault="00E80AED" w:rsidP="00E80AED">
      <w:pPr>
        <w:shd w:val="clear" w:color="auto" w:fill="FFFFFF"/>
        <w:spacing w:before="100" w:beforeAutospacing="1" w:after="100" w:afterAutospacing="1" w:line="312" w:lineRule="atLeast"/>
        <w:outlineLvl w:val="2"/>
        <w:rPr>
          <w:ins w:id="18" w:author="Unknown"/>
          <w:rFonts w:ascii="Helvetica" w:eastAsia="Times New Roman" w:hAnsi="Helvetica" w:cs="Times New Roman"/>
          <w:color w:val="610B4B"/>
          <w:sz w:val="32"/>
          <w:szCs w:val="32"/>
        </w:rPr>
      </w:pPr>
      <w:ins w:id="19" w:author="Unknown">
        <w:r w:rsidRPr="00E80AED">
          <w:rPr>
            <w:rFonts w:ascii="Helvetica" w:eastAsia="Times New Roman" w:hAnsi="Helvetica" w:cs="Times New Roman"/>
            <w:color w:val="610B4B"/>
            <w:sz w:val="32"/>
            <w:szCs w:val="32"/>
          </w:rPr>
          <w:t>18) What is the use of window object?</w:t>
        </w:r>
      </w:ins>
    </w:p>
    <w:p w:rsidR="00E80AED" w:rsidRPr="00E80AED" w:rsidRDefault="00E80AED" w:rsidP="00E80AED">
      <w:pPr>
        <w:shd w:val="clear" w:color="auto" w:fill="FFFFFF"/>
        <w:spacing w:before="100" w:beforeAutospacing="1" w:after="100" w:afterAutospacing="1" w:line="240" w:lineRule="auto"/>
        <w:rPr>
          <w:ins w:id="20" w:author="Unknown"/>
          <w:rFonts w:ascii="Verdana" w:eastAsia="Times New Roman" w:hAnsi="Verdana" w:cs="Times New Roman"/>
          <w:color w:val="000000"/>
          <w:sz w:val="20"/>
          <w:szCs w:val="20"/>
        </w:rPr>
      </w:pPr>
      <w:ins w:id="21" w:author="Unknown">
        <w:r w:rsidRPr="00E80AED">
          <w:rPr>
            <w:rFonts w:ascii="Verdana" w:eastAsia="Times New Roman" w:hAnsi="Verdana" w:cs="Times New Roman"/>
            <w:color w:val="000000"/>
            <w:sz w:val="20"/>
            <w:szCs w:val="20"/>
          </w:rPr>
          <w:lastRenderedPageBreak/>
          <w:t>The window object is created automatically by the browser that represents a window of a browser. It is not an object of JavaScript. It is a browser object.</w:t>
        </w:r>
      </w:ins>
    </w:p>
    <w:p w:rsidR="00E80AED" w:rsidRPr="00E80AED" w:rsidRDefault="00E80AED" w:rsidP="00E80AED">
      <w:pPr>
        <w:shd w:val="clear" w:color="auto" w:fill="FFFFFF"/>
        <w:spacing w:before="100" w:beforeAutospacing="1" w:after="100" w:afterAutospacing="1" w:line="240" w:lineRule="auto"/>
        <w:rPr>
          <w:ins w:id="22" w:author="Unknown"/>
          <w:rFonts w:ascii="Verdana" w:eastAsia="Times New Roman" w:hAnsi="Verdana" w:cs="Times New Roman"/>
          <w:color w:val="000000"/>
          <w:sz w:val="20"/>
          <w:szCs w:val="20"/>
        </w:rPr>
      </w:pPr>
      <w:ins w:id="23" w:author="Unknown">
        <w:r w:rsidRPr="00E80AED">
          <w:rPr>
            <w:rFonts w:ascii="Verdana" w:eastAsia="Times New Roman" w:hAnsi="Verdana" w:cs="Times New Roman"/>
            <w:color w:val="000000"/>
            <w:sz w:val="20"/>
            <w:szCs w:val="20"/>
          </w:rPr>
          <w:t>The window object is used to display the popup dialog box. Let's see with description.</w:t>
        </w:r>
      </w:ins>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07"/>
        <w:gridCol w:w="10828"/>
      </w:tblGrid>
      <w:tr w:rsidR="00E80AED" w:rsidRPr="00E80AED" w:rsidTr="00E80AED">
        <w:tc>
          <w:tcPr>
            <w:tcW w:w="0" w:type="auto"/>
            <w:shd w:val="clear" w:color="auto" w:fill="C7CCBE"/>
            <w:tcMar>
              <w:top w:w="180" w:type="dxa"/>
              <w:left w:w="180" w:type="dxa"/>
              <w:bottom w:w="180" w:type="dxa"/>
              <w:right w:w="180" w:type="dxa"/>
            </w:tcMar>
            <w:hideMark/>
          </w:tcPr>
          <w:p w:rsidR="00E80AED" w:rsidRPr="00E80AED" w:rsidRDefault="00E80AED" w:rsidP="00E80AED">
            <w:pPr>
              <w:spacing w:after="0" w:line="240" w:lineRule="auto"/>
              <w:rPr>
                <w:rFonts w:ascii="Times New Roman" w:eastAsia="Times New Roman" w:hAnsi="Times New Roman" w:cs="Times New Roman"/>
                <w:b/>
                <w:bCs/>
                <w:color w:val="000000"/>
                <w:sz w:val="26"/>
                <w:szCs w:val="26"/>
              </w:rPr>
            </w:pPr>
            <w:r w:rsidRPr="00E80AED">
              <w:rPr>
                <w:rFonts w:ascii="Times New Roman" w:eastAsia="Times New Roman" w:hAnsi="Times New Roman" w:cs="Times New Roman"/>
                <w:b/>
                <w:bCs/>
                <w:color w:val="000000"/>
                <w:sz w:val="26"/>
                <w:szCs w:val="26"/>
              </w:rPr>
              <w:t>Method</w:t>
            </w:r>
          </w:p>
        </w:tc>
        <w:tc>
          <w:tcPr>
            <w:tcW w:w="0" w:type="auto"/>
            <w:shd w:val="clear" w:color="auto" w:fill="C7CCBE"/>
            <w:tcMar>
              <w:top w:w="180" w:type="dxa"/>
              <w:left w:w="180" w:type="dxa"/>
              <w:bottom w:w="180" w:type="dxa"/>
              <w:right w:w="180" w:type="dxa"/>
            </w:tcMar>
            <w:hideMark/>
          </w:tcPr>
          <w:p w:rsidR="00E80AED" w:rsidRPr="00E80AED" w:rsidRDefault="00E80AED" w:rsidP="00E80AED">
            <w:pPr>
              <w:spacing w:after="0" w:line="240" w:lineRule="auto"/>
              <w:rPr>
                <w:rFonts w:ascii="Times New Roman" w:eastAsia="Times New Roman" w:hAnsi="Times New Roman" w:cs="Times New Roman"/>
                <w:b/>
                <w:bCs/>
                <w:color w:val="000000"/>
                <w:sz w:val="26"/>
                <w:szCs w:val="26"/>
              </w:rPr>
            </w:pPr>
            <w:r w:rsidRPr="00E80AED">
              <w:rPr>
                <w:rFonts w:ascii="Times New Roman" w:eastAsia="Times New Roman" w:hAnsi="Times New Roman" w:cs="Times New Roman"/>
                <w:b/>
                <w:bCs/>
                <w:color w:val="000000"/>
                <w:sz w:val="26"/>
                <w:szCs w:val="26"/>
              </w:rPr>
              <w:t>Description</w:t>
            </w:r>
          </w:p>
        </w:tc>
      </w:tr>
      <w:tr w:rsidR="00E80AED" w:rsidRPr="00E80AED" w:rsidTr="00E80AE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0AED" w:rsidRPr="00E80AED" w:rsidRDefault="00E80AED" w:rsidP="00E80AED">
            <w:pPr>
              <w:spacing w:after="0" w:line="345" w:lineRule="atLeast"/>
              <w:ind w:left="300"/>
              <w:rPr>
                <w:rFonts w:ascii="Verdana" w:eastAsia="Times New Roman" w:hAnsi="Verdana" w:cs="Times New Roman"/>
                <w:color w:val="000000"/>
                <w:sz w:val="20"/>
                <w:szCs w:val="20"/>
              </w:rPr>
            </w:pPr>
            <w:r w:rsidRPr="00E80AED">
              <w:rPr>
                <w:rFonts w:ascii="Verdana" w:eastAsia="Times New Roman" w:hAnsi="Verdana" w:cs="Times New Roman"/>
                <w:color w:val="000000"/>
                <w:sz w:val="20"/>
                <w:szCs w:val="20"/>
              </w:rPr>
              <w:t>alert()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0AED" w:rsidRPr="00E80AED" w:rsidRDefault="00E80AED" w:rsidP="00E80AED">
            <w:pPr>
              <w:spacing w:after="0" w:line="345" w:lineRule="atLeast"/>
              <w:ind w:left="300"/>
              <w:rPr>
                <w:rFonts w:ascii="Verdana" w:eastAsia="Times New Roman" w:hAnsi="Verdana" w:cs="Times New Roman"/>
                <w:color w:val="000000"/>
                <w:sz w:val="20"/>
                <w:szCs w:val="20"/>
              </w:rPr>
            </w:pPr>
            <w:proofErr w:type="gramStart"/>
            <w:r w:rsidRPr="00E80AED">
              <w:rPr>
                <w:rFonts w:ascii="Verdana" w:eastAsia="Times New Roman" w:hAnsi="Verdana" w:cs="Times New Roman"/>
                <w:color w:val="000000"/>
                <w:sz w:val="20"/>
                <w:szCs w:val="20"/>
              </w:rPr>
              <w:t>displays</w:t>
            </w:r>
            <w:proofErr w:type="gramEnd"/>
            <w:r w:rsidRPr="00E80AED">
              <w:rPr>
                <w:rFonts w:ascii="Verdana" w:eastAsia="Times New Roman" w:hAnsi="Verdana" w:cs="Times New Roman"/>
                <w:color w:val="000000"/>
                <w:sz w:val="20"/>
                <w:szCs w:val="20"/>
              </w:rPr>
              <w:t xml:space="preserve"> the alert box containing the message with ok button.</w:t>
            </w:r>
          </w:p>
        </w:tc>
      </w:tr>
      <w:tr w:rsidR="00E80AED" w:rsidRPr="00E80AED" w:rsidTr="00E80AE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0AED" w:rsidRPr="00E80AED" w:rsidRDefault="00E80AED" w:rsidP="00E80AED">
            <w:pPr>
              <w:spacing w:after="0" w:line="345" w:lineRule="atLeast"/>
              <w:ind w:left="300"/>
              <w:rPr>
                <w:rFonts w:ascii="Verdana" w:eastAsia="Times New Roman" w:hAnsi="Verdana" w:cs="Times New Roman"/>
                <w:color w:val="000000"/>
                <w:sz w:val="20"/>
                <w:szCs w:val="20"/>
              </w:rPr>
            </w:pPr>
            <w:r w:rsidRPr="00E80AED">
              <w:rPr>
                <w:rFonts w:ascii="Verdana" w:eastAsia="Times New Roman" w:hAnsi="Verdana" w:cs="Times New Roman"/>
                <w:color w:val="000000"/>
                <w:sz w:val="20"/>
                <w:szCs w:val="20"/>
              </w:rPr>
              <w:t>confirm()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0AED" w:rsidRPr="00E80AED" w:rsidRDefault="00E80AED" w:rsidP="00E80AED">
            <w:pPr>
              <w:spacing w:after="0" w:line="345" w:lineRule="atLeast"/>
              <w:ind w:left="300"/>
              <w:rPr>
                <w:rFonts w:ascii="Verdana" w:eastAsia="Times New Roman" w:hAnsi="Verdana" w:cs="Times New Roman"/>
                <w:color w:val="000000"/>
                <w:sz w:val="20"/>
                <w:szCs w:val="20"/>
              </w:rPr>
            </w:pPr>
            <w:proofErr w:type="gramStart"/>
            <w:r w:rsidRPr="00E80AED">
              <w:rPr>
                <w:rFonts w:ascii="Verdana" w:eastAsia="Times New Roman" w:hAnsi="Verdana" w:cs="Times New Roman"/>
                <w:color w:val="000000"/>
                <w:sz w:val="20"/>
                <w:szCs w:val="20"/>
              </w:rPr>
              <w:t>displays</w:t>
            </w:r>
            <w:proofErr w:type="gramEnd"/>
            <w:r w:rsidRPr="00E80AED">
              <w:rPr>
                <w:rFonts w:ascii="Verdana" w:eastAsia="Times New Roman" w:hAnsi="Verdana" w:cs="Times New Roman"/>
                <w:color w:val="000000"/>
                <w:sz w:val="20"/>
                <w:szCs w:val="20"/>
              </w:rPr>
              <w:t xml:space="preserve"> the confirm dialog box containing the message with ok and cancel button.</w:t>
            </w:r>
          </w:p>
        </w:tc>
      </w:tr>
      <w:tr w:rsidR="00E80AED" w:rsidRPr="00E80AED" w:rsidTr="00E80AE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0AED" w:rsidRPr="00E80AED" w:rsidRDefault="00E80AED" w:rsidP="00E80AED">
            <w:pPr>
              <w:spacing w:after="0" w:line="345" w:lineRule="atLeast"/>
              <w:ind w:left="300"/>
              <w:rPr>
                <w:rFonts w:ascii="Verdana" w:eastAsia="Times New Roman" w:hAnsi="Verdana" w:cs="Times New Roman"/>
                <w:color w:val="000000"/>
                <w:sz w:val="20"/>
                <w:szCs w:val="20"/>
              </w:rPr>
            </w:pPr>
            <w:r w:rsidRPr="00E80AED">
              <w:rPr>
                <w:rFonts w:ascii="Verdana" w:eastAsia="Times New Roman" w:hAnsi="Verdana" w:cs="Times New Roman"/>
                <w:color w:val="000000"/>
                <w:sz w:val="20"/>
                <w:szCs w:val="20"/>
              </w:rPr>
              <w:t>prompt()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0AED" w:rsidRPr="00E80AED" w:rsidRDefault="00E80AED" w:rsidP="00E80AED">
            <w:pPr>
              <w:spacing w:after="0" w:line="345" w:lineRule="atLeast"/>
              <w:ind w:left="300"/>
              <w:rPr>
                <w:rFonts w:ascii="Verdana" w:eastAsia="Times New Roman" w:hAnsi="Verdana" w:cs="Times New Roman"/>
                <w:color w:val="000000"/>
                <w:sz w:val="20"/>
                <w:szCs w:val="20"/>
              </w:rPr>
            </w:pPr>
            <w:proofErr w:type="gramStart"/>
            <w:r w:rsidRPr="00E80AED">
              <w:rPr>
                <w:rFonts w:ascii="Verdana" w:eastAsia="Times New Roman" w:hAnsi="Verdana" w:cs="Times New Roman"/>
                <w:color w:val="000000"/>
                <w:sz w:val="20"/>
                <w:szCs w:val="20"/>
              </w:rPr>
              <w:t>displays</w:t>
            </w:r>
            <w:proofErr w:type="gramEnd"/>
            <w:r w:rsidRPr="00E80AED">
              <w:rPr>
                <w:rFonts w:ascii="Verdana" w:eastAsia="Times New Roman" w:hAnsi="Verdana" w:cs="Times New Roman"/>
                <w:color w:val="000000"/>
                <w:sz w:val="20"/>
                <w:szCs w:val="20"/>
              </w:rPr>
              <w:t xml:space="preserve"> a dialog box to get input from the user.</w:t>
            </w:r>
          </w:p>
        </w:tc>
      </w:tr>
      <w:tr w:rsidR="00E80AED" w:rsidRPr="00E80AED" w:rsidTr="00E80AE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0AED" w:rsidRPr="00E80AED" w:rsidRDefault="00E80AED" w:rsidP="00E80AED">
            <w:pPr>
              <w:spacing w:after="0" w:line="345" w:lineRule="atLeast"/>
              <w:ind w:left="300"/>
              <w:rPr>
                <w:rFonts w:ascii="Verdana" w:eastAsia="Times New Roman" w:hAnsi="Verdana" w:cs="Times New Roman"/>
                <w:color w:val="000000"/>
                <w:sz w:val="20"/>
                <w:szCs w:val="20"/>
              </w:rPr>
            </w:pPr>
            <w:r w:rsidRPr="00E80AED">
              <w:rPr>
                <w:rFonts w:ascii="Verdana" w:eastAsia="Times New Roman" w:hAnsi="Verdana" w:cs="Times New Roman"/>
                <w:color w:val="000000"/>
                <w:sz w:val="20"/>
                <w:szCs w:val="20"/>
              </w:rPr>
              <w:t>open()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0AED" w:rsidRPr="00E80AED" w:rsidRDefault="00E80AED" w:rsidP="00E80AED">
            <w:pPr>
              <w:spacing w:after="0" w:line="345" w:lineRule="atLeast"/>
              <w:ind w:left="300"/>
              <w:rPr>
                <w:rFonts w:ascii="Verdana" w:eastAsia="Times New Roman" w:hAnsi="Verdana" w:cs="Times New Roman"/>
                <w:color w:val="000000"/>
                <w:sz w:val="20"/>
                <w:szCs w:val="20"/>
              </w:rPr>
            </w:pPr>
            <w:proofErr w:type="gramStart"/>
            <w:r w:rsidRPr="00E80AED">
              <w:rPr>
                <w:rFonts w:ascii="Verdana" w:eastAsia="Times New Roman" w:hAnsi="Verdana" w:cs="Times New Roman"/>
                <w:color w:val="000000"/>
                <w:sz w:val="20"/>
                <w:szCs w:val="20"/>
              </w:rPr>
              <w:t>opens</w:t>
            </w:r>
            <w:proofErr w:type="gramEnd"/>
            <w:r w:rsidRPr="00E80AED">
              <w:rPr>
                <w:rFonts w:ascii="Verdana" w:eastAsia="Times New Roman" w:hAnsi="Verdana" w:cs="Times New Roman"/>
                <w:color w:val="000000"/>
                <w:sz w:val="20"/>
                <w:szCs w:val="20"/>
              </w:rPr>
              <w:t xml:space="preserve"> the new window.</w:t>
            </w:r>
          </w:p>
        </w:tc>
      </w:tr>
      <w:tr w:rsidR="00E80AED" w:rsidRPr="00E80AED" w:rsidTr="00E80AE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0AED" w:rsidRPr="00E80AED" w:rsidRDefault="00E80AED" w:rsidP="00E80AED">
            <w:pPr>
              <w:spacing w:after="0" w:line="345" w:lineRule="atLeast"/>
              <w:ind w:left="300"/>
              <w:rPr>
                <w:rFonts w:ascii="Verdana" w:eastAsia="Times New Roman" w:hAnsi="Verdana" w:cs="Times New Roman"/>
                <w:color w:val="000000"/>
                <w:sz w:val="20"/>
                <w:szCs w:val="20"/>
              </w:rPr>
            </w:pPr>
            <w:r w:rsidRPr="00E80AED">
              <w:rPr>
                <w:rFonts w:ascii="Verdana" w:eastAsia="Times New Roman" w:hAnsi="Verdana" w:cs="Times New Roman"/>
                <w:color w:val="000000"/>
                <w:sz w:val="20"/>
                <w:szCs w:val="20"/>
              </w:rPr>
              <w:t>close()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0AED" w:rsidRPr="00E80AED" w:rsidRDefault="00E80AED" w:rsidP="00E80AED">
            <w:pPr>
              <w:spacing w:after="0" w:line="345" w:lineRule="atLeast"/>
              <w:ind w:left="300"/>
              <w:rPr>
                <w:rFonts w:ascii="Verdana" w:eastAsia="Times New Roman" w:hAnsi="Verdana" w:cs="Times New Roman"/>
                <w:color w:val="000000"/>
                <w:sz w:val="20"/>
                <w:szCs w:val="20"/>
              </w:rPr>
            </w:pPr>
            <w:proofErr w:type="gramStart"/>
            <w:r w:rsidRPr="00E80AED">
              <w:rPr>
                <w:rFonts w:ascii="Verdana" w:eastAsia="Times New Roman" w:hAnsi="Verdana" w:cs="Times New Roman"/>
                <w:color w:val="000000"/>
                <w:sz w:val="20"/>
                <w:szCs w:val="20"/>
              </w:rPr>
              <w:t>closes</w:t>
            </w:r>
            <w:proofErr w:type="gramEnd"/>
            <w:r w:rsidRPr="00E80AED">
              <w:rPr>
                <w:rFonts w:ascii="Verdana" w:eastAsia="Times New Roman" w:hAnsi="Verdana" w:cs="Times New Roman"/>
                <w:color w:val="000000"/>
                <w:sz w:val="20"/>
                <w:szCs w:val="20"/>
              </w:rPr>
              <w:t xml:space="preserve"> the current window.</w:t>
            </w:r>
          </w:p>
        </w:tc>
      </w:tr>
      <w:tr w:rsidR="00E80AED" w:rsidRPr="00E80AED" w:rsidTr="00E80AE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0AED" w:rsidRPr="00E80AED" w:rsidRDefault="00E80AED" w:rsidP="00E80AED">
            <w:pPr>
              <w:spacing w:after="0" w:line="345" w:lineRule="atLeast"/>
              <w:ind w:left="300"/>
              <w:rPr>
                <w:rFonts w:ascii="Verdana" w:eastAsia="Times New Roman" w:hAnsi="Verdana" w:cs="Times New Roman"/>
                <w:color w:val="000000"/>
                <w:sz w:val="20"/>
                <w:szCs w:val="20"/>
              </w:rPr>
            </w:pPr>
            <w:r w:rsidRPr="00E80AED">
              <w:rPr>
                <w:rFonts w:ascii="Verdana" w:eastAsia="Times New Roman" w:hAnsi="Verdana" w:cs="Times New Roman"/>
                <w:color w:val="000000"/>
                <w:sz w:val="20"/>
                <w:szCs w:val="20"/>
              </w:rPr>
              <w:t>setTimeout()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0AED" w:rsidRPr="00E80AED" w:rsidRDefault="00E80AED" w:rsidP="00E80AED">
            <w:pPr>
              <w:spacing w:after="0" w:line="345" w:lineRule="atLeast"/>
              <w:ind w:left="300"/>
              <w:rPr>
                <w:rFonts w:ascii="Verdana" w:eastAsia="Times New Roman" w:hAnsi="Verdana" w:cs="Times New Roman"/>
                <w:color w:val="000000"/>
                <w:sz w:val="20"/>
                <w:szCs w:val="20"/>
              </w:rPr>
            </w:pPr>
            <w:proofErr w:type="gramStart"/>
            <w:r w:rsidRPr="00E80AED">
              <w:rPr>
                <w:rFonts w:ascii="Verdana" w:eastAsia="Times New Roman" w:hAnsi="Verdana" w:cs="Times New Roman"/>
                <w:color w:val="000000"/>
                <w:sz w:val="20"/>
                <w:szCs w:val="20"/>
              </w:rPr>
              <w:t>performs</w:t>
            </w:r>
            <w:proofErr w:type="gramEnd"/>
            <w:r w:rsidRPr="00E80AED">
              <w:rPr>
                <w:rFonts w:ascii="Verdana" w:eastAsia="Times New Roman" w:hAnsi="Verdana" w:cs="Times New Roman"/>
                <w:color w:val="000000"/>
                <w:sz w:val="20"/>
                <w:szCs w:val="20"/>
              </w:rPr>
              <w:t xml:space="preserve"> the action after specified time like calling function, evaluating expressions.</w:t>
            </w:r>
          </w:p>
        </w:tc>
      </w:tr>
    </w:tbl>
    <w:p w:rsidR="00E80AED" w:rsidRPr="00E80AED" w:rsidRDefault="00E80AED" w:rsidP="00E80AED">
      <w:pPr>
        <w:spacing w:after="0" w:line="240" w:lineRule="auto"/>
        <w:rPr>
          <w:ins w:id="24" w:author="Unknown"/>
          <w:rFonts w:ascii="Times New Roman" w:eastAsia="Times New Roman" w:hAnsi="Times New Roman" w:cs="Times New Roman"/>
          <w:sz w:val="24"/>
          <w:szCs w:val="24"/>
        </w:rPr>
      </w:pPr>
      <w:ins w:id="25" w:author="Unknown">
        <w:r w:rsidRPr="00E80AED">
          <w:rPr>
            <w:rFonts w:ascii="Times New Roman" w:eastAsia="Times New Roman" w:hAnsi="Times New Roman" w:cs="Times New Roman"/>
            <w:sz w:val="24"/>
            <w:szCs w:val="24"/>
          </w:rPr>
          <w:fldChar w:fldCharType="begin"/>
        </w:r>
        <w:r w:rsidRPr="00E80AED">
          <w:rPr>
            <w:rFonts w:ascii="Times New Roman" w:eastAsia="Times New Roman" w:hAnsi="Times New Roman" w:cs="Times New Roman"/>
            <w:sz w:val="24"/>
            <w:szCs w:val="24"/>
          </w:rPr>
          <w:instrText xml:space="preserve"> HYPERLINK "https://www.javatpoint.com/window-object" \t "_blank" </w:instrText>
        </w:r>
        <w:r w:rsidRPr="00E80AED">
          <w:rPr>
            <w:rFonts w:ascii="Times New Roman" w:eastAsia="Times New Roman" w:hAnsi="Times New Roman" w:cs="Times New Roman"/>
            <w:sz w:val="24"/>
            <w:szCs w:val="24"/>
          </w:rPr>
          <w:fldChar w:fldCharType="separate"/>
        </w:r>
        <w:proofErr w:type="gramStart"/>
        <w:r w:rsidRPr="00E80AED">
          <w:rPr>
            <w:rFonts w:ascii="Verdana" w:eastAsia="Times New Roman" w:hAnsi="Verdana" w:cs="Times New Roman"/>
            <w:color w:val="008000"/>
            <w:sz w:val="20"/>
            <w:szCs w:val="20"/>
            <w:u w:val="single"/>
            <w:shd w:val="clear" w:color="auto" w:fill="FFFFFF"/>
          </w:rPr>
          <w:t>More details.</w:t>
        </w:r>
        <w:proofErr w:type="gramEnd"/>
        <w:r w:rsidRPr="00E80AED">
          <w:rPr>
            <w:rFonts w:ascii="Times New Roman" w:eastAsia="Times New Roman" w:hAnsi="Times New Roman" w:cs="Times New Roman"/>
            <w:sz w:val="24"/>
            <w:szCs w:val="24"/>
          </w:rPr>
          <w:fldChar w:fldCharType="end"/>
        </w:r>
      </w:ins>
    </w:p>
    <w:p w:rsidR="00E80AED" w:rsidRPr="00E80AED" w:rsidRDefault="00E80AED" w:rsidP="00E80AED">
      <w:pPr>
        <w:spacing w:after="0" w:line="240" w:lineRule="auto"/>
        <w:rPr>
          <w:ins w:id="26" w:author="Unknown"/>
          <w:rFonts w:ascii="Times New Roman" w:eastAsia="Times New Roman" w:hAnsi="Times New Roman" w:cs="Times New Roman"/>
          <w:sz w:val="24"/>
          <w:szCs w:val="24"/>
        </w:rPr>
      </w:pPr>
      <w:ins w:id="27" w:author="Unknown">
        <w:r w:rsidRPr="00E80AED">
          <w:rPr>
            <w:rFonts w:ascii="Times New Roman" w:eastAsia="Times New Roman" w:hAnsi="Times New Roman" w:cs="Times New Roman"/>
            <w:sz w:val="24"/>
            <w:szCs w:val="24"/>
          </w:rPr>
          <w:pict>
            <v:rect id="_x0000_i1042" style="width:0;height:.75pt" o:hralign="center" o:hrstd="t" o:hrnoshade="t" o:hr="t" fillcolor="#d4d4d4" stroked="f"/>
          </w:pict>
        </w:r>
      </w:ins>
    </w:p>
    <w:p w:rsidR="00E80AED" w:rsidRPr="00E80AED" w:rsidRDefault="00E80AED" w:rsidP="00E80AED">
      <w:pPr>
        <w:shd w:val="clear" w:color="auto" w:fill="FFFFFF"/>
        <w:spacing w:before="100" w:beforeAutospacing="1" w:after="100" w:afterAutospacing="1" w:line="312" w:lineRule="atLeast"/>
        <w:outlineLvl w:val="2"/>
        <w:rPr>
          <w:ins w:id="28" w:author="Unknown"/>
          <w:rFonts w:ascii="Helvetica" w:eastAsia="Times New Roman" w:hAnsi="Helvetica" w:cs="Times New Roman"/>
          <w:color w:val="610B4B"/>
          <w:sz w:val="32"/>
          <w:szCs w:val="32"/>
        </w:rPr>
      </w:pPr>
      <w:ins w:id="29" w:author="Unknown">
        <w:r w:rsidRPr="00E80AED">
          <w:rPr>
            <w:rFonts w:ascii="Helvetica" w:eastAsia="Times New Roman" w:hAnsi="Helvetica" w:cs="Times New Roman"/>
            <w:color w:val="610B4B"/>
            <w:sz w:val="32"/>
            <w:szCs w:val="32"/>
          </w:rPr>
          <w:t>19) What is the use of history object?</w:t>
        </w:r>
      </w:ins>
    </w:p>
    <w:p w:rsidR="00E80AED" w:rsidRPr="00E80AED" w:rsidRDefault="00E80AED" w:rsidP="00E80AED">
      <w:pPr>
        <w:shd w:val="clear" w:color="auto" w:fill="FFFFFF"/>
        <w:spacing w:before="100" w:beforeAutospacing="1" w:after="100" w:afterAutospacing="1" w:line="240" w:lineRule="auto"/>
        <w:rPr>
          <w:ins w:id="30" w:author="Unknown"/>
          <w:rFonts w:ascii="Verdana" w:eastAsia="Times New Roman" w:hAnsi="Verdana" w:cs="Times New Roman"/>
          <w:color w:val="000000"/>
          <w:sz w:val="20"/>
          <w:szCs w:val="20"/>
        </w:rPr>
      </w:pPr>
      <w:ins w:id="31" w:author="Unknown">
        <w:r w:rsidRPr="00E80AED">
          <w:rPr>
            <w:rFonts w:ascii="Verdana" w:eastAsia="Times New Roman" w:hAnsi="Verdana" w:cs="Times New Roman"/>
            <w:color w:val="000000"/>
            <w:sz w:val="20"/>
            <w:szCs w:val="20"/>
          </w:rPr>
          <w:t>The history object of a browser can be used to switch to history pages such as back and forward from the current page or another page. There are three methods of history object.</w:t>
        </w:r>
      </w:ins>
    </w:p>
    <w:p w:rsidR="00E80AED" w:rsidRPr="00E80AED" w:rsidRDefault="00E80AED" w:rsidP="00E80AED">
      <w:pPr>
        <w:numPr>
          <w:ilvl w:val="0"/>
          <w:numId w:val="38"/>
        </w:numPr>
        <w:shd w:val="clear" w:color="auto" w:fill="FFFFFF"/>
        <w:spacing w:before="60" w:after="100" w:afterAutospacing="1" w:line="315" w:lineRule="atLeast"/>
        <w:rPr>
          <w:ins w:id="32" w:author="Unknown"/>
          <w:rFonts w:ascii="Verdana" w:eastAsia="Times New Roman" w:hAnsi="Verdana" w:cs="Times New Roman"/>
          <w:color w:val="000000"/>
          <w:sz w:val="20"/>
          <w:szCs w:val="20"/>
        </w:rPr>
      </w:pPr>
      <w:proofErr w:type="gramStart"/>
      <w:ins w:id="33" w:author="Unknown">
        <w:r w:rsidRPr="00E80AED">
          <w:rPr>
            <w:rFonts w:ascii="Verdana" w:eastAsia="Times New Roman" w:hAnsi="Verdana" w:cs="Times New Roman"/>
            <w:color w:val="000000"/>
            <w:sz w:val="20"/>
            <w:szCs w:val="20"/>
          </w:rPr>
          <w:t>history.back(</w:t>
        </w:r>
        <w:proofErr w:type="gramEnd"/>
        <w:r w:rsidRPr="00E80AED">
          <w:rPr>
            <w:rFonts w:ascii="Verdana" w:eastAsia="Times New Roman" w:hAnsi="Verdana" w:cs="Times New Roman"/>
            <w:color w:val="000000"/>
            <w:sz w:val="20"/>
            <w:szCs w:val="20"/>
          </w:rPr>
          <w:t>) - It loads the previous page.</w:t>
        </w:r>
      </w:ins>
    </w:p>
    <w:p w:rsidR="00E80AED" w:rsidRPr="00E80AED" w:rsidRDefault="00E80AED" w:rsidP="00E80AED">
      <w:pPr>
        <w:numPr>
          <w:ilvl w:val="0"/>
          <w:numId w:val="38"/>
        </w:numPr>
        <w:shd w:val="clear" w:color="auto" w:fill="FFFFFF"/>
        <w:spacing w:before="60" w:after="100" w:afterAutospacing="1" w:line="315" w:lineRule="atLeast"/>
        <w:rPr>
          <w:ins w:id="34" w:author="Unknown"/>
          <w:rFonts w:ascii="Verdana" w:eastAsia="Times New Roman" w:hAnsi="Verdana" w:cs="Times New Roman"/>
          <w:color w:val="000000"/>
          <w:sz w:val="20"/>
          <w:szCs w:val="20"/>
        </w:rPr>
      </w:pPr>
      <w:proofErr w:type="gramStart"/>
      <w:ins w:id="35" w:author="Unknown">
        <w:r w:rsidRPr="00E80AED">
          <w:rPr>
            <w:rFonts w:ascii="Verdana" w:eastAsia="Times New Roman" w:hAnsi="Verdana" w:cs="Times New Roman"/>
            <w:color w:val="000000"/>
            <w:sz w:val="20"/>
            <w:szCs w:val="20"/>
          </w:rPr>
          <w:t>history.forward(</w:t>
        </w:r>
        <w:proofErr w:type="gramEnd"/>
        <w:r w:rsidRPr="00E80AED">
          <w:rPr>
            <w:rFonts w:ascii="Verdana" w:eastAsia="Times New Roman" w:hAnsi="Verdana" w:cs="Times New Roman"/>
            <w:color w:val="000000"/>
            <w:sz w:val="20"/>
            <w:szCs w:val="20"/>
          </w:rPr>
          <w:t>) - It loads the next page.</w:t>
        </w:r>
      </w:ins>
    </w:p>
    <w:p w:rsidR="00E80AED" w:rsidRPr="00E80AED" w:rsidRDefault="00E80AED" w:rsidP="00E80AED">
      <w:pPr>
        <w:numPr>
          <w:ilvl w:val="0"/>
          <w:numId w:val="38"/>
        </w:numPr>
        <w:shd w:val="clear" w:color="auto" w:fill="FFFFFF"/>
        <w:spacing w:before="60" w:after="100" w:afterAutospacing="1" w:line="315" w:lineRule="atLeast"/>
        <w:rPr>
          <w:ins w:id="36" w:author="Unknown"/>
          <w:rFonts w:ascii="Verdana" w:eastAsia="Times New Roman" w:hAnsi="Verdana" w:cs="Times New Roman"/>
          <w:color w:val="000000"/>
          <w:sz w:val="20"/>
          <w:szCs w:val="20"/>
        </w:rPr>
      </w:pPr>
      <w:proofErr w:type="gramStart"/>
      <w:ins w:id="37" w:author="Unknown">
        <w:r w:rsidRPr="00E80AED">
          <w:rPr>
            <w:rFonts w:ascii="Verdana" w:eastAsia="Times New Roman" w:hAnsi="Verdana" w:cs="Times New Roman"/>
            <w:color w:val="000000"/>
            <w:sz w:val="20"/>
            <w:szCs w:val="20"/>
          </w:rPr>
          <w:t>history.go(</w:t>
        </w:r>
        <w:proofErr w:type="gramEnd"/>
        <w:r w:rsidRPr="00E80AED">
          <w:rPr>
            <w:rFonts w:ascii="Verdana" w:eastAsia="Times New Roman" w:hAnsi="Verdana" w:cs="Times New Roman"/>
            <w:color w:val="000000"/>
            <w:sz w:val="20"/>
            <w:szCs w:val="20"/>
          </w:rPr>
          <w:t>number) - The number may be positive for forward, negative for backward. It loads the given page number.</w:t>
        </w:r>
      </w:ins>
    </w:p>
    <w:p w:rsidR="00E80AED" w:rsidRPr="00E80AED" w:rsidRDefault="00E80AED" w:rsidP="00E80AED">
      <w:pPr>
        <w:spacing w:after="0" w:line="240" w:lineRule="auto"/>
        <w:rPr>
          <w:ins w:id="38" w:author="Unknown"/>
          <w:rFonts w:ascii="Times New Roman" w:eastAsia="Times New Roman" w:hAnsi="Times New Roman" w:cs="Times New Roman"/>
          <w:sz w:val="24"/>
          <w:szCs w:val="24"/>
        </w:rPr>
      </w:pPr>
      <w:ins w:id="39" w:author="Unknown">
        <w:r w:rsidRPr="00E80AED">
          <w:rPr>
            <w:rFonts w:ascii="Times New Roman" w:eastAsia="Times New Roman" w:hAnsi="Times New Roman" w:cs="Times New Roman"/>
            <w:sz w:val="24"/>
            <w:szCs w:val="24"/>
          </w:rPr>
          <w:fldChar w:fldCharType="begin"/>
        </w:r>
        <w:r w:rsidRPr="00E80AED">
          <w:rPr>
            <w:rFonts w:ascii="Times New Roman" w:eastAsia="Times New Roman" w:hAnsi="Times New Roman" w:cs="Times New Roman"/>
            <w:sz w:val="24"/>
            <w:szCs w:val="24"/>
          </w:rPr>
          <w:instrText xml:space="preserve"> HYPERLINK "https://www.javatpoint.com/javascript-history-object" \t "_blank" </w:instrText>
        </w:r>
        <w:r w:rsidRPr="00E80AED">
          <w:rPr>
            <w:rFonts w:ascii="Times New Roman" w:eastAsia="Times New Roman" w:hAnsi="Times New Roman" w:cs="Times New Roman"/>
            <w:sz w:val="24"/>
            <w:szCs w:val="24"/>
          </w:rPr>
          <w:fldChar w:fldCharType="separate"/>
        </w:r>
        <w:proofErr w:type="gramStart"/>
        <w:r w:rsidRPr="00E80AED">
          <w:rPr>
            <w:rFonts w:ascii="Verdana" w:eastAsia="Times New Roman" w:hAnsi="Verdana" w:cs="Times New Roman"/>
            <w:color w:val="008000"/>
            <w:sz w:val="20"/>
            <w:szCs w:val="20"/>
            <w:u w:val="single"/>
            <w:shd w:val="clear" w:color="auto" w:fill="FFFFFF"/>
          </w:rPr>
          <w:t>More details.</w:t>
        </w:r>
        <w:proofErr w:type="gramEnd"/>
        <w:r w:rsidRPr="00E80AED">
          <w:rPr>
            <w:rFonts w:ascii="Times New Roman" w:eastAsia="Times New Roman" w:hAnsi="Times New Roman" w:cs="Times New Roman"/>
            <w:sz w:val="24"/>
            <w:szCs w:val="24"/>
          </w:rPr>
          <w:fldChar w:fldCharType="end"/>
        </w:r>
      </w:ins>
    </w:p>
    <w:p w:rsidR="00E80AED" w:rsidRPr="00E80AED" w:rsidRDefault="00E80AED" w:rsidP="00E80AED">
      <w:pPr>
        <w:spacing w:after="0" w:line="240" w:lineRule="auto"/>
        <w:rPr>
          <w:ins w:id="40" w:author="Unknown"/>
          <w:rFonts w:ascii="Times New Roman" w:eastAsia="Times New Roman" w:hAnsi="Times New Roman" w:cs="Times New Roman"/>
          <w:sz w:val="24"/>
          <w:szCs w:val="24"/>
        </w:rPr>
      </w:pPr>
      <w:ins w:id="41" w:author="Unknown">
        <w:r w:rsidRPr="00E80AED">
          <w:rPr>
            <w:rFonts w:ascii="Times New Roman" w:eastAsia="Times New Roman" w:hAnsi="Times New Roman" w:cs="Times New Roman"/>
            <w:sz w:val="24"/>
            <w:szCs w:val="24"/>
          </w:rPr>
          <w:pict>
            <v:rect id="_x0000_i1043" style="width:0;height:.75pt" o:hralign="center" o:hrstd="t" o:hrnoshade="t" o:hr="t" fillcolor="#d4d4d4" stroked="f"/>
          </w:pict>
        </w:r>
      </w:ins>
    </w:p>
    <w:p w:rsidR="00E80AED" w:rsidRPr="00E80AED" w:rsidRDefault="00E80AED" w:rsidP="00E80AED">
      <w:pPr>
        <w:shd w:val="clear" w:color="auto" w:fill="FFFFFF"/>
        <w:spacing w:before="100" w:beforeAutospacing="1" w:after="100" w:afterAutospacing="1" w:line="312" w:lineRule="atLeast"/>
        <w:outlineLvl w:val="2"/>
        <w:rPr>
          <w:ins w:id="42" w:author="Unknown"/>
          <w:rFonts w:ascii="Helvetica" w:eastAsia="Times New Roman" w:hAnsi="Helvetica" w:cs="Times New Roman"/>
          <w:color w:val="610B4B"/>
          <w:sz w:val="32"/>
          <w:szCs w:val="32"/>
        </w:rPr>
      </w:pPr>
      <w:ins w:id="43" w:author="Unknown">
        <w:r w:rsidRPr="00E80AED">
          <w:rPr>
            <w:rFonts w:ascii="Helvetica" w:eastAsia="Times New Roman" w:hAnsi="Helvetica" w:cs="Times New Roman"/>
            <w:color w:val="610B4B"/>
            <w:sz w:val="32"/>
            <w:szCs w:val="32"/>
          </w:rPr>
          <w:t>20) How to write a comment in JavaScript?</w:t>
        </w:r>
      </w:ins>
    </w:p>
    <w:p w:rsidR="00E80AED" w:rsidRPr="00E80AED" w:rsidRDefault="00E80AED" w:rsidP="00E80AED">
      <w:pPr>
        <w:shd w:val="clear" w:color="auto" w:fill="FFFFFF"/>
        <w:spacing w:before="100" w:beforeAutospacing="1" w:after="100" w:afterAutospacing="1" w:line="240" w:lineRule="auto"/>
        <w:rPr>
          <w:ins w:id="44" w:author="Unknown"/>
          <w:rFonts w:ascii="Verdana" w:eastAsia="Times New Roman" w:hAnsi="Verdana" w:cs="Times New Roman"/>
          <w:color w:val="000000"/>
          <w:sz w:val="20"/>
          <w:szCs w:val="20"/>
        </w:rPr>
      </w:pPr>
      <w:ins w:id="45" w:author="Unknown">
        <w:r w:rsidRPr="00E80AED">
          <w:rPr>
            <w:rFonts w:ascii="Verdana" w:eastAsia="Times New Roman" w:hAnsi="Verdana" w:cs="Times New Roman"/>
            <w:color w:val="000000"/>
            <w:sz w:val="20"/>
            <w:szCs w:val="20"/>
          </w:rPr>
          <w:t>There are two types of comments in JavaScript.</w:t>
        </w:r>
      </w:ins>
    </w:p>
    <w:p w:rsidR="00E80AED" w:rsidRPr="00E80AED" w:rsidRDefault="00E80AED" w:rsidP="00E80AED">
      <w:pPr>
        <w:numPr>
          <w:ilvl w:val="0"/>
          <w:numId w:val="39"/>
        </w:numPr>
        <w:shd w:val="clear" w:color="auto" w:fill="FFFFFF"/>
        <w:spacing w:before="60" w:after="100" w:afterAutospacing="1" w:line="315" w:lineRule="atLeast"/>
        <w:rPr>
          <w:ins w:id="46" w:author="Unknown"/>
          <w:rFonts w:ascii="Verdana" w:eastAsia="Times New Roman" w:hAnsi="Verdana" w:cs="Times New Roman"/>
          <w:color w:val="000000"/>
          <w:sz w:val="20"/>
          <w:szCs w:val="20"/>
        </w:rPr>
      </w:pPr>
      <w:ins w:id="47" w:author="Unknown">
        <w:r w:rsidRPr="00E80AED">
          <w:rPr>
            <w:rFonts w:ascii="Verdana" w:eastAsia="Times New Roman" w:hAnsi="Verdana" w:cs="Times New Roman"/>
            <w:color w:val="000000"/>
            <w:sz w:val="20"/>
            <w:szCs w:val="20"/>
          </w:rPr>
          <w:t>Single Line Comment: It is represented by // (double forward slash)</w:t>
        </w:r>
      </w:ins>
    </w:p>
    <w:p w:rsidR="00E80AED" w:rsidRPr="00E80AED" w:rsidRDefault="00E80AED" w:rsidP="00E80AED">
      <w:pPr>
        <w:numPr>
          <w:ilvl w:val="0"/>
          <w:numId w:val="39"/>
        </w:numPr>
        <w:shd w:val="clear" w:color="auto" w:fill="FFFFFF"/>
        <w:spacing w:before="60" w:after="100" w:afterAutospacing="1" w:line="315" w:lineRule="atLeast"/>
        <w:rPr>
          <w:ins w:id="48" w:author="Unknown"/>
          <w:rFonts w:ascii="Verdana" w:eastAsia="Times New Roman" w:hAnsi="Verdana" w:cs="Times New Roman"/>
          <w:color w:val="000000"/>
          <w:sz w:val="20"/>
          <w:szCs w:val="20"/>
        </w:rPr>
      </w:pPr>
      <w:ins w:id="49" w:author="Unknown">
        <w:r w:rsidRPr="00E80AED">
          <w:rPr>
            <w:rFonts w:ascii="Verdana" w:eastAsia="Times New Roman" w:hAnsi="Verdana" w:cs="Times New Roman"/>
            <w:color w:val="000000"/>
            <w:sz w:val="20"/>
            <w:szCs w:val="20"/>
          </w:rPr>
          <w:t>Multi-Line Comment: Slash represents it with asterisk symbol as /* write comment here */</w:t>
        </w:r>
      </w:ins>
    </w:p>
    <w:p w:rsidR="00E80AED" w:rsidRPr="00E80AED" w:rsidRDefault="00E80AED" w:rsidP="00E80AED">
      <w:pPr>
        <w:spacing w:after="0" w:line="240" w:lineRule="auto"/>
        <w:rPr>
          <w:ins w:id="50" w:author="Unknown"/>
          <w:rFonts w:ascii="Times New Roman" w:eastAsia="Times New Roman" w:hAnsi="Times New Roman" w:cs="Times New Roman"/>
          <w:sz w:val="24"/>
          <w:szCs w:val="24"/>
        </w:rPr>
      </w:pPr>
      <w:ins w:id="51" w:author="Unknown">
        <w:r w:rsidRPr="00E80AED">
          <w:rPr>
            <w:rFonts w:ascii="Times New Roman" w:eastAsia="Times New Roman" w:hAnsi="Times New Roman" w:cs="Times New Roman"/>
            <w:sz w:val="24"/>
            <w:szCs w:val="24"/>
          </w:rPr>
          <w:fldChar w:fldCharType="begin"/>
        </w:r>
        <w:r w:rsidRPr="00E80AED">
          <w:rPr>
            <w:rFonts w:ascii="Times New Roman" w:eastAsia="Times New Roman" w:hAnsi="Times New Roman" w:cs="Times New Roman"/>
            <w:sz w:val="24"/>
            <w:szCs w:val="24"/>
          </w:rPr>
          <w:instrText xml:space="preserve"> HYPERLINK "https://www.javatpoint.com/javascript-comment" \t "_blank" </w:instrText>
        </w:r>
        <w:r w:rsidRPr="00E80AED">
          <w:rPr>
            <w:rFonts w:ascii="Times New Roman" w:eastAsia="Times New Roman" w:hAnsi="Times New Roman" w:cs="Times New Roman"/>
            <w:sz w:val="24"/>
            <w:szCs w:val="24"/>
          </w:rPr>
          <w:fldChar w:fldCharType="separate"/>
        </w:r>
        <w:proofErr w:type="gramStart"/>
        <w:r w:rsidRPr="00E80AED">
          <w:rPr>
            <w:rFonts w:ascii="Verdana" w:eastAsia="Times New Roman" w:hAnsi="Verdana" w:cs="Times New Roman"/>
            <w:color w:val="008000"/>
            <w:sz w:val="20"/>
            <w:szCs w:val="20"/>
            <w:u w:val="single"/>
            <w:shd w:val="clear" w:color="auto" w:fill="FFFFFF"/>
          </w:rPr>
          <w:t>More details.</w:t>
        </w:r>
        <w:proofErr w:type="gramEnd"/>
        <w:r w:rsidRPr="00E80AED">
          <w:rPr>
            <w:rFonts w:ascii="Times New Roman" w:eastAsia="Times New Roman" w:hAnsi="Times New Roman" w:cs="Times New Roman"/>
            <w:sz w:val="24"/>
            <w:szCs w:val="24"/>
          </w:rPr>
          <w:fldChar w:fldCharType="end"/>
        </w:r>
      </w:ins>
    </w:p>
    <w:p w:rsidR="00E80AED" w:rsidRPr="00E80AED" w:rsidRDefault="00E80AED" w:rsidP="00E80AED">
      <w:pPr>
        <w:spacing w:after="0" w:line="240" w:lineRule="auto"/>
        <w:rPr>
          <w:ins w:id="52" w:author="Unknown"/>
          <w:rFonts w:ascii="Times New Roman" w:eastAsia="Times New Roman" w:hAnsi="Times New Roman" w:cs="Times New Roman"/>
          <w:sz w:val="24"/>
          <w:szCs w:val="24"/>
        </w:rPr>
      </w:pPr>
      <w:ins w:id="53" w:author="Unknown">
        <w:r w:rsidRPr="00E80AED">
          <w:rPr>
            <w:rFonts w:ascii="Times New Roman" w:eastAsia="Times New Roman" w:hAnsi="Times New Roman" w:cs="Times New Roman"/>
            <w:sz w:val="24"/>
            <w:szCs w:val="24"/>
          </w:rPr>
          <w:lastRenderedPageBreak/>
          <w:pict>
            <v:rect id="_x0000_i1044" style="width:0;height:.75pt" o:hralign="center" o:hrstd="t" o:hrnoshade="t" o:hr="t" fillcolor="#d4d4d4" stroked="f"/>
          </w:pict>
        </w:r>
      </w:ins>
    </w:p>
    <w:p w:rsidR="00E80AED" w:rsidRPr="00E80AED" w:rsidRDefault="00E80AED" w:rsidP="00E80AED">
      <w:pPr>
        <w:shd w:val="clear" w:color="auto" w:fill="FFFFFF"/>
        <w:spacing w:before="100" w:beforeAutospacing="1" w:after="100" w:afterAutospacing="1" w:line="312" w:lineRule="atLeast"/>
        <w:outlineLvl w:val="2"/>
        <w:rPr>
          <w:ins w:id="54" w:author="Unknown"/>
          <w:rFonts w:ascii="Helvetica" w:eastAsia="Times New Roman" w:hAnsi="Helvetica" w:cs="Times New Roman"/>
          <w:color w:val="610B4B"/>
          <w:sz w:val="32"/>
          <w:szCs w:val="32"/>
        </w:rPr>
      </w:pPr>
      <w:ins w:id="55" w:author="Unknown">
        <w:r w:rsidRPr="00E80AED">
          <w:rPr>
            <w:rFonts w:ascii="Helvetica" w:eastAsia="Times New Roman" w:hAnsi="Helvetica" w:cs="Times New Roman"/>
            <w:color w:val="610B4B"/>
            <w:sz w:val="32"/>
            <w:szCs w:val="32"/>
          </w:rPr>
          <w:t>21) How to create a function in JavaScript?</w:t>
        </w:r>
      </w:ins>
    </w:p>
    <w:p w:rsidR="00E80AED" w:rsidRPr="00E80AED" w:rsidRDefault="00E80AED" w:rsidP="00E80AED">
      <w:pPr>
        <w:shd w:val="clear" w:color="auto" w:fill="FFFFFF"/>
        <w:spacing w:before="100" w:beforeAutospacing="1" w:after="100" w:afterAutospacing="1" w:line="240" w:lineRule="auto"/>
        <w:rPr>
          <w:ins w:id="56" w:author="Unknown"/>
          <w:rFonts w:ascii="Verdana" w:eastAsia="Times New Roman" w:hAnsi="Verdana" w:cs="Times New Roman"/>
          <w:color w:val="000000"/>
          <w:sz w:val="20"/>
          <w:szCs w:val="20"/>
        </w:rPr>
      </w:pPr>
      <w:ins w:id="57" w:author="Unknown">
        <w:r w:rsidRPr="00E80AED">
          <w:rPr>
            <w:rFonts w:ascii="Verdana" w:eastAsia="Times New Roman" w:hAnsi="Verdana" w:cs="Times New Roman"/>
            <w:color w:val="000000"/>
            <w:sz w:val="20"/>
            <w:szCs w:val="20"/>
          </w:rPr>
          <w:t>To create a function in JavaScript, follow the following syntax.</w:t>
        </w:r>
      </w:ins>
    </w:p>
    <w:p w:rsidR="00E80AED" w:rsidRPr="00E80AED" w:rsidRDefault="00E80AED" w:rsidP="00E80AED">
      <w:pPr>
        <w:numPr>
          <w:ilvl w:val="0"/>
          <w:numId w:val="40"/>
        </w:numPr>
        <w:shd w:val="clear" w:color="auto" w:fill="FFFFFF"/>
        <w:spacing w:after="0" w:line="315" w:lineRule="atLeast"/>
        <w:ind w:left="0"/>
        <w:rPr>
          <w:ins w:id="58" w:author="Unknown"/>
          <w:rFonts w:ascii="Verdana" w:eastAsia="Times New Roman" w:hAnsi="Verdana" w:cs="Times New Roman"/>
          <w:color w:val="000000"/>
          <w:sz w:val="20"/>
          <w:szCs w:val="20"/>
        </w:rPr>
      </w:pPr>
      <w:ins w:id="59" w:author="Unknown">
        <w:r w:rsidRPr="00E80AED">
          <w:rPr>
            <w:rFonts w:ascii="Verdana" w:eastAsia="Times New Roman" w:hAnsi="Verdana" w:cs="Times New Roman"/>
            <w:color w:val="000000"/>
            <w:sz w:val="20"/>
            <w:szCs w:val="20"/>
            <w:bdr w:val="none" w:sz="0" w:space="0" w:color="auto" w:frame="1"/>
          </w:rPr>
          <w:t>function function_name(){  </w:t>
        </w:r>
      </w:ins>
    </w:p>
    <w:p w:rsidR="00E80AED" w:rsidRPr="00E80AED" w:rsidRDefault="00E80AED" w:rsidP="00E80AED">
      <w:pPr>
        <w:numPr>
          <w:ilvl w:val="0"/>
          <w:numId w:val="40"/>
        </w:numPr>
        <w:shd w:val="clear" w:color="auto" w:fill="FFFFFF"/>
        <w:spacing w:after="0" w:line="315" w:lineRule="atLeast"/>
        <w:ind w:left="0"/>
        <w:rPr>
          <w:ins w:id="60" w:author="Unknown"/>
          <w:rFonts w:ascii="Verdana" w:eastAsia="Times New Roman" w:hAnsi="Verdana" w:cs="Times New Roman"/>
          <w:color w:val="000000"/>
          <w:sz w:val="20"/>
          <w:szCs w:val="20"/>
        </w:rPr>
      </w:pPr>
      <w:ins w:id="61" w:author="Unknown">
        <w:r w:rsidRPr="00E80AED">
          <w:rPr>
            <w:rFonts w:ascii="Verdana" w:eastAsia="Times New Roman" w:hAnsi="Verdana" w:cs="Times New Roman"/>
            <w:color w:val="000000"/>
            <w:sz w:val="20"/>
            <w:szCs w:val="20"/>
            <w:bdr w:val="none" w:sz="0" w:space="0" w:color="auto" w:frame="1"/>
          </w:rPr>
          <w:t>//function body  </w:t>
        </w:r>
      </w:ins>
    </w:p>
    <w:p w:rsidR="00E80AED" w:rsidRPr="00E80AED" w:rsidRDefault="00E80AED" w:rsidP="00E80AED">
      <w:pPr>
        <w:numPr>
          <w:ilvl w:val="0"/>
          <w:numId w:val="40"/>
        </w:numPr>
        <w:shd w:val="clear" w:color="auto" w:fill="FFFFFF"/>
        <w:spacing w:after="120" w:line="315" w:lineRule="atLeast"/>
        <w:ind w:left="0"/>
        <w:rPr>
          <w:ins w:id="62" w:author="Unknown"/>
          <w:rFonts w:ascii="Verdana" w:eastAsia="Times New Roman" w:hAnsi="Verdana" w:cs="Times New Roman"/>
          <w:color w:val="000000"/>
          <w:sz w:val="20"/>
          <w:szCs w:val="20"/>
        </w:rPr>
      </w:pPr>
      <w:ins w:id="63" w:author="Unknown">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spacing w:after="0" w:line="240" w:lineRule="auto"/>
        <w:rPr>
          <w:ins w:id="64" w:author="Unknown"/>
          <w:rFonts w:ascii="Times New Roman" w:eastAsia="Times New Roman" w:hAnsi="Times New Roman" w:cs="Times New Roman"/>
          <w:sz w:val="24"/>
          <w:szCs w:val="24"/>
        </w:rPr>
      </w:pPr>
      <w:ins w:id="65" w:author="Unknown">
        <w:r w:rsidRPr="00E80AED">
          <w:rPr>
            <w:rFonts w:ascii="Times New Roman" w:eastAsia="Times New Roman" w:hAnsi="Times New Roman" w:cs="Times New Roman"/>
            <w:sz w:val="24"/>
            <w:szCs w:val="24"/>
          </w:rPr>
          <w:fldChar w:fldCharType="begin"/>
        </w:r>
        <w:r w:rsidRPr="00E80AED">
          <w:rPr>
            <w:rFonts w:ascii="Times New Roman" w:eastAsia="Times New Roman" w:hAnsi="Times New Roman" w:cs="Times New Roman"/>
            <w:sz w:val="24"/>
            <w:szCs w:val="24"/>
          </w:rPr>
          <w:instrText xml:space="preserve"> HYPERLINK "https://www.javatpoint.com/javascript-function" \t "_blank" </w:instrText>
        </w:r>
        <w:r w:rsidRPr="00E80AED">
          <w:rPr>
            <w:rFonts w:ascii="Times New Roman" w:eastAsia="Times New Roman" w:hAnsi="Times New Roman" w:cs="Times New Roman"/>
            <w:sz w:val="24"/>
            <w:szCs w:val="24"/>
          </w:rPr>
          <w:fldChar w:fldCharType="separate"/>
        </w:r>
        <w:proofErr w:type="gramStart"/>
        <w:r w:rsidRPr="00E80AED">
          <w:rPr>
            <w:rFonts w:ascii="Verdana" w:eastAsia="Times New Roman" w:hAnsi="Verdana" w:cs="Times New Roman"/>
            <w:color w:val="008000"/>
            <w:sz w:val="20"/>
            <w:szCs w:val="20"/>
            <w:u w:val="single"/>
            <w:shd w:val="clear" w:color="auto" w:fill="FFFFFF"/>
          </w:rPr>
          <w:t>More details.</w:t>
        </w:r>
        <w:proofErr w:type="gramEnd"/>
        <w:r w:rsidRPr="00E80AED">
          <w:rPr>
            <w:rFonts w:ascii="Times New Roman" w:eastAsia="Times New Roman" w:hAnsi="Times New Roman" w:cs="Times New Roman"/>
            <w:sz w:val="24"/>
            <w:szCs w:val="24"/>
          </w:rPr>
          <w:fldChar w:fldCharType="end"/>
        </w:r>
      </w:ins>
    </w:p>
    <w:p w:rsidR="00E80AED" w:rsidRPr="00E80AED" w:rsidRDefault="00E80AED" w:rsidP="00E80AED">
      <w:pPr>
        <w:spacing w:after="0" w:line="240" w:lineRule="auto"/>
        <w:rPr>
          <w:ins w:id="66" w:author="Unknown"/>
          <w:rFonts w:ascii="Times New Roman" w:eastAsia="Times New Roman" w:hAnsi="Times New Roman" w:cs="Times New Roman"/>
          <w:sz w:val="24"/>
          <w:szCs w:val="24"/>
        </w:rPr>
      </w:pPr>
      <w:ins w:id="67" w:author="Unknown">
        <w:r w:rsidRPr="00E80AED">
          <w:rPr>
            <w:rFonts w:ascii="Times New Roman" w:eastAsia="Times New Roman" w:hAnsi="Times New Roman" w:cs="Times New Roman"/>
            <w:sz w:val="24"/>
            <w:szCs w:val="24"/>
          </w:rPr>
          <w:pict>
            <v:rect id="_x0000_i1045" style="width:0;height:.75pt" o:hralign="center" o:hrstd="t" o:hrnoshade="t" o:hr="t" fillcolor="#d4d4d4" stroked="f"/>
          </w:pict>
        </w:r>
      </w:ins>
    </w:p>
    <w:p w:rsidR="00E80AED" w:rsidRPr="00E80AED" w:rsidRDefault="00E80AED" w:rsidP="00E80AED">
      <w:pPr>
        <w:shd w:val="clear" w:color="auto" w:fill="FFFFFF"/>
        <w:spacing w:before="100" w:beforeAutospacing="1" w:after="100" w:afterAutospacing="1" w:line="312" w:lineRule="atLeast"/>
        <w:outlineLvl w:val="2"/>
        <w:rPr>
          <w:ins w:id="68" w:author="Unknown"/>
          <w:rFonts w:ascii="Helvetica" w:eastAsia="Times New Roman" w:hAnsi="Helvetica" w:cs="Times New Roman"/>
          <w:color w:val="610B4B"/>
          <w:sz w:val="32"/>
          <w:szCs w:val="32"/>
        </w:rPr>
      </w:pPr>
      <w:ins w:id="69" w:author="Unknown">
        <w:r w:rsidRPr="00E80AED">
          <w:rPr>
            <w:rFonts w:ascii="Helvetica" w:eastAsia="Times New Roman" w:hAnsi="Helvetica" w:cs="Times New Roman"/>
            <w:color w:val="610B4B"/>
            <w:sz w:val="32"/>
            <w:szCs w:val="32"/>
          </w:rPr>
          <w:t>22) What are the JavaScript data types?</w:t>
        </w:r>
      </w:ins>
    </w:p>
    <w:p w:rsidR="00E80AED" w:rsidRPr="00E80AED" w:rsidRDefault="00E80AED" w:rsidP="00E80AED">
      <w:pPr>
        <w:shd w:val="clear" w:color="auto" w:fill="FFFFFF"/>
        <w:spacing w:before="100" w:beforeAutospacing="1" w:after="100" w:afterAutospacing="1" w:line="240" w:lineRule="auto"/>
        <w:rPr>
          <w:ins w:id="70" w:author="Unknown"/>
          <w:rFonts w:ascii="Verdana" w:eastAsia="Times New Roman" w:hAnsi="Verdana" w:cs="Times New Roman"/>
          <w:color w:val="000000"/>
          <w:sz w:val="20"/>
          <w:szCs w:val="20"/>
        </w:rPr>
      </w:pPr>
      <w:ins w:id="71" w:author="Unknown">
        <w:r w:rsidRPr="00E80AED">
          <w:rPr>
            <w:rFonts w:ascii="Verdana" w:eastAsia="Times New Roman" w:hAnsi="Verdana" w:cs="Times New Roman"/>
            <w:color w:val="000000"/>
            <w:sz w:val="20"/>
            <w:szCs w:val="20"/>
          </w:rPr>
          <w:t>There are two types of data types in JavaScript:</w:t>
        </w:r>
      </w:ins>
    </w:p>
    <w:p w:rsidR="00E80AED" w:rsidRPr="00E80AED" w:rsidRDefault="00E80AED" w:rsidP="00E80AED">
      <w:pPr>
        <w:numPr>
          <w:ilvl w:val="0"/>
          <w:numId w:val="41"/>
        </w:numPr>
        <w:shd w:val="clear" w:color="auto" w:fill="FFFFFF"/>
        <w:spacing w:before="60" w:after="100" w:afterAutospacing="1" w:line="315" w:lineRule="atLeast"/>
        <w:rPr>
          <w:ins w:id="72" w:author="Unknown"/>
          <w:rFonts w:ascii="Verdana" w:eastAsia="Times New Roman" w:hAnsi="Verdana" w:cs="Times New Roman"/>
          <w:color w:val="000000"/>
          <w:sz w:val="20"/>
          <w:szCs w:val="20"/>
        </w:rPr>
      </w:pPr>
      <w:ins w:id="73" w:author="Unknown">
        <w:r w:rsidRPr="00E80AED">
          <w:rPr>
            <w:rFonts w:ascii="Verdana" w:eastAsia="Times New Roman" w:hAnsi="Verdana" w:cs="Times New Roman"/>
            <w:color w:val="000000"/>
            <w:sz w:val="20"/>
            <w:szCs w:val="20"/>
          </w:rPr>
          <w:t>Primitive Data Types - The primitive data types are as follows:</w:t>
        </w:r>
      </w:ins>
    </w:p>
    <w:tbl>
      <w:tblPr>
        <w:tblW w:w="12435" w:type="dxa"/>
        <w:tblInd w:w="72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2727"/>
        <w:gridCol w:w="9708"/>
      </w:tblGrid>
      <w:tr w:rsidR="00E80AED" w:rsidRPr="00E80AED" w:rsidTr="00E80AED">
        <w:tc>
          <w:tcPr>
            <w:tcW w:w="0" w:type="auto"/>
            <w:shd w:val="clear" w:color="auto" w:fill="C7CCBE"/>
            <w:tcMar>
              <w:top w:w="180" w:type="dxa"/>
              <w:left w:w="180" w:type="dxa"/>
              <w:bottom w:w="180" w:type="dxa"/>
              <w:right w:w="180" w:type="dxa"/>
            </w:tcMar>
            <w:hideMark/>
          </w:tcPr>
          <w:p w:rsidR="00E80AED" w:rsidRPr="00E80AED" w:rsidRDefault="00E80AED" w:rsidP="00E80AED">
            <w:pPr>
              <w:spacing w:after="0" w:line="240" w:lineRule="auto"/>
              <w:rPr>
                <w:rFonts w:ascii="Times New Roman" w:eastAsia="Times New Roman" w:hAnsi="Times New Roman" w:cs="Times New Roman"/>
                <w:b/>
                <w:bCs/>
                <w:color w:val="000000"/>
                <w:sz w:val="26"/>
                <w:szCs w:val="26"/>
              </w:rPr>
            </w:pPr>
            <w:r w:rsidRPr="00E80AED">
              <w:rPr>
                <w:rFonts w:ascii="Times New Roman" w:eastAsia="Times New Roman" w:hAnsi="Times New Roman" w:cs="Times New Roman"/>
                <w:b/>
                <w:bCs/>
                <w:color w:val="000000"/>
                <w:sz w:val="26"/>
                <w:szCs w:val="26"/>
              </w:rPr>
              <w:t>Data Type</w:t>
            </w:r>
          </w:p>
        </w:tc>
        <w:tc>
          <w:tcPr>
            <w:tcW w:w="0" w:type="auto"/>
            <w:shd w:val="clear" w:color="auto" w:fill="C7CCBE"/>
            <w:tcMar>
              <w:top w:w="180" w:type="dxa"/>
              <w:left w:w="180" w:type="dxa"/>
              <w:bottom w:w="180" w:type="dxa"/>
              <w:right w:w="180" w:type="dxa"/>
            </w:tcMar>
            <w:hideMark/>
          </w:tcPr>
          <w:p w:rsidR="00E80AED" w:rsidRPr="00E80AED" w:rsidRDefault="00E80AED" w:rsidP="00E80AED">
            <w:pPr>
              <w:spacing w:after="0" w:line="240" w:lineRule="auto"/>
              <w:rPr>
                <w:rFonts w:ascii="Times New Roman" w:eastAsia="Times New Roman" w:hAnsi="Times New Roman" w:cs="Times New Roman"/>
                <w:b/>
                <w:bCs/>
                <w:color w:val="000000"/>
                <w:sz w:val="26"/>
                <w:szCs w:val="26"/>
              </w:rPr>
            </w:pPr>
            <w:r w:rsidRPr="00E80AED">
              <w:rPr>
                <w:rFonts w:ascii="Times New Roman" w:eastAsia="Times New Roman" w:hAnsi="Times New Roman" w:cs="Times New Roman"/>
                <w:b/>
                <w:bCs/>
                <w:color w:val="000000"/>
                <w:sz w:val="26"/>
                <w:szCs w:val="26"/>
              </w:rPr>
              <w:t>Description</w:t>
            </w:r>
          </w:p>
        </w:tc>
      </w:tr>
      <w:tr w:rsidR="00E80AED" w:rsidRPr="00E80AED" w:rsidTr="00E80AE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0AED" w:rsidRPr="00E80AED" w:rsidRDefault="00E80AED" w:rsidP="00E80AED">
            <w:pPr>
              <w:spacing w:after="0" w:line="345" w:lineRule="atLeast"/>
              <w:ind w:left="300"/>
              <w:rPr>
                <w:rFonts w:ascii="Verdana" w:eastAsia="Times New Roman" w:hAnsi="Verdana" w:cs="Times New Roman"/>
                <w:color w:val="000000"/>
                <w:sz w:val="20"/>
                <w:szCs w:val="20"/>
              </w:rPr>
            </w:pPr>
            <w:r w:rsidRPr="00E80AED">
              <w:rPr>
                <w:rFonts w:ascii="Verdana" w:eastAsia="Times New Roman" w:hAnsi="Verdana" w:cs="Times New Roman"/>
                <w:color w:val="000000"/>
                <w:sz w:val="20"/>
                <w:szCs w:val="20"/>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0AED" w:rsidRPr="00E80AED" w:rsidRDefault="00E80AED" w:rsidP="00E80AED">
            <w:pPr>
              <w:spacing w:after="0" w:line="345" w:lineRule="atLeast"/>
              <w:ind w:left="300"/>
              <w:rPr>
                <w:rFonts w:ascii="Verdana" w:eastAsia="Times New Roman" w:hAnsi="Verdana" w:cs="Times New Roman"/>
                <w:color w:val="000000"/>
                <w:sz w:val="20"/>
                <w:szCs w:val="20"/>
              </w:rPr>
            </w:pPr>
            <w:r w:rsidRPr="00E80AED">
              <w:rPr>
                <w:rFonts w:ascii="Verdana" w:eastAsia="Times New Roman" w:hAnsi="Verdana" w:cs="Times New Roman"/>
                <w:color w:val="000000"/>
                <w:sz w:val="20"/>
                <w:szCs w:val="20"/>
              </w:rPr>
              <w:t>represents a sequence of characters, e.g., "hello"</w:t>
            </w:r>
          </w:p>
        </w:tc>
      </w:tr>
      <w:tr w:rsidR="00E80AED" w:rsidRPr="00E80AED" w:rsidTr="00E80AE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0AED" w:rsidRPr="00E80AED" w:rsidRDefault="00E80AED" w:rsidP="00E80AED">
            <w:pPr>
              <w:spacing w:after="0" w:line="345" w:lineRule="atLeast"/>
              <w:ind w:left="300"/>
              <w:rPr>
                <w:rFonts w:ascii="Verdana" w:eastAsia="Times New Roman" w:hAnsi="Verdana" w:cs="Times New Roman"/>
                <w:color w:val="000000"/>
                <w:sz w:val="20"/>
                <w:szCs w:val="20"/>
              </w:rPr>
            </w:pPr>
            <w:r w:rsidRPr="00E80AED">
              <w:rPr>
                <w:rFonts w:ascii="Verdana" w:eastAsia="Times New Roman" w:hAnsi="Verdana" w:cs="Times New Roman"/>
                <w:color w:val="000000"/>
                <w:sz w:val="20"/>
                <w:szCs w:val="20"/>
              </w:rPr>
              <w:t>Number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0AED" w:rsidRPr="00E80AED" w:rsidRDefault="00E80AED" w:rsidP="00E80AED">
            <w:pPr>
              <w:spacing w:after="0" w:line="345" w:lineRule="atLeast"/>
              <w:ind w:left="300"/>
              <w:rPr>
                <w:rFonts w:ascii="Verdana" w:eastAsia="Times New Roman" w:hAnsi="Verdana" w:cs="Times New Roman"/>
                <w:color w:val="000000"/>
                <w:sz w:val="20"/>
                <w:szCs w:val="20"/>
              </w:rPr>
            </w:pPr>
            <w:r w:rsidRPr="00E80AED">
              <w:rPr>
                <w:rFonts w:ascii="Verdana" w:eastAsia="Times New Roman" w:hAnsi="Verdana" w:cs="Times New Roman"/>
                <w:color w:val="000000"/>
                <w:sz w:val="20"/>
                <w:szCs w:val="20"/>
              </w:rPr>
              <w:t>represents numeric values, e.g., 100</w:t>
            </w:r>
          </w:p>
        </w:tc>
      </w:tr>
      <w:tr w:rsidR="00E80AED" w:rsidRPr="00E80AED" w:rsidTr="00E80AE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0AED" w:rsidRPr="00E80AED" w:rsidRDefault="00E80AED" w:rsidP="00E80AED">
            <w:pPr>
              <w:spacing w:after="0" w:line="345" w:lineRule="atLeast"/>
              <w:ind w:left="300"/>
              <w:rPr>
                <w:rFonts w:ascii="Verdana" w:eastAsia="Times New Roman" w:hAnsi="Verdana" w:cs="Times New Roman"/>
                <w:color w:val="000000"/>
                <w:sz w:val="20"/>
                <w:szCs w:val="20"/>
              </w:rPr>
            </w:pPr>
            <w:r w:rsidRPr="00E80AED">
              <w:rPr>
                <w:rFonts w:ascii="Verdana" w:eastAsia="Times New Roman" w:hAnsi="Verdana" w:cs="Times New Roman"/>
                <w:color w:val="000000"/>
                <w:sz w:val="20"/>
                <w:szCs w:val="20"/>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0AED" w:rsidRPr="00E80AED" w:rsidRDefault="00E80AED" w:rsidP="00E80AED">
            <w:pPr>
              <w:spacing w:after="0" w:line="345" w:lineRule="atLeast"/>
              <w:ind w:left="300"/>
              <w:rPr>
                <w:rFonts w:ascii="Verdana" w:eastAsia="Times New Roman" w:hAnsi="Verdana" w:cs="Times New Roman"/>
                <w:color w:val="000000"/>
                <w:sz w:val="20"/>
                <w:szCs w:val="20"/>
              </w:rPr>
            </w:pPr>
            <w:r w:rsidRPr="00E80AED">
              <w:rPr>
                <w:rFonts w:ascii="Verdana" w:eastAsia="Times New Roman" w:hAnsi="Verdana" w:cs="Times New Roman"/>
                <w:color w:val="000000"/>
                <w:sz w:val="20"/>
                <w:szCs w:val="20"/>
              </w:rPr>
              <w:t>represents boolean value either false or true</w:t>
            </w:r>
          </w:p>
        </w:tc>
      </w:tr>
      <w:tr w:rsidR="00E80AED" w:rsidRPr="00E80AED" w:rsidTr="00E80AE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0AED" w:rsidRPr="00E80AED" w:rsidRDefault="00E80AED" w:rsidP="00E80AED">
            <w:pPr>
              <w:spacing w:after="0" w:line="345" w:lineRule="atLeast"/>
              <w:ind w:left="300"/>
              <w:rPr>
                <w:rFonts w:ascii="Verdana" w:eastAsia="Times New Roman" w:hAnsi="Verdana" w:cs="Times New Roman"/>
                <w:color w:val="000000"/>
                <w:sz w:val="20"/>
                <w:szCs w:val="20"/>
              </w:rPr>
            </w:pPr>
            <w:r w:rsidRPr="00E80AED">
              <w:rPr>
                <w:rFonts w:ascii="Verdana" w:eastAsia="Times New Roman" w:hAnsi="Verdana" w:cs="Times New Roman"/>
                <w:color w:val="000000"/>
                <w:sz w:val="20"/>
                <w:szCs w:val="20"/>
              </w:rPr>
              <w:t>Undefined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0AED" w:rsidRPr="00E80AED" w:rsidRDefault="00E80AED" w:rsidP="00E80AED">
            <w:pPr>
              <w:spacing w:after="0" w:line="345" w:lineRule="atLeast"/>
              <w:ind w:left="300"/>
              <w:rPr>
                <w:rFonts w:ascii="Verdana" w:eastAsia="Times New Roman" w:hAnsi="Verdana" w:cs="Times New Roman"/>
                <w:color w:val="000000"/>
                <w:sz w:val="20"/>
                <w:szCs w:val="20"/>
              </w:rPr>
            </w:pPr>
            <w:r w:rsidRPr="00E80AED">
              <w:rPr>
                <w:rFonts w:ascii="Verdana" w:eastAsia="Times New Roman" w:hAnsi="Verdana" w:cs="Times New Roman"/>
                <w:color w:val="000000"/>
                <w:sz w:val="20"/>
                <w:szCs w:val="20"/>
              </w:rPr>
              <w:t>represents an undefined value</w:t>
            </w:r>
          </w:p>
        </w:tc>
      </w:tr>
      <w:tr w:rsidR="00E80AED" w:rsidRPr="00E80AED" w:rsidTr="00E80AE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0AED" w:rsidRPr="00E80AED" w:rsidRDefault="00E80AED" w:rsidP="00E80AED">
            <w:pPr>
              <w:spacing w:after="0" w:line="345" w:lineRule="atLeast"/>
              <w:ind w:left="300"/>
              <w:rPr>
                <w:rFonts w:ascii="Verdana" w:eastAsia="Times New Roman" w:hAnsi="Verdana" w:cs="Times New Roman"/>
                <w:color w:val="000000"/>
                <w:sz w:val="20"/>
                <w:szCs w:val="20"/>
              </w:rPr>
            </w:pPr>
            <w:r w:rsidRPr="00E80AED">
              <w:rPr>
                <w:rFonts w:ascii="Verdana" w:eastAsia="Times New Roman" w:hAnsi="Verdana" w:cs="Times New Roman"/>
                <w:color w:val="000000"/>
                <w:sz w:val="20"/>
                <w:szCs w:val="20"/>
              </w:rPr>
              <w:t>Null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0AED" w:rsidRPr="00E80AED" w:rsidRDefault="00E80AED" w:rsidP="00E80AED">
            <w:pPr>
              <w:spacing w:after="0" w:line="345" w:lineRule="atLeast"/>
              <w:ind w:left="300"/>
              <w:rPr>
                <w:rFonts w:ascii="Verdana" w:eastAsia="Times New Roman" w:hAnsi="Verdana" w:cs="Times New Roman"/>
                <w:color w:val="000000"/>
                <w:sz w:val="20"/>
                <w:szCs w:val="20"/>
              </w:rPr>
            </w:pPr>
            <w:r w:rsidRPr="00E80AED">
              <w:rPr>
                <w:rFonts w:ascii="Verdana" w:eastAsia="Times New Roman" w:hAnsi="Verdana" w:cs="Times New Roman"/>
                <w:color w:val="000000"/>
                <w:sz w:val="20"/>
                <w:szCs w:val="20"/>
              </w:rPr>
              <w:t>represents null, i.e., no value at all</w:t>
            </w:r>
          </w:p>
        </w:tc>
      </w:tr>
    </w:tbl>
    <w:p w:rsidR="00E80AED" w:rsidRPr="00E80AED" w:rsidRDefault="00E80AED" w:rsidP="00E80AED">
      <w:pPr>
        <w:numPr>
          <w:ilvl w:val="0"/>
          <w:numId w:val="41"/>
        </w:numPr>
        <w:shd w:val="clear" w:color="auto" w:fill="FFFFFF"/>
        <w:spacing w:before="60" w:after="100" w:afterAutospacing="1" w:line="315" w:lineRule="atLeast"/>
        <w:rPr>
          <w:ins w:id="74" w:author="Unknown"/>
          <w:rFonts w:ascii="Verdana" w:eastAsia="Times New Roman" w:hAnsi="Verdana" w:cs="Times New Roman"/>
          <w:color w:val="000000"/>
          <w:sz w:val="20"/>
          <w:szCs w:val="20"/>
        </w:rPr>
      </w:pPr>
      <w:ins w:id="75" w:author="Unknown">
        <w:r w:rsidRPr="00E80AED">
          <w:rPr>
            <w:rFonts w:ascii="Verdana" w:eastAsia="Times New Roman" w:hAnsi="Verdana" w:cs="Times New Roman"/>
            <w:color w:val="000000"/>
            <w:sz w:val="20"/>
            <w:szCs w:val="20"/>
          </w:rPr>
          <w:t>Non-primitive Data Types - The non-primitive data types are as follows:</w:t>
        </w:r>
      </w:ins>
    </w:p>
    <w:tbl>
      <w:tblPr>
        <w:tblW w:w="12435" w:type="dxa"/>
        <w:tblInd w:w="72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2262"/>
        <w:gridCol w:w="10173"/>
      </w:tblGrid>
      <w:tr w:rsidR="00E80AED" w:rsidRPr="00E80AED" w:rsidTr="00E80AED">
        <w:tc>
          <w:tcPr>
            <w:tcW w:w="0" w:type="auto"/>
            <w:shd w:val="clear" w:color="auto" w:fill="C7CCBE"/>
            <w:tcMar>
              <w:top w:w="180" w:type="dxa"/>
              <w:left w:w="180" w:type="dxa"/>
              <w:bottom w:w="180" w:type="dxa"/>
              <w:right w:w="180" w:type="dxa"/>
            </w:tcMar>
            <w:hideMark/>
          </w:tcPr>
          <w:p w:rsidR="00E80AED" w:rsidRPr="00E80AED" w:rsidRDefault="00E80AED" w:rsidP="00E80AED">
            <w:pPr>
              <w:spacing w:after="0" w:line="240" w:lineRule="auto"/>
              <w:rPr>
                <w:rFonts w:ascii="Times New Roman" w:eastAsia="Times New Roman" w:hAnsi="Times New Roman" w:cs="Times New Roman"/>
                <w:b/>
                <w:bCs/>
                <w:color w:val="000000"/>
                <w:sz w:val="26"/>
                <w:szCs w:val="26"/>
              </w:rPr>
            </w:pPr>
            <w:r w:rsidRPr="00E80AED">
              <w:rPr>
                <w:rFonts w:ascii="Times New Roman" w:eastAsia="Times New Roman" w:hAnsi="Times New Roman" w:cs="Times New Roman"/>
                <w:b/>
                <w:bCs/>
                <w:color w:val="000000"/>
                <w:sz w:val="26"/>
                <w:szCs w:val="26"/>
              </w:rPr>
              <w:t>Data Type</w:t>
            </w:r>
          </w:p>
        </w:tc>
        <w:tc>
          <w:tcPr>
            <w:tcW w:w="0" w:type="auto"/>
            <w:shd w:val="clear" w:color="auto" w:fill="C7CCBE"/>
            <w:tcMar>
              <w:top w:w="180" w:type="dxa"/>
              <w:left w:w="180" w:type="dxa"/>
              <w:bottom w:w="180" w:type="dxa"/>
              <w:right w:w="180" w:type="dxa"/>
            </w:tcMar>
            <w:hideMark/>
          </w:tcPr>
          <w:p w:rsidR="00E80AED" w:rsidRPr="00E80AED" w:rsidRDefault="00E80AED" w:rsidP="00E80AED">
            <w:pPr>
              <w:spacing w:after="0" w:line="240" w:lineRule="auto"/>
              <w:rPr>
                <w:rFonts w:ascii="Times New Roman" w:eastAsia="Times New Roman" w:hAnsi="Times New Roman" w:cs="Times New Roman"/>
                <w:b/>
                <w:bCs/>
                <w:color w:val="000000"/>
                <w:sz w:val="26"/>
                <w:szCs w:val="26"/>
              </w:rPr>
            </w:pPr>
            <w:r w:rsidRPr="00E80AED">
              <w:rPr>
                <w:rFonts w:ascii="Times New Roman" w:eastAsia="Times New Roman" w:hAnsi="Times New Roman" w:cs="Times New Roman"/>
                <w:b/>
                <w:bCs/>
                <w:color w:val="000000"/>
                <w:sz w:val="26"/>
                <w:szCs w:val="26"/>
              </w:rPr>
              <w:t>Description</w:t>
            </w:r>
          </w:p>
        </w:tc>
      </w:tr>
      <w:tr w:rsidR="00E80AED" w:rsidRPr="00E80AED" w:rsidTr="00E80AE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0AED" w:rsidRPr="00E80AED" w:rsidRDefault="00E80AED" w:rsidP="00E80AED">
            <w:pPr>
              <w:spacing w:after="0" w:line="345" w:lineRule="atLeast"/>
              <w:ind w:left="300"/>
              <w:rPr>
                <w:rFonts w:ascii="Verdana" w:eastAsia="Times New Roman" w:hAnsi="Verdana" w:cs="Times New Roman"/>
                <w:color w:val="000000"/>
                <w:sz w:val="20"/>
                <w:szCs w:val="20"/>
              </w:rPr>
            </w:pPr>
            <w:r w:rsidRPr="00E80AED">
              <w:rPr>
                <w:rFonts w:ascii="Verdana" w:eastAsia="Times New Roman" w:hAnsi="Verdana" w:cs="Times New Roman"/>
                <w:color w:val="000000"/>
                <w:sz w:val="20"/>
                <w:szCs w:val="20"/>
              </w:rPr>
              <w:t>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0AED" w:rsidRPr="00E80AED" w:rsidRDefault="00E80AED" w:rsidP="00E80AED">
            <w:pPr>
              <w:spacing w:after="0" w:line="345" w:lineRule="atLeast"/>
              <w:ind w:left="300"/>
              <w:rPr>
                <w:rFonts w:ascii="Verdana" w:eastAsia="Times New Roman" w:hAnsi="Verdana" w:cs="Times New Roman"/>
                <w:color w:val="000000"/>
                <w:sz w:val="20"/>
                <w:szCs w:val="20"/>
              </w:rPr>
            </w:pPr>
            <w:r w:rsidRPr="00E80AED">
              <w:rPr>
                <w:rFonts w:ascii="Verdana" w:eastAsia="Times New Roman" w:hAnsi="Verdana" w:cs="Times New Roman"/>
                <w:color w:val="000000"/>
                <w:sz w:val="20"/>
                <w:szCs w:val="20"/>
              </w:rPr>
              <w:t>represents an instance through which we can access members</w:t>
            </w:r>
          </w:p>
        </w:tc>
      </w:tr>
      <w:tr w:rsidR="00E80AED" w:rsidRPr="00E80AED" w:rsidTr="00E80AE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0AED" w:rsidRPr="00E80AED" w:rsidRDefault="00E80AED" w:rsidP="00E80AED">
            <w:pPr>
              <w:spacing w:after="0" w:line="345" w:lineRule="atLeast"/>
              <w:ind w:left="300"/>
              <w:rPr>
                <w:rFonts w:ascii="Verdana" w:eastAsia="Times New Roman" w:hAnsi="Verdana" w:cs="Times New Roman"/>
                <w:color w:val="000000"/>
                <w:sz w:val="20"/>
                <w:szCs w:val="20"/>
              </w:rPr>
            </w:pPr>
            <w:r w:rsidRPr="00E80AED">
              <w:rPr>
                <w:rFonts w:ascii="Verdana" w:eastAsia="Times New Roman" w:hAnsi="Verdana" w:cs="Times New Roman"/>
                <w:color w:val="000000"/>
                <w:sz w:val="20"/>
                <w:szCs w:val="20"/>
              </w:rPr>
              <w:t>Array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0AED" w:rsidRPr="00E80AED" w:rsidRDefault="00E80AED" w:rsidP="00E80AED">
            <w:pPr>
              <w:spacing w:after="0" w:line="345" w:lineRule="atLeast"/>
              <w:ind w:left="300"/>
              <w:rPr>
                <w:rFonts w:ascii="Verdana" w:eastAsia="Times New Roman" w:hAnsi="Verdana" w:cs="Times New Roman"/>
                <w:color w:val="000000"/>
                <w:sz w:val="20"/>
                <w:szCs w:val="20"/>
              </w:rPr>
            </w:pPr>
            <w:r w:rsidRPr="00E80AED">
              <w:rPr>
                <w:rFonts w:ascii="Verdana" w:eastAsia="Times New Roman" w:hAnsi="Verdana" w:cs="Times New Roman"/>
                <w:color w:val="000000"/>
                <w:sz w:val="20"/>
                <w:szCs w:val="20"/>
              </w:rPr>
              <w:t>represents a group of similar values</w:t>
            </w:r>
          </w:p>
        </w:tc>
      </w:tr>
      <w:tr w:rsidR="00E80AED" w:rsidRPr="00E80AED" w:rsidTr="00E80AE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0AED" w:rsidRPr="00E80AED" w:rsidRDefault="00E80AED" w:rsidP="00E80AED">
            <w:pPr>
              <w:spacing w:after="0" w:line="345" w:lineRule="atLeast"/>
              <w:ind w:left="300"/>
              <w:rPr>
                <w:rFonts w:ascii="Verdana" w:eastAsia="Times New Roman" w:hAnsi="Verdana" w:cs="Times New Roman"/>
                <w:color w:val="000000"/>
                <w:sz w:val="20"/>
                <w:szCs w:val="20"/>
              </w:rPr>
            </w:pPr>
            <w:r w:rsidRPr="00E80AED">
              <w:rPr>
                <w:rFonts w:ascii="Verdana" w:eastAsia="Times New Roman" w:hAnsi="Verdana" w:cs="Times New Roman"/>
                <w:color w:val="000000"/>
                <w:sz w:val="20"/>
                <w:szCs w:val="20"/>
              </w:rPr>
              <w:t>RegExp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0AED" w:rsidRPr="00E80AED" w:rsidRDefault="00E80AED" w:rsidP="00E80AED">
            <w:pPr>
              <w:spacing w:after="0" w:line="345" w:lineRule="atLeast"/>
              <w:ind w:left="300"/>
              <w:rPr>
                <w:rFonts w:ascii="Verdana" w:eastAsia="Times New Roman" w:hAnsi="Verdana" w:cs="Times New Roman"/>
                <w:color w:val="000000"/>
                <w:sz w:val="20"/>
                <w:szCs w:val="20"/>
              </w:rPr>
            </w:pPr>
            <w:r w:rsidRPr="00E80AED">
              <w:rPr>
                <w:rFonts w:ascii="Verdana" w:eastAsia="Times New Roman" w:hAnsi="Verdana" w:cs="Times New Roman"/>
                <w:color w:val="000000"/>
                <w:sz w:val="20"/>
                <w:szCs w:val="20"/>
              </w:rPr>
              <w:t>represents regular expression</w:t>
            </w:r>
          </w:p>
        </w:tc>
      </w:tr>
    </w:tbl>
    <w:p w:rsidR="00E80AED" w:rsidRPr="00E80AED" w:rsidRDefault="00E80AED" w:rsidP="00E80AED">
      <w:pPr>
        <w:spacing w:after="0" w:line="240" w:lineRule="auto"/>
        <w:rPr>
          <w:ins w:id="76" w:author="Unknown"/>
          <w:rFonts w:ascii="Times New Roman" w:eastAsia="Times New Roman" w:hAnsi="Times New Roman" w:cs="Times New Roman"/>
          <w:sz w:val="24"/>
          <w:szCs w:val="24"/>
        </w:rPr>
      </w:pPr>
      <w:ins w:id="77" w:author="Unknown">
        <w:r w:rsidRPr="00E80AED">
          <w:rPr>
            <w:rFonts w:ascii="Times New Roman" w:eastAsia="Times New Roman" w:hAnsi="Times New Roman" w:cs="Times New Roman"/>
            <w:sz w:val="24"/>
            <w:szCs w:val="24"/>
          </w:rPr>
          <w:fldChar w:fldCharType="begin"/>
        </w:r>
        <w:r w:rsidRPr="00E80AED">
          <w:rPr>
            <w:rFonts w:ascii="Times New Roman" w:eastAsia="Times New Roman" w:hAnsi="Times New Roman" w:cs="Times New Roman"/>
            <w:sz w:val="24"/>
            <w:szCs w:val="24"/>
          </w:rPr>
          <w:instrText xml:space="preserve"> HYPERLINK "https://www.javatpoint.com/javascript-data-types" \t "_blank" </w:instrText>
        </w:r>
        <w:r w:rsidRPr="00E80AED">
          <w:rPr>
            <w:rFonts w:ascii="Times New Roman" w:eastAsia="Times New Roman" w:hAnsi="Times New Roman" w:cs="Times New Roman"/>
            <w:sz w:val="24"/>
            <w:szCs w:val="24"/>
          </w:rPr>
          <w:fldChar w:fldCharType="separate"/>
        </w:r>
        <w:proofErr w:type="gramStart"/>
        <w:r w:rsidRPr="00E80AED">
          <w:rPr>
            <w:rFonts w:ascii="Verdana" w:eastAsia="Times New Roman" w:hAnsi="Verdana" w:cs="Times New Roman"/>
            <w:color w:val="008000"/>
            <w:sz w:val="20"/>
            <w:szCs w:val="20"/>
            <w:u w:val="single"/>
            <w:shd w:val="clear" w:color="auto" w:fill="FFFFFF"/>
          </w:rPr>
          <w:t>More details.</w:t>
        </w:r>
        <w:proofErr w:type="gramEnd"/>
        <w:r w:rsidRPr="00E80AED">
          <w:rPr>
            <w:rFonts w:ascii="Times New Roman" w:eastAsia="Times New Roman" w:hAnsi="Times New Roman" w:cs="Times New Roman"/>
            <w:sz w:val="24"/>
            <w:szCs w:val="24"/>
          </w:rPr>
          <w:fldChar w:fldCharType="end"/>
        </w:r>
      </w:ins>
    </w:p>
    <w:p w:rsidR="00E80AED" w:rsidRPr="00E80AED" w:rsidRDefault="00E80AED" w:rsidP="00E80AED">
      <w:pPr>
        <w:spacing w:after="0" w:line="240" w:lineRule="auto"/>
        <w:rPr>
          <w:ins w:id="78" w:author="Unknown"/>
          <w:rFonts w:ascii="Times New Roman" w:eastAsia="Times New Roman" w:hAnsi="Times New Roman" w:cs="Times New Roman"/>
          <w:sz w:val="24"/>
          <w:szCs w:val="24"/>
        </w:rPr>
      </w:pPr>
      <w:ins w:id="79" w:author="Unknown">
        <w:r w:rsidRPr="00E80AED">
          <w:rPr>
            <w:rFonts w:ascii="Times New Roman" w:eastAsia="Times New Roman" w:hAnsi="Times New Roman" w:cs="Times New Roman"/>
            <w:sz w:val="24"/>
            <w:szCs w:val="24"/>
          </w:rPr>
          <w:pict>
            <v:rect id="_x0000_i1046" style="width:0;height:.75pt" o:hralign="center" o:hrstd="t" o:hrnoshade="t" o:hr="t" fillcolor="#d4d4d4" stroked="f"/>
          </w:pict>
        </w:r>
      </w:ins>
    </w:p>
    <w:p w:rsidR="00E80AED" w:rsidRPr="00E80AED" w:rsidRDefault="00E80AED" w:rsidP="00E80AED">
      <w:pPr>
        <w:shd w:val="clear" w:color="auto" w:fill="FFFFFF"/>
        <w:spacing w:before="100" w:beforeAutospacing="1" w:after="100" w:afterAutospacing="1" w:line="312" w:lineRule="atLeast"/>
        <w:outlineLvl w:val="2"/>
        <w:rPr>
          <w:ins w:id="80" w:author="Unknown"/>
          <w:rFonts w:ascii="Helvetica" w:eastAsia="Times New Roman" w:hAnsi="Helvetica" w:cs="Times New Roman"/>
          <w:color w:val="610B4B"/>
          <w:sz w:val="32"/>
          <w:szCs w:val="32"/>
        </w:rPr>
      </w:pPr>
      <w:proofErr w:type="gramStart"/>
      <w:ins w:id="81" w:author="Unknown">
        <w:r w:rsidRPr="00E80AED">
          <w:rPr>
            <w:rFonts w:ascii="Helvetica" w:eastAsia="Times New Roman" w:hAnsi="Helvetica" w:cs="Times New Roman"/>
            <w:color w:val="610B4B"/>
            <w:sz w:val="32"/>
            <w:szCs w:val="32"/>
          </w:rPr>
          <w:lastRenderedPageBreak/>
          <w:t>23) What is the difference between</w:t>
        </w:r>
        <w:proofErr w:type="gramEnd"/>
        <w:r w:rsidRPr="00E80AED">
          <w:rPr>
            <w:rFonts w:ascii="Helvetica" w:eastAsia="Times New Roman" w:hAnsi="Helvetica" w:cs="Times New Roman"/>
            <w:color w:val="610B4B"/>
            <w:sz w:val="32"/>
            <w:szCs w:val="32"/>
          </w:rPr>
          <w:t xml:space="preserve"> == and ===?</w:t>
        </w:r>
      </w:ins>
    </w:p>
    <w:p w:rsidR="00E80AED" w:rsidRPr="00E80AED" w:rsidRDefault="00E80AED" w:rsidP="00E80AED">
      <w:pPr>
        <w:shd w:val="clear" w:color="auto" w:fill="FFFFFF"/>
        <w:spacing w:before="100" w:beforeAutospacing="1" w:after="100" w:afterAutospacing="1" w:line="240" w:lineRule="auto"/>
        <w:rPr>
          <w:ins w:id="82" w:author="Unknown"/>
          <w:rFonts w:ascii="Verdana" w:eastAsia="Times New Roman" w:hAnsi="Verdana" w:cs="Times New Roman"/>
          <w:color w:val="000000"/>
          <w:sz w:val="20"/>
          <w:szCs w:val="20"/>
        </w:rPr>
      </w:pPr>
      <w:ins w:id="83" w:author="Unknown">
        <w:r w:rsidRPr="00E80AED">
          <w:rPr>
            <w:rFonts w:ascii="Verdana" w:eastAsia="Times New Roman" w:hAnsi="Verdana" w:cs="Times New Roman"/>
            <w:color w:val="000000"/>
            <w:sz w:val="20"/>
            <w:szCs w:val="20"/>
          </w:rPr>
          <w:t>The == operator checks equality only whereas === checks equality, and data type, i.e., a value must be of the same type.</w:t>
        </w:r>
      </w:ins>
    </w:p>
    <w:p w:rsidR="00E80AED" w:rsidRPr="00E80AED" w:rsidRDefault="00E80AED" w:rsidP="00E80AED">
      <w:pPr>
        <w:spacing w:after="0" w:line="240" w:lineRule="auto"/>
        <w:rPr>
          <w:ins w:id="84" w:author="Unknown"/>
          <w:rFonts w:ascii="Times New Roman" w:eastAsia="Times New Roman" w:hAnsi="Times New Roman" w:cs="Times New Roman"/>
          <w:sz w:val="24"/>
          <w:szCs w:val="24"/>
        </w:rPr>
      </w:pPr>
      <w:ins w:id="85" w:author="Unknown">
        <w:r w:rsidRPr="00E80AED">
          <w:rPr>
            <w:rFonts w:ascii="Times New Roman" w:eastAsia="Times New Roman" w:hAnsi="Times New Roman" w:cs="Times New Roman"/>
            <w:sz w:val="24"/>
            <w:szCs w:val="24"/>
          </w:rPr>
          <w:pict>
            <v:rect id="_x0000_i1047" style="width:0;height:.75pt" o:hralign="center" o:hrstd="t" o:hrnoshade="t" o:hr="t" fillcolor="#d4d4d4" stroked="f"/>
          </w:pict>
        </w:r>
      </w:ins>
    </w:p>
    <w:p w:rsidR="00E80AED" w:rsidRPr="00E80AED" w:rsidRDefault="00E80AED" w:rsidP="00E80AED">
      <w:pPr>
        <w:shd w:val="clear" w:color="auto" w:fill="FFFFFF"/>
        <w:spacing w:before="100" w:beforeAutospacing="1" w:after="100" w:afterAutospacing="1" w:line="312" w:lineRule="atLeast"/>
        <w:outlineLvl w:val="2"/>
        <w:rPr>
          <w:ins w:id="86" w:author="Unknown"/>
          <w:rFonts w:ascii="Helvetica" w:eastAsia="Times New Roman" w:hAnsi="Helvetica" w:cs="Times New Roman"/>
          <w:color w:val="610B4B"/>
          <w:sz w:val="32"/>
          <w:szCs w:val="32"/>
        </w:rPr>
      </w:pPr>
      <w:ins w:id="87" w:author="Unknown">
        <w:r w:rsidRPr="00E80AED">
          <w:rPr>
            <w:rFonts w:ascii="Helvetica" w:eastAsia="Times New Roman" w:hAnsi="Helvetica" w:cs="Times New Roman"/>
            <w:color w:val="610B4B"/>
            <w:sz w:val="32"/>
            <w:szCs w:val="32"/>
          </w:rPr>
          <w:t>24) How to write HTML code dynamically using JavaScript?</w:t>
        </w:r>
      </w:ins>
    </w:p>
    <w:p w:rsidR="00E80AED" w:rsidRPr="00E80AED" w:rsidRDefault="00E80AED" w:rsidP="00E80AED">
      <w:pPr>
        <w:shd w:val="clear" w:color="auto" w:fill="FFFFFF"/>
        <w:spacing w:before="100" w:beforeAutospacing="1" w:after="100" w:afterAutospacing="1" w:line="240" w:lineRule="auto"/>
        <w:rPr>
          <w:ins w:id="88" w:author="Unknown"/>
          <w:rFonts w:ascii="Verdana" w:eastAsia="Times New Roman" w:hAnsi="Verdana" w:cs="Times New Roman"/>
          <w:color w:val="000000"/>
          <w:sz w:val="20"/>
          <w:szCs w:val="20"/>
        </w:rPr>
      </w:pPr>
      <w:ins w:id="89" w:author="Unknown">
        <w:r w:rsidRPr="00E80AED">
          <w:rPr>
            <w:rFonts w:ascii="Verdana" w:eastAsia="Times New Roman" w:hAnsi="Verdana" w:cs="Times New Roman"/>
            <w:color w:val="000000"/>
            <w:sz w:val="20"/>
            <w:szCs w:val="20"/>
          </w:rPr>
          <w:t>The innerHTML property is used to write the HTML code using JavaScript dynamically. Let's see a simple example:</w:t>
        </w:r>
      </w:ins>
    </w:p>
    <w:p w:rsidR="00E80AED" w:rsidRPr="00E80AED" w:rsidRDefault="00E80AED" w:rsidP="00E80AED">
      <w:pPr>
        <w:numPr>
          <w:ilvl w:val="0"/>
          <w:numId w:val="42"/>
        </w:numPr>
        <w:shd w:val="clear" w:color="auto" w:fill="FFFFFF"/>
        <w:spacing w:after="120" w:line="315" w:lineRule="atLeast"/>
        <w:ind w:left="0"/>
        <w:rPr>
          <w:ins w:id="90" w:author="Unknown"/>
          <w:rFonts w:ascii="Verdana" w:eastAsia="Times New Roman" w:hAnsi="Verdana" w:cs="Times New Roman"/>
          <w:color w:val="000000"/>
          <w:sz w:val="20"/>
          <w:szCs w:val="20"/>
        </w:rPr>
      </w:pPr>
      <w:ins w:id="91" w:author="Unknown">
        <w:r w:rsidRPr="00E80AED">
          <w:rPr>
            <w:rFonts w:ascii="Verdana" w:eastAsia="Times New Roman" w:hAnsi="Verdana" w:cs="Times New Roman"/>
            <w:color w:val="000000"/>
            <w:sz w:val="20"/>
            <w:szCs w:val="20"/>
            <w:bdr w:val="none" w:sz="0" w:space="0" w:color="auto" w:frame="1"/>
          </w:rPr>
          <w:t>document.getElementById('mylocation')</w:t>
        </w:r>
        <w:r w:rsidRPr="00E80AED">
          <w:rPr>
            <w:rFonts w:ascii="Verdana" w:eastAsia="Times New Roman" w:hAnsi="Verdana" w:cs="Times New Roman"/>
            <w:color w:val="FF0000"/>
            <w:sz w:val="20"/>
            <w:szCs w:val="20"/>
            <w:bdr w:val="none" w:sz="0" w:space="0" w:color="auto" w:frame="1"/>
          </w:rPr>
          <w:t>.innerHTML</w:t>
        </w:r>
        <w:r w:rsidRPr="00E80AED">
          <w:rPr>
            <w:rFonts w:ascii="Verdana" w:eastAsia="Times New Roman" w:hAnsi="Verdana" w:cs="Times New Roman"/>
            <w:color w:val="000000"/>
            <w:sz w:val="20"/>
            <w:szCs w:val="20"/>
            <w:bdr w:val="none" w:sz="0" w:space="0" w:color="auto" w:frame="1"/>
          </w:rPr>
          <w:t>=</w:t>
        </w:r>
        <w:r w:rsidRPr="00E80AED">
          <w:rPr>
            <w:rFonts w:ascii="Verdana" w:eastAsia="Times New Roman" w:hAnsi="Verdana" w:cs="Times New Roman"/>
            <w:color w:val="0000FF"/>
            <w:sz w:val="20"/>
            <w:szCs w:val="20"/>
            <w:bdr w:val="none" w:sz="0" w:space="0" w:color="auto" w:frame="1"/>
          </w:rPr>
          <w:t>"&lt;h2&gt;This is heading using JavaScript&lt;/h2&gt;"</w:t>
        </w:r>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spacing w:after="0" w:line="240" w:lineRule="auto"/>
        <w:rPr>
          <w:ins w:id="92" w:author="Unknown"/>
          <w:rFonts w:ascii="Times New Roman" w:eastAsia="Times New Roman" w:hAnsi="Times New Roman" w:cs="Times New Roman"/>
          <w:sz w:val="24"/>
          <w:szCs w:val="24"/>
        </w:rPr>
      </w:pPr>
      <w:ins w:id="93" w:author="Unknown">
        <w:r w:rsidRPr="00E80AED">
          <w:rPr>
            <w:rFonts w:ascii="Times New Roman" w:eastAsia="Times New Roman" w:hAnsi="Times New Roman" w:cs="Times New Roman"/>
            <w:sz w:val="24"/>
            <w:szCs w:val="24"/>
          </w:rPr>
          <w:fldChar w:fldCharType="begin"/>
        </w:r>
        <w:r w:rsidRPr="00E80AED">
          <w:rPr>
            <w:rFonts w:ascii="Times New Roman" w:eastAsia="Times New Roman" w:hAnsi="Times New Roman" w:cs="Times New Roman"/>
            <w:sz w:val="24"/>
            <w:szCs w:val="24"/>
          </w:rPr>
          <w:instrText xml:space="preserve"> HYPERLINK "https://www.javatpoint.com/javascript-innerHTML" \t "_blank" </w:instrText>
        </w:r>
        <w:r w:rsidRPr="00E80AED">
          <w:rPr>
            <w:rFonts w:ascii="Times New Roman" w:eastAsia="Times New Roman" w:hAnsi="Times New Roman" w:cs="Times New Roman"/>
            <w:sz w:val="24"/>
            <w:szCs w:val="24"/>
          </w:rPr>
          <w:fldChar w:fldCharType="separate"/>
        </w:r>
        <w:proofErr w:type="gramStart"/>
        <w:r w:rsidRPr="00E80AED">
          <w:rPr>
            <w:rFonts w:ascii="Verdana" w:eastAsia="Times New Roman" w:hAnsi="Verdana" w:cs="Times New Roman"/>
            <w:color w:val="008000"/>
            <w:sz w:val="20"/>
            <w:szCs w:val="20"/>
            <w:u w:val="single"/>
            <w:shd w:val="clear" w:color="auto" w:fill="FFFFFF"/>
          </w:rPr>
          <w:t>More details.</w:t>
        </w:r>
        <w:proofErr w:type="gramEnd"/>
        <w:r w:rsidRPr="00E80AED">
          <w:rPr>
            <w:rFonts w:ascii="Times New Roman" w:eastAsia="Times New Roman" w:hAnsi="Times New Roman" w:cs="Times New Roman"/>
            <w:sz w:val="24"/>
            <w:szCs w:val="24"/>
          </w:rPr>
          <w:fldChar w:fldCharType="end"/>
        </w:r>
      </w:ins>
    </w:p>
    <w:p w:rsidR="00E80AED" w:rsidRPr="00E80AED" w:rsidRDefault="00E80AED" w:rsidP="00E80AED">
      <w:pPr>
        <w:spacing w:after="0" w:line="240" w:lineRule="auto"/>
        <w:rPr>
          <w:ins w:id="94" w:author="Unknown"/>
          <w:rFonts w:ascii="Times New Roman" w:eastAsia="Times New Roman" w:hAnsi="Times New Roman" w:cs="Times New Roman"/>
          <w:sz w:val="24"/>
          <w:szCs w:val="24"/>
        </w:rPr>
      </w:pPr>
      <w:ins w:id="95" w:author="Unknown">
        <w:r w:rsidRPr="00E80AED">
          <w:rPr>
            <w:rFonts w:ascii="Times New Roman" w:eastAsia="Times New Roman" w:hAnsi="Times New Roman" w:cs="Times New Roman"/>
            <w:sz w:val="24"/>
            <w:szCs w:val="24"/>
          </w:rPr>
          <w:pict>
            <v:rect id="_x0000_i1048" style="width:0;height:.75pt" o:hralign="center" o:hrstd="t" o:hrnoshade="t" o:hr="t" fillcolor="#d4d4d4" stroked="f"/>
          </w:pict>
        </w:r>
      </w:ins>
    </w:p>
    <w:p w:rsidR="00E80AED" w:rsidRPr="00E80AED" w:rsidRDefault="00E80AED" w:rsidP="00E80AED">
      <w:pPr>
        <w:shd w:val="clear" w:color="auto" w:fill="FFFFFF"/>
        <w:spacing w:before="100" w:beforeAutospacing="1" w:after="100" w:afterAutospacing="1" w:line="312" w:lineRule="atLeast"/>
        <w:outlineLvl w:val="2"/>
        <w:rPr>
          <w:ins w:id="96" w:author="Unknown"/>
          <w:rFonts w:ascii="Helvetica" w:eastAsia="Times New Roman" w:hAnsi="Helvetica" w:cs="Times New Roman"/>
          <w:color w:val="610B4B"/>
          <w:sz w:val="32"/>
          <w:szCs w:val="32"/>
        </w:rPr>
      </w:pPr>
      <w:ins w:id="97" w:author="Unknown">
        <w:r w:rsidRPr="00E80AED">
          <w:rPr>
            <w:rFonts w:ascii="Helvetica" w:eastAsia="Times New Roman" w:hAnsi="Helvetica" w:cs="Times New Roman"/>
            <w:color w:val="610B4B"/>
            <w:sz w:val="32"/>
            <w:szCs w:val="32"/>
          </w:rPr>
          <w:t>25) How to write normal text code using JavaScript dynamically?</w:t>
        </w:r>
      </w:ins>
    </w:p>
    <w:p w:rsidR="00E80AED" w:rsidRPr="00E80AED" w:rsidRDefault="00E80AED" w:rsidP="00E80AED">
      <w:pPr>
        <w:shd w:val="clear" w:color="auto" w:fill="FFFFFF"/>
        <w:spacing w:before="100" w:beforeAutospacing="1" w:after="100" w:afterAutospacing="1" w:line="240" w:lineRule="auto"/>
        <w:rPr>
          <w:ins w:id="98" w:author="Unknown"/>
          <w:rFonts w:ascii="Verdana" w:eastAsia="Times New Roman" w:hAnsi="Verdana" w:cs="Times New Roman"/>
          <w:color w:val="000000"/>
          <w:sz w:val="20"/>
          <w:szCs w:val="20"/>
        </w:rPr>
      </w:pPr>
      <w:ins w:id="99" w:author="Unknown">
        <w:r w:rsidRPr="00E80AED">
          <w:rPr>
            <w:rFonts w:ascii="Verdana" w:eastAsia="Times New Roman" w:hAnsi="Verdana" w:cs="Times New Roman"/>
            <w:color w:val="000000"/>
            <w:sz w:val="20"/>
            <w:szCs w:val="20"/>
          </w:rPr>
          <w:t>The innerText property is used to write the simple text using JavaScript dynamically. Let's see a simple example:</w:t>
        </w:r>
      </w:ins>
    </w:p>
    <w:p w:rsidR="00E80AED" w:rsidRPr="00E80AED" w:rsidRDefault="00E80AED" w:rsidP="00E80AED">
      <w:pPr>
        <w:numPr>
          <w:ilvl w:val="0"/>
          <w:numId w:val="43"/>
        </w:numPr>
        <w:shd w:val="clear" w:color="auto" w:fill="FFFFFF"/>
        <w:spacing w:after="120" w:line="315" w:lineRule="atLeast"/>
        <w:ind w:left="0"/>
        <w:rPr>
          <w:ins w:id="100" w:author="Unknown"/>
          <w:rFonts w:ascii="Verdana" w:eastAsia="Times New Roman" w:hAnsi="Verdana" w:cs="Times New Roman"/>
          <w:color w:val="000000"/>
          <w:sz w:val="20"/>
          <w:szCs w:val="20"/>
        </w:rPr>
      </w:pPr>
      <w:ins w:id="101" w:author="Unknown">
        <w:r w:rsidRPr="00E80AED">
          <w:rPr>
            <w:rFonts w:ascii="Verdana" w:eastAsia="Times New Roman" w:hAnsi="Verdana" w:cs="Times New Roman"/>
            <w:color w:val="000000"/>
            <w:sz w:val="20"/>
            <w:szCs w:val="20"/>
            <w:bdr w:val="none" w:sz="0" w:space="0" w:color="auto" w:frame="1"/>
          </w:rPr>
          <w:t>document.getElementById('mylocation')</w:t>
        </w:r>
        <w:r w:rsidRPr="00E80AED">
          <w:rPr>
            <w:rFonts w:ascii="Verdana" w:eastAsia="Times New Roman" w:hAnsi="Verdana" w:cs="Times New Roman"/>
            <w:color w:val="FF0000"/>
            <w:sz w:val="20"/>
            <w:szCs w:val="20"/>
            <w:bdr w:val="none" w:sz="0" w:space="0" w:color="auto" w:frame="1"/>
          </w:rPr>
          <w:t>.innerText</w:t>
        </w:r>
        <w:r w:rsidRPr="00E80AED">
          <w:rPr>
            <w:rFonts w:ascii="Verdana" w:eastAsia="Times New Roman" w:hAnsi="Verdana" w:cs="Times New Roman"/>
            <w:color w:val="000000"/>
            <w:sz w:val="20"/>
            <w:szCs w:val="20"/>
            <w:bdr w:val="none" w:sz="0" w:space="0" w:color="auto" w:frame="1"/>
          </w:rPr>
          <w:t>=</w:t>
        </w:r>
        <w:r w:rsidRPr="00E80AED">
          <w:rPr>
            <w:rFonts w:ascii="Verdana" w:eastAsia="Times New Roman" w:hAnsi="Verdana" w:cs="Times New Roman"/>
            <w:color w:val="0000FF"/>
            <w:sz w:val="20"/>
            <w:szCs w:val="20"/>
            <w:bdr w:val="none" w:sz="0" w:space="0" w:color="auto" w:frame="1"/>
          </w:rPr>
          <w:t>"This is text using JavaScript"</w:t>
        </w:r>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spacing w:after="0" w:line="240" w:lineRule="auto"/>
        <w:rPr>
          <w:ins w:id="102" w:author="Unknown"/>
          <w:rFonts w:ascii="Times New Roman" w:eastAsia="Times New Roman" w:hAnsi="Times New Roman" w:cs="Times New Roman"/>
          <w:sz w:val="24"/>
          <w:szCs w:val="24"/>
        </w:rPr>
      </w:pPr>
      <w:ins w:id="103" w:author="Unknown">
        <w:r w:rsidRPr="00E80AED">
          <w:rPr>
            <w:rFonts w:ascii="Times New Roman" w:eastAsia="Times New Roman" w:hAnsi="Times New Roman" w:cs="Times New Roman"/>
            <w:sz w:val="24"/>
            <w:szCs w:val="24"/>
          </w:rPr>
          <w:fldChar w:fldCharType="begin"/>
        </w:r>
        <w:r w:rsidRPr="00E80AED">
          <w:rPr>
            <w:rFonts w:ascii="Times New Roman" w:eastAsia="Times New Roman" w:hAnsi="Times New Roman" w:cs="Times New Roman"/>
            <w:sz w:val="24"/>
            <w:szCs w:val="24"/>
          </w:rPr>
          <w:instrText xml:space="preserve"> HYPERLINK "https://www.javatpoint.com/javascript-innerText" \t "_blank" </w:instrText>
        </w:r>
        <w:r w:rsidRPr="00E80AED">
          <w:rPr>
            <w:rFonts w:ascii="Times New Roman" w:eastAsia="Times New Roman" w:hAnsi="Times New Roman" w:cs="Times New Roman"/>
            <w:sz w:val="24"/>
            <w:szCs w:val="24"/>
          </w:rPr>
          <w:fldChar w:fldCharType="separate"/>
        </w:r>
        <w:proofErr w:type="gramStart"/>
        <w:r w:rsidRPr="00E80AED">
          <w:rPr>
            <w:rFonts w:ascii="Verdana" w:eastAsia="Times New Roman" w:hAnsi="Verdana" w:cs="Times New Roman"/>
            <w:color w:val="008000"/>
            <w:sz w:val="20"/>
            <w:szCs w:val="20"/>
            <w:u w:val="single"/>
            <w:shd w:val="clear" w:color="auto" w:fill="FFFFFF"/>
          </w:rPr>
          <w:t>More details.</w:t>
        </w:r>
        <w:proofErr w:type="gramEnd"/>
        <w:r w:rsidRPr="00E80AED">
          <w:rPr>
            <w:rFonts w:ascii="Times New Roman" w:eastAsia="Times New Roman" w:hAnsi="Times New Roman" w:cs="Times New Roman"/>
            <w:sz w:val="24"/>
            <w:szCs w:val="24"/>
          </w:rPr>
          <w:fldChar w:fldCharType="end"/>
        </w:r>
      </w:ins>
    </w:p>
    <w:p w:rsidR="00E80AED" w:rsidRPr="00E80AED" w:rsidRDefault="00E80AED" w:rsidP="00E80AED">
      <w:pPr>
        <w:spacing w:after="0" w:line="240" w:lineRule="auto"/>
        <w:rPr>
          <w:ins w:id="104" w:author="Unknown"/>
          <w:rFonts w:ascii="Times New Roman" w:eastAsia="Times New Roman" w:hAnsi="Times New Roman" w:cs="Times New Roman"/>
          <w:sz w:val="24"/>
          <w:szCs w:val="24"/>
        </w:rPr>
      </w:pPr>
      <w:ins w:id="105" w:author="Unknown">
        <w:r w:rsidRPr="00E80AED">
          <w:rPr>
            <w:rFonts w:ascii="Times New Roman" w:eastAsia="Times New Roman" w:hAnsi="Times New Roman" w:cs="Times New Roman"/>
            <w:sz w:val="24"/>
            <w:szCs w:val="24"/>
          </w:rPr>
          <w:pict>
            <v:rect id="_x0000_i1049" style="width:0;height:.75pt" o:hralign="center" o:hrstd="t" o:hrnoshade="t" o:hr="t" fillcolor="#d4d4d4" stroked="f"/>
          </w:pict>
        </w:r>
      </w:ins>
    </w:p>
    <w:p w:rsidR="00E80AED" w:rsidRPr="00E80AED" w:rsidRDefault="00E80AED" w:rsidP="00E80AED">
      <w:pPr>
        <w:shd w:val="clear" w:color="auto" w:fill="FFFFFF"/>
        <w:spacing w:before="100" w:beforeAutospacing="1" w:after="100" w:afterAutospacing="1" w:line="312" w:lineRule="atLeast"/>
        <w:outlineLvl w:val="2"/>
        <w:rPr>
          <w:ins w:id="106" w:author="Unknown"/>
          <w:rFonts w:ascii="Helvetica" w:eastAsia="Times New Roman" w:hAnsi="Helvetica" w:cs="Times New Roman"/>
          <w:color w:val="610B4B"/>
          <w:sz w:val="32"/>
          <w:szCs w:val="32"/>
        </w:rPr>
      </w:pPr>
      <w:ins w:id="107" w:author="Unknown">
        <w:r w:rsidRPr="00E80AED">
          <w:rPr>
            <w:rFonts w:ascii="Helvetica" w:eastAsia="Times New Roman" w:hAnsi="Helvetica" w:cs="Times New Roman"/>
            <w:color w:val="610B4B"/>
            <w:sz w:val="32"/>
            <w:szCs w:val="32"/>
          </w:rPr>
          <w:t>26) How to create objects in JavaScript?</w:t>
        </w:r>
      </w:ins>
    </w:p>
    <w:p w:rsidR="00E80AED" w:rsidRPr="00E80AED" w:rsidRDefault="00E80AED" w:rsidP="00E80AED">
      <w:pPr>
        <w:shd w:val="clear" w:color="auto" w:fill="FFFFFF"/>
        <w:spacing w:before="100" w:beforeAutospacing="1" w:after="100" w:afterAutospacing="1" w:line="240" w:lineRule="auto"/>
        <w:rPr>
          <w:ins w:id="108" w:author="Unknown"/>
          <w:rFonts w:ascii="Verdana" w:eastAsia="Times New Roman" w:hAnsi="Verdana" w:cs="Times New Roman"/>
          <w:color w:val="000000"/>
          <w:sz w:val="20"/>
          <w:szCs w:val="20"/>
        </w:rPr>
      </w:pPr>
      <w:ins w:id="109" w:author="Unknown">
        <w:r w:rsidRPr="00E80AED">
          <w:rPr>
            <w:rFonts w:ascii="Verdana" w:eastAsia="Times New Roman" w:hAnsi="Verdana" w:cs="Times New Roman"/>
            <w:color w:val="000000"/>
            <w:sz w:val="20"/>
            <w:szCs w:val="20"/>
          </w:rPr>
          <w:t>There are 3 ways to create an object in JavaScript.</w:t>
        </w:r>
      </w:ins>
    </w:p>
    <w:p w:rsidR="00E80AED" w:rsidRPr="00E80AED" w:rsidRDefault="00E80AED" w:rsidP="00E80AED">
      <w:pPr>
        <w:numPr>
          <w:ilvl w:val="0"/>
          <w:numId w:val="44"/>
        </w:numPr>
        <w:shd w:val="clear" w:color="auto" w:fill="FFFFFF"/>
        <w:spacing w:before="60" w:after="100" w:afterAutospacing="1" w:line="315" w:lineRule="atLeast"/>
        <w:rPr>
          <w:ins w:id="110" w:author="Unknown"/>
          <w:rFonts w:ascii="Verdana" w:eastAsia="Times New Roman" w:hAnsi="Verdana" w:cs="Times New Roman"/>
          <w:color w:val="000000"/>
          <w:sz w:val="20"/>
          <w:szCs w:val="20"/>
        </w:rPr>
      </w:pPr>
      <w:ins w:id="111" w:author="Unknown">
        <w:r w:rsidRPr="00E80AED">
          <w:rPr>
            <w:rFonts w:ascii="Verdana" w:eastAsia="Times New Roman" w:hAnsi="Verdana" w:cs="Times New Roman"/>
            <w:color w:val="000000"/>
            <w:sz w:val="20"/>
            <w:szCs w:val="20"/>
          </w:rPr>
          <w:t>By object literal</w:t>
        </w:r>
      </w:ins>
    </w:p>
    <w:p w:rsidR="00E80AED" w:rsidRPr="00E80AED" w:rsidRDefault="00E80AED" w:rsidP="00E80AED">
      <w:pPr>
        <w:numPr>
          <w:ilvl w:val="0"/>
          <w:numId w:val="44"/>
        </w:numPr>
        <w:shd w:val="clear" w:color="auto" w:fill="FFFFFF"/>
        <w:spacing w:before="60" w:after="100" w:afterAutospacing="1" w:line="315" w:lineRule="atLeast"/>
        <w:rPr>
          <w:ins w:id="112" w:author="Unknown"/>
          <w:rFonts w:ascii="Verdana" w:eastAsia="Times New Roman" w:hAnsi="Verdana" w:cs="Times New Roman"/>
          <w:color w:val="000000"/>
          <w:sz w:val="20"/>
          <w:szCs w:val="20"/>
        </w:rPr>
      </w:pPr>
      <w:ins w:id="113" w:author="Unknown">
        <w:r w:rsidRPr="00E80AED">
          <w:rPr>
            <w:rFonts w:ascii="Verdana" w:eastAsia="Times New Roman" w:hAnsi="Verdana" w:cs="Times New Roman"/>
            <w:color w:val="000000"/>
            <w:sz w:val="20"/>
            <w:szCs w:val="20"/>
          </w:rPr>
          <w:t>By creating an instance of Object</w:t>
        </w:r>
      </w:ins>
    </w:p>
    <w:p w:rsidR="00E80AED" w:rsidRPr="00E80AED" w:rsidRDefault="00E80AED" w:rsidP="00E80AED">
      <w:pPr>
        <w:numPr>
          <w:ilvl w:val="0"/>
          <w:numId w:val="44"/>
        </w:numPr>
        <w:shd w:val="clear" w:color="auto" w:fill="FFFFFF"/>
        <w:spacing w:before="60" w:after="100" w:afterAutospacing="1" w:line="315" w:lineRule="atLeast"/>
        <w:rPr>
          <w:ins w:id="114" w:author="Unknown"/>
          <w:rFonts w:ascii="Verdana" w:eastAsia="Times New Roman" w:hAnsi="Verdana" w:cs="Times New Roman"/>
          <w:color w:val="000000"/>
          <w:sz w:val="20"/>
          <w:szCs w:val="20"/>
        </w:rPr>
      </w:pPr>
      <w:ins w:id="115" w:author="Unknown">
        <w:r w:rsidRPr="00E80AED">
          <w:rPr>
            <w:rFonts w:ascii="Verdana" w:eastAsia="Times New Roman" w:hAnsi="Verdana" w:cs="Times New Roman"/>
            <w:color w:val="000000"/>
            <w:sz w:val="20"/>
            <w:szCs w:val="20"/>
          </w:rPr>
          <w:t>By Object Constructor</w:t>
        </w:r>
      </w:ins>
    </w:p>
    <w:p w:rsidR="00E80AED" w:rsidRPr="00E80AED" w:rsidRDefault="00E80AED" w:rsidP="00E80AED">
      <w:pPr>
        <w:shd w:val="clear" w:color="auto" w:fill="FFFFFF"/>
        <w:spacing w:before="100" w:beforeAutospacing="1" w:after="100" w:afterAutospacing="1" w:line="240" w:lineRule="auto"/>
        <w:rPr>
          <w:ins w:id="116" w:author="Unknown"/>
          <w:rFonts w:ascii="Verdana" w:eastAsia="Times New Roman" w:hAnsi="Verdana" w:cs="Times New Roman"/>
          <w:color w:val="000000"/>
          <w:sz w:val="20"/>
          <w:szCs w:val="20"/>
        </w:rPr>
      </w:pPr>
      <w:ins w:id="117" w:author="Unknown">
        <w:r w:rsidRPr="00E80AED">
          <w:rPr>
            <w:rFonts w:ascii="Verdana" w:eastAsia="Times New Roman" w:hAnsi="Verdana" w:cs="Times New Roman"/>
            <w:color w:val="000000"/>
            <w:sz w:val="20"/>
            <w:szCs w:val="20"/>
          </w:rPr>
          <w:t>Let's see a simple code to create an object using object literal.</w:t>
        </w:r>
      </w:ins>
    </w:p>
    <w:p w:rsidR="00E80AED" w:rsidRPr="00E80AED" w:rsidRDefault="00E80AED" w:rsidP="00E80AED">
      <w:pPr>
        <w:numPr>
          <w:ilvl w:val="0"/>
          <w:numId w:val="45"/>
        </w:numPr>
        <w:shd w:val="clear" w:color="auto" w:fill="FFFFFF"/>
        <w:spacing w:after="120" w:line="315" w:lineRule="atLeast"/>
        <w:ind w:left="0"/>
        <w:rPr>
          <w:ins w:id="118" w:author="Unknown"/>
          <w:rFonts w:ascii="Verdana" w:eastAsia="Times New Roman" w:hAnsi="Verdana" w:cs="Times New Roman"/>
          <w:color w:val="000000"/>
          <w:sz w:val="20"/>
          <w:szCs w:val="20"/>
        </w:rPr>
      </w:pPr>
      <w:ins w:id="119" w:author="Unknown">
        <w:r w:rsidRPr="00E80AED">
          <w:rPr>
            <w:rFonts w:ascii="Verdana" w:eastAsia="Times New Roman" w:hAnsi="Verdana" w:cs="Times New Roman"/>
            <w:color w:val="FF0000"/>
            <w:sz w:val="20"/>
            <w:szCs w:val="20"/>
            <w:bdr w:val="none" w:sz="0" w:space="0" w:color="auto" w:frame="1"/>
          </w:rPr>
          <w:t>emp</w:t>
        </w:r>
        <w:r w:rsidRPr="00E80AED">
          <w:rPr>
            <w:rFonts w:ascii="Verdana" w:eastAsia="Times New Roman" w:hAnsi="Verdana" w:cs="Times New Roman"/>
            <w:color w:val="000000"/>
            <w:sz w:val="20"/>
            <w:szCs w:val="20"/>
            <w:bdr w:val="none" w:sz="0" w:space="0" w:color="auto" w:frame="1"/>
          </w:rPr>
          <w:t>={id:102,name:"Rahul Kumar",salary:50000}   </w:t>
        </w:r>
      </w:ins>
    </w:p>
    <w:p w:rsidR="00E80AED" w:rsidRPr="00E80AED" w:rsidRDefault="00E80AED" w:rsidP="00E80AED">
      <w:pPr>
        <w:spacing w:after="0" w:line="240" w:lineRule="auto"/>
        <w:rPr>
          <w:ins w:id="120" w:author="Unknown"/>
          <w:rFonts w:ascii="Times New Roman" w:eastAsia="Times New Roman" w:hAnsi="Times New Roman" w:cs="Times New Roman"/>
          <w:sz w:val="24"/>
          <w:szCs w:val="24"/>
        </w:rPr>
      </w:pPr>
      <w:ins w:id="121" w:author="Unknown">
        <w:r w:rsidRPr="00E80AED">
          <w:rPr>
            <w:rFonts w:ascii="Times New Roman" w:eastAsia="Times New Roman" w:hAnsi="Times New Roman" w:cs="Times New Roman"/>
            <w:sz w:val="24"/>
            <w:szCs w:val="24"/>
          </w:rPr>
          <w:fldChar w:fldCharType="begin"/>
        </w:r>
        <w:r w:rsidRPr="00E80AED">
          <w:rPr>
            <w:rFonts w:ascii="Times New Roman" w:eastAsia="Times New Roman" w:hAnsi="Times New Roman" w:cs="Times New Roman"/>
            <w:sz w:val="24"/>
            <w:szCs w:val="24"/>
          </w:rPr>
          <w:instrText xml:space="preserve"> HYPERLINK "https://www.javatpoint.com/javascript-objects" \t "_blank" </w:instrText>
        </w:r>
        <w:r w:rsidRPr="00E80AED">
          <w:rPr>
            <w:rFonts w:ascii="Times New Roman" w:eastAsia="Times New Roman" w:hAnsi="Times New Roman" w:cs="Times New Roman"/>
            <w:sz w:val="24"/>
            <w:szCs w:val="24"/>
          </w:rPr>
          <w:fldChar w:fldCharType="separate"/>
        </w:r>
        <w:proofErr w:type="gramStart"/>
        <w:r w:rsidRPr="00E80AED">
          <w:rPr>
            <w:rFonts w:ascii="Verdana" w:eastAsia="Times New Roman" w:hAnsi="Verdana" w:cs="Times New Roman"/>
            <w:color w:val="008000"/>
            <w:sz w:val="20"/>
            <w:szCs w:val="20"/>
            <w:u w:val="single"/>
            <w:shd w:val="clear" w:color="auto" w:fill="FFFFFF"/>
          </w:rPr>
          <w:t>More details.</w:t>
        </w:r>
        <w:proofErr w:type="gramEnd"/>
        <w:r w:rsidRPr="00E80AED">
          <w:rPr>
            <w:rFonts w:ascii="Times New Roman" w:eastAsia="Times New Roman" w:hAnsi="Times New Roman" w:cs="Times New Roman"/>
            <w:sz w:val="24"/>
            <w:szCs w:val="24"/>
          </w:rPr>
          <w:fldChar w:fldCharType="end"/>
        </w:r>
      </w:ins>
    </w:p>
    <w:p w:rsidR="00E80AED" w:rsidRPr="00E80AED" w:rsidRDefault="00E80AED" w:rsidP="00E80AED">
      <w:pPr>
        <w:spacing w:after="0" w:line="240" w:lineRule="auto"/>
        <w:rPr>
          <w:ins w:id="122" w:author="Unknown"/>
          <w:rFonts w:ascii="Times New Roman" w:eastAsia="Times New Roman" w:hAnsi="Times New Roman" w:cs="Times New Roman"/>
          <w:sz w:val="24"/>
          <w:szCs w:val="24"/>
        </w:rPr>
      </w:pPr>
      <w:ins w:id="123" w:author="Unknown">
        <w:r w:rsidRPr="00E80AED">
          <w:rPr>
            <w:rFonts w:ascii="Times New Roman" w:eastAsia="Times New Roman" w:hAnsi="Times New Roman" w:cs="Times New Roman"/>
            <w:sz w:val="24"/>
            <w:szCs w:val="24"/>
          </w:rPr>
          <w:pict>
            <v:rect id="_x0000_i1050" style="width:0;height:.75pt" o:hralign="center" o:hrstd="t" o:hrnoshade="t" o:hr="t" fillcolor="#d4d4d4" stroked="f"/>
          </w:pict>
        </w:r>
      </w:ins>
    </w:p>
    <w:p w:rsidR="00E80AED" w:rsidRPr="00E80AED" w:rsidRDefault="00E80AED" w:rsidP="00E80AED">
      <w:pPr>
        <w:shd w:val="clear" w:color="auto" w:fill="FFFFFF"/>
        <w:spacing w:before="100" w:beforeAutospacing="1" w:after="100" w:afterAutospacing="1" w:line="312" w:lineRule="atLeast"/>
        <w:outlineLvl w:val="2"/>
        <w:rPr>
          <w:ins w:id="124" w:author="Unknown"/>
          <w:rFonts w:ascii="Helvetica" w:eastAsia="Times New Roman" w:hAnsi="Helvetica" w:cs="Times New Roman"/>
          <w:color w:val="610B4B"/>
          <w:sz w:val="32"/>
          <w:szCs w:val="32"/>
        </w:rPr>
      </w:pPr>
      <w:ins w:id="125" w:author="Unknown">
        <w:r w:rsidRPr="00E80AED">
          <w:rPr>
            <w:rFonts w:ascii="Helvetica" w:eastAsia="Times New Roman" w:hAnsi="Helvetica" w:cs="Times New Roman"/>
            <w:color w:val="610B4B"/>
            <w:sz w:val="32"/>
            <w:szCs w:val="32"/>
          </w:rPr>
          <w:t>27) How to create an array in JavaScript?</w:t>
        </w:r>
      </w:ins>
    </w:p>
    <w:p w:rsidR="00E80AED" w:rsidRPr="00E80AED" w:rsidRDefault="00E80AED" w:rsidP="00E80AED">
      <w:pPr>
        <w:shd w:val="clear" w:color="auto" w:fill="FFFFFF"/>
        <w:spacing w:before="100" w:beforeAutospacing="1" w:after="100" w:afterAutospacing="1" w:line="240" w:lineRule="auto"/>
        <w:rPr>
          <w:ins w:id="126" w:author="Unknown"/>
          <w:rFonts w:ascii="Verdana" w:eastAsia="Times New Roman" w:hAnsi="Verdana" w:cs="Times New Roman"/>
          <w:color w:val="000000"/>
          <w:sz w:val="20"/>
          <w:szCs w:val="20"/>
        </w:rPr>
      </w:pPr>
      <w:ins w:id="127" w:author="Unknown">
        <w:r w:rsidRPr="00E80AED">
          <w:rPr>
            <w:rFonts w:ascii="Verdana" w:eastAsia="Times New Roman" w:hAnsi="Verdana" w:cs="Times New Roman"/>
            <w:color w:val="000000"/>
            <w:sz w:val="20"/>
            <w:szCs w:val="20"/>
          </w:rPr>
          <w:t>There are 3 ways to create an array in JavaScript.</w:t>
        </w:r>
      </w:ins>
    </w:p>
    <w:p w:rsidR="00E80AED" w:rsidRPr="00E80AED" w:rsidRDefault="00E80AED" w:rsidP="00E80AED">
      <w:pPr>
        <w:numPr>
          <w:ilvl w:val="0"/>
          <w:numId w:val="46"/>
        </w:numPr>
        <w:shd w:val="clear" w:color="auto" w:fill="FFFFFF"/>
        <w:spacing w:before="60" w:after="100" w:afterAutospacing="1" w:line="315" w:lineRule="atLeast"/>
        <w:rPr>
          <w:ins w:id="128" w:author="Unknown"/>
          <w:rFonts w:ascii="Verdana" w:eastAsia="Times New Roman" w:hAnsi="Verdana" w:cs="Times New Roman"/>
          <w:color w:val="000000"/>
          <w:sz w:val="20"/>
          <w:szCs w:val="20"/>
        </w:rPr>
      </w:pPr>
      <w:ins w:id="129" w:author="Unknown">
        <w:r w:rsidRPr="00E80AED">
          <w:rPr>
            <w:rFonts w:ascii="Verdana" w:eastAsia="Times New Roman" w:hAnsi="Verdana" w:cs="Times New Roman"/>
            <w:color w:val="000000"/>
            <w:sz w:val="20"/>
            <w:szCs w:val="20"/>
          </w:rPr>
          <w:lastRenderedPageBreak/>
          <w:t>By array literal</w:t>
        </w:r>
      </w:ins>
    </w:p>
    <w:p w:rsidR="00E80AED" w:rsidRPr="00E80AED" w:rsidRDefault="00E80AED" w:rsidP="00E80AED">
      <w:pPr>
        <w:numPr>
          <w:ilvl w:val="0"/>
          <w:numId w:val="46"/>
        </w:numPr>
        <w:shd w:val="clear" w:color="auto" w:fill="FFFFFF"/>
        <w:spacing w:before="60" w:after="100" w:afterAutospacing="1" w:line="315" w:lineRule="atLeast"/>
        <w:rPr>
          <w:ins w:id="130" w:author="Unknown"/>
          <w:rFonts w:ascii="Verdana" w:eastAsia="Times New Roman" w:hAnsi="Verdana" w:cs="Times New Roman"/>
          <w:color w:val="000000"/>
          <w:sz w:val="20"/>
          <w:szCs w:val="20"/>
        </w:rPr>
      </w:pPr>
      <w:ins w:id="131" w:author="Unknown">
        <w:r w:rsidRPr="00E80AED">
          <w:rPr>
            <w:rFonts w:ascii="Verdana" w:eastAsia="Times New Roman" w:hAnsi="Verdana" w:cs="Times New Roman"/>
            <w:color w:val="000000"/>
            <w:sz w:val="20"/>
            <w:szCs w:val="20"/>
          </w:rPr>
          <w:t>By creating an instance of Array</w:t>
        </w:r>
      </w:ins>
    </w:p>
    <w:p w:rsidR="00E80AED" w:rsidRPr="00E80AED" w:rsidRDefault="00E80AED" w:rsidP="00E80AED">
      <w:pPr>
        <w:numPr>
          <w:ilvl w:val="0"/>
          <w:numId w:val="46"/>
        </w:numPr>
        <w:shd w:val="clear" w:color="auto" w:fill="FFFFFF"/>
        <w:spacing w:before="60" w:after="100" w:afterAutospacing="1" w:line="315" w:lineRule="atLeast"/>
        <w:rPr>
          <w:ins w:id="132" w:author="Unknown"/>
          <w:rFonts w:ascii="Verdana" w:eastAsia="Times New Roman" w:hAnsi="Verdana" w:cs="Times New Roman"/>
          <w:color w:val="000000"/>
          <w:sz w:val="20"/>
          <w:szCs w:val="20"/>
        </w:rPr>
      </w:pPr>
      <w:ins w:id="133" w:author="Unknown">
        <w:r w:rsidRPr="00E80AED">
          <w:rPr>
            <w:rFonts w:ascii="Verdana" w:eastAsia="Times New Roman" w:hAnsi="Verdana" w:cs="Times New Roman"/>
            <w:color w:val="000000"/>
            <w:sz w:val="20"/>
            <w:szCs w:val="20"/>
          </w:rPr>
          <w:t>By using an Array constructor</w:t>
        </w:r>
      </w:ins>
    </w:p>
    <w:p w:rsidR="00E80AED" w:rsidRPr="00E80AED" w:rsidRDefault="00E80AED" w:rsidP="00E80AED">
      <w:pPr>
        <w:shd w:val="clear" w:color="auto" w:fill="FFFFFF"/>
        <w:spacing w:before="100" w:beforeAutospacing="1" w:after="100" w:afterAutospacing="1" w:line="240" w:lineRule="auto"/>
        <w:rPr>
          <w:ins w:id="134" w:author="Unknown"/>
          <w:rFonts w:ascii="Verdana" w:eastAsia="Times New Roman" w:hAnsi="Verdana" w:cs="Times New Roman"/>
          <w:color w:val="000000"/>
          <w:sz w:val="20"/>
          <w:szCs w:val="20"/>
        </w:rPr>
      </w:pPr>
      <w:ins w:id="135" w:author="Unknown">
        <w:r w:rsidRPr="00E80AED">
          <w:rPr>
            <w:rFonts w:ascii="Verdana" w:eastAsia="Times New Roman" w:hAnsi="Verdana" w:cs="Times New Roman"/>
            <w:color w:val="000000"/>
            <w:sz w:val="20"/>
            <w:szCs w:val="20"/>
          </w:rPr>
          <w:t>Let's see a simple code to create an array using object literal.</w:t>
        </w:r>
      </w:ins>
    </w:p>
    <w:p w:rsidR="00E80AED" w:rsidRPr="00E80AED" w:rsidRDefault="00E80AED" w:rsidP="00E80AED">
      <w:pPr>
        <w:numPr>
          <w:ilvl w:val="0"/>
          <w:numId w:val="47"/>
        </w:numPr>
        <w:shd w:val="clear" w:color="auto" w:fill="FFFFFF"/>
        <w:spacing w:after="120" w:line="315" w:lineRule="atLeast"/>
        <w:ind w:left="0"/>
        <w:rPr>
          <w:ins w:id="136" w:author="Unknown"/>
          <w:rFonts w:ascii="Verdana" w:eastAsia="Times New Roman" w:hAnsi="Verdana" w:cs="Times New Roman"/>
          <w:color w:val="000000"/>
          <w:sz w:val="20"/>
          <w:szCs w:val="20"/>
        </w:rPr>
      </w:pPr>
      <w:ins w:id="137" w:author="Unknown">
        <w:r w:rsidRPr="00E80AED">
          <w:rPr>
            <w:rFonts w:ascii="Verdana" w:eastAsia="Times New Roman" w:hAnsi="Verdana" w:cs="Times New Roman"/>
            <w:color w:val="000000"/>
            <w:sz w:val="20"/>
            <w:szCs w:val="20"/>
            <w:bdr w:val="none" w:sz="0" w:space="0" w:color="auto" w:frame="1"/>
          </w:rPr>
          <w:t>var </w:t>
        </w:r>
        <w:r w:rsidRPr="00E80AED">
          <w:rPr>
            <w:rFonts w:ascii="Verdana" w:eastAsia="Times New Roman" w:hAnsi="Verdana" w:cs="Times New Roman"/>
            <w:color w:val="FF0000"/>
            <w:sz w:val="20"/>
            <w:szCs w:val="20"/>
            <w:bdr w:val="none" w:sz="0" w:space="0" w:color="auto" w:frame="1"/>
          </w:rPr>
          <w:t>emp</w:t>
        </w:r>
        <w:r w:rsidRPr="00E80AED">
          <w:rPr>
            <w:rFonts w:ascii="Verdana" w:eastAsia="Times New Roman" w:hAnsi="Verdana" w:cs="Times New Roman"/>
            <w:color w:val="000000"/>
            <w:sz w:val="20"/>
            <w:szCs w:val="20"/>
            <w:bdr w:val="none" w:sz="0" w:space="0" w:color="auto" w:frame="1"/>
          </w:rPr>
          <w:t>=["Shyam","Vimal","Ratan"];    </w:t>
        </w:r>
      </w:ins>
    </w:p>
    <w:p w:rsidR="00E80AED" w:rsidRPr="00E80AED" w:rsidRDefault="00E80AED" w:rsidP="00E80AED">
      <w:pPr>
        <w:spacing w:after="0" w:line="240" w:lineRule="auto"/>
        <w:rPr>
          <w:ins w:id="138" w:author="Unknown"/>
          <w:rFonts w:ascii="Times New Roman" w:eastAsia="Times New Roman" w:hAnsi="Times New Roman" w:cs="Times New Roman"/>
          <w:sz w:val="24"/>
          <w:szCs w:val="24"/>
        </w:rPr>
      </w:pPr>
      <w:ins w:id="139" w:author="Unknown">
        <w:r w:rsidRPr="00E80AED">
          <w:rPr>
            <w:rFonts w:ascii="Times New Roman" w:eastAsia="Times New Roman" w:hAnsi="Times New Roman" w:cs="Times New Roman"/>
            <w:sz w:val="24"/>
            <w:szCs w:val="24"/>
          </w:rPr>
          <w:fldChar w:fldCharType="begin"/>
        </w:r>
        <w:r w:rsidRPr="00E80AED">
          <w:rPr>
            <w:rFonts w:ascii="Times New Roman" w:eastAsia="Times New Roman" w:hAnsi="Times New Roman" w:cs="Times New Roman"/>
            <w:sz w:val="24"/>
            <w:szCs w:val="24"/>
          </w:rPr>
          <w:instrText xml:space="preserve"> HYPERLINK "https://www.javatpoint.com/javascript-array" \t "_blank" </w:instrText>
        </w:r>
        <w:r w:rsidRPr="00E80AED">
          <w:rPr>
            <w:rFonts w:ascii="Times New Roman" w:eastAsia="Times New Roman" w:hAnsi="Times New Roman" w:cs="Times New Roman"/>
            <w:sz w:val="24"/>
            <w:szCs w:val="24"/>
          </w:rPr>
          <w:fldChar w:fldCharType="separate"/>
        </w:r>
        <w:proofErr w:type="gramStart"/>
        <w:r w:rsidRPr="00E80AED">
          <w:rPr>
            <w:rFonts w:ascii="Verdana" w:eastAsia="Times New Roman" w:hAnsi="Verdana" w:cs="Times New Roman"/>
            <w:color w:val="008000"/>
            <w:sz w:val="20"/>
            <w:szCs w:val="20"/>
            <w:u w:val="single"/>
            <w:shd w:val="clear" w:color="auto" w:fill="FFFFFF"/>
          </w:rPr>
          <w:t>More details.</w:t>
        </w:r>
        <w:proofErr w:type="gramEnd"/>
        <w:r w:rsidRPr="00E80AED">
          <w:rPr>
            <w:rFonts w:ascii="Times New Roman" w:eastAsia="Times New Roman" w:hAnsi="Times New Roman" w:cs="Times New Roman"/>
            <w:sz w:val="24"/>
            <w:szCs w:val="24"/>
          </w:rPr>
          <w:fldChar w:fldCharType="end"/>
        </w:r>
      </w:ins>
    </w:p>
    <w:p w:rsidR="00E80AED" w:rsidRPr="00E80AED" w:rsidRDefault="00E80AED" w:rsidP="00E80AED">
      <w:pPr>
        <w:spacing w:after="0" w:line="240" w:lineRule="auto"/>
        <w:rPr>
          <w:ins w:id="140" w:author="Unknown"/>
          <w:rFonts w:ascii="Times New Roman" w:eastAsia="Times New Roman" w:hAnsi="Times New Roman" w:cs="Times New Roman"/>
          <w:sz w:val="24"/>
          <w:szCs w:val="24"/>
        </w:rPr>
      </w:pPr>
      <w:ins w:id="141" w:author="Unknown">
        <w:r w:rsidRPr="00E80AED">
          <w:rPr>
            <w:rFonts w:ascii="Times New Roman" w:eastAsia="Times New Roman" w:hAnsi="Times New Roman" w:cs="Times New Roman"/>
            <w:sz w:val="24"/>
            <w:szCs w:val="24"/>
          </w:rPr>
          <w:pict>
            <v:rect id="_x0000_i1051" style="width:0;height:.75pt" o:hralign="center" o:hrstd="t" o:hrnoshade="t" o:hr="t" fillcolor="#d4d4d4" stroked="f"/>
          </w:pict>
        </w:r>
      </w:ins>
    </w:p>
    <w:p w:rsidR="00E80AED" w:rsidRPr="00E80AED" w:rsidRDefault="00E80AED" w:rsidP="00E80AED">
      <w:pPr>
        <w:shd w:val="clear" w:color="auto" w:fill="FFFFFF"/>
        <w:spacing w:before="100" w:beforeAutospacing="1" w:after="100" w:afterAutospacing="1" w:line="312" w:lineRule="atLeast"/>
        <w:outlineLvl w:val="2"/>
        <w:rPr>
          <w:ins w:id="142" w:author="Unknown"/>
          <w:rFonts w:ascii="Helvetica" w:eastAsia="Times New Roman" w:hAnsi="Helvetica" w:cs="Times New Roman"/>
          <w:color w:val="610B4B"/>
          <w:sz w:val="32"/>
          <w:szCs w:val="32"/>
        </w:rPr>
      </w:pPr>
      <w:ins w:id="143" w:author="Unknown">
        <w:r w:rsidRPr="00E80AED">
          <w:rPr>
            <w:rFonts w:ascii="Helvetica" w:eastAsia="Times New Roman" w:hAnsi="Helvetica" w:cs="Times New Roman"/>
            <w:color w:val="610B4B"/>
            <w:sz w:val="32"/>
            <w:szCs w:val="32"/>
          </w:rPr>
          <w:t xml:space="preserve">28) What does the </w:t>
        </w:r>
        <w:proofErr w:type="gramStart"/>
        <w:r w:rsidRPr="00E80AED">
          <w:rPr>
            <w:rFonts w:ascii="Helvetica" w:eastAsia="Times New Roman" w:hAnsi="Helvetica" w:cs="Times New Roman"/>
            <w:color w:val="610B4B"/>
            <w:sz w:val="32"/>
            <w:szCs w:val="32"/>
          </w:rPr>
          <w:t>isNaN(</w:t>
        </w:r>
        <w:proofErr w:type="gramEnd"/>
        <w:r w:rsidRPr="00E80AED">
          <w:rPr>
            <w:rFonts w:ascii="Helvetica" w:eastAsia="Times New Roman" w:hAnsi="Helvetica" w:cs="Times New Roman"/>
            <w:color w:val="610B4B"/>
            <w:sz w:val="32"/>
            <w:szCs w:val="32"/>
          </w:rPr>
          <w:t>) function?</w:t>
        </w:r>
      </w:ins>
    </w:p>
    <w:p w:rsidR="00E80AED" w:rsidRPr="00E80AED" w:rsidRDefault="00E80AED" w:rsidP="00E80AED">
      <w:pPr>
        <w:shd w:val="clear" w:color="auto" w:fill="FFFFFF"/>
        <w:spacing w:before="100" w:beforeAutospacing="1" w:after="100" w:afterAutospacing="1" w:line="240" w:lineRule="auto"/>
        <w:rPr>
          <w:ins w:id="144" w:author="Unknown"/>
          <w:rFonts w:ascii="Verdana" w:eastAsia="Times New Roman" w:hAnsi="Verdana" w:cs="Times New Roman"/>
          <w:color w:val="000000"/>
          <w:sz w:val="20"/>
          <w:szCs w:val="20"/>
        </w:rPr>
      </w:pPr>
      <w:ins w:id="145" w:author="Unknown">
        <w:r w:rsidRPr="00E80AED">
          <w:rPr>
            <w:rFonts w:ascii="Verdana" w:eastAsia="Times New Roman" w:hAnsi="Verdana" w:cs="Times New Roman"/>
            <w:color w:val="000000"/>
            <w:sz w:val="20"/>
            <w:szCs w:val="20"/>
          </w:rPr>
          <w:t xml:space="preserve">The </w:t>
        </w:r>
        <w:proofErr w:type="gramStart"/>
        <w:r w:rsidRPr="00E80AED">
          <w:rPr>
            <w:rFonts w:ascii="Verdana" w:eastAsia="Times New Roman" w:hAnsi="Verdana" w:cs="Times New Roman"/>
            <w:color w:val="000000"/>
            <w:sz w:val="20"/>
            <w:szCs w:val="20"/>
          </w:rPr>
          <w:t>isNan(</w:t>
        </w:r>
        <w:proofErr w:type="gramEnd"/>
        <w:r w:rsidRPr="00E80AED">
          <w:rPr>
            <w:rFonts w:ascii="Verdana" w:eastAsia="Times New Roman" w:hAnsi="Verdana" w:cs="Times New Roman"/>
            <w:color w:val="000000"/>
            <w:sz w:val="20"/>
            <w:szCs w:val="20"/>
          </w:rPr>
          <w:t>) function returns true if the variable value is not a number. For example:</w:t>
        </w:r>
      </w:ins>
    </w:p>
    <w:p w:rsidR="00E80AED" w:rsidRPr="00E80AED" w:rsidRDefault="00E80AED" w:rsidP="00E80AED">
      <w:pPr>
        <w:numPr>
          <w:ilvl w:val="0"/>
          <w:numId w:val="48"/>
        </w:numPr>
        <w:shd w:val="clear" w:color="auto" w:fill="FFFFFF"/>
        <w:spacing w:after="0" w:line="315" w:lineRule="atLeast"/>
        <w:ind w:left="0"/>
        <w:rPr>
          <w:ins w:id="146" w:author="Unknown"/>
          <w:rFonts w:ascii="Verdana" w:eastAsia="Times New Roman" w:hAnsi="Verdana" w:cs="Times New Roman"/>
          <w:color w:val="000000"/>
          <w:sz w:val="20"/>
          <w:szCs w:val="20"/>
        </w:rPr>
      </w:pPr>
      <w:ins w:id="147" w:author="Unknown">
        <w:r w:rsidRPr="00E80AED">
          <w:rPr>
            <w:rFonts w:ascii="Verdana" w:eastAsia="Times New Roman" w:hAnsi="Verdana" w:cs="Times New Roman"/>
            <w:color w:val="000000"/>
            <w:sz w:val="20"/>
            <w:szCs w:val="20"/>
            <w:bdr w:val="none" w:sz="0" w:space="0" w:color="auto" w:frame="1"/>
          </w:rPr>
          <w:t>function number(num) {  </w:t>
        </w:r>
      </w:ins>
    </w:p>
    <w:p w:rsidR="00E80AED" w:rsidRPr="00E80AED" w:rsidRDefault="00E80AED" w:rsidP="00E80AED">
      <w:pPr>
        <w:numPr>
          <w:ilvl w:val="0"/>
          <w:numId w:val="48"/>
        </w:numPr>
        <w:shd w:val="clear" w:color="auto" w:fill="FFFFFF"/>
        <w:spacing w:after="0" w:line="315" w:lineRule="atLeast"/>
        <w:ind w:left="0"/>
        <w:rPr>
          <w:ins w:id="148" w:author="Unknown"/>
          <w:rFonts w:ascii="Verdana" w:eastAsia="Times New Roman" w:hAnsi="Verdana" w:cs="Times New Roman"/>
          <w:color w:val="000000"/>
          <w:sz w:val="20"/>
          <w:szCs w:val="20"/>
        </w:rPr>
      </w:pPr>
      <w:ins w:id="149" w:author="Unknown">
        <w:r w:rsidRPr="00E80AED">
          <w:rPr>
            <w:rFonts w:ascii="Verdana" w:eastAsia="Times New Roman" w:hAnsi="Verdana" w:cs="Times New Roman"/>
            <w:color w:val="000000"/>
            <w:sz w:val="20"/>
            <w:szCs w:val="20"/>
            <w:bdr w:val="none" w:sz="0" w:space="0" w:color="auto" w:frame="1"/>
          </w:rPr>
          <w:t>  if (isNaN(num)) {  </w:t>
        </w:r>
      </w:ins>
    </w:p>
    <w:p w:rsidR="00E80AED" w:rsidRPr="00E80AED" w:rsidRDefault="00E80AED" w:rsidP="00E80AED">
      <w:pPr>
        <w:numPr>
          <w:ilvl w:val="0"/>
          <w:numId w:val="48"/>
        </w:numPr>
        <w:shd w:val="clear" w:color="auto" w:fill="FFFFFF"/>
        <w:spacing w:after="0" w:line="315" w:lineRule="atLeast"/>
        <w:ind w:left="0"/>
        <w:rPr>
          <w:ins w:id="150" w:author="Unknown"/>
          <w:rFonts w:ascii="Verdana" w:eastAsia="Times New Roman" w:hAnsi="Verdana" w:cs="Times New Roman"/>
          <w:color w:val="000000"/>
          <w:sz w:val="20"/>
          <w:szCs w:val="20"/>
        </w:rPr>
      </w:pPr>
      <w:ins w:id="151" w:author="Unknown">
        <w:r w:rsidRPr="00E80AED">
          <w:rPr>
            <w:rFonts w:ascii="Verdana" w:eastAsia="Times New Roman" w:hAnsi="Verdana" w:cs="Times New Roman"/>
            <w:color w:val="000000"/>
            <w:sz w:val="20"/>
            <w:szCs w:val="20"/>
            <w:bdr w:val="none" w:sz="0" w:space="0" w:color="auto" w:frame="1"/>
          </w:rPr>
          <w:t>    return "Not a Number";  </w:t>
        </w:r>
      </w:ins>
    </w:p>
    <w:p w:rsidR="00E80AED" w:rsidRPr="00E80AED" w:rsidRDefault="00E80AED" w:rsidP="00E80AED">
      <w:pPr>
        <w:numPr>
          <w:ilvl w:val="0"/>
          <w:numId w:val="48"/>
        </w:numPr>
        <w:shd w:val="clear" w:color="auto" w:fill="FFFFFF"/>
        <w:spacing w:after="0" w:line="315" w:lineRule="atLeast"/>
        <w:ind w:left="0"/>
        <w:rPr>
          <w:ins w:id="152" w:author="Unknown"/>
          <w:rFonts w:ascii="Verdana" w:eastAsia="Times New Roman" w:hAnsi="Verdana" w:cs="Times New Roman"/>
          <w:color w:val="000000"/>
          <w:sz w:val="20"/>
          <w:szCs w:val="20"/>
        </w:rPr>
      </w:pPr>
      <w:ins w:id="153" w:author="Unknown">
        <w:r w:rsidRPr="00E80AED">
          <w:rPr>
            <w:rFonts w:ascii="Verdana" w:eastAsia="Times New Roman" w:hAnsi="Verdana" w:cs="Times New Roman"/>
            <w:color w:val="000000"/>
            <w:sz w:val="20"/>
            <w:szCs w:val="20"/>
            <w:bdr w:val="none" w:sz="0" w:space="0" w:color="auto" w:frame="1"/>
          </w:rPr>
          <w:t>  }  </w:t>
        </w:r>
      </w:ins>
    </w:p>
    <w:p w:rsidR="00E80AED" w:rsidRPr="00E80AED" w:rsidRDefault="00E80AED" w:rsidP="00E80AED">
      <w:pPr>
        <w:numPr>
          <w:ilvl w:val="0"/>
          <w:numId w:val="48"/>
        </w:numPr>
        <w:shd w:val="clear" w:color="auto" w:fill="FFFFFF"/>
        <w:spacing w:after="0" w:line="315" w:lineRule="atLeast"/>
        <w:ind w:left="0"/>
        <w:rPr>
          <w:ins w:id="154" w:author="Unknown"/>
          <w:rFonts w:ascii="Verdana" w:eastAsia="Times New Roman" w:hAnsi="Verdana" w:cs="Times New Roman"/>
          <w:color w:val="000000"/>
          <w:sz w:val="20"/>
          <w:szCs w:val="20"/>
        </w:rPr>
      </w:pPr>
      <w:ins w:id="155" w:author="Unknown">
        <w:r w:rsidRPr="00E80AED">
          <w:rPr>
            <w:rFonts w:ascii="Verdana" w:eastAsia="Times New Roman" w:hAnsi="Verdana" w:cs="Times New Roman"/>
            <w:color w:val="000000"/>
            <w:sz w:val="20"/>
            <w:szCs w:val="20"/>
            <w:bdr w:val="none" w:sz="0" w:space="0" w:color="auto" w:frame="1"/>
          </w:rPr>
          <w:t>  return "Number";  </w:t>
        </w:r>
      </w:ins>
    </w:p>
    <w:p w:rsidR="00E80AED" w:rsidRPr="00E80AED" w:rsidRDefault="00E80AED" w:rsidP="00E80AED">
      <w:pPr>
        <w:numPr>
          <w:ilvl w:val="0"/>
          <w:numId w:val="48"/>
        </w:numPr>
        <w:shd w:val="clear" w:color="auto" w:fill="FFFFFF"/>
        <w:spacing w:after="0" w:line="315" w:lineRule="atLeast"/>
        <w:ind w:left="0"/>
        <w:rPr>
          <w:ins w:id="156" w:author="Unknown"/>
          <w:rFonts w:ascii="Verdana" w:eastAsia="Times New Roman" w:hAnsi="Verdana" w:cs="Times New Roman"/>
          <w:color w:val="000000"/>
          <w:sz w:val="20"/>
          <w:szCs w:val="20"/>
        </w:rPr>
      </w:pPr>
      <w:ins w:id="157" w:author="Unknown">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numPr>
          <w:ilvl w:val="0"/>
          <w:numId w:val="48"/>
        </w:numPr>
        <w:shd w:val="clear" w:color="auto" w:fill="FFFFFF"/>
        <w:spacing w:after="0" w:line="315" w:lineRule="atLeast"/>
        <w:ind w:left="0"/>
        <w:rPr>
          <w:ins w:id="158" w:author="Unknown"/>
          <w:rFonts w:ascii="Verdana" w:eastAsia="Times New Roman" w:hAnsi="Verdana" w:cs="Times New Roman"/>
          <w:color w:val="000000"/>
          <w:sz w:val="20"/>
          <w:szCs w:val="20"/>
        </w:rPr>
      </w:pPr>
      <w:ins w:id="159" w:author="Unknown">
        <w:r w:rsidRPr="00E80AED">
          <w:rPr>
            <w:rFonts w:ascii="Verdana" w:eastAsia="Times New Roman" w:hAnsi="Verdana" w:cs="Times New Roman"/>
            <w:color w:val="000000"/>
            <w:sz w:val="20"/>
            <w:szCs w:val="20"/>
            <w:bdr w:val="none" w:sz="0" w:space="0" w:color="auto" w:frame="1"/>
          </w:rPr>
          <w:t>console.log(number('1000F'));  </w:t>
        </w:r>
      </w:ins>
    </w:p>
    <w:p w:rsidR="00E80AED" w:rsidRPr="00E80AED" w:rsidRDefault="00E80AED" w:rsidP="00E80AED">
      <w:pPr>
        <w:numPr>
          <w:ilvl w:val="0"/>
          <w:numId w:val="48"/>
        </w:numPr>
        <w:shd w:val="clear" w:color="auto" w:fill="FFFFFF"/>
        <w:spacing w:after="0" w:line="315" w:lineRule="atLeast"/>
        <w:ind w:left="0"/>
        <w:rPr>
          <w:ins w:id="160" w:author="Unknown"/>
          <w:rFonts w:ascii="Verdana" w:eastAsia="Times New Roman" w:hAnsi="Verdana" w:cs="Times New Roman"/>
          <w:color w:val="000000"/>
          <w:sz w:val="20"/>
          <w:szCs w:val="20"/>
        </w:rPr>
      </w:pPr>
      <w:ins w:id="161" w:author="Unknown">
        <w:r w:rsidRPr="00E80AED">
          <w:rPr>
            <w:rFonts w:ascii="Verdana" w:eastAsia="Times New Roman" w:hAnsi="Verdana" w:cs="Times New Roman"/>
            <w:color w:val="000000"/>
            <w:sz w:val="20"/>
            <w:szCs w:val="20"/>
            <w:bdr w:val="none" w:sz="0" w:space="0" w:color="auto" w:frame="1"/>
          </w:rPr>
          <w:t>// expected output: "Not a Number"  </w:t>
        </w:r>
      </w:ins>
    </w:p>
    <w:p w:rsidR="00E80AED" w:rsidRPr="00E80AED" w:rsidRDefault="00E80AED" w:rsidP="00E80AED">
      <w:pPr>
        <w:numPr>
          <w:ilvl w:val="0"/>
          <w:numId w:val="48"/>
        </w:numPr>
        <w:shd w:val="clear" w:color="auto" w:fill="FFFFFF"/>
        <w:spacing w:after="0" w:line="315" w:lineRule="atLeast"/>
        <w:ind w:left="0"/>
        <w:rPr>
          <w:ins w:id="162" w:author="Unknown"/>
          <w:rFonts w:ascii="Verdana" w:eastAsia="Times New Roman" w:hAnsi="Verdana" w:cs="Times New Roman"/>
          <w:color w:val="000000"/>
          <w:sz w:val="20"/>
          <w:szCs w:val="20"/>
        </w:rPr>
      </w:pPr>
      <w:ins w:id="163" w:author="Unknown">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numPr>
          <w:ilvl w:val="0"/>
          <w:numId w:val="48"/>
        </w:numPr>
        <w:shd w:val="clear" w:color="auto" w:fill="FFFFFF"/>
        <w:spacing w:after="0" w:line="315" w:lineRule="atLeast"/>
        <w:ind w:left="0"/>
        <w:rPr>
          <w:ins w:id="164" w:author="Unknown"/>
          <w:rFonts w:ascii="Verdana" w:eastAsia="Times New Roman" w:hAnsi="Verdana" w:cs="Times New Roman"/>
          <w:color w:val="000000"/>
          <w:sz w:val="20"/>
          <w:szCs w:val="20"/>
        </w:rPr>
      </w:pPr>
      <w:ins w:id="165" w:author="Unknown">
        <w:r w:rsidRPr="00E80AED">
          <w:rPr>
            <w:rFonts w:ascii="Verdana" w:eastAsia="Times New Roman" w:hAnsi="Verdana" w:cs="Times New Roman"/>
            <w:color w:val="000000"/>
            <w:sz w:val="20"/>
            <w:szCs w:val="20"/>
            <w:bdr w:val="none" w:sz="0" w:space="0" w:color="auto" w:frame="1"/>
          </w:rPr>
          <w:t>console.log(number('1000'));  </w:t>
        </w:r>
      </w:ins>
    </w:p>
    <w:p w:rsidR="00E80AED" w:rsidRPr="00E80AED" w:rsidRDefault="00E80AED" w:rsidP="00E80AED">
      <w:pPr>
        <w:numPr>
          <w:ilvl w:val="0"/>
          <w:numId w:val="48"/>
        </w:numPr>
        <w:shd w:val="clear" w:color="auto" w:fill="FFFFFF"/>
        <w:spacing w:after="120" w:line="315" w:lineRule="atLeast"/>
        <w:ind w:left="0"/>
        <w:rPr>
          <w:ins w:id="166" w:author="Unknown"/>
          <w:rFonts w:ascii="Verdana" w:eastAsia="Times New Roman" w:hAnsi="Verdana" w:cs="Times New Roman"/>
          <w:color w:val="000000"/>
          <w:sz w:val="20"/>
          <w:szCs w:val="20"/>
        </w:rPr>
      </w:pPr>
      <w:ins w:id="167" w:author="Unknown">
        <w:r w:rsidRPr="00E80AED">
          <w:rPr>
            <w:rFonts w:ascii="Verdana" w:eastAsia="Times New Roman" w:hAnsi="Verdana" w:cs="Times New Roman"/>
            <w:color w:val="000000"/>
            <w:sz w:val="20"/>
            <w:szCs w:val="20"/>
            <w:bdr w:val="none" w:sz="0" w:space="0" w:color="auto" w:frame="1"/>
          </w:rPr>
          <w:t>// expected output: "Number"  </w:t>
        </w:r>
      </w:ins>
    </w:p>
    <w:p w:rsidR="00E80AED" w:rsidRPr="00E80AED" w:rsidRDefault="00E80AED" w:rsidP="00E80AED">
      <w:pPr>
        <w:spacing w:after="0" w:line="240" w:lineRule="auto"/>
        <w:rPr>
          <w:ins w:id="168" w:author="Unknown"/>
          <w:rFonts w:ascii="Times New Roman" w:eastAsia="Times New Roman" w:hAnsi="Times New Roman" w:cs="Times New Roman"/>
          <w:sz w:val="24"/>
          <w:szCs w:val="24"/>
        </w:rPr>
      </w:pPr>
      <w:ins w:id="169" w:author="Unknown">
        <w:r w:rsidRPr="00E80AED">
          <w:rPr>
            <w:rFonts w:ascii="Times New Roman" w:eastAsia="Times New Roman" w:hAnsi="Times New Roman" w:cs="Times New Roman"/>
            <w:sz w:val="24"/>
            <w:szCs w:val="24"/>
          </w:rPr>
          <w:pict>
            <v:rect id="_x0000_i1052" style="width:0;height:.75pt" o:hralign="center" o:hrstd="t" o:hrnoshade="t" o:hr="t" fillcolor="#d4d4d4" stroked="f"/>
          </w:pict>
        </w:r>
      </w:ins>
    </w:p>
    <w:p w:rsidR="00E80AED" w:rsidRPr="00E80AED" w:rsidRDefault="00E80AED" w:rsidP="00E80AED">
      <w:pPr>
        <w:shd w:val="clear" w:color="auto" w:fill="FFFFFF"/>
        <w:spacing w:before="100" w:beforeAutospacing="1" w:after="100" w:afterAutospacing="1" w:line="312" w:lineRule="atLeast"/>
        <w:outlineLvl w:val="2"/>
        <w:rPr>
          <w:ins w:id="170" w:author="Unknown"/>
          <w:rFonts w:ascii="Helvetica" w:eastAsia="Times New Roman" w:hAnsi="Helvetica" w:cs="Times New Roman"/>
          <w:color w:val="610B4B"/>
          <w:sz w:val="32"/>
          <w:szCs w:val="32"/>
        </w:rPr>
      </w:pPr>
      <w:ins w:id="171" w:author="Unknown">
        <w:r w:rsidRPr="00E80AED">
          <w:rPr>
            <w:rFonts w:ascii="Helvetica" w:eastAsia="Times New Roman" w:hAnsi="Helvetica" w:cs="Times New Roman"/>
            <w:color w:val="610B4B"/>
            <w:sz w:val="32"/>
            <w:szCs w:val="32"/>
          </w:rPr>
          <w:t>29) What is the output of 10+20+"30" in JavaScript?</w:t>
        </w:r>
      </w:ins>
    </w:p>
    <w:p w:rsidR="00E80AED" w:rsidRPr="00E80AED" w:rsidRDefault="00E80AED" w:rsidP="00E80AED">
      <w:pPr>
        <w:shd w:val="clear" w:color="auto" w:fill="FFFFFF"/>
        <w:spacing w:before="100" w:beforeAutospacing="1" w:after="100" w:afterAutospacing="1" w:line="240" w:lineRule="auto"/>
        <w:rPr>
          <w:ins w:id="172" w:author="Unknown"/>
          <w:rFonts w:ascii="Verdana" w:eastAsia="Times New Roman" w:hAnsi="Verdana" w:cs="Times New Roman"/>
          <w:color w:val="000000"/>
          <w:sz w:val="20"/>
          <w:szCs w:val="20"/>
        </w:rPr>
      </w:pPr>
      <w:proofErr w:type="gramStart"/>
      <w:ins w:id="173" w:author="Unknown">
        <w:r w:rsidRPr="00E80AED">
          <w:rPr>
            <w:rFonts w:ascii="Verdana" w:eastAsia="Times New Roman" w:hAnsi="Verdana" w:cs="Times New Roman"/>
            <w:color w:val="000000"/>
            <w:sz w:val="20"/>
            <w:szCs w:val="20"/>
          </w:rPr>
          <w:t>3030 because 10+20 will be 30.</w:t>
        </w:r>
        <w:proofErr w:type="gramEnd"/>
        <w:r w:rsidRPr="00E80AED">
          <w:rPr>
            <w:rFonts w:ascii="Verdana" w:eastAsia="Times New Roman" w:hAnsi="Verdana" w:cs="Times New Roman"/>
            <w:color w:val="000000"/>
            <w:sz w:val="20"/>
            <w:szCs w:val="20"/>
          </w:rPr>
          <w:t xml:space="preserve"> If there is numeric value before and after +, it treats as binary + (arithmetic operator).</w:t>
        </w:r>
      </w:ins>
    </w:p>
    <w:p w:rsidR="00E80AED" w:rsidRPr="00E80AED" w:rsidRDefault="00E80AED" w:rsidP="00E80AED">
      <w:pPr>
        <w:numPr>
          <w:ilvl w:val="0"/>
          <w:numId w:val="49"/>
        </w:numPr>
        <w:shd w:val="clear" w:color="auto" w:fill="FFFFFF"/>
        <w:spacing w:after="0" w:line="315" w:lineRule="atLeast"/>
        <w:ind w:left="0"/>
        <w:rPr>
          <w:ins w:id="174" w:author="Unknown"/>
          <w:rFonts w:ascii="Verdana" w:eastAsia="Times New Roman" w:hAnsi="Verdana" w:cs="Times New Roman"/>
          <w:color w:val="000000"/>
          <w:sz w:val="20"/>
          <w:szCs w:val="20"/>
        </w:rPr>
      </w:pPr>
      <w:ins w:id="175" w:author="Unknown">
        <w:r w:rsidRPr="00E80AED">
          <w:rPr>
            <w:rFonts w:ascii="Verdana" w:eastAsia="Times New Roman" w:hAnsi="Verdana" w:cs="Times New Roman"/>
            <w:color w:val="000000"/>
            <w:sz w:val="20"/>
            <w:szCs w:val="20"/>
            <w:bdr w:val="none" w:sz="0" w:space="0" w:color="auto" w:frame="1"/>
          </w:rPr>
          <w:t>function display()  </w:t>
        </w:r>
      </w:ins>
    </w:p>
    <w:p w:rsidR="00E80AED" w:rsidRPr="00E80AED" w:rsidRDefault="00E80AED" w:rsidP="00E80AED">
      <w:pPr>
        <w:numPr>
          <w:ilvl w:val="0"/>
          <w:numId w:val="49"/>
        </w:numPr>
        <w:shd w:val="clear" w:color="auto" w:fill="FFFFFF"/>
        <w:spacing w:after="0" w:line="315" w:lineRule="atLeast"/>
        <w:ind w:left="0"/>
        <w:rPr>
          <w:ins w:id="176" w:author="Unknown"/>
          <w:rFonts w:ascii="Verdana" w:eastAsia="Times New Roman" w:hAnsi="Verdana" w:cs="Times New Roman"/>
          <w:color w:val="000000"/>
          <w:sz w:val="20"/>
          <w:szCs w:val="20"/>
        </w:rPr>
      </w:pPr>
      <w:ins w:id="177" w:author="Unknown">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numPr>
          <w:ilvl w:val="0"/>
          <w:numId w:val="49"/>
        </w:numPr>
        <w:shd w:val="clear" w:color="auto" w:fill="FFFFFF"/>
        <w:spacing w:after="0" w:line="315" w:lineRule="atLeast"/>
        <w:ind w:left="0"/>
        <w:rPr>
          <w:ins w:id="178" w:author="Unknown"/>
          <w:rFonts w:ascii="Verdana" w:eastAsia="Times New Roman" w:hAnsi="Verdana" w:cs="Times New Roman"/>
          <w:color w:val="000000"/>
          <w:sz w:val="20"/>
          <w:szCs w:val="20"/>
        </w:rPr>
      </w:pPr>
      <w:ins w:id="179" w:author="Unknown">
        <w:r w:rsidRPr="00E80AED">
          <w:rPr>
            <w:rFonts w:ascii="Verdana" w:eastAsia="Times New Roman" w:hAnsi="Verdana" w:cs="Times New Roman"/>
            <w:color w:val="000000"/>
            <w:sz w:val="20"/>
            <w:szCs w:val="20"/>
            <w:bdr w:val="none" w:sz="0" w:space="0" w:color="auto" w:frame="1"/>
          </w:rPr>
          <w:t>  document.writeln(10+20+"30");  </w:t>
        </w:r>
      </w:ins>
    </w:p>
    <w:p w:rsidR="00E80AED" w:rsidRPr="00E80AED" w:rsidRDefault="00E80AED" w:rsidP="00E80AED">
      <w:pPr>
        <w:numPr>
          <w:ilvl w:val="0"/>
          <w:numId w:val="49"/>
        </w:numPr>
        <w:shd w:val="clear" w:color="auto" w:fill="FFFFFF"/>
        <w:spacing w:after="0" w:line="315" w:lineRule="atLeast"/>
        <w:ind w:left="0"/>
        <w:rPr>
          <w:ins w:id="180" w:author="Unknown"/>
          <w:rFonts w:ascii="Verdana" w:eastAsia="Times New Roman" w:hAnsi="Verdana" w:cs="Times New Roman"/>
          <w:color w:val="000000"/>
          <w:sz w:val="20"/>
          <w:szCs w:val="20"/>
        </w:rPr>
      </w:pPr>
      <w:ins w:id="181" w:author="Unknown">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numPr>
          <w:ilvl w:val="0"/>
          <w:numId w:val="49"/>
        </w:numPr>
        <w:shd w:val="clear" w:color="auto" w:fill="FFFFFF"/>
        <w:spacing w:after="120" w:line="315" w:lineRule="atLeast"/>
        <w:ind w:left="0"/>
        <w:rPr>
          <w:ins w:id="182" w:author="Unknown"/>
          <w:rFonts w:ascii="Verdana" w:eastAsia="Times New Roman" w:hAnsi="Verdana" w:cs="Times New Roman"/>
          <w:color w:val="000000"/>
          <w:sz w:val="20"/>
          <w:szCs w:val="20"/>
        </w:rPr>
      </w:pPr>
      <w:ins w:id="183" w:author="Unknown">
        <w:r w:rsidRPr="00E80AED">
          <w:rPr>
            <w:rFonts w:ascii="Verdana" w:eastAsia="Times New Roman" w:hAnsi="Verdana" w:cs="Times New Roman"/>
            <w:color w:val="000000"/>
            <w:sz w:val="20"/>
            <w:szCs w:val="20"/>
            <w:bdr w:val="none" w:sz="0" w:space="0" w:color="auto" w:frame="1"/>
          </w:rPr>
          <w:t>display();  </w:t>
        </w:r>
      </w:ins>
    </w:p>
    <w:p w:rsidR="00E80AED" w:rsidRPr="00E80AED" w:rsidRDefault="00E80AED" w:rsidP="00E80AED">
      <w:pPr>
        <w:spacing w:after="0" w:line="240" w:lineRule="auto"/>
        <w:rPr>
          <w:ins w:id="184" w:author="Unknown"/>
          <w:rFonts w:ascii="Times New Roman" w:eastAsia="Times New Roman" w:hAnsi="Times New Roman" w:cs="Times New Roman"/>
          <w:sz w:val="24"/>
          <w:szCs w:val="24"/>
        </w:rPr>
      </w:pPr>
      <w:ins w:id="185" w:author="Unknown">
        <w:r w:rsidRPr="00E80AED">
          <w:rPr>
            <w:rFonts w:ascii="Times New Roman" w:eastAsia="Times New Roman" w:hAnsi="Times New Roman" w:cs="Times New Roman"/>
            <w:sz w:val="24"/>
            <w:szCs w:val="24"/>
          </w:rPr>
          <w:pict>
            <v:rect id="_x0000_i1053" style="width:0;height:.75pt" o:hralign="center" o:hrstd="t" o:hrnoshade="t" o:hr="t" fillcolor="#d4d4d4" stroked="f"/>
          </w:pict>
        </w:r>
      </w:ins>
    </w:p>
    <w:p w:rsidR="00E80AED" w:rsidRPr="00E80AED" w:rsidRDefault="00E80AED" w:rsidP="00E80AED">
      <w:pPr>
        <w:shd w:val="clear" w:color="auto" w:fill="FFFFFF"/>
        <w:spacing w:before="100" w:beforeAutospacing="1" w:after="100" w:afterAutospacing="1" w:line="312" w:lineRule="atLeast"/>
        <w:outlineLvl w:val="2"/>
        <w:rPr>
          <w:ins w:id="186" w:author="Unknown"/>
          <w:rFonts w:ascii="Helvetica" w:eastAsia="Times New Roman" w:hAnsi="Helvetica" w:cs="Times New Roman"/>
          <w:color w:val="610B4B"/>
          <w:sz w:val="32"/>
          <w:szCs w:val="32"/>
        </w:rPr>
      </w:pPr>
      <w:ins w:id="187" w:author="Unknown">
        <w:r w:rsidRPr="00E80AED">
          <w:rPr>
            <w:rFonts w:ascii="Helvetica" w:eastAsia="Times New Roman" w:hAnsi="Helvetica" w:cs="Times New Roman"/>
            <w:color w:val="610B4B"/>
            <w:sz w:val="32"/>
            <w:szCs w:val="32"/>
          </w:rPr>
          <w:t>30) What is the output of "10"+20+30 in JavaScript?</w:t>
        </w:r>
      </w:ins>
    </w:p>
    <w:p w:rsidR="00E80AED" w:rsidRPr="00E80AED" w:rsidRDefault="00E80AED" w:rsidP="00E80AED">
      <w:pPr>
        <w:shd w:val="clear" w:color="auto" w:fill="FFFFFF"/>
        <w:spacing w:before="100" w:beforeAutospacing="1" w:after="100" w:afterAutospacing="1" w:line="240" w:lineRule="auto"/>
        <w:rPr>
          <w:ins w:id="188" w:author="Unknown"/>
          <w:rFonts w:ascii="Verdana" w:eastAsia="Times New Roman" w:hAnsi="Verdana" w:cs="Times New Roman"/>
          <w:color w:val="000000"/>
          <w:sz w:val="20"/>
          <w:szCs w:val="20"/>
        </w:rPr>
      </w:pPr>
      <w:ins w:id="189" w:author="Unknown">
        <w:r w:rsidRPr="00E80AED">
          <w:rPr>
            <w:rFonts w:ascii="Verdana" w:eastAsia="Times New Roman" w:hAnsi="Verdana" w:cs="Times New Roman"/>
            <w:color w:val="000000"/>
            <w:sz w:val="20"/>
            <w:szCs w:val="20"/>
          </w:rPr>
          <w:lastRenderedPageBreak/>
          <w:t>102030 because after a string all the + will be treated as string concatenation operator (not binary +).</w:t>
        </w:r>
      </w:ins>
    </w:p>
    <w:p w:rsidR="00E80AED" w:rsidRPr="00E80AED" w:rsidRDefault="00E80AED" w:rsidP="00E80AED">
      <w:pPr>
        <w:numPr>
          <w:ilvl w:val="0"/>
          <w:numId w:val="50"/>
        </w:numPr>
        <w:shd w:val="clear" w:color="auto" w:fill="FFFFFF"/>
        <w:spacing w:after="0" w:line="315" w:lineRule="atLeast"/>
        <w:ind w:left="0"/>
        <w:rPr>
          <w:ins w:id="190" w:author="Unknown"/>
          <w:rFonts w:ascii="Verdana" w:eastAsia="Times New Roman" w:hAnsi="Verdana" w:cs="Times New Roman"/>
          <w:color w:val="000000"/>
          <w:sz w:val="20"/>
          <w:szCs w:val="20"/>
        </w:rPr>
      </w:pPr>
      <w:ins w:id="191" w:author="Unknown">
        <w:r w:rsidRPr="00E80AED">
          <w:rPr>
            <w:rFonts w:ascii="Verdana" w:eastAsia="Times New Roman" w:hAnsi="Verdana" w:cs="Times New Roman"/>
            <w:color w:val="000000"/>
            <w:sz w:val="20"/>
            <w:szCs w:val="20"/>
            <w:bdr w:val="none" w:sz="0" w:space="0" w:color="auto" w:frame="1"/>
          </w:rPr>
          <w:t>function display()  </w:t>
        </w:r>
      </w:ins>
    </w:p>
    <w:p w:rsidR="00E80AED" w:rsidRPr="00E80AED" w:rsidRDefault="00E80AED" w:rsidP="00E80AED">
      <w:pPr>
        <w:numPr>
          <w:ilvl w:val="0"/>
          <w:numId w:val="50"/>
        </w:numPr>
        <w:shd w:val="clear" w:color="auto" w:fill="FFFFFF"/>
        <w:spacing w:after="0" w:line="315" w:lineRule="atLeast"/>
        <w:ind w:left="0"/>
        <w:rPr>
          <w:ins w:id="192" w:author="Unknown"/>
          <w:rFonts w:ascii="Verdana" w:eastAsia="Times New Roman" w:hAnsi="Verdana" w:cs="Times New Roman"/>
          <w:color w:val="000000"/>
          <w:sz w:val="20"/>
          <w:szCs w:val="20"/>
        </w:rPr>
      </w:pPr>
      <w:ins w:id="193" w:author="Unknown">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numPr>
          <w:ilvl w:val="0"/>
          <w:numId w:val="50"/>
        </w:numPr>
        <w:shd w:val="clear" w:color="auto" w:fill="FFFFFF"/>
        <w:spacing w:after="0" w:line="315" w:lineRule="atLeast"/>
        <w:ind w:left="0"/>
        <w:rPr>
          <w:ins w:id="194" w:author="Unknown"/>
          <w:rFonts w:ascii="Verdana" w:eastAsia="Times New Roman" w:hAnsi="Verdana" w:cs="Times New Roman"/>
          <w:color w:val="000000"/>
          <w:sz w:val="20"/>
          <w:szCs w:val="20"/>
        </w:rPr>
      </w:pPr>
      <w:ins w:id="195" w:author="Unknown">
        <w:r w:rsidRPr="00E80AED">
          <w:rPr>
            <w:rFonts w:ascii="Verdana" w:eastAsia="Times New Roman" w:hAnsi="Verdana" w:cs="Times New Roman"/>
            <w:color w:val="000000"/>
            <w:sz w:val="20"/>
            <w:szCs w:val="20"/>
            <w:bdr w:val="none" w:sz="0" w:space="0" w:color="auto" w:frame="1"/>
          </w:rPr>
          <w:t>  document.writeln("10"+20+30);  </w:t>
        </w:r>
      </w:ins>
    </w:p>
    <w:p w:rsidR="00E80AED" w:rsidRPr="00E80AED" w:rsidRDefault="00E80AED" w:rsidP="00E80AED">
      <w:pPr>
        <w:numPr>
          <w:ilvl w:val="0"/>
          <w:numId w:val="50"/>
        </w:numPr>
        <w:shd w:val="clear" w:color="auto" w:fill="FFFFFF"/>
        <w:spacing w:after="0" w:line="315" w:lineRule="atLeast"/>
        <w:ind w:left="0"/>
        <w:rPr>
          <w:ins w:id="196" w:author="Unknown"/>
          <w:rFonts w:ascii="Verdana" w:eastAsia="Times New Roman" w:hAnsi="Verdana" w:cs="Times New Roman"/>
          <w:color w:val="000000"/>
          <w:sz w:val="20"/>
          <w:szCs w:val="20"/>
        </w:rPr>
      </w:pPr>
      <w:ins w:id="197" w:author="Unknown">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numPr>
          <w:ilvl w:val="0"/>
          <w:numId w:val="50"/>
        </w:numPr>
        <w:shd w:val="clear" w:color="auto" w:fill="FFFFFF"/>
        <w:spacing w:after="120" w:line="315" w:lineRule="atLeast"/>
        <w:ind w:left="0"/>
        <w:rPr>
          <w:ins w:id="198" w:author="Unknown"/>
          <w:rFonts w:ascii="Verdana" w:eastAsia="Times New Roman" w:hAnsi="Verdana" w:cs="Times New Roman"/>
          <w:color w:val="000000"/>
          <w:sz w:val="20"/>
          <w:szCs w:val="20"/>
        </w:rPr>
      </w:pPr>
      <w:ins w:id="199" w:author="Unknown">
        <w:r w:rsidRPr="00E80AED">
          <w:rPr>
            <w:rFonts w:ascii="Verdana" w:eastAsia="Times New Roman" w:hAnsi="Verdana" w:cs="Times New Roman"/>
            <w:color w:val="000000"/>
            <w:sz w:val="20"/>
            <w:szCs w:val="20"/>
            <w:bdr w:val="none" w:sz="0" w:space="0" w:color="auto" w:frame="1"/>
          </w:rPr>
          <w:t>display();  </w:t>
        </w:r>
      </w:ins>
    </w:p>
    <w:p w:rsidR="00E80AED" w:rsidRPr="00E80AED" w:rsidRDefault="00E80AED" w:rsidP="00E80AED">
      <w:pPr>
        <w:spacing w:after="0" w:line="240" w:lineRule="auto"/>
        <w:rPr>
          <w:ins w:id="200" w:author="Unknown"/>
          <w:rFonts w:ascii="Times New Roman" w:eastAsia="Times New Roman" w:hAnsi="Times New Roman" w:cs="Times New Roman"/>
          <w:sz w:val="24"/>
          <w:szCs w:val="24"/>
        </w:rPr>
      </w:pPr>
      <w:ins w:id="201" w:author="Unknown">
        <w:r w:rsidRPr="00E80AED">
          <w:rPr>
            <w:rFonts w:ascii="Times New Roman" w:eastAsia="Times New Roman" w:hAnsi="Times New Roman" w:cs="Times New Roman"/>
            <w:sz w:val="24"/>
            <w:szCs w:val="24"/>
          </w:rPr>
          <w:pict>
            <v:rect id="_x0000_i1054" style="width:0;height:.75pt" o:hralign="center" o:hrstd="t" o:hrnoshade="t" o:hr="t" fillcolor="#d4d4d4" stroked="f"/>
          </w:pict>
        </w:r>
      </w:ins>
    </w:p>
    <w:p w:rsidR="00E80AED" w:rsidRPr="00E80AED" w:rsidRDefault="00E80AED" w:rsidP="00E80AED">
      <w:pPr>
        <w:shd w:val="clear" w:color="auto" w:fill="FFFFFF"/>
        <w:spacing w:before="100" w:beforeAutospacing="1" w:after="100" w:afterAutospacing="1" w:line="312" w:lineRule="atLeast"/>
        <w:outlineLvl w:val="2"/>
        <w:rPr>
          <w:ins w:id="202" w:author="Unknown"/>
          <w:rFonts w:ascii="Helvetica" w:eastAsia="Times New Roman" w:hAnsi="Helvetica" w:cs="Times New Roman"/>
          <w:color w:val="610B4B"/>
          <w:sz w:val="32"/>
          <w:szCs w:val="32"/>
        </w:rPr>
      </w:pPr>
      <w:ins w:id="203" w:author="Unknown">
        <w:r w:rsidRPr="00E80AED">
          <w:rPr>
            <w:rFonts w:ascii="Helvetica" w:eastAsia="Times New Roman" w:hAnsi="Helvetica" w:cs="Times New Roman"/>
            <w:color w:val="610B4B"/>
            <w:sz w:val="32"/>
            <w:szCs w:val="32"/>
          </w:rPr>
          <w:t>31) Difference between Client side JavaScript and Server side JavaScript?</w:t>
        </w:r>
      </w:ins>
    </w:p>
    <w:p w:rsidR="00E80AED" w:rsidRPr="00E80AED" w:rsidRDefault="00E80AED" w:rsidP="00E80AED">
      <w:pPr>
        <w:shd w:val="clear" w:color="auto" w:fill="FFFFFF"/>
        <w:spacing w:before="100" w:beforeAutospacing="1" w:after="100" w:afterAutospacing="1" w:line="240" w:lineRule="auto"/>
        <w:rPr>
          <w:ins w:id="204" w:author="Unknown"/>
          <w:rFonts w:ascii="Verdana" w:eastAsia="Times New Roman" w:hAnsi="Verdana" w:cs="Times New Roman"/>
          <w:color w:val="000000"/>
          <w:sz w:val="20"/>
          <w:szCs w:val="20"/>
        </w:rPr>
      </w:pPr>
      <w:ins w:id="205" w:author="Unknown">
        <w:r w:rsidRPr="00E80AED">
          <w:rPr>
            <w:rFonts w:ascii="Verdana" w:eastAsia="Times New Roman" w:hAnsi="Verdana" w:cs="Times New Roman"/>
            <w:b/>
            <w:bCs/>
            <w:color w:val="000000"/>
            <w:sz w:val="20"/>
            <w:szCs w:val="20"/>
          </w:rPr>
          <w:t>Client-side JavaScript</w:t>
        </w:r>
        <w:r w:rsidRPr="00E80AED">
          <w:rPr>
            <w:rFonts w:ascii="Verdana" w:eastAsia="Times New Roman" w:hAnsi="Verdana" w:cs="Times New Roman"/>
            <w:color w:val="000000"/>
            <w:sz w:val="20"/>
            <w:szCs w:val="20"/>
          </w:rPr>
          <w:t> comprises the basic language and predefined objects which are relevant to running JavaScript in a browser. The client-side JavaScript is embedded directly by in the HTML pages. The browser interprets this script at runtime.</w:t>
        </w:r>
      </w:ins>
    </w:p>
    <w:p w:rsidR="00E80AED" w:rsidRPr="00E80AED" w:rsidRDefault="00E80AED" w:rsidP="00E80AED">
      <w:pPr>
        <w:shd w:val="clear" w:color="auto" w:fill="FFFFFF"/>
        <w:spacing w:before="100" w:beforeAutospacing="1" w:after="100" w:afterAutospacing="1" w:line="240" w:lineRule="auto"/>
        <w:rPr>
          <w:ins w:id="206" w:author="Unknown"/>
          <w:rFonts w:ascii="Verdana" w:eastAsia="Times New Roman" w:hAnsi="Verdana" w:cs="Times New Roman"/>
          <w:color w:val="000000"/>
          <w:sz w:val="20"/>
          <w:szCs w:val="20"/>
        </w:rPr>
      </w:pPr>
      <w:ins w:id="207" w:author="Unknown">
        <w:r w:rsidRPr="00E80AED">
          <w:rPr>
            <w:rFonts w:ascii="Verdana" w:eastAsia="Times New Roman" w:hAnsi="Verdana" w:cs="Times New Roman"/>
            <w:b/>
            <w:bCs/>
            <w:color w:val="000000"/>
            <w:sz w:val="20"/>
            <w:szCs w:val="20"/>
          </w:rPr>
          <w:t>Server-side JavaScript</w:t>
        </w:r>
        <w:r w:rsidRPr="00E80AED">
          <w:rPr>
            <w:rFonts w:ascii="Verdana" w:eastAsia="Times New Roman" w:hAnsi="Verdana" w:cs="Times New Roman"/>
            <w:color w:val="000000"/>
            <w:sz w:val="20"/>
            <w:szCs w:val="20"/>
          </w:rPr>
          <w:t> also resembles client-side JavaScript. It has a relevant JavaScript which is to run in a server. The server-side JavaScript are deployed only after compilation.</w:t>
        </w:r>
      </w:ins>
    </w:p>
    <w:p w:rsidR="00E80AED" w:rsidRPr="00E80AED" w:rsidRDefault="00E80AED" w:rsidP="00E80AED">
      <w:pPr>
        <w:spacing w:after="0" w:line="240" w:lineRule="auto"/>
        <w:rPr>
          <w:ins w:id="208" w:author="Unknown"/>
          <w:rFonts w:ascii="Times New Roman" w:eastAsia="Times New Roman" w:hAnsi="Times New Roman" w:cs="Times New Roman"/>
          <w:sz w:val="24"/>
          <w:szCs w:val="24"/>
        </w:rPr>
      </w:pPr>
      <w:ins w:id="209" w:author="Unknown">
        <w:r w:rsidRPr="00E80AED">
          <w:rPr>
            <w:rFonts w:ascii="Times New Roman" w:eastAsia="Times New Roman" w:hAnsi="Times New Roman" w:cs="Times New Roman"/>
            <w:sz w:val="24"/>
            <w:szCs w:val="24"/>
          </w:rPr>
          <w:pict>
            <v:rect id="_x0000_i1055" style="width:0;height:.75pt" o:hralign="center" o:hrstd="t" o:hrnoshade="t" o:hr="t" fillcolor="#d4d4d4" stroked="f"/>
          </w:pict>
        </w:r>
      </w:ins>
    </w:p>
    <w:p w:rsidR="00E80AED" w:rsidRPr="00E80AED" w:rsidRDefault="00E80AED" w:rsidP="00E80AED">
      <w:pPr>
        <w:shd w:val="clear" w:color="auto" w:fill="FFFFFF"/>
        <w:spacing w:before="100" w:beforeAutospacing="1" w:after="100" w:afterAutospacing="1" w:line="312" w:lineRule="atLeast"/>
        <w:outlineLvl w:val="2"/>
        <w:rPr>
          <w:ins w:id="210" w:author="Unknown"/>
          <w:rFonts w:ascii="Helvetica" w:eastAsia="Times New Roman" w:hAnsi="Helvetica" w:cs="Times New Roman"/>
          <w:color w:val="610B4B"/>
          <w:sz w:val="32"/>
          <w:szCs w:val="32"/>
        </w:rPr>
      </w:pPr>
      <w:ins w:id="211" w:author="Unknown">
        <w:r w:rsidRPr="00E80AED">
          <w:rPr>
            <w:rFonts w:ascii="Helvetica" w:eastAsia="Times New Roman" w:hAnsi="Helvetica" w:cs="Times New Roman"/>
            <w:color w:val="610B4B"/>
            <w:sz w:val="32"/>
            <w:szCs w:val="32"/>
          </w:rPr>
          <w:t>32) In which location cookies are stored on the hard disk?</w:t>
        </w:r>
      </w:ins>
    </w:p>
    <w:p w:rsidR="00E80AED" w:rsidRPr="00E80AED" w:rsidRDefault="00E80AED" w:rsidP="00E80AED">
      <w:pPr>
        <w:shd w:val="clear" w:color="auto" w:fill="FFFFFF"/>
        <w:spacing w:before="100" w:beforeAutospacing="1" w:after="100" w:afterAutospacing="1" w:line="240" w:lineRule="auto"/>
        <w:rPr>
          <w:ins w:id="212" w:author="Unknown"/>
          <w:rFonts w:ascii="Verdana" w:eastAsia="Times New Roman" w:hAnsi="Verdana" w:cs="Times New Roman"/>
          <w:color w:val="000000"/>
          <w:sz w:val="20"/>
          <w:szCs w:val="20"/>
        </w:rPr>
      </w:pPr>
      <w:ins w:id="213" w:author="Unknown">
        <w:r w:rsidRPr="00E80AED">
          <w:rPr>
            <w:rFonts w:ascii="Verdana" w:eastAsia="Times New Roman" w:hAnsi="Verdana" w:cs="Times New Roman"/>
            <w:color w:val="000000"/>
            <w:sz w:val="20"/>
            <w:szCs w:val="20"/>
          </w:rPr>
          <w:t>The storage of cookies on the hard disk depends on the OS and the browser.</w:t>
        </w:r>
      </w:ins>
    </w:p>
    <w:p w:rsidR="00E80AED" w:rsidRPr="00E80AED" w:rsidRDefault="00E80AED" w:rsidP="00E80AED">
      <w:pPr>
        <w:shd w:val="clear" w:color="auto" w:fill="FFFFFF"/>
        <w:spacing w:before="100" w:beforeAutospacing="1" w:after="100" w:afterAutospacing="1" w:line="240" w:lineRule="auto"/>
        <w:rPr>
          <w:ins w:id="214" w:author="Unknown"/>
          <w:rFonts w:ascii="Verdana" w:eastAsia="Times New Roman" w:hAnsi="Verdana" w:cs="Times New Roman"/>
          <w:color w:val="000000"/>
          <w:sz w:val="20"/>
          <w:szCs w:val="20"/>
        </w:rPr>
      </w:pPr>
      <w:ins w:id="215" w:author="Unknown">
        <w:r w:rsidRPr="00E80AED">
          <w:rPr>
            <w:rFonts w:ascii="Verdana" w:eastAsia="Times New Roman" w:hAnsi="Verdana" w:cs="Times New Roman"/>
            <w:color w:val="000000"/>
            <w:sz w:val="20"/>
            <w:szCs w:val="20"/>
          </w:rPr>
          <w:t>The Netscape Navigator on Windows uses a cookies.txt file that contains all the cookies. The path is c:\Program Files\Netscape\Users\username\cookies.txt</w:t>
        </w:r>
      </w:ins>
    </w:p>
    <w:p w:rsidR="00E80AED" w:rsidRPr="00E80AED" w:rsidRDefault="00E80AED" w:rsidP="00E80AED">
      <w:pPr>
        <w:shd w:val="clear" w:color="auto" w:fill="FFFFFF"/>
        <w:spacing w:before="100" w:beforeAutospacing="1" w:after="100" w:afterAutospacing="1" w:line="240" w:lineRule="auto"/>
        <w:rPr>
          <w:ins w:id="216" w:author="Unknown"/>
          <w:rFonts w:ascii="Verdana" w:eastAsia="Times New Roman" w:hAnsi="Verdana" w:cs="Times New Roman"/>
          <w:color w:val="000000"/>
          <w:sz w:val="20"/>
          <w:szCs w:val="20"/>
        </w:rPr>
      </w:pPr>
      <w:ins w:id="217" w:author="Unknown">
        <w:r w:rsidRPr="00E80AED">
          <w:rPr>
            <w:rFonts w:ascii="Verdana" w:eastAsia="Times New Roman" w:hAnsi="Verdana" w:cs="Times New Roman"/>
            <w:color w:val="000000"/>
            <w:sz w:val="20"/>
            <w:szCs w:val="20"/>
          </w:rPr>
          <w:t>The Internet Explorer stores the cookies on a file username@website.txt. The path is: c:\Windows\Cookies\username@Website.txt.</w:t>
        </w:r>
      </w:ins>
    </w:p>
    <w:p w:rsidR="00E80AED" w:rsidRPr="00E80AED" w:rsidRDefault="00E80AED" w:rsidP="00E80AED">
      <w:pPr>
        <w:spacing w:after="0" w:line="240" w:lineRule="auto"/>
        <w:rPr>
          <w:ins w:id="218" w:author="Unknown"/>
          <w:rFonts w:ascii="Times New Roman" w:eastAsia="Times New Roman" w:hAnsi="Times New Roman" w:cs="Times New Roman"/>
          <w:sz w:val="24"/>
          <w:szCs w:val="24"/>
        </w:rPr>
      </w:pPr>
      <w:ins w:id="219" w:author="Unknown">
        <w:r w:rsidRPr="00E80AED">
          <w:rPr>
            <w:rFonts w:ascii="Times New Roman" w:eastAsia="Times New Roman" w:hAnsi="Times New Roman" w:cs="Times New Roman"/>
            <w:sz w:val="24"/>
            <w:szCs w:val="24"/>
          </w:rPr>
          <w:pict>
            <v:rect id="_x0000_i1056" style="width:0;height:.75pt" o:hralign="center" o:hrstd="t" o:hrnoshade="t" o:hr="t" fillcolor="#d4d4d4" stroked="f"/>
          </w:pict>
        </w:r>
      </w:ins>
    </w:p>
    <w:p w:rsidR="00E80AED" w:rsidRPr="00E80AED" w:rsidRDefault="00E80AED" w:rsidP="00E80AED">
      <w:pPr>
        <w:shd w:val="clear" w:color="auto" w:fill="FFFFFF"/>
        <w:spacing w:before="100" w:beforeAutospacing="1" w:after="100" w:afterAutospacing="1" w:line="312" w:lineRule="atLeast"/>
        <w:outlineLvl w:val="2"/>
        <w:rPr>
          <w:ins w:id="220" w:author="Unknown"/>
          <w:rFonts w:ascii="Helvetica" w:eastAsia="Times New Roman" w:hAnsi="Helvetica" w:cs="Times New Roman"/>
          <w:color w:val="610B4B"/>
          <w:sz w:val="32"/>
          <w:szCs w:val="32"/>
        </w:rPr>
      </w:pPr>
      <w:ins w:id="221" w:author="Unknown">
        <w:r w:rsidRPr="00E80AED">
          <w:rPr>
            <w:rFonts w:ascii="Helvetica" w:eastAsia="Times New Roman" w:hAnsi="Helvetica" w:cs="Times New Roman"/>
            <w:color w:val="610B4B"/>
            <w:sz w:val="32"/>
            <w:szCs w:val="32"/>
          </w:rPr>
          <w:t>33) What is the real name of JavaScript?</w:t>
        </w:r>
      </w:ins>
    </w:p>
    <w:p w:rsidR="00E80AED" w:rsidRPr="00E80AED" w:rsidRDefault="00E80AED" w:rsidP="00E80AED">
      <w:pPr>
        <w:shd w:val="clear" w:color="auto" w:fill="FFFFFF"/>
        <w:spacing w:before="100" w:beforeAutospacing="1" w:after="100" w:afterAutospacing="1" w:line="240" w:lineRule="auto"/>
        <w:rPr>
          <w:ins w:id="222" w:author="Unknown"/>
          <w:rFonts w:ascii="Verdana" w:eastAsia="Times New Roman" w:hAnsi="Verdana" w:cs="Times New Roman"/>
          <w:color w:val="000000"/>
          <w:sz w:val="20"/>
          <w:szCs w:val="20"/>
        </w:rPr>
      </w:pPr>
      <w:ins w:id="223" w:author="Unknown">
        <w:r w:rsidRPr="00E80AED">
          <w:rPr>
            <w:rFonts w:ascii="Verdana" w:eastAsia="Times New Roman" w:hAnsi="Verdana" w:cs="Times New Roman"/>
            <w:color w:val="000000"/>
            <w:sz w:val="20"/>
            <w:szCs w:val="20"/>
          </w:rPr>
          <w:t>The original name was </w:t>
        </w:r>
        <w:r w:rsidRPr="00E80AED">
          <w:rPr>
            <w:rFonts w:ascii="Verdana" w:eastAsia="Times New Roman" w:hAnsi="Verdana" w:cs="Times New Roman"/>
            <w:b/>
            <w:bCs/>
            <w:color w:val="000000"/>
            <w:sz w:val="20"/>
            <w:szCs w:val="20"/>
          </w:rPr>
          <w:t>Mocha</w:t>
        </w:r>
        <w:r w:rsidRPr="00E80AED">
          <w:rPr>
            <w:rFonts w:ascii="Verdana" w:eastAsia="Times New Roman" w:hAnsi="Verdana" w:cs="Times New Roman"/>
            <w:color w:val="000000"/>
            <w:sz w:val="20"/>
            <w:szCs w:val="20"/>
          </w:rPr>
          <w:t>, a name chosen by Marc Andreessen, founder of Netscape. In September of 1995, the name was changed to LiveScript. In December 1995, after receiving a trademark license from Sun, the name JavaScript was adopted.</w:t>
        </w:r>
      </w:ins>
    </w:p>
    <w:p w:rsidR="00E80AED" w:rsidRPr="00E80AED" w:rsidRDefault="00E80AED" w:rsidP="00E80AED">
      <w:pPr>
        <w:spacing w:after="0" w:line="240" w:lineRule="auto"/>
        <w:rPr>
          <w:ins w:id="224" w:author="Unknown"/>
          <w:rFonts w:ascii="Times New Roman" w:eastAsia="Times New Roman" w:hAnsi="Times New Roman" w:cs="Times New Roman"/>
          <w:sz w:val="24"/>
          <w:szCs w:val="24"/>
        </w:rPr>
      </w:pPr>
      <w:ins w:id="225" w:author="Unknown">
        <w:r w:rsidRPr="00E80AED">
          <w:rPr>
            <w:rFonts w:ascii="Times New Roman" w:eastAsia="Times New Roman" w:hAnsi="Times New Roman" w:cs="Times New Roman"/>
            <w:sz w:val="24"/>
            <w:szCs w:val="24"/>
          </w:rPr>
          <w:pict>
            <v:rect id="_x0000_i1057" style="width:0;height:.75pt" o:hralign="center" o:hrstd="t" o:hrnoshade="t" o:hr="t" fillcolor="#d4d4d4" stroked="f"/>
          </w:pict>
        </w:r>
      </w:ins>
    </w:p>
    <w:p w:rsidR="00E80AED" w:rsidRPr="00E80AED" w:rsidRDefault="00E80AED" w:rsidP="00E80AED">
      <w:pPr>
        <w:shd w:val="clear" w:color="auto" w:fill="FFFFFF"/>
        <w:spacing w:before="100" w:beforeAutospacing="1" w:after="100" w:afterAutospacing="1" w:line="312" w:lineRule="atLeast"/>
        <w:outlineLvl w:val="2"/>
        <w:rPr>
          <w:ins w:id="226" w:author="Unknown"/>
          <w:rFonts w:ascii="Helvetica" w:eastAsia="Times New Roman" w:hAnsi="Helvetica" w:cs="Times New Roman"/>
          <w:color w:val="610B4B"/>
          <w:sz w:val="32"/>
          <w:szCs w:val="32"/>
        </w:rPr>
      </w:pPr>
      <w:ins w:id="227" w:author="Unknown">
        <w:r w:rsidRPr="00E80AED">
          <w:rPr>
            <w:rFonts w:ascii="Helvetica" w:eastAsia="Times New Roman" w:hAnsi="Helvetica" w:cs="Times New Roman"/>
            <w:color w:val="610B4B"/>
            <w:sz w:val="32"/>
            <w:szCs w:val="32"/>
          </w:rPr>
          <w:t>34) What is the difference between undefined value and null value?</w:t>
        </w:r>
      </w:ins>
    </w:p>
    <w:p w:rsidR="00E80AED" w:rsidRPr="00E80AED" w:rsidRDefault="00E80AED" w:rsidP="00E80AED">
      <w:pPr>
        <w:shd w:val="clear" w:color="auto" w:fill="FFFFFF"/>
        <w:spacing w:before="100" w:beforeAutospacing="1" w:after="100" w:afterAutospacing="1" w:line="240" w:lineRule="auto"/>
        <w:rPr>
          <w:ins w:id="228" w:author="Unknown"/>
          <w:rFonts w:ascii="Verdana" w:eastAsia="Times New Roman" w:hAnsi="Verdana" w:cs="Times New Roman"/>
          <w:color w:val="000000"/>
          <w:sz w:val="20"/>
          <w:szCs w:val="20"/>
        </w:rPr>
      </w:pPr>
      <w:ins w:id="229" w:author="Unknown">
        <w:r w:rsidRPr="00E80AED">
          <w:rPr>
            <w:rFonts w:ascii="Verdana" w:eastAsia="Times New Roman" w:hAnsi="Verdana" w:cs="Times New Roman"/>
            <w:b/>
            <w:bCs/>
            <w:color w:val="000000"/>
            <w:sz w:val="20"/>
            <w:szCs w:val="20"/>
          </w:rPr>
          <w:lastRenderedPageBreak/>
          <w:t>Undefined value:</w:t>
        </w:r>
        <w:r w:rsidRPr="00E80AED">
          <w:rPr>
            <w:rFonts w:ascii="Verdana" w:eastAsia="Times New Roman" w:hAnsi="Verdana" w:cs="Times New Roman"/>
            <w:color w:val="000000"/>
            <w:sz w:val="20"/>
            <w:szCs w:val="20"/>
          </w:rPr>
          <w:t> A value that is not defined and has no keyword is known as undefined value. For example:</w:t>
        </w:r>
      </w:ins>
    </w:p>
    <w:p w:rsidR="00E80AED" w:rsidRPr="00E80AED" w:rsidRDefault="00E80AED" w:rsidP="00E80AED">
      <w:pPr>
        <w:numPr>
          <w:ilvl w:val="0"/>
          <w:numId w:val="51"/>
        </w:numPr>
        <w:shd w:val="clear" w:color="auto" w:fill="FFFFFF"/>
        <w:spacing w:after="120" w:line="315" w:lineRule="atLeast"/>
        <w:ind w:left="0"/>
        <w:rPr>
          <w:ins w:id="230" w:author="Unknown"/>
          <w:rFonts w:ascii="Verdana" w:eastAsia="Times New Roman" w:hAnsi="Verdana" w:cs="Times New Roman"/>
          <w:color w:val="000000"/>
          <w:sz w:val="20"/>
          <w:szCs w:val="20"/>
        </w:rPr>
      </w:pPr>
      <w:proofErr w:type="gramStart"/>
      <w:ins w:id="231" w:author="Unknown">
        <w:r w:rsidRPr="00E80AED">
          <w:rPr>
            <w:rFonts w:ascii="Verdana" w:eastAsia="Times New Roman" w:hAnsi="Verdana" w:cs="Times New Roman"/>
            <w:color w:val="000000"/>
            <w:sz w:val="20"/>
            <w:szCs w:val="20"/>
            <w:bdr w:val="none" w:sz="0" w:space="0" w:color="auto" w:frame="1"/>
          </w:rPr>
          <w:t>int</w:t>
        </w:r>
        <w:proofErr w:type="gramEnd"/>
        <w:r w:rsidRPr="00E80AED">
          <w:rPr>
            <w:rFonts w:ascii="Verdana" w:eastAsia="Times New Roman" w:hAnsi="Verdana" w:cs="Times New Roman"/>
            <w:color w:val="000000"/>
            <w:sz w:val="20"/>
            <w:szCs w:val="20"/>
            <w:bdr w:val="none" w:sz="0" w:space="0" w:color="auto" w:frame="1"/>
          </w:rPr>
          <w:t> number;//Here, a number has an undefined value.  </w:t>
        </w:r>
      </w:ins>
    </w:p>
    <w:p w:rsidR="00E80AED" w:rsidRPr="00E80AED" w:rsidRDefault="00E80AED" w:rsidP="00E80AED">
      <w:pPr>
        <w:shd w:val="clear" w:color="auto" w:fill="FFFFFF"/>
        <w:spacing w:before="100" w:beforeAutospacing="1" w:after="100" w:afterAutospacing="1" w:line="240" w:lineRule="auto"/>
        <w:rPr>
          <w:ins w:id="232" w:author="Unknown"/>
          <w:rFonts w:ascii="Verdana" w:eastAsia="Times New Roman" w:hAnsi="Verdana" w:cs="Times New Roman"/>
          <w:color w:val="000000"/>
          <w:sz w:val="20"/>
          <w:szCs w:val="20"/>
        </w:rPr>
      </w:pPr>
      <w:ins w:id="233" w:author="Unknown">
        <w:r w:rsidRPr="00E80AED">
          <w:rPr>
            <w:rFonts w:ascii="Verdana" w:eastAsia="Times New Roman" w:hAnsi="Verdana" w:cs="Times New Roman"/>
            <w:b/>
            <w:bCs/>
            <w:color w:val="000000"/>
            <w:sz w:val="20"/>
            <w:szCs w:val="20"/>
          </w:rPr>
          <w:t>Null value:</w:t>
        </w:r>
        <w:r w:rsidRPr="00E80AED">
          <w:rPr>
            <w:rFonts w:ascii="Verdana" w:eastAsia="Times New Roman" w:hAnsi="Verdana" w:cs="Times New Roman"/>
            <w:color w:val="000000"/>
            <w:sz w:val="20"/>
            <w:szCs w:val="20"/>
          </w:rPr>
          <w:t> A value that is explicitly specified by the keyword "null" is known as a null value. For example:</w:t>
        </w:r>
      </w:ins>
    </w:p>
    <w:p w:rsidR="00E80AED" w:rsidRPr="00E80AED" w:rsidRDefault="00E80AED" w:rsidP="00E80AED">
      <w:pPr>
        <w:numPr>
          <w:ilvl w:val="0"/>
          <w:numId w:val="52"/>
        </w:numPr>
        <w:shd w:val="clear" w:color="auto" w:fill="FFFFFF"/>
        <w:spacing w:after="120" w:line="315" w:lineRule="atLeast"/>
        <w:ind w:left="0"/>
        <w:rPr>
          <w:ins w:id="234" w:author="Unknown"/>
          <w:rFonts w:ascii="Verdana" w:eastAsia="Times New Roman" w:hAnsi="Verdana" w:cs="Times New Roman"/>
          <w:color w:val="000000"/>
          <w:sz w:val="20"/>
          <w:szCs w:val="20"/>
        </w:rPr>
      </w:pPr>
      <w:ins w:id="235" w:author="Unknown">
        <w:r w:rsidRPr="00E80AED">
          <w:rPr>
            <w:rFonts w:ascii="Verdana" w:eastAsia="Times New Roman" w:hAnsi="Verdana" w:cs="Times New Roman"/>
            <w:color w:val="000000"/>
            <w:sz w:val="20"/>
            <w:szCs w:val="20"/>
            <w:bdr w:val="none" w:sz="0" w:space="0" w:color="auto" w:frame="1"/>
          </w:rPr>
          <w:t>String </w:t>
        </w:r>
        <w:r w:rsidRPr="00E80AED">
          <w:rPr>
            <w:rFonts w:ascii="Verdana" w:eastAsia="Times New Roman" w:hAnsi="Verdana" w:cs="Times New Roman"/>
            <w:color w:val="FF0000"/>
            <w:sz w:val="20"/>
            <w:szCs w:val="20"/>
            <w:bdr w:val="none" w:sz="0" w:space="0" w:color="auto" w:frame="1"/>
          </w:rPr>
          <w:t>str</w:t>
        </w:r>
        <w:r w:rsidRPr="00E80AED">
          <w:rPr>
            <w:rFonts w:ascii="Verdana" w:eastAsia="Times New Roman" w:hAnsi="Verdana" w:cs="Times New Roman"/>
            <w:color w:val="000000"/>
            <w:sz w:val="20"/>
            <w:szCs w:val="20"/>
            <w:bdr w:val="none" w:sz="0" w:space="0" w:color="auto" w:frame="1"/>
          </w:rPr>
          <w:t>=</w:t>
        </w:r>
        <w:r w:rsidRPr="00E80AED">
          <w:rPr>
            <w:rFonts w:ascii="Verdana" w:eastAsia="Times New Roman" w:hAnsi="Verdana" w:cs="Times New Roman"/>
            <w:color w:val="0000FF"/>
            <w:sz w:val="20"/>
            <w:szCs w:val="20"/>
            <w:bdr w:val="none" w:sz="0" w:space="0" w:color="auto" w:frame="1"/>
          </w:rPr>
          <w:t>null</w:t>
        </w:r>
        <w:proofErr w:type="gramStart"/>
        <w:r w:rsidRPr="00E80AED">
          <w:rPr>
            <w:rFonts w:ascii="Verdana" w:eastAsia="Times New Roman" w:hAnsi="Verdana" w:cs="Times New Roman"/>
            <w:color w:val="000000"/>
            <w:sz w:val="20"/>
            <w:szCs w:val="20"/>
            <w:bdr w:val="none" w:sz="0" w:space="0" w:color="auto" w:frame="1"/>
          </w:rPr>
          <w:t>;/</w:t>
        </w:r>
        <w:proofErr w:type="gramEnd"/>
        <w:r w:rsidRPr="00E80AED">
          <w:rPr>
            <w:rFonts w:ascii="Verdana" w:eastAsia="Times New Roman" w:hAnsi="Verdana" w:cs="Times New Roman"/>
            <w:color w:val="000000"/>
            <w:sz w:val="20"/>
            <w:szCs w:val="20"/>
            <w:bdr w:val="none" w:sz="0" w:space="0" w:color="auto" w:frame="1"/>
          </w:rPr>
          <w:t>/Here, str has a null value.  </w:t>
        </w:r>
      </w:ins>
    </w:p>
    <w:p w:rsidR="00E80AED" w:rsidRPr="00E80AED" w:rsidRDefault="00E80AED" w:rsidP="00E80AED">
      <w:pPr>
        <w:spacing w:after="0" w:line="240" w:lineRule="auto"/>
        <w:rPr>
          <w:ins w:id="236" w:author="Unknown"/>
          <w:rFonts w:ascii="Times New Roman" w:eastAsia="Times New Roman" w:hAnsi="Times New Roman" w:cs="Times New Roman"/>
          <w:sz w:val="24"/>
          <w:szCs w:val="24"/>
        </w:rPr>
      </w:pPr>
      <w:ins w:id="237" w:author="Unknown">
        <w:r w:rsidRPr="00E80AED">
          <w:rPr>
            <w:rFonts w:ascii="Times New Roman" w:eastAsia="Times New Roman" w:hAnsi="Times New Roman" w:cs="Times New Roman"/>
            <w:sz w:val="24"/>
            <w:szCs w:val="24"/>
          </w:rPr>
          <w:pict>
            <v:rect id="_x0000_i1058" style="width:0;height:.75pt" o:hralign="center" o:hrstd="t" o:hrnoshade="t" o:hr="t" fillcolor="#d4d4d4" stroked="f"/>
          </w:pict>
        </w:r>
      </w:ins>
    </w:p>
    <w:p w:rsidR="00E80AED" w:rsidRPr="00E80AED" w:rsidRDefault="00E80AED" w:rsidP="00E80AED">
      <w:pPr>
        <w:shd w:val="clear" w:color="auto" w:fill="FFFFFF"/>
        <w:spacing w:before="100" w:beforeAutospacing="1" w:after="100" w:afterAutospacing="1" w:line="312" w:lineRule="atLeast"/>
        <w:outlineLvl w:val="2"/>
        <w:rPr>
          <w:ins w:id="238" w:author="Unknown"/>
          <w:rFonts w:ascii="Helvetica" w:eastAsia="Times New Roman" w:hAnsi="Helvetica" w:cs="Times New Roman"/>
          <w:color w:val="610B4B"/>
          <w:sz w:val="32"/>
          <w:szCs w:val="32"/>
        </w:rPr>
      </w:pPr>
      <w:ins w:id="239" w:author="Unknown">
        <w:r w:rsidRPr="00E80AED">
          <w:rPr>
            <w:rFonts w:ascii="Helvetica" w:eastAsia="Times New Roman" w:hAnsi="Helvetica" w:cs="Times New Roman"/>
            <w:color w:val="610B4B"/>
            <w:sz w:val="32"/>
            <w:szCs w:val="32"/>
          </w:rPr>
          <w:t>35) How to set the cursor to wait in JavaScript?</w:t>
        </w:r>
      </w:ins>
    </w:p>
    <w:p w:rsidR="00E80AED" w:rsidRPr="00E80AED" w:rsidRDefault="00E80AED" w:rsidP="00E80AED">
      <w:pPr>
        <w:shd w:val="clear" w:color="auto" w:fill="FFFFFF"/>
        <w:spacing w:before="100" w:beforeAutospacing="1" w:after="100" w:afterAutospacing="1" w:line="240" w:lineRule="auto"/>
        <w:rPr>
          <w:ins w:id="240" w:author="Unknown"/>
          <w:rFonts w:ascii="Verdana" w:eastAsia="Times New Roman" w:hAnsi="Verdana" w:cs="Times New Roman"/>
          <w:color w:val="000000"/>
          <w:sz w:val="20"/>
          <w:szCs w:val="20"/>
        </w:rPr>
      </w:pPr>
      <w:ins w:id="241" w:author="Unknown">
        <w:r w:rsidRPr="00E80AED">
          <w:rPr>
            <w:rFonts w:ascii="Verdana" w:eastAsia="Times New Roman" w:hAnsi="Verdana" w:cs="Times New Roman"/>
            <w:color w:val="000000"/>
            <w:sz w:val="20"/>
            <w:szCs w:val="20"/>
          </w:rPr>
          <w:t>The cursor can be set to wait in JavaScript by using the property "cursor". The following example illustrates the usage:</w:t>
        </w:r>
      </w:ins>
    </w:p>
    <w:p w:rsidR="00E80AED" w:rsidRPr="00E80AED" w:rsidRDefault="00E80AED" w:rsidP="00E80AED">
      <w:pPr>
        <w:numPr>
          <w:ilvl w:val="0"/>
          <w:numId w:val="53"/>
        </w:numPr>
        <w:shd w:val="clear" w:color="auto" w:fill="FFFFFF"/>
        <w:spacing w:after="0" w:line="315" w:lineRule="atLeast"/>
        <w:ind w:left="0"/>
        <w:rPr>
          <w:ins w:id="242" w:author="Unknown"/>
          <w:rFonts w:ascii="Verdana" w:eastAsia="Times New Roman" w:hAnsi="Verdana" w:cs="Times New Roman"/>
          <w:color w:val="000000"/>
          <w:sz w:val="20"/>
          <w:szCs w:val="20"/>
        </w:rPr>
      </w:pPr>
      <w:ins w:id="243" w:author="Unknown">
        <w:r w:rsidRPr="00E80AED">
          <w:rPr>
            <w:rFonts w:ascii="Verdana" w:eastAsia="Times New Roman" w:hAnsi="Verdana" w:cs="Times New Roman"/>
            <w:b/>
            <w:bCs/>
            <w:color w:val="006699"/>
            <w:sz w:val="20"/>
            <w:szCs w:val="20"/>
            <w:bdr w:val="none" w:sz="0" w:space="0" w:color="auto" w:frame="1"/>
          </w:rPr>
          <w:t>&lt;script&gt;</w:t>
        </w:r>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numPr>
          <w:ilvl w:val="0"/>
          <w:numId w:val="53"/>
        </w:numPr>
        <w:shd w:val="clear" w:color="auto" w:fill="FFFFFF"/>
        <w:spacing w:after="0" w:line="315" w:lineRule="atLeast"/>
        <w:ind w:left="0"/>
        <w:rPr>
          <w:ins w:id="244" w:author="Unknown"/>
          <w:rFonts w:ascii="Verdana" w:eastAsia="Times New Roman" w:hAnsi="Verdana" w:cs="Times New Roman"/>
          <w:color w:val="000000"/>
          <w:sz w:val="20"/>
          <w:szCs w:val="20"/>
        </w:rPr>
      </w:pPr>
      <w:ins w:id="245" w:author="Unknown">
        <w:r w:rsidRPr="00E80AED">
          <w:rPr>
            <w:rFonts w:ascii="Verdana" w:eastAsia="Times New Roman" w:hAnsi="Verdana" w:cs="Times New Roman"/>
            <w:color w:val="FF0000"/>
            <w:sz w:val="20"/>
            <w:szCs w:val="20"/>
            <w:bdr w:val="none" w:sz="0" w:space="0" w:color="auto" w:frame="1"/>
          </w:rPr>
          <w:t>window.document.body.style.cursor</w:t>
        </w:r>
        <w:r w:rsidRPr="00E80AED">
          <w:rPr>
            <w:rFonts w:ascii="Verdana" w:eastAsia="Times New Roman" w:hAnsi="Verdana" w:cs="Times New Roman"/>
            <w:color w:val="000000"/>
            <w:sz w:val="20"/>
            <w:szCs w:val="20"/>
            <w:bdr w:val="none" w:sz="0" w:space="0" w:color="auto" w:frame="1"/>
          </w:rPr>
          <w:t> = </w:t>
        </w:r>
        <w:r w:rsidRPr="00E80AED">
          <w:rPr>
            <w:rFonts w:ascii="Verdana" w:eastAsia="Times New Roman" w:hAnsi="Verdana" w:cs="Times New Roman"/>
            <w:color w:val="0000FF"/>
            <w:sz w:val="20"/>
            <w:szCs w:val="20"/>
            <w:bdr w:val="none" w:sz="0" w:space="0" w:color="auto" w:frame="1"/>
          </w:rPr>
          <w:t>"wait"</w:t>
        </w:r>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numPr>
          <w:ilvl w:val="0"/>
          <w:numId w:val="53"/>
        </w:numPr>
        <w:shd w:val="clear" w:color="auto" w:fill="FFFFFF"/>
        <w:spacing w:after="120" w:line="315" w:lineRule="atLeast"/>
        <w:ind w:left="0"/>
        <w:rPr>
          <w:ins w:id="246" w:author="Unknown"/>
          <w:rFonts w:ascii="Verdana" w:eastAsia="Times New Roman" w:hAnsi="Verdana" w:cs="Times New Roman"/>
          <w:color w:val="000000"/>
          <w:sz w:val="20"/>
          <w:szCs w:val="20"/>
        </w:rPr>
      </w:pPr>
      <w:ins w:id="247" w:author="Unknown">
        <w:r w:rsidRPr="00E80AED">
          <w:rPr>
            <w:rFonts w:ascii="Verdana" w:eastAsia="Times New Roman" w:hAnsi="Verdana" w:cs="Times New Roman"/>
            <w:b/>
            <w:bCs/>
            <w:color w:val="006699"/>
            <w:sz w:val="20"/>
            <w:szCs w:val="20"/>
            <w:bdr w:val="none" w:sz="0" w:space="0" w:color="auto" w:frame="1"/>
          </w:rPr>
          <w:t>&lt;/script&gt;</w:t>
        </w:r>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spacing w:after="0" w:line="240" w:lineRule="auto"/>
        <w:rPr>
          <w:ins w:id="248" w:author="Unknown"/>
          <w:rFonts w:ascii="Times New Roman" w:eastAsia="Times New Roman" w:hAnsi="Times New Roman" w:cs="Times New Roman"/>
          <w:sz w:val="24"/>
          <w:szCs w:val="24"/>
        </w:rPr>
      </w:pPr>
      <w:ins w:id="249" w:author="Unknown">
        <w:r w:rsidRPr="00E80AED">
          <w:rPr>
            <w:rFonts w:ascii="Times New Roman" w:eastAsia="Times New Roman" w:hAnsi="Times New Roman" w:cs="Times New Roman"/>
            <w:sz w:val="24"/>
            <w:szCs w:val="24"/>
          </w:rPr>
          <w:pict>
            <v:rect id="_x0000_i1059" style="width:0;height:.75pt" o:hralign="center" o:hrstd="t" o:hrnoshade="t" o:hr="t" fillcolor="#d4d4d4" stroked="f"/>
          </w:pict>
        </w:r>
      </w:ins>
    </w:p>
    <w:p w:rsidR="00E80AED" w:rsidRPr="00E80AED" w:rsidRDefault="00E80AED" w:rsidP="00E80AED">
      <w:pPr>
        <w:shd w:val="clear" w:color="auto" w:fill="FFFFFF"/>
        <w:spacing w:before="100" w:beforeAutospacing="1" w:after="100" w:afterAutospacing="1" w:line="312" w:lineRule="atLeast"/>
        <w:outlineLvl w:val="2"/>
        <w:rPr>
          <w:ins w:id="250" w:author="Unknown"/>
          <w:rFonts w:ascii="Helvetica" w:eastAsia="Times New Roman" w:hAnsi="Helvetica" w:cs="Times New Roman"/>
          <w:color w:val="610B4B"/>
          <w:sz w:val="32"/>
          <w:szCs w:val="32"/>
        </w:rPr>
      </w:pPr>
      <w:ins w:id="251" w:author="Unknown">
        <w:r w:rsidRPr="00E80AED">
          <w:rPr>
            <w:rFonts w:ascii="Helvetica" w:eastAsia="Times New Roman" w:hAnsi="Helvetica" w:cs="Times New Roman"/>
            <w:color w:val="610B4B"/>
            <w:sz w:val="32"/>
            <w:szCs w:val="32"/>
          </w:rPr>
          <w:t>36) What is this [[[]]]?</w:t>
        </w:r>
      </w:ins>
    </w:p>
    <w:p w:rsidR="00E80AED" w:rsidRPr="00E80AED" w:rsidRDefault="00E80AED" w:rsidP="00E80AED">
      <w:pPr>
        <w:shd w:val="clear" w:color="auto" w:fill="FFFFFF"/>
        <w:spacing w:before="100" w:beforeAutospacing="1" w:after="100" w:afterAutospacing="1" w:line="240" w:lineRule="auto"/>
        <w:rPr>
          <w:ins w:id="252" w:author="Unknown"/>
          <w:rFonts w:ascii="Verdana" w:eastAsia="Times New Roman" w:hAnsi="Verdana" w:cs="Times New Roman"/>
          <w:color w:val="000000"/>
          <w:sz w:val="20"/>
          <w:szCs w:val="20"/>
        </w:rPr>
      </w:pPr>
      <w:ins w:id="253" w:author="Unknown">
        <w:r w:rsidRPr="00E80AED">
          <w:rPr>
            <w:rFonts w:ascii="Verdana" w:eastAsia="Times New Roman" w:hAnsi="Verdana" w:cs="Times New Roman"/>
            <w:color w:val="000000"/>
            <w:sz w:val="20"/>
            <w:szCs w:val="20"/>
          </w:rPr>
          <w:t>This is a three-dimensional array.</w:t>
        </w:r>
      </w:ins>
    </w:p>
    <w:p w:rsidR="00E80AED" w:rsidRPr="00E80AED" w:rsidRDefault="00E80AED" w:rsidP="00E80AED">
      <w:pPr>
        <w:numPr>
          <w:ilvl w:val="0"/>
          <w:numId w:val="54"/>
        </w:numPr>
        <w:shd w:val="clear" w:color="auto" w:fill="FFFFFF"/>
        <w:spacing w:after="120" w:line="315" w:lineRule="atLeast"/>
        <w:ind w:left="0"/>
        <w:rPr>
          <w:ins w:id="254" w:author="Unknown"/>
          <w:rFonts w:ascii="Verdana" w:eastAsia="Times New Roman" w:hAnsi="Verdana" w:cs="Times New Roman"/>
          <w:color w:val="000000"/>
          <w:sz w:val="20"/>
          <w:szCs w:val="20"/>
        </w:rPr>
      </w:pPr>
      <w:ins w:id="255" w:author="Unknown">
        <w:r w:rsidRPr="00E80AED">
          <w:rPr>
            <w:rFonts w:ascii="Verdana" w:eastAsia="Times New Roman" w:hAnsi="Verdana" w:cs="Times New Roman"/>
            <w:color w:val="000000"/>
            <w:sz w:val="20"/>
            <w:szCs w:val="20"/>
            <w:bdr w:val="none" w:sz="0" w:space="0" w:color="auto" w:frame="1"/>
          </w:rPr>
          <w:t>var </w:t>
        </w:r>
        <w:r w:rsidRPr="00E80AED">
          <w:rPr>
            <w:rFonts w:ascii="Verdana" w:eastAsia="Times New Roman" w:hAnsi="Verdana" w:cs="Times New Roman"/>
            <w:color w:val="FF0000"/>
            <w:sz w:val="20"/>
            <w:szCs w:val="20"/>
            <w:bdr w:val="none" w:sz="0" w:space="0" w:color="auto" w:frame="1"/>
          </w:rPr>
          <w:t>myArray</w:t>
        </w:r>
        <w:r w:rsidRPr="00E80AED">
          <w:rPr>
            <w:rFonts w:ascii="Verdana" w:eastAsia="Times New Roman" w:hAnsi="Verdana" w:cs="Times New Roman"/>
            <w:color w:val="000000"/>
            <w:sz w:val="20"/>
            <w:szCs w:val="20"/>
            <w:bdr w:val="none" w:sz="0" w:space="0" w:color="auto" w:frame="1"/>
          </w:rPr>
          <w:t> = [[[]]];  </w:t>
        </w:r>
      </w:ins>
    </w:p>
    <w:p w:rsidR="00E80AED" w:rsidRPr="00E80AED" w:rsidRDefault="00E80AED" w:rsidP="00E80AED">
      <w:pPr>
        <w:spacing w:after="0" w:line="240" w:lineRule="auto"/>
        <w:rPr>
          <w:ins w:id="256" w:author="Unknown"/>
          <w:rFonts w:ascii="Times New Roman" w:eastAsia="Times New Roman" w:hAnsi="Times New Roman" w:cs="Times New Roman"/>
          <w:sz w:val="24"/>
          <w:szCs w:val="24"/>
        </w:rPr>
      </w:pPr>
      <w:ins w:id="257" w:author="Unknown">
        <w:r w:rsidRPr="00E80AED">
          <w:rPr>
            <w:rFonts w:ascii="Times New Roman" w:eastAsia="Times New Roman" w:hAnsi="Times New Roman" w:cs="Times New Roman"/>
            <w:sz w:val="24"/>
            <w:szCs w:val="24"/>
          </w:rPr>
          <w:pict>
            <v:rect id="_x0000_i1060" style="width:0;height:.75pt" o:hralign="center" o:hrstd="t" o:hrnoshade="t" o:hr="t" fillcolor="#d4d4d4" stroked="f"/>
          </w:pict>
        </w:r>
      </w:ins>
    </w:p>
    <w:p w:rsidR="00E80AED" w:rsidRPr="00E80AED" w:rsidRDefault="00E80AED" w:rsidP="00E80AED">
      <w:pPr>
        <w:shd w:val="clear" w:color="auto" w:fill="FFFFFF"/>
        <w:spacing w:before="100" w:beforeAutospacing="1" w:after="100" w:afterAutospacing="1" w:line="312" w:lineRule="atLeast"/>
        <w:outlineLvl w:val="2"/>
        <w:rPr>
          <w:ins w:id="258" w:author="Unknown"/>
          <w:rFonts w:ascii="Helvetica" w:eastAsia="Times New Roman" w:hAnsi="Helvetica" w:cs="Times New Roman"/>
          <w:color w:val="610B4B"/>
          <w:sz w:val="32"/>
          <w:szCs w:val="32"/>
        </w:rPr>
      </w:pPr>
      <w:ins w:id="259" w:author="Unknown">
        <w:r w:rsidRPr="00E80AED">
          <w:rPr>
            <w:rFonts w:ascii="Helvetica" w:eastAsia="Times New Roman" w:hAnsi="Helvetica" w:cs="Times New Roman"/>
            <w:color w:val="610B4B"/>
            <w:sz w:val="32"/>
            <w:szCs w:val="32"/>
          </w:rPr>
          <w:t>37) Are Java and JavaScript same?</w:t>
        </w:r>
      </w:ins>
    </w:p>
    <w:p w:rsidR="00E80AED" w:rsidRPr="00E80AED" w:rsidRDefault="00E80AED" w:rsidP="00E80AED">
      <w:pPr>
        <w:shd w:val="clear" w:color="auto" w:fill="FFFFFF"/>
        <w:spacing w:before="100" w:beforeAutospacing="1" w:after="100" w:afterAutospacing="1" w:line="240" w:lineRule="auto"/>
        <w:rPr>
          <w:ins w:id="260" w:author="Unknown"/>
          <w:rFonts w:ascii="Verdana" w:eastAsia="Times New Roman" w:hAnsi="Verdana" w:cs="Times New Roman"/>
          <w:color w:val="000000"/>
          <w:sz w:val="20"/>
          <w:szCs w:val="20"/>
        </w:rPr>
      </w:pPr>
      <w:ins w:id="261" w:author="Unknown">
        <w:r w:rsidRPr="00E80AED">
          <w:rPr>
            <w:rFonts w:ascii="Verdana" w:eastAsia="Times New Roman" w:hAnsi="Verdana" w:cs="Times New Roman"/>
            <w:color w:val="000000"/>
            <w:sz w:val="20"/>
            <w:szCs w:val="20"/>
          </w:rPr>
          <w:t>No, Java and JavaScript are the two different languages. Java is a robust, secured and object-oriented programming language whereas JavaScript is a client-side scripting language with some limitations.</w:t>
        </w:r>
      </w:ins>
    </w:p>
    <w:p w:rsidR="00E80AED" w:rsidRPr="00E80AED" w:rsidRDefault="00E80AED" w:rsidP="00E80AED">
      <w:pPr>
        <w:spacing w:after="0" w:line="240" w:lineRule="auto"/>
        <w:rPr>
          <w:ins w:id="262" w:author="Unknown"/>
          <w:rFonts w:ascii="Times New Roman" w:eastAsia="Times New Roman" w:hAnsi="Times New Roman" w:cs="Times New Roman"/>
          <w:sz w:val="24"/>
          <w:szCs w:val="24"/>
        </w:rPr>
      </w:pPr>
      <w:ins w:id="263" w:author="Unknown">
        <w:r w:rsidRPr="00E80AED">
          <w:rPr>
            <w:rFonts w:ascii="Times New Roman" w:eastAsia="Times New Roman" w:hAnsi="Times New Roman" w:cs="Times New Roman"/>
            <w:sz w:val="24"/>
            <w:szCs w:val="24"/>
          </w:rPr>
          <w:pict>
            <v:rect id="_x0000_i1061" style="width:0;height:.75pt" o:hralign="center" o:hrstd="t" o:hrnoshade="t" o:hr="t" fillcolor="#d4d4d4" stroked="f"/>
          </w:pict>
        </w:r>
      </w:ins>
    </w:p>
    <w:p w:rsidR="00E80AED" w:rsidRPr="00E80AED" w:rsidRDefault="00E80AED" w:rsidP="00E80AED">
      <w:pPr>
        <w:shd w:val="clear" w:color="auto" w:fill="FFFFFF"/>
        <w:spacing w:before="100" w:beforeAutospacing="1" w:after="100" w:afterAutospacing="1" w:line="312" w:lineRule="atLeast"/>
        <w:outlineLvl w:val="2"/>
        <w:rPr>
          <w:ins w:id="264" w:author="Unknown"/>
          <w:rFonts w:ascii="Helvetica" w:eastAsia="Times New Roman" w:hAnsi="Helvetica" w:cs="Times New Roman"/>
          <w:color w:val="610B4B"/>
          <w:sz w:val="32"/>
          <w:szCs w:val="32"/>
        </w:rPr>
      </w:pPr>
      <w:ins w:id="265" w:author="Unknown">
        <w:r w:rsidRPr="00E80AED">
          <w:rPr>
            <w:rFonts w:ascii="Helvetica" w:eastAsia="Times New Roman" w:hAnsi="Helvetica" w:cs="Times New Roman"/>
            <w:color w:val="610B4B"/>
            <w:sz w:val="32"/>
            <w:szCs w:val="32"/>
          </w:rPr>
          <w:t>38) What is negative infinity?</w:t>
        </w:r>
      </w:ins>
    </w:p>
    <w:p w:rsidR="00E80AED" w:rsidRPr="00E80AED" w:rsidRDefault="00E80AED" w:rsidP="00E80AED">
      <w:pPr>
        <w:shd w:val="clear" w:color="auto" w:fill="FFFFFF"/>
        <w:spacing w:before="100" w:beforeAutospacing="1" w:after="100" w:afterAutospacing="1" w:line="240" w:lineRule="auto"/>
        <w:rPr>
          <w:ins w:id="266" w:author="Unknown"/>
          <w:rFonts w:ascii="Verdana" w:eastAsia="Times New Roman" w:hAnsi="Verdana" w:cs="Times New Roman"/>
          <w:color w:val="000000"/>
          <w:sz w:val="20"/>
          <w:szCs w:val="20"/>
        </w:rPr>
      </w:pPr>
      <w:ins w:id="267" w:author="Unknown">
        <w:r w:rsidRPr="00E80AED">
          <w:rPr>
            <w:rFonts w:ascii="Verdana" w:eastAsia="Times New Roman" w:hAnsi="Verdana" w:cs="Times New Roman"/>
            <w:color w:val="000000"/>
            <w:sz w:val="20"/>
            <w:szCs w:val="20"/>
          </w:rPr>
          <w:t>Negative Infinity is a number in JavaScript which can be derived by dividing the negative number by zero. For example:</w:t>
        </w:r>
      </w:ins>
    </w:p>
    <w:p w:rsidR="00E80AED" w:rsidRPr="00E80AED" w:rsidRDefault="00E80AED" w:rsidP="00E80AED">
      <w:pPr>
        <w:numPr>
          <w:ilvl w:val="0"/>
          <w:numId w:val="55"/>
        </w:numPr>
        <w:shd w:val="clear" w:color="auto" w:fill="FFFFFF"/>
        <w:spacing w:after="0" w:line="315" w:lineRule="atLeast"/>
        <w:ind w:left="0"/>
        <w:rPr>
          <w:ins w:id="268" w:author="Unknown"/>
          <w:rFonts w:ascii="Verdana" w:eastAsia="Times New Roman" w:hAnsi="Verdana" w:cs="Times New Roman"/>
          <w:color w:val="000000"/>
          <w:sz w:val="20"/>
          <w:szCs w:val="20"/>
        </w:rPr>
      </w:pPr>
      <w:ins w:id="269" w:author="Unknown">
        <w:r w:rsidRPr="00E80AED">
          <w:rPr>
            <w:rFonts w:ascii="Verdana" w:eastAsia="Times New Roman" w:hAnsi="Verdana" w:cs="Times New Roman"/>
            <w:color w:val="000000"/>
            <w:sz w:val="20"/>
            <w:szCs w:val="20"/>
            <w:bdr w:val="none" w:sz="0" w:space="0" w:color="auto" w:frame="1"/>
          </w:rPr>
          <w:t>var </w:t>
        </w:r>
        <w:r w:rsidRPr="00E80AED">
          <w:rPr>
            <w:rFonts w:ascii="Verdana" w:eastAsia="Times New Roman" w:hAnsi="Verdana" w:cs="Times New Roman"/>
            <w:color w:val="FF0000"/>
            <w:sz w:val="20"/>
            <w:szCs w:val="20"/>
            <w:bdr w:val="none" w:sz="0" w:space="0" w:color="auto" w:frame="1"/>
          </w:rPr>
          <w:t>num</w:t>
        </w:r>
        <w:r w:rsidRPr="00E80AED">
          <w:rPr>
            <w:rFonts w:ascii="Verdana" w:eastAsia="Times New Roman" w:hAnsi="Verdana" w:cs="Times New Roman"/>
            <w:color w:val="000000"/>
            <w:sz w:val="20"/>
            <w:szCs w:val="20"/>
            <w:bdr w:val="none" w:sz="0" w:space="0" w:color="auto" w:frame="1"/>
          </w:rPr>
          <w:t>=-5;  </w:t>
        </w:r>
      </w:ins>
    </w:p>
    <w:p w:rsidR="00E80AED" w:rsidRPr="00E80AED" w:rsidRDefault="00E80AED" w:rsidP="00E80AED">
      <w:pPr>
        <w:numPr>
          <w:ilvl w:val="0"/>
          <w:numId w:val="55"/>
        </w:numPr>
        <w:shd w:val="clear" w:color="auto" w:fill="FFFFFF"/>
        <w:spacing w:after="0" w:line="315" w:lineRule="atLeast"/>
        <w:ind w:left="0"/>
        <w:rPr>
          <w:ins w:id="270" w:author="Unknown"/>
          <w:rFonts w:ascii="Verdana" w:eastAsia="Times New Roman" w:hAnsi="Verdana" w:cs="Times New Roman"/>
          <w:color w:val="000000"/>
          <w:sz w:val="20"/>
          <w:szCs w:val="20"/>
        </w:rPr>
      </w:pPr>
      <w:ins w:id="271" w:author="Unknown">
        <w:r w:rsidRPr="00E80AED">
          <w:rPr>
            <w:rFonts w:ascii="Verdana" w:eastAsia="Times New Roman" w:hAnsi="Verdana" w:cs="Times New Roman"/>
            <w:color w:val="000000"/>
            <w:sz w:val="20"/>
            <w:szCs w:val="20"/>
            <w:bdr w:val="none" w:sz="0" w:space="0" w:color="auto" w:frame="1"/>
          </w:rPr>
          <w:t>function display()  </w:t>
        </w:r>
      </w:ins>
    </w:p>
    <w:p w:rsidR="00E80AED" w:rsidRPr="00E80AED" w:rsidRDefault="00E80AED" w:rsidP="00E80AED">
      <w:pPr>
        <w:numPr>
          <w:ilvl w:val="0"/>
          <w:numId w:val="55"/>
        </w:numPr>
        <w:shd w:val="clear" w:color="auto" w:fill="FFFFFF"/>
        <w:spacing w:after="0" w:line="315" w:lineRule="atLeast"/>
        <w:ind w:left="0"/>
        <w:rPr>
          <w:ins w:id="272" w:author="Unknown"/>
          <w:rFonts w:ascii="Verdana" w:eastAsia="Times New Roman" w:hAnsi="Verdana" w:cs="Times New Roman"/>
          <w:color w:val="000000"/>
          <w:sz w:val="20"/>
          <w:szCs w:val="20"/>
        </w:rPr>
      </w:pPr>
      <w:ins w:id="273" w:author="Unknown">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numPr>
          <w:ilvl w:val="0"/>
          <w:numId w:val="55"/>
        </w:numPr>
        <w:shd w:val="clear" w:color="auto" w:fill="FFFFFF"/>
        <w:spacing w:after="0" w:line="315" w:lineRule="atLeast"/>
        <w:ind w:left="0"/>
        <w:rPr>
          <w:ins w:id="274" w:author="Unknown"/>
          <w:rFonts w:ascii="Verdana" w:eastAsia="Times New Roman" w:hAnsi="Verdana" w:cs="Times New Roman"/>
          <w:color w:val="000000"/>
          <w:sz w:val="20"/>
          <w:szCs w:val="20"/>
        </w:rPr>
      </w:pPr>
      <w:ins w:id="275" w:author="Unknown">
        <w:r w:rsidRPr="00E80AED">
          <w:rPr>
            <w:rFonts w:ascii="Verdana" w:eastAsia="Times New Roman" w:hAnsi="Verdana" w:cs="Times New Roman"/>
            <w:color w:val="000000"/>
            <w:sz w:val="20"/>
            <w:szCs w:val="20"/>
            <w:bdr w:val="none" w:sz="0" w:space="0" w:color="auto" w:frame="1"/>
          </w:rPr>
          <w:lastRenderedPageBreak/>
          <w:t>  document.writeln(num/0);  </w:t>
        </w:r>
      </w:ins>
    </w:p>
    <w:p w:rsidR="00E80AED" w:rsidRPr="00E80AED" w:rsidRDefault="00E80AED" w:rsidP="00E80AED">
      <w:pPr>
        <w:numPr>
          <w:ilvl w:val="0"/>
          <w:numId w:val="55"/>
        </w:numPr>
        <w:shd w:val="clear" w:color="auto" w:fill="FFFFFF"/>
        <w:spacing w:after="0" w:line="315" w:lineRule="atLeast"/>
        <w:ind w:left="0"/>
        <w:rPr>
          <w:ins w:id="276" w:author="Unknown"/>
          <w:rFonts w:ascii="Verdana" w:eastAsia="Times New Roman" w:hAnsi="Verdana" w:cs="Times New Roman"/>
          <w:color w:val="000000"/>
          <w:sz w:val="20"/>
          <w:szCs w:val="20"/>
        </w:rPr>
      </w:pPr>
      <w:ins w:id="277" w:author="Unknown">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numPr>
          <w:ilvl w:val="0"/>
          <w:numId w:val="55"/>
        </w:numPr>
        <w:shd w:val="clear" w:color="auto" w:fill="FFFFFF"/>
        <w:spacing w:after="0" w:line="315" w:lineRule="atLeast"/>
        <w:ind w:left="0"/>
        <w:rPr>
          <w:ins w:id="278" w:author="Unknown"/>
          <w:rFonts w:ascii="Verdana" w:eastAsia="Times New Roman" w:hAnsi="Verdana" w:cs="Times New Roman"/>
          <w:color w:val="000000"/>
          <w:sz w:val="20"/>
          <w:szCs w:val="20"/>
        </w:rPr>
      </w:pPr>
      <w:ins w:id="279" w:author="Unknown">
        <w:r w:rsidRPr="00E80AED">
          <w:rPr>
            <w:rFonts w:ascii="Verdana" w:eastAsia="Times New Roman" w:hAnsi="Verdana" w:cs="Times New Roman"/>
            <w:color w:val="000000"/>
            <w:sz w:val="20"/>
            <w:szCs w:val="20"/>
            <w:bdr w:val="none" w:sz="0" w:space="0" w:color="auto" w:frame="1"/>
          </w:rPr>
          <w:t>display();  </w:t>
        </w:r>
      </w:ins>
    </w:p>
    <w:p w:rsidR="00E80AED" w:rsidRPr="00E80AED" w:rsidRDefault="00E80AED" w:rsidP="00E80AED">
      <w:pPr>
        <w:numPr>
          <w:ilvl w:val="0"/>
          <w:numId w:val="55"/>
        </w:numPr>
        <w:shd w:val="clear" w:color="auto" w:fill="FFFFFF"/>
        <w:spacing w:after="120" w:line="315" w:lineRule="atLeast"/>
        <w:ind w:left="0"/>
        <w:rPr>
          <w:ins w:id="280" w:author="Unknown"/>
          <w:rFonts w:ascii="Verdana" w:eastAsia="Times New Roman" w:hAnsi="Verdana" w:cs="Times New Roman"/>
          <w:color w:val="000000"/>
          <w:sz w:val="20"/>
          <w:szCs w:val="20"/>
        </w:rPr>
      </w:pPr>
      <w:ins w:id="281" w:author="Unknown">
        <w:r w:rsidRPr="00E80AED">
          <w:rPr>
            <w:rFonts w:ascii="Verdana" w:eastAsia="Times New Roman" w:hAnsi="Verdana" w:cs="Times New Roman"/>
            <w:color w:val="000000"/>
            <w:sz w:val="20"/>
            <w:szCs w:val="20"/>
            <w:bdr w:val="none" w:sz="0" w:space="0" w:color="auto" w:frame="1"/>
          </w:rPr>
          <w:t>//expected output: -Infinity  </w:t>
        </w:r>
      </w:ins>
    </w:p>
    <w:p w:rsidR="00E80AED" w:rsidRPr="00E80AED" w:rsidRDefault="00E80AED" w:rsidP="00E80AED">
      <w:pPr>
        <w:spacing w:after="0" w:line="240" w:lineRule="auto"/>
        <w:rPr>
          <w:ins w:id="282" w:author="Unknown"/>
          <w:rFonts w:ascii="Times New Roman" w:eastAsia="Times New Roman" w:hAnsi="Times New Roman" w:cs="Times New Roman"/>
          <w:sz w:val="24"/>
          <w:szCs w:val="24"/>
        </w:rPr>
      </w:pPr>
      <w:ins w:id="283" w:author="Unknown">
        <w:r w:rsidRPr="00E80AED">
          <w:rPr>
            <w:rFonts w:ascii="Times New Roman" w:eastAsia="Times New Roman" w:hAnsi="Times New Roman" w:cs="Times New Roman"/>
            <w:sz w:val="24"/>
            <w:szCs w:val="24"/>
          </w:rPr>
          <w:pict>
            <v:rect id="_x0000_i1062" style="width:0;height:.75pt" o:hralign="center" o:hrstd="t" o:hrnoshade="t" o:hr="t" fillcolor="#d4d4d4" stroked="f"/>
          </w:pict>
        </w:r>
      </w:ins>
    </w:p>
    <w:p w:rsidR="00E80AED" w:rsidRPr="00E80AED" w:rsidRDefault="00E80AED" w:rsidP="00E80AED">
      <w:pPr>
        <w:shd w:val="clear" w:color="auto" w:fill="FFFFFF"/>
        <w:spacing w:before="100" w:beforeAutospacing="1" w:after="100" w:afterAutospacing="1" w:line="312" w:lineRule="atLeast"/>
        <w:outlineLvl w:val="2"/>
        <w:rPr>
          <w:ins w:id="284" w:author="Unknown"/>
          <w:rFonts w:ascii="Helvetica" w:eastAsia="Times New Roman" w:hAnsi="Helvetica" w:cs="Times New Roman"/>
          <w:color w:val="610B4B"/>
          <w:sz w:val="32"/>
          <w:szCs w:val="32"/>
        </w:rPr>
      </w:pPr>
      <w:ins w:id="285" w:author="Unknown">
        <w:r w:rsidRPr="00E80AED">
          <w:rPr>
            <w:rFonts w:ascii="Helvetica" w:eastAsia="Times New Roman" w:hAnsi="Helvetica" w:cs="Times New Roman"/>
            <w:color w:val="610B4B"/>
            <w:sz w:val="32"/>
            <w:szCs w:val="32"/>
          </w:rPr>
          <w:t>39) What is the difference between View state and Session state?</w:t>
        </w:r>
      </w:ins>
    </w:p>
    <w:p w:rsidR="00E80AED" w:rsidRPr="00E80AED" w:rsidRDefault="00E80AED" w:rsidP="00E80AED">
      <w:pPr>
        <w:shd w:val="clear" w:color="auto" w:fill="FFFFFF"/>
        <w:spacing w:before="100" w:beforeAutospacing="1" w:after="100" w:afterAutospacing="1" w:line="240" w:lineRule="auto"/>
        <w:rPr>
          <w:ins w:id="286" w:author="Unknown"/>
          <w:rFonts w:ascii="Verdana" w:eastAsia="Times New Roman" w:hAnsi="Verdana" w:cs="Times New Roman"/>
          <w:color w:val="000000"/>
          <w:sz w:val="20"/>
          <w:szCs w:val="20"/>
        </w:rPr>
      </w:pPr>
      <w:ins w:id="287" w:author="Unknown">
        <w:r w:rsidRPr="00E80AED">
          <w:rPr>
            <w:rFonts w:ascii="Verdana" w:eastAsia="Times New Roman" w:hAnsi="Verdana" w:cs="Times New Roman"/>
            <w:color w:val="000000"/>
            <w:sz w:val="20"/>
            <w:szCs w:val="20"/>
          </w:rPr>
          <w:t>"View state" is specific to a page in a session whereas "Session state" is specific to a user or browser that can be accessed across all pages in the web application.</w:t>
        </w:r>
      </w:ins>
    </w:p>
    <w:p w:rsidR="00E80AED" w:rsidRPr="00E80AED" w:rsidRDefault="00E80AED" w:rsidP="00E80AED">
      <w:pPr>
        <w:spacing w:after="0" w:line="240" w:lineRule="auto"/>
        <w:rPr>
          <w:ins w:id="288" w:author="Unknown"/>
          <w:rFonts w:ascii="Times New Roman" w:eastAsia="Times New Roman" w:hAnsi="Times New Roman" w:cs="Times New Roman"/>
          <w:sz w:val="24"/>
          <w:szCs w:val="24"/>
        </w:rPr>
      </w:pPr>
      <w:ins w:id="289" w:author="Unknown">
        <w:r w:rsidRPr="00E80AED">
          <w:rPr>
            <w:rFonts w:ascii="Times New Roman" w:eastAsia="Times New Roman" w:hAnsi="Times New Roman" w:cs="Times New Roman"/>
            <w:sz w:val="24"/>
            <w:szCs w:val="24"/>
          </w:rPr>
          <w:pict>
            <v:rect id="_x0000_i1063" style="width:0;height:.75pt" o:hralign="center" o:hrstd="t" o:hrnoshade="t" o:hr="t" fillcolor="#d4d4d4" stroked="f"/>
          </w:pict>
        </w:r>
      </w:ins>
    </w:p>
    <w:p w:rsidR="00E80AED" w:rsidRPr="00E80AED" w:rsidRDefault="00E80AED" w:rsidP="00E80AED">
      <w:pPr>
        <w:shd w:val="clear" w:color="auto" w:fill="FFFFFF"/>
        <w:spacing w:before="100" w:beforeAutospacing="1" w:after="100" w:afterAutospacing="1" w:line="312" w:lineRule="atLeast"/>
        <w:outlineLvl w:val="2"/>
        <w:rPr>
          <w:ins w:id="290" w:author="Unknown"/>
          <w:rFonts w:ascii="Helvetica" w:eastAsia="Times New Roman" w:hAnsi="Helvetica" w:cs="Times New Roman"/>
          <w:color w:val="610B4B"/>
          <w:sz w:val="32"/>
          <w:szCs w:val="32"/>
        </w:rPr>
      </w:pPr>
      <w:ins w:id="291" w:author="Unknown">
        <w:r w:rsidRPr="00E80AED">
          <w:rPr>
            <w:rFonts w:ascii="Helvetica" w:eastAsia="Times New Roman" w:hAnsi="Helvetica" w:cs="Times New Roman"/>
            <w:color w:val="610B4B"/>
            <w:sz w:val="32"/>
            <w:szCs w:val="32"/>
          </w:rPr>
          <w:t>40) What are the pop-up boxes available in JavaScript?</w:t>
        </w:r>
      </w:ins>
    </w:p>
    <w:p w:rsidR="00E80AED" w:rsidRPr="00E80AED" w:rsidRDefault="00E80AED" w:rsidP="00E80AED">
      <w:pPr>
        <w:numPr>
          <w:ilvl w:val="0"/>
          <w:numId w:val="56"/>
        </w:numPr>
        <w:shd w:val="clear" w:color="auto" w:fill="FFFFFF"/>
        <w:spacing w:before="60" w:after="100" w:afterAutospacing="1" w:line="315" w:lineRule="atLeast"/>
        <w:rPr>
          <w:ins w:id="292" w:author="Unknown"/>
          <w:rFonts w:ascii="Verdana" w:eastAsia="Times New Roman" w:hAnsi="Verdana" w:cs="Times New Roman"/>
          <w:color w:val="000000"/>
          <w:sz w:val="20"/>
          <w:szCs w:val="20"/>
        </w:rPr>
      </w:pPr>
      <w:ins w:id="293" w:author="Unknown">
        <w:r w:rsidRPr="00E80AED">
          <w:rPr>
            <w:rFonts w:ascii="Verdana" w:eastAsia="Times New Roman" w:hAnsi="Verdana" w:cs="Times New Roman"/>
            <w:color w:val="000000"/>
            <w:sz w:val="20"/>
            <w:szCs w:val="20"/>
          </w:rPr>
          <w:t>Alert Box</w:t>
        </w:r>
      </w:ins>
    </w:p>
    <w:p w:rsidR="00E80AED" w:rsidRPr="00E80AED" w:rsidRDefault="00E80AED" w:rsidP="00E80AED">
      <w:pPr>
        <w:numPr>
          <w:ilvl w:val="0"/>
          <w:numId w:val="56"/>
        </w:numPr>
        <w:shd w:val="clear" w:color="auto" w:fill="FFFFFF"/>
        <w:spacing w:before="60" w:after="100" w:afterAutospacing="1" w:line="315" w:lineRule="atLeast"/>
        <w:rPr>
          <w:ins w:id="294" w:author="Unknown"/>
          <w:rFonts w:ascii="Verdana" w:eastAsia="Times New Roman" w:hAnsi="Verdana" w:cs="Times New Roman"/>
          <w:color w:val="000000"/>
          <w:sz w:val="20"/>
          <w:szCs w:val="20"/>
        </w:rPr>
      </w:pPr>
      <w:ins w:id="295" w:author="Unknown">
        <w:r w:rsidRPr="00E80AED">
          <w:rPr>
            <w:rFonts w:ascii="Verdana" w:eastAsia="Times New Roman" w:hAnsi="Verdana" w:cs="Times New Roman"/>
            <w:color w:val="000000"/>
            <w:sz w:val="20"/>
            <w:szCs w:val="20"/>
          </w:rPr>
          <w:t>Confirm Box</w:t>
        </w:r>
      </w:ins>
    </w:p>
    <w:p w:rsidR="00E80AED" w:rsidRPr="00E80AED" w:rsidRDefault="00E80AED" w:rsidP="00E80AED">
      <w:pPr>
        <w:numPr>
          <w:ilvl w:val="0"/>
          <w:numId w:val="56"/>
        </w:numPr>
        <w:shd w:val="clear" w:color="auto" w:fill="FFFFFF"/>
        <w:spacing w:before="60" w:after="100" w:afterAutospacing="1" w:line="315" w:lineRule="atLeast"/>
        <w:rPr>
          <w:ins w:id="296" w:author="Unknown"/>
          <w:rFonts w:ascii="Verdana" w:eastAsia="Times New Roman" w:hAnsi="Verdana" w:cs="Times New Roman"/>
          <w:color w:val="000000"/>
          <w:sz w:val="20"/>
          <w:szCs w:val="20"/>
        </w:rPr>
      </w:pPr>
      <w:ins w:id="297" w:author="Unknown">
        <w:r w:rsidRPr="00E80AED">
          <w:rPr>
            <w:rFonts w:ascii="Verdana" w:eastAsia="Times New Roman" w:hAnsi="Verdana" w:cs="Times New Roman"/>
            <w:color w:val="000000"/>
            <w:sz w:val="20"/>
            <w:szCs w:val="20"/>
          </w:rPr>
          <w:t>Prompt Box</w:t>
        </w:r>
      </w:ins>
    </w:p>
    <w:p w:rsidR="00E80AED" w:rsidRPr="00E80AED" w:rsidRDefault="00E80AED" w:rsidP="00E80AED">
      <w:pPr>
        <w:shd w:val="clear" w:color="auto" w:fill="FFFFFF"/>
        <w:spacing w:before="100" w:beforeAutospacing="1" w:after="100" w:afterAutospacing="1" w:line="240" w:lineRule="auto"/>
        <w:outlineLvl w:val="3"/>
        <w:rPr>
          <w:ins w:id="298" w:author="Unknown"/>
          <w:rFonts w:ascii="Helvetica" w:eastAsia="Times New Roman" w:hAnsi="Helvetica" w:cs="Times New Roman"/>
          <w:color w:val="610B4B"/>
          <w:sz w:val="26"/>
          <w:szCs w:val="26"/>
        </w:rPr>
      </w:pPr>
      <w:ins w:id="299" w:author="Unknown">
        <w:r w:rsidRPr="00E80AED">
          <w:rPr>
            <w:rFonts w:ascii="Helvetica" w:eastAsia="Times New Roman" w:hAnsi="Helvetica" w:cs="Times New Roman"/>
            <w:color w:val="610B4B"/>
            <w:sz w:val="26"/>
            <w:szCs w:val="26"/>
          </w:rPr>
          <w:t xml:space="preserve">Example of </w:t>
        </w:r>
        <w:proofErr w:type="gramStart"/>
        <w:r w:rsidRPr="00E80AED">
          <w:rPr>
            <w:rFonts w:ascii="Helvetica" w:eastAsia="Times New Roman" w:hAnsi="Helvetica" w:cs="Times New Roman"/>
            <w:color w:val="610B4B"/>
            <w:sz w:val="26"/>
            <w:szCs w:val="26"/>
          </w:rPr>
          <w:t>alert(</w:t>
        </w:r>
        <w:proofErr w:type="gramEnd"/>
        <w:r w:rsidRPr="00E80AED">
          <w:rPr>
            <w:rFonts w:ascii="Helvetica" w:eastAsia="Times New Roman" w:hAnsi="Helvetica" w:cs="Times New Roman"/>
            <w:color w:val="610B4B"/>
            <w:sz w:val="26"/>
            <w:szCs w:val="26"/>
          </w:rPr>
          <w:t>) in JavaScript</w:t>
        </w:r>
      </w:ins>
    </w:p>
    <w:p w:rsidR="00E80AED" w:rsidRPr="00E80AED" w:rsidRDefault="00E80AED" w:rsidP="00E80AED">
      <w:pPr>
        <w:numPr>
          <w:ilvl w:val="0"/>
          <w:numId w:val="57"/>
        </w:numPr>
        <w:shd w:val="clear" w:color="auto" w:fill="FFFFFF"/>
        <w:spacing w:after="0" w:line="315" w:lineRule="atLeast"/>
        <w:ind w:left="0"/>
        <w:rPr>
          <w:ins w:id="300" w:author="Unknown"/>
          <w:rFonts w:ascii="Verdana" w:eastAsia="Times New Roman" w:hAnsi="Verdana" w:cs="Times New Roman"/>
          <w:color w:val="000000"/>
          <w:sz w:val="20"/>
          <w:szCs w:val="20"/>
        </w:rPr>
      </w:pPr>
      <w:ins w:id="301" w:author="Unknown">
        <w:r w:rsidRPr="00E80AED">
          <w:rPr>
            <w:rFonts w:ascii="Verdana" w:eastAsia="Times New Roman" w:hAnsi="Verdana" w:cs="Times New Roman"/>
            <w:b/>
            <w:bCs/>
            <w:color w:val="006699"/>
            <w:sz w:val="20"/>
            <w:szCs w:val="20"/>
            <w:bdr w:val="none" w:sz="0" w:space="0" w:color="auto" w:frame="1"/>
          </w:rPr>
          <w:t>&lt;script</w:t>
        </w:r>
        <w:r w:rsidRPr="00E80AED">
          <w:rPr>
            <w:rFonts w:ascii="Verdana" w:eastAsia="Times New Roman" w:hAnsi="Verdana" w:cs="Times New Roman"/>
            <w:color w:val="000000"/>
            <w:sz w:val="20"/>
            <w:szCs w:val="20"/>
            <w:bdr w:val="none" w:sz="0" w:space="0" w:color="auto" w:frame="1"/>
          </w:rPr>
          <w:t> </w:t>
        </w:r>
        <w:r w:rsidRPr="00E80AED">
          <w:rPr>
            <w:rFonts w:ascii="Verdana" w:eastAsia="Times New Roman" w:hAnsi="Verdana" w:cs="Times New Roman"/>
            <w:color w:val="FF0000"/>
            <w:sz w:val="20"/>
            <w:szCs w:val="20"/>
            <w:bdr w:val="none" w:sz="0" w:space="0" w:color="auto" w:frame="1"/>
          </w:rPr>
          <w:t>type</w:t>
        </w:r>
        <w:r w:rsidRPr="00E80AED">
          <w:rPr>
            <w:rFonts w:ascii="Verdana" w:eastAsia="Times New Roman" w:hAnsi="Verdana" w:cs="Times New Roman"/>
            <w:color w:val="000000"/>
            <w:sz w:val="20"/>
            <w:szCs w:val="20"/>
            <w:bdr w:val="none" w:sz="0" w:space="0" w:color="auto" w:frame="1"/>
          </w:rPr>
          <w:t>=</w:t>
        </w:r>
        <w:r w:rsidRPr="00E80AED">
          <w:rPr>
            <w:rFonts w:ascii="Verdana" w:eastAsia="Times New Roman" w:hAnsi="Verdana" w:cs="Times New Roman"/>
            <w:color w:val="0000FF"/>
            <w:sz w:val="20"/>
            <w:szCs w:val="20"/>
            <w:bdr w:val="none" w:sz="0" w:space="0" w:color="auto" w:frame="1"/>
          </w:rPr>
          <w:t>"text/javascript"</w:t>
        </w:r>
        <w:r w:rsidRPr="00E80AED">
          <w:rPr>
            <w:rFonts w:ascii="Verdana" w:eastAsia="Times New Roman" w:hAnsi="Verdana" w:cs="Times New Roman"/>
            <w:b/>
            <w:bCs/>
            <w:color w:val="006699"/>
            <w:sz w:val="20"/>
            <w:szCs w:val="20"/>
            <w:bdr w:val="none" w:sz="0" w:space="0" w:color="auto" w:frame="1"/>
          </w:rPr>
          <w:t>&gt;</w:t>
        </w:r>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numPr>
          <w:ilvl w:val="0"/>
          <w:numId w:val="57"/>
        </w:numPr>
        <w:shd w:val="clear" w:color="auto" w:fill="FFFFFF"/>
        <w:spacing w:after="0" w:line="315" w:lineRule="atLeast"/>
        <w:ind w:left="0"/>
        <w:rPr>
          <w:ins w:id="302" w:author="Unknown"/>
          <w:rFonts w:ascii="Verdana" w:eastAsia="Times New Roman" w:hAnsi="Verdana" w:cs="Times New Roman"/>
          <w:color w:val="000000"/>
          <w:sz w:val="20"/>
          <w:szCs w:val="20"/>
        </w:rPr>
      </w:pPr>
      <w:ins w:id="303" w:author="Unknown">
        <w:r w:rsidRPr="00E80AED">
          <w:rPr>
            <w:rFonts w:ascii="Verdana" w:eastAsia="Times New Roman" w:hAnsi="Verdana" w:cs="Times New Roman"/>
            <w:color w:val="000000"/>
            <w:sz w:val="20"/>
            <w:szCs w:val="20"/>
            <w:bdr w:val="none" w:sz="0" w:space="0" w:color="auto" w:frame="1"/>
          </w:rPr>
          <w:t>function msg(){  </w:t>
        </w:r>
      </w:ins>
    </w:p>
    <w:p w:rsidR="00E80AED" w:rsidRPr="00E80AED" w:rsidRDefault="00E80AED" w:rsidP="00E80AED">
      <w:pPr>
        <w:numPr>
          <w:ilvl w:val="0"/>
          <w:numId w:val="57"/>
        </w:numPr>
        <w:shd w:val="clear" w:color="auto" w:fill="FFFFFF"/>
        <w:spacing w:after="0" w:line="315" w:lineRule="atLeast"/>
        <w:ind w:left="0"/>
        <w:rPr>
          <w:ins w:id="304" w:author="Unknown"/>
          <w:rFonts w:ascii="Verdana" w:eastAsia="Times New Roman" w:hAnsi="Verdana" w:cs="Times New Roman"/>
          <w:color w:val="000000"/>
          <w:sz w:val="20"/>
          <w:szCs w:val="20"/>
        </w:rPr>
      </w:pPr>
      <w:ins w:id="305" w:author="Unknown">
        <w:r w:rsidRPr="00E80AED">
          <w:rPr>
            <w:rFonts w:ascii="Verdana" w:eastAsia="Times New Roman" w:hAnsi="Verdana" w:cs="Times New Roman"/>
            <w:color w:val="000000"/>
            <w:sz w:val="20"/>
            <w:szCs w:val="20"/>
            <w:bdr w:val="none" w:sz="0" w:space="0" w:color="auto" w:frame="1"/>
          </w:rPr>
          <w:t> alert("Hello Alert Box");  </w:t>
        </w:r>
      </w:ins>
    </w:p>
    <w:p w:rsidR="00E80AED" w:rsidRPr="00E80AED" w:rsidRDefault="00E80AED" w:rsidP="00E80AED">
      <w:pPr>
        <w:numPr>
          <w:ilvl w:val="0"/>
          <w:numId w:val="57"/>
        </w:numPr>
        <w:shd w:val="clear" w:color="auto" w:fill="FFFFFF"/>
        <w:spacing w:after="0" w:line="315" w:lineRule="atLeast"/>
        <w:ind w:left="0"/>
        <w:rPr>
          <w:ins w:id="306" w:author="Unknown"/>
          <w:rFonts w:ascii="Verdana" w:eastAsia="Times New Roman" w:hAnsi="Verdana" w:cs="Times New Roman"/>
          <w:color w:val="000000"/>
          <w:sz w:val="20"/>
          <w:szCs w:val="20"/>
        </w:rPr>
      </w:pPr>
      <w:ins w:id="307" w:author="Unknown">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numPr>
          <w:ilvl w:val="0"/>
          <w:numId w:val="57"/>
        </w:numPr>
        <w:shd w:val="clear" w:color="auto" w:fill="FFFFFF"/>
        <w:spacing w:after="0" w:line="315" w:lineRule="atLeast"/>
        <w:ind w:left="0"/>
        <w:rPr>
          <w:ins w:id="308" w:author="Unknown"/>
          <w:rFonts w:ascii="Verdana" w:eastAsia="Times New Roman" w:hAnsi="Verdana" w:cs="Times New Roman"/>
          <w:color w:val="000000"/>
          <w:sz w:val="20"/>
          <w:szCs w:val="20"/>
        </w:rPr>
      </w:pPr>
      <w:ins w:id="309" w:author="Unknown">
        <w:r w:rsidRPr="00E80AED">
          <w:rPr>
            <w:rFonts w:ascii="Verdana" w:eastAsia="Times New Roman" w:hAnsi="Verdana" w:cs="Times New Roman"/>
            <w:b/>
            <w:bCs/>
            <w:color w:val="006699"/>
            <w:sz w:val="20"/>
            <w:szCs w:val="20"/>
            <w:bdr w:val="none" w:sz="0" w:space="0" w:color="auto" w:frame="1"/>
          </w:rPr>
          <w:t>&lt;/script&gt;</w:t>
        </w:r>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numPr>
          <w:ilvl w:val="0"/>
          <w:numId w:val="57"/>
        </w:numPr>
        <w:shd w:val="clear" w:color="auto" w:fill="FFFFFF"/>
        <w:spacing w:after="120" w:line="315" w:lineRule="atLeast"/>
        <w:ind w:left="0"/>
        <w:rPr>
          <w:ins w:id="310" w:author="Unknown"/>
          <w:rFonts w:ascii="Verdana" w:eastAsia="Times New Roman" w:hAnsi="Verdana" w:cs="Times New Roman"/>
          <w:color w:val="000000"/>
          <w:sz w:val="20"/>
          <w:szCs w:val="20"/>
        </w:rPr>
      </w:pPr>
      <w:ins w:id="311" w:author="Unknown">
        <w:r w:rsidRPr="00E80AED">
          <w:rPr>
            <w:rFonts w:ascii="Verdana" w:eastAsia="Times New Roman" w:hAnsi="Verdana" w:cs="Times New Roman"/>
            <w:b/>
            <w:bCs/>
            <w:color w:val="006699"/>
            <w:sz w:val="20"/>
            <w:szCs w:val="20"/>
            <w:bdr w:val="none" w:sz="0" w:space="0" w:color="auto" w:frame="1"/>
          </w:rPr>
          <w:t>&lt;input</w:t>
        </w:r>
        <w:r w:rsidRPr="00E80AED">
          <w:rPr>
            <w:rFonts w:ascii="Verdana" w:eastAsia="Times New Roman" w:hAnsi="Verdana" w:cs="Times New Roman"/>
            <w:color w:val="000000"/>
            <w:sz w:val="20"/>
            <w:szCs w:val="20"/>
            <w:bdr w:val="none" w:sz="0" w:space="0" w:color="auto" w:frame="1"/>
          </w:rPr>
          <w:t> </w:t>
        </w:r>
        <w:r w:rsidRPr="00E80AED">
          <w:rPr>
            <w:rFonts w:ascii="Verdana" w:eastAsia="Times New Roman" w:hAnsi="Verdana" w:cs="Times New Roman"/>
            <w:color w:val="FF0000"/>
            <w:sz w:val="20"/>
            <w:szCs w:val="20"/>
            <w:bdr w:val="none" w:sz="0" w:space="0" w:color="auto" w:frame="1"/>
          </w:rPr>
          <w:t>type</w:t>
        </w:r>
        <w:r w:rsidRPr="00E80AED">
          <w:rPr>
            <w:rFonts w:ascii="Verdana" w:eastAsia="Times New Roman" w:hAnsi="Verdana" w:cs="Times New Roman"/>
            <w:color w:val="000000"/>
            <w:sz w:val="20"/>
            <w:szCs w:val="20"/>
            <w:bdr w:val="none" w:sz="0" w:space="0" w:color="auto" w:frame="1"/>
          </w:rPr>
          <w:t>=</w:t>
        </w:r>
        <w:r w:rsidRPr="00E80AED">
          <w:rPr>
            <w:rFonts w:ascii="Verdana" w:eastAsia="Times New Roman" w:hAnsi="Verdana" w:cs="Times New Roman"/>
            <w:color w:val="0000FF"/>
            <w:sz w:val="20"/>
            <w:szCs w:val="20"/>
            <w:bdr w:val="none" w:sz="0" w:space="0" w:color="auto" w:frame="1"/>
          </w:rPr>
          <w:t>"button"</w:t>
        </w:r>
        <w:r w:rsidRPr="00E80AED">
          <w:rPr>
            <w:rFonts w:ascii="Verdana" w:eastAsia="Times New Roman" w:hAnsi="Verdana" w:cs="Times New Roman"/>
            <w:color w:val="000000"/>
            <w:sz w:val="20"/>
            <w:szCs w:val="20"/>
            <w:bdr w:val="none" w:sz="0" w:space="0" w:color="auto" w:frame="1"/>
          </w:rPr>
          <w:t> </w:t>
        </w:r>
        <w:r w:rsidRPr="00E80AED">
          <w:rPr>
            <w:rFonts w:ascii="Verdana" w:eastAsia="Times New Roman" w:hAnsi="Verdana" w:cs="Times New Roman"/>
            <w:color w:val="FF0000"/>
            <w:sz w:val="20"/>
            <w:szCs w:val="20"/>
            <w:bdr w:val="none" w:sz="0" w:space="0" w:color="auto" w:frame="1"/>
          </w:rPr>
          <w:t>value</w:t>
        </w:r>
        <w:r w:rsidRPr="00E80AED">
          <w:rPr>
            <w:rFonts w:ascii="Verdana" w:eastAsia="Times New Roman" w:hAnsi="Verdana" w:cs="Times New Roman"/>
            <w:color w:val="000000"/>
            <w:sz w:val="20"/>
            <w:szCs w:val="20"/>
            <w:bdr w:val="none" w:sz="0" w:space="0" w:color="auto" w:frame="1"/>
          </w:rPr>
          <w:t>=</w:t>
        </w:r>
        <w:r w:rsidRPr="00E80AED">
          <w:rPr>
            <w:rFonts w:ascii="Verdana" w:eastAsia="Times New Roman" w:hAnsi="Verdana" w:cs="Times New Roman"/>
            <w:color w:val="0000FF"/>
            <w:sz w:val="20"/>
            <w:szCs w:val="20"/>
            <w:bdr w:val="none" w:sz="0" w:space="0" w:color="auto" w:frame="1"/>
          </w:rPr>
          <w:t>"click"</w:t>
        </w:r>
        <w:r w:rsidRPr="00E80AED">
          <w:rPr>
            <w:rFonts w:ascii="Verdana" w:eastAsia="Times New Roman" w:hAnsi="Verdana" w:cs="Times New Roman"/>
            <w:color w:val="000000"/>
            <w:sz w:val="20"/>
            <w:szCs w:val="20"/>
            <w:bdr w:val="none" w:sz="0" w:space="0" w:color="auto" w:frame="1"/>
          </w:rPr>
          <w:t> </w:t>
        </w:r>
        <w:r w:rsidRPr="00E80AED">
          <w:rPr>
            <w:rFonts w:ascii="Verdana" w:eastAsia="Times New Roman" w:hAnsi="Verdana" w:cs="Times New Roman"/>
            <w:color w:val="FF0000"/>
            <w:sz w:val="20"/>
            <w:szCs w:val="20"/>
            <w:bdr w:val="none" w:sz="0" w:space="0" w:color="auto" w:frame="1"/>
          </w:rPr>
          <w:t>onclick</w:t>
        </w:r>
        <w:r w:rsidRPr="00E80AED">
          <w:rPr>
            <w:rFonts w:ascii="Verdana" w:eastAsia="Times New Roman" w:hAnsi="Verdana" w:cs="Times New Roman"/>
            <w:color w:val="000000"/>
            <w:sz w:val="20"/>
            <w:szCs w:val="20"/>
            <w:bdr w:val="none" w:sz="0" w:space="0" w:color="auto" w:frame="1"/>
          </w:rPr>
          <w:t>=</w:t>
        </w:r>
        <w:r w:rsidRPr="00E80AED">
          <w:rPr>
            <w:rFonts w:ascii="Verdana" w:eastAsia="Times New Roman" w:hAnsi="Verdana" w:cs="Times New Roman"/>
            <w:color w:val="0000FF"/>
            <w:sz w:val="20"/>
            <w:szCs w:val="20"/>
            <w:bdr w:val="none" w:sz="0" w:space="0" w:color="auto" w:frame="1"/>
          </w:rPr>
          <w:t>"msg()"</w:t>
        </w:r>
        <w:r w:rsidRPr="00E80AED">
          <w:rPr>
            <w:rFonts w:ascii="Verdana" w:eastAsia="Times New Roman" w:hAnsi="Verdana" w:cs="Times New Roman"/>
            <w:b/>
            <w:bCs/>
            <w:color w:val="006699"/>
            <w:sz w:val="20"/>
            <w:szCs w:val="20"/>
            <w:bdr w:val="none" w:sz="0" w:space="0" w:color="auto" w:frame="1"/>
          </w:rPr>
          <w:t>/&gt;</w:t>
        </w:r>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shd w:val="clear" w:color="auto" w:fill="FFFFFF"/>
        <w:spacing w:before="100" w:beforeAutospacing="1" w:after="100" w:afterAutospacing="1" w:line="240" w:lineRule="auto"/>
        <w:outlineLvl w:val="3"/>
        <w:rPr>
          <w:ins w:id="312" w:author="Unknown"/>
          <w:rFonts w:ascii="Helvetica" w:eastAsia="Times New Roman" w:hAnsi="Helvetica" w:cs="Times New Roman"/>
          <w:color w:val="610B4B"/>
          <w:sz w:val="26"/>
          <w:szCs w:val="26"/>
        </w:rPr>
      </w:pPr>
      <w:ins w:id="313" w:author="Unknown">
        <w:r w:rsidRPr="00E80AED">
          <w:rPr>
            <w:rFonts w:ascii="Helvetica" w:eastAsia="Times New Roman" w:hAnsi="Helvetica" w:cs="Times New Roman"/>
            <w:color w:val="610B4B"/>
            <w:sz w:val="26"/>
            <w:szCs w:val="26"/>
          </w:rPr>
          <w:t xml:space="preserve">Example of </w:t>
        </w:r>
        <w:proofErr w:type="gramStart"/>
        <w:r w:rsidRPr="00E80AED">
          <w:rPr>
            <w:rFonts w:ascii="Helvetica" w:eastAsia="Times New Roman" w:hAnsi="Helvetica" w:cs="Times New Roman"/>
            <w:color w:val="610B4B"/>
            <w:sz w:val="26"/>
            <w:szCs w:val="26"/>
          </w:rPr>
          <w:t>confirm(</w:t>
        </w:r>
        <w:proofErr w:type="gramEnd"/>
        <w:r w:rsidRPr="00E80AED">
          <w:rPr>
            <w:rFonts w:ascii="Helvetica" w:eastAsia="Times New Roman" w:hAnsi="Helvetica" w:cs="Times New Roman"/>
            <w:color w:val="610B4B"/>
            <w:sz w:val="26"/>
            <w:szCs w:val="26"/>
          </w:rPr>
          <w:t>) in JavaScript</w:t>
        </w:r>
      </w:ins>
    </w:p>
    <w:p w:rsidR="00E80AED" w:rsidRPr="00E80AED" w:rsidRDefault="00E80AED" w:rsidP="00E80AED">
      <w:pPr>
        <w:numPr>
          <w:ilvl w:val="0"/>
          <w:numId w:val="58"/>
        </w:numPr>
        <w:shd w:val="clear" w:color="auto" w:fill="FFFFFF"/>
        <w:spacing w:after="0" w:line="315" w:lineRule="atLeast"/>
        <w:ind w:left="0"/>
        <w:rPr>
          <w:ins w:id="314" w:author="Unknown"/>
          <w:rFonts w:ascii="Verdana" w:eastAsia="Times New Roman" w:hAnsi="Verdana" w:cs="Times New Roman"/>
          <w:color w:val="000000"/>
          <w:sz w:val="20"/>
          <w:szCs w:val="20"/>
        </w:rPr>
      </w:pPr>
      <w:ins w:id="315" w:author="Unknown">
        <w:r w:rsidRPr="00E80AED">
          <w:rPr>
            <w:rFonts w:ascii="Verdana" w:eastAsia="Times New Roman" w:hAnsi="Verdana" w:cs="Times New Roman"/>
            <w:b/>
            <w:bCs/>
            <w:color w:val="006699"/>
            <w:sz w:val="20"/>
            <w:szCs w:val="20"/>
            <w:bdr w:val="none" w:sz="0" w:space="0" w:color="auto" w:frame="1"/>
          </w:rPr>
          <w:t>&lt;script</w:t>
        </w:r>
        <w:r w:rsidRPr="00E80AED">
          <w:rPr>
            <w:rFonts w:ascii="Verdana" w:eastAsia="Times New Roman" w:hAnsi="Verdana" w:cs="Times New Roman"/>
            <w:color w:val="000000"/>
            <w:sz w:val="20"/>
            <w:szCs w:val="20"/>
            <w:bdr w:val="none" w:sz="0" w:space="0" w:color="auto" w:frame="1"/>
          </w:rPr>
          <w:t> </w:t>
        </w:r>
        <w:r w:rsidRPr="00E80AED">
          <w:rPr>
            <w:rFonts w:ascii="Verdana" w:eastAsia="Times New Roman" w:hAnsi="Verdana" w:cs="Times New Roman"/>
            <w:color w:val="FF0000"/>
            <w:sz w:val="20"/>
            <w:szCs w:val="20"/>
            <w:bdr w:val="none" w:sz="0" w:space="0" w:color="auto" w:frame="1"/>
          </w:rPr>
          <w:t>type</w:t>
        </w:r>
        <w:r w:rsidRPr="00E80AED">
          <w:rPr>
            <w:rFonts w:ascii="Verdana" w:eastAsia="Times New Roman" w:hAnsi="Verdana" w:cs="Times New Roman"/>
            <w:color w:val="000000"/>
            <w:sz w:val="20"/>
            <w:szCs w:val="20"/>
            <w:bdr w:val="none" w:sz="0" w:space="0" w:color="auto" w:frame="1"/>
          </w:rPr>
          <w:t>=</w:t>
        </w:r>
        <w:r w:rsidRPr="00E80AED">
          <w:rPr>
            <w:rFonts w:ascii="Verdana" w:eastAsia="Times New Roman" w:hAnsi="Verdana" w:cs="Times New Roman"/>
            <w:color w:val="0000FF"/>
            <w:sz w:val="20"/>
            <w:szCs w:val="20"/>
            <w:bdr w:val="none" w:sz="0" w:space="0" w:color="auto" w:frame="1"/>
          </w:rPr>
          <w:t>"text/javascript"</w:t>
        </w:r>
        <w:r w:rsidRPr="00E80AED">
          <w:rPr>
            <w:rFonts w:ascii="Verdana" w:eastAsia="Times New Roman" w:hAnsi="Verdana" w:cs="Times New Roman"/>
            <w:b/>
            <w:bCs/>
            <w:color w:val="006699"/>
            <w:sz w:val="20"/>
            <w:szCs w:val="20"/>
            <w:bdr w:val="none" w:sz="0" w:space="0" w:color="auto" w:frame="1"/>
          </w:rPr>
          <w:t>&gt;</w:t>
        </w:r>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numPr>
          <w:ilvl w:val="0"/>
          <w:numId w:val="58"/>
        </w:numPr>
        <w:shd w:val="clear" w:color="auto" w:fill="FFFFFF"/>
        <w:spacing w:after="0" w:line="315" w:lineRule="atLeast"/>
        <w:ind w:left="0"/>
        <w:rPr>
          <w:ins w:id="316" w:author="Unknown"/>
          <w:rFonts w:ascii="Verdana" w:eastAsia="Times New Roman" w:hAnsi="Verdana" w:cs="Times New Roman"/>
          <w:color w:val="000000"/>
          <w:sz w:val="20"/>
          <w:szCs w:val="20"/>
        </w:rPr>
      </w:pPr>
      <w:ins w:id="317" w:author="Unknown">
        <w:r w:rsidRPr="00E80AED">
          <w:rPr>
            <w:rFonts w:ascii="Verdana" w:eastAsia="Times New Roman" w:hAnsi="Verdana" w:cs="Times New Roman"/>
            <w:color w:val="000000"/>
            <w:sz w:val="20"/>
            <w:szCs w:val="20"/>
            <w:bdr w:val="none" w:sz="0" w:space="0" w:color="auto" w:frame="1"/>
          </w:rPr>
          <w:t>function msg(){  </w:t>
        </w:r>
      </w:ins>
    </w:p>
    <w:p w:rsidR="00E80AED" w:rsidRPr="00E80AED" w:rsidRDefault="00E80AED" w:rsidP="00E80AED">
      <w:pPr>
        <w:numPr>
          <w:ilvl w:val="0"/>
          <w:numId w:val="58"/>
        </w:numPr>
        <w:shd w:val="clear" w:color="auto" w:fill="FFFFFF"/>
        <w:spacing w:after="0" w:line="315" w:lineRule="atLeast"/>
        <w:ind w:left="0"/>
        <w:rPr>
          <w:ins w:id="318" w:author="Unknown"/>
          <w:rFonts w:ascii="Verdana" w:eastAsia="Times New Roman" w:hAnsi="Verdana" w:cs="Times New Roman"/>
          <w:color w:val="000000"/>
          <w:sz w:val="20"/>
          <w:szCs w:val="20"/>
        </w:rPr>
      </w:pPr>
      <w:proofErr w:type="gramStart"/>
      <w:ins w:id="319" w:author="Unknown">
        <w:r w:rsidRPr="00E80AED">
          <w:rPr>
            <w:rFonts w:ascii="Verdana" w:eastAsia="Times New Roman" w:hAnsi="Verdana" w:cs="Times New Roman"/>
            <w:color w:val="000000"/>
            <w:sz w:val="20"/>
            <w:szCs w:val="20"/>
            <w:bdr w:val="none" w:sz="0" w:space="0" w:color="auto" w:frame="1"/>
          </w:rPr>
          <w:t>var</w:t>
        </w:r>
        <w:proofErr w:type="gramEnd"/>
        <w:r w:rsidRPr="00E80AED">
          <w:rPr>
            <w:rFonts w:ascii="Verdana" w:eastAsia="Times New Roman" w:hAnsi="Verdana" w:cs="Times New Roman"/>
            <w:color w:val="000000"/>
            <w:sz w:val="20"/>
            <w:szCs w:val="20"/>
            <w:bdr w:val="none" w:sz="0" w:space="0" w:color="auto" w:frame="1"/>
          </w:rPr>
          <w:t> </w:t>
        </w:r>
        <w:r w:rsidRPr="00E80AED">
          <w:rPr>
            <w:rFonts w:ascii="Verdana" w:eastAsia="Times New Roman" w:hAnsi="Verdana" w:cs="Times New Roman"/>
            <w:color w:val="FF0000"/>
            <w:sz w:val="20"/>
            <w:szCs w:val="20"/>
            <w:bdr w:val="none" w:sz="0" w:space="0" w:color="auto" w:frame="1"/>
          </w:rPr>
          <w:t>v</w:t>
        </w:r>
        <w:r w:rsidRPr="00E80AED">
          <w:rPr>
            <w:rFonts w:ascii="Verdana" w:eastAsia="Times New Roman" w:hAnsi="Verdana" w:cs="Times New Roman"/>
            <w:color w:val="000000"/>
            <w:sz w:val="20"/>
            <w:szCs w:val="20"/>
            <w:bdr w:val="none" w:sz="0" w:space="0" w:color="auto" w:frame="1"/>
          </w:rPr>
          <w:t>= </w:t>
        </w:r>
        <w:r w:rsidRPr="00E80AED">
          <w:rPr>
            <w:rFonts w:ascii="Verdana" w:eastAsia="Times New Roman" w:hAnsi="Verdana" w:cs="Times New Roman"/>
            <w:color w:val="0000FF"/>
            <w:sz w:val="20"/>
            <w:szCs w:val="20"/>
            <w:bdr w:val="none" w:sz="0" w:space="0" w:color="auto" w:frame="1"/>
          </w:rPr>
          <w:t>confirm</w:t>
        </w:r>
        <w:r w:rsidRPr="00E80AED">
          <w:rPr>
            <w:rFonts w:ascii="Verdana" w:eastAsia="Times New Roman" w:hAnsi="Verdana" w:cs="Times New Roman"/>
            <w:color w:val="000000"/>
            <w:sz w:val="20"/>
            <w:szCs w:val="20"/>
            <w:bdr w:val="none" w:sz="0" w:space="0" w:color="auto" w:frame="1"/>
          </w:rPr>
          <w:t>("Are u sure?");  </w:t>
        </w:r>
      </w:ins>
    </w:p>
    <w:p w:rsidR="00E80AED" w:rsidRPr="00E80AED" w:rsidRDefault="00E80AED" w:rsidP="00E80AED">
      <w:pPr>
        <w:numPr>
          <w:ilvl w:val="0"/>
          <w:numId w:val="58"/>
        </w:numPr>
        <w:shd w:val="clear" w:color="auto" w:fill="FFFFFF"/>
        <w:spacing w:after="0" w:line="315" w:lineRule="atLeast"/>
        <w:ind w:left="0"/>
        <w:rPr>
          <w:ins w:id="320" w:author="Unknown"/>
          <w:rFonts w:ascii="Verdana" w:eastAsia="Times New Roman" w:hAnsi="Verdana" w:cs="Times New Roman"/>
          <w:color w:val="000000"/>
          <w:sz w:val="20"/>
          <w:szCs w:val="20"/>
        </w:rPr>
      </w:pPr>
      <w:ins w:id="321" w:author="Unknown">
        <w:r w:rsidRPr="00E80AED">
          <w:rPr>
            <w:rFonts w:ascii="Verdana" w:eastAsia="Times New Roman" w:hAnsi="Verdana" w:cs="Times New Roman"/>
            <w:color w:val="000000"/>
            <w:sz w:val="20"/>
            <w:szCs w:val="20"/>
            <w:bdr w:val="none" w:sz="0" w:space="0" w:color="auto" w:frame="1"/>
          </w:rPr>
          <w:t>if(</w:t>
        </w:r>
        <w:r w:rsidRPr="00E80AED">
          <w:rPr>
            <w:rFonts w:ascii="Verdana" w:eastAsia="Times New Roman" w:hAnsi="Verdana" w:cs="Times New Roman"/>
            <w:color w:val="FF0000"/>
            <w:sz w:val="20"/>
            <w:szCs w:val="20"/>
            <w:bdr w:val="none" w:sz="0" w:space="0" w:color="auto" w:frame="1"/>
          </w:rPr>
          <w:t>v</w:t>
        </w:r>
        <w:r w:rsidRPr="00E80AED">
          <w:rPr>
            <w:rFonts w:ascii="Verdana" w:eastAsia="Times New Roman" w:hAnsi="Verdana" w:cs="Times New Roman"/>
            <w:color w:val="000000"/>
            <w:sz w:val="20"/>
            <w:szCs w:val="20"/>
            <w:bdr w:val="none" w:sz="0" w:space="0" w:color="auto" w:frame="1"/>
          </w:rPr>
          <w:t>==true){  </w:t>
        </w:r>
      </w:ins>
    </w:p>
    <w:p w:rsidR="00E80AED" w:rsidRPr="00E80AED" w:rsidRDefault="00E80AED" w:rsidP="00E80AED">
      <w:pPr>
        <w:numPr>
          <w:ilvl w:val="0"/>
          <w:numId w:val="58"/>
        </w:numPr>
        <w:shd w:val="clear" w:color="auto" w:fill="FFFFFF"/>
        <w:spacing w:after="0" w:line="315" w:lineRule="atLeast"/>
        <w:ind w:left="0"/>
        <w:rPr>
          <w:ins w:id="322" w:author="Unknown"/>
          <w:rFonts w:ascii="Verdana" w:eastAsia="Times New Roman" w:hAnsi="Verdana" w:cs="Times New Roman"/>
          <w:color w:val="000000"/>
          <w:sz w:val="20"/>
          <w:szCs w:val="20"/>
        </w:rPr>
      </w:pPr>
      <w:ins w:id="323" w:author="Unknown">
        <w:r w:rsidRPr="00E80AED">
          <w:rPr>
            <w:rFonts w:ascii="Verdana" w:eastAsia="Times New Roman" w:hAnsi="Verdana" w:cs="Times New Roman"/>
            <w:color w:val="000000"/>
            <w:sz w:val="20"/>
            <w:szCs w:val="20"/>
            <w:bdr w:val="none" w:sz="0" w:space="0" w:color="auto" w:frame="1"/>
          </w:rPr>
          <w:t>alert("ok");  </w:t>
        </w:r>
      </w:ins>
    </w:p>
    <w:p w:rsidR="00E80AED" w:rsidRPr="00E80AED" w:rsidRDefault="00E80AED" w:rsidP="00E80AED">
      <w:pPr>
        <w:numPr>
          <w:ilvl w:val="0"/>
          <w:numId w:val="58"/>
        </w:numPr>
        <w:shd w:val="clear" w:color="auto" w:fill="FFFFFF"/>
        <w:spacing w:after="0" w:line="315" w:lineRule="atLeast"/>
        <w:ind w:left="0"/>
        <w:rPr>
          <w:ins w:id="324" w:author="Unknown"/>
          <w:rFonts w:ascii="Verdana" w:eastAsia="Times New Roman" w:hAnsi="Verdana" w:cs="Times New Roman"/>
          <w:color w:val="000000"/>
          <w:sz w:val="20"/>
          <w:szCs w:val="20"/>
        </w:rPr>
      </w:pPr>
      <w:ins w:id="325" w:author="Unknown">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numPr>
          <w:ilvl w:val="0"/>
          <w:numId w:val="58"/>
        </w:numPr>
        <w:shd w:val="clear" w:color="auto" w:fill="FFFFFF"/>
        <w:spacing w:after="0" w:line="315" w:lineRule="atLeast"/>
        <w:ind w:left="0"/>
        <w:rPr>
          <w:ins w:id="326" w:author="Unknown"/>
          <w:rFonts w:ascii="Verdana" w:eastAsia="Times New Roman" w:hAnsi="Verdana" w:cs="Times New Roman"/>
          <w:color w:val="000000"/>
          <w:sz w:val="20"/>
          <w:szCs w:val="20"/>
        </w:rPr>
      </w:pPr>
      <w:ins w:id="327" w:author="Unknown">
        <w:r w:rsidRPr="00E80AED">
          <w:rPr>
            <w:rFonts w:ascii="Verdana" w:eastAsia="Times New Roman" w:hAnsi="Verdana" w:cs="Times New Roman"/>
            <w:color w:val="000000"/>
            <w:sz w:val="20"/>
            <w:szCs w:val="20"/>
            <w:bdr w:val="none" w:sz="0" w:space="0" w:color="auto" w:frame="1"/>
          </w:rPr>
          <w:t>else{  </w:t>
        </w:r>
      </w:ins>
    </w:p>
    <w:p w:rsidR="00E80AED" w:rsidRPr="00E80AED" w:rsidRDefault="00E80AED" w:rsidP="00E80AED">
      <w:pPr>
        <w:numPr>
          <w:ilvl w:val="0"/>
          <w:numId w:val="58"/>
        </w:numPr>
        <w:shd w:val="clear" w:color="auto" w:fill="FFFFFF"/>
        <w:spacing w:after="0" w:line="315" w:lineRule="atLeast"/>
        <w:ind w:left="0"/>
        <w:rPr>
          <w:ins w:id="328" w:author="Unknown"/>
          <w:rFonts w:ascii="Verdana" w:eastAsia="Times New Roman" w:hAnsi="Verdana" w:cs="Times New Roman"/>
          <w:color w:val="000000"/>
          <w:sz w:val="20"/>
          <w:szCs w:val="20"/>
        </w:rPr>
      </w:pPr>
      <w:ins w:id="329" w:author="Unknown">
        <w:r w:rsidRPr="00E80AED">
          <w:rPr>
            <w:rFonts w:ascii="Verdana" w:eastAsia="Times New Roman" w:hAnsi="Verdana" w:cs="Times New Roman"/>
            <w:color w:val="000000"/>
            <w:sz w:val="20"/>
            <w:szCs w:val="20"/>
            <w:bdr w:val="none" w:sz="0" w:space="0" w:color="auto" w:frame="1"/>
          </w:rPr>
          <w:t>alert("cancel");  </w:t>
        </w:r>
      </w:ins>
    </w:p>
    <w:p w:rsidR="00E80AED" w:rsidRPr="00E80AED" w:rsidRDefault="00E80AED" w:rsidP="00E80AED">
      <w:pPr>
        <w:numPr>
          <w:ilvl w:val="0"/>
          <w:numId w:val="58"/>
        </w:numPr>
        <w:shd w:val="clear" w:color="auto" w:fill="FFFFFF"/>
        <w:spacing w:after="0" w:line="315" w:lineRule="atLeast"/>
        <w:ind w:left="0"/>
        <w:rPr>
          <w:ins w:id="330" w:author="Unknown"/>
          <w:rFonts w:ascii="Verdana" w:eastAsia="Times New Roman" w:hAnsi="Verdana" w:cs="Times New Roman"/>
          <w:color w:val="000000"/>
          <w:sz w:val="20"/>
          <w:szCs w:val="20"/>
        </w:rPr>
      </w:pPr>
      <w:ins w:id="331" w:author="Unknown">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numPr>
          <w:ilvl w:val="0"/>
          <w:numId w:val="58"/>
        </w:numPr>
        <w:shd w:val="clear" w:color="auto" w:fill="FFFFFF"/>
        <w:spacing w:after="0" w:line="315" w:lineRule="atLeast"/>
        <w:ind w:left="0"/>
        <w:rPr>
          <w:ins w:id="332" w:author="Unknown"/>
          <w:rFonts w:ascii="Verdana" w:eastAsia="Times New Roman" w:hAnsi="Verdana" w:cs="Times New Roman"/>
          <w:color w:val="000000"/>
          <w:sz w:val="20"/>
          <w:szCs w:val="20"/>
        </w:rPr>
      </w:pPr>
      <w:ins w:id="333" w:author="Unknown">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numPr>
          <w:ilvl w:val="0"/>
          <w:numId w:val="58"/>
        </w:numPr>
        <w:shd w:val="clear" w:color="auto" w:fill="FFFFFF"/>
        <w:spacing w:after="0" w:line="315" w:lineRule="atLeast"/>
        <w:ind w:left="0"/>
        <w:rPr>
          <w:ins w:id="334" w:author="Unknown"/>
          <w:rFonts w:ascii="Verdana" w:eastAsia="Times New Roman" w:hAnsi="Verdana" w:cs="Times New Roman"/>
          <w:color w:val="000000"/>
          <w:sz w:val="20"/>
          <w:szCs w:val="20"/>
        </w:rPr>
      </w:pPr>
      <w:ins w:id="335" w:author="Unknown">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numPr>
          <w:ilvl w:val="0"/>
          <w:numId w:val="58"/>
        </w:numPr>
        <w:shd w:val="clear" w:color="auto" w:fill="FFFFFF"/>
        <w:spacing w:after="0" w:line="315" w:lineRule="atLeast"/>
        <w:ind w:left="0"/>
        <w:rPr>
          <w:ins w:id="336" w:author="Unknown"/>
          <w:rFonts w:ascii="Verdana" w:eastAsia="Times New Roman" w:hAnsi="Verdana" w:cs="Times New Roman"/>
          <w:color w:val="000000"/>
          <w:sz w:val="20"/>
          <w:szCs w:val="20"/>
        </w:rPr>
      </w:pPr>
      <w:ins w:id="337" w:author="Unknown">
        <w:r w:rsidRPr="00E80AED">
          <w:rPr>
            <w:rFonts w:ascii="Verdana" w:eastAsia="Times New Roman" w:hAnsi="Verdana" w:cs="Times New Roman"/>
            <w:b/>
            <w:bCs/>
            <w:color w:val="006699"/>
            <w:sz w:val="20"/>
            <w:szCs w:val="20"/>
            <w:bdr w:val="none" w:sz="0" w:space="0" w:color="auto" w:frame="1"/>
          </w:rPr>
          <w:lastRenderedPageBreak/>
          <w:t>&lt;/script&gt;</w:t>
        </w:r>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numPr>
          <w:ilvl w:val="0"/>
          <w:numId w:val="58"/>
        </w:numPr>
        <w:shd w:val="clear" w:color="auto" w:fill="FFFFFF"/>
        <w:spacing w:after="0" w:line="315" w:lineRule="atLeast"/>
        <w:ind w:left="0"/>
        <w:rPr>
          <w:ins w:id="338" w:author="Unknown"/>
          <w:rFonts w:ascii="Verdana" w:eastAsia="Times New Roman" w:hAnsi="Verdana" w:cs="Times New Roman"/>
          <w:color w:val="000000"/>
          <w:sz w:val="20"/>
          <w:szCs w:val="20"/>
        </w:rPr>
      </w:pPr>
      <w:ins w:id="339" w:author="Unknown">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numPr>
          <w:ilvl w:val="0"/>
          <w:numId w:val="58"/>
        </w:numPr>
        <w:shd w:val="clear" w:color="auto" w:fill="FFFFFF"/>
        <w:spacing w:after="120" w:line="315" w:lineRule="atLeast"/>
        <w:ind w:left="0"/>
        <w:rPr>
          <w:ins w:id="340" w:author="Unknown"/>
          <w:rFonts w:ascii="Verdana" w:eastAsia="Times New Roman" w:hAnsi="Verdana" w:cs="Times New Roman"/>
          <w:color w:val="000000"/>
          <w:sz w:val="20"/>
          <w:szCs w:val="20"/>
        </w:rPr>
      </w:pPr>
      <w:ins w:id="341" w:author="Unknown">
        <w:r w:rsidRPr="00E80AED">
          <w:rPr>
            <w:rFonts w:ascii="Verdana" w:eastAsia="Times New Roman" w:hAnsi="Verdana" w:cs="Times New Roman"/>
            <w:b/>
            <w:bCs/>
            <w:color w:val="006699"/>
            <w:sz w:val="20"/>
            <w:szCs w:val="20"/>
            <w:bdr w:val="none" w:sz="0" w:space="0" w:color="auto" w:frame="1"/>
          </w:rPr>
          <w:t>&lt;input</w:t>
        </w:r>
        <w:r w:rsidRPr="00E80AED">
          <w:rPr>
            <w:rFonts w:ascii="Verdana" w:eastAsia="Times New Roman" w:hAnsi="Verdana" w:cs="Times New Roman"/>
            <w:color w:val="000000"/>
            <w:sz w:val="20"/>
            <w:szCs w:val="20"/>
            <w:bdr w:val="none" w:sz="0" w:space="0" w:color="auto" w:frame="1"/>
          </w:rPr>
          <w:t> </w:t>
        </w:r>
        <w:r w:rsidRPr="00E80AED">
          <w:rPr>
            <w:rFonts w:ascii="Verdana" w:eastAsia="Times New Roman" w:hAnsi="Verdana" w:cs="Times New Roman"/>
            <w:color w:val="FF0000"/>
            <w:sz w:val="20"/>
            <w:szCs w:val="20"/>
            <w:bdr w:val="none" w:sz="0" w:space="0" w:color="auto" w:frame="1"/>
          </w:rPr>
          <w:t>type</w:t>
        </w:r>
        <w:r w:rsidRPr="00E80AED">
          <w:rPr>
            <w:rFonts w:ascii="Verdana" w:eastAsia="Times New Roman" w:hAnsi="Verdana" w:cs="Times New Roman"/>
            <w:color w:val="000000"/>
            <w:sz w:val="20"/>
            <w:szCs w:val="20"/>
            <w:bdr w:val="none" w:sz="0" w:space="0" w:color="auto" w:frame="1"/>
          </w:rPr>
          <w:t>=</w:t>
        </w:r>
        <w:r w:rsidRPr="00E80AED">
          <w:rPr>
            <w:rFonts w:ascii="Verdana" w:eastAsia="Times New Roman" w:hAnsi="Verdana" w:cs="Times New Roman"/>
            <w:color w:val="0000FF"/>
            <w:sz w:val="20"/>
            <w:szCs w:val="20"/>
            <w:bdr w:val="none" w:sz="0" w:space="0" w:color="auto" w:frame="1"/>
          </w:rPr>
          <w:t>"button"</w:t>
        </w:r>
        <w:r w:rsidRPr="00E80AED">
          <w:rPr>
            <w:rFonts w:ascii="Verdana" w:eastAsia="Times New Roman" w:hAnsi="Verdana" w:cs="Times New Roman"/>
            <w:color w:val="000000"/>
            <w:sz w:val="20"/>
            <w:szCs w:val="20"/>
            <w:bdr w:val="none" w:sz="0" w:space="0" w:color="auto" w:frame="1"/>
          </w:rPr>
          <w:t> </w:t>
        </w:r>
        <w:r w:rsidRPr="00E80AED">
          <w:rPr>
            <w:rFonts w:ascii="Verdana" w:eastAsia="Times New Roman" w:hAnsi="Verdana" w:cs="Times New Roman"/>
            <w:color w:val="FF0000"/>
            <w:sz w:val="20"/>
            <w:szCs w:val="20"/>
            <w:bdr w:val="none" w:sz="0" w:space="0" w:color="auto" w:frame="1"/>
          </w:rPr>
          <w:t>value</w:t>
        </w:r>
        <w:r w:rsidRPr="00E80AED">
          <w:rPr>
            <w:rFonts w:ascii="Verdana" w:eastAsia="Times New Roman" w:hAnsi="Verdana" w:cs="Times New Roman"/>
            <w:color w:val="000000"/>
            <w:sz w:val="20"/>
            <w:szCs w:val="20"/>
            <w:bdr w:val="none" w:sz="0" w:space="0" w:color="auto" w:frame="1"/>
          </w:rPr>
          <w:t>=</w:t>
        </w:r>
        <w:r w:rsidRPr="00E80AED">
          <w:rPr>
            <w:rFonts w:ascii="Verdana" w:eastAsia="Times New Roman" w:hAnsi="Verdana" w:cs="Times New Roman"/>
            <w:color w:val="0000FF"/>
            <w:sz w:val="20"/>
            <w:szCs w:val="20"/>
            <w:bdr w:val="none" w:sz="0" w:space="0" w:color="auto" w:frame="1"/>
          </w:rPr>
          <w:t>"delete record"</w:t>
        </w:r>
        <w:r w:rsidRPr="00E80AED">
          <w:rPr>
            <w:rFonts w:ascii="Verdana" w:eastAsia="Times New Roman" w:hAnsi="Verdana" w:cs="Times New Roman"/>
            <w:color w:val="000000"/>
            <w:sz w:val="20"/>
            <w:szCs w:val="20"/>
            <w:bdr w:val="none" w:sz="0" w:space="0" w:color="auto" w:frame="1"/>
          </w:rPr>
          <w:t> </w:t>
        </w:r>
        <w:r w:rsidRPr="00E80AED">
          <w:rPr>
            <w:rFonts w:ascii="Verdana" w:eastAsia="Times New Roman" w:hAnsi="Verdana" w:cs="Times New Roman"/>
            <w:color w:val="FF0000"/>
            <w:sz w:val="20"/>
            <w:szCs w:val="20"/>
            <w:bdr w:val="none" w:sz="0" w:space="0" w:color="auto" w:frame="1"/>
          </w:rPr>
          <w:t>onclick</w:t>
        </w:r>
        <w:r w:rsidRPr="00E80AED">
          <w:rPr>
            <w:rFonts w:ascii="Verdana" w:eastAsia="Times New Roman" w:hAnsi="Verdana" w:cs="Times New Roman"/>
            <w:color w:val="000000"/>
            <w:sz w:val="20"/>
            <w:szCs w:val="20"/>
            <w:bdr w:val="none" w:sz="0" w:space="0" w:color="auto" w:frame="1"/>
          </w:rPr>
          <w:t>=</w:t>
        </w:r>
        <w:r w:rsidRPr="00E80AED">
          <w:rPr>
            <w:rFonts w:ascii="Verdana" w:eastAsia="Times New Roman" w:hAnsi="Verdana" w:cs="Times New Roman"/>
            <w:color w:val="0000FF"/>
            <w:sz w:val="20"/>
            <w:szCs w:val="20"/>
            <w:bdr w:val="none" w:sz="0" w:space="0" w:color="auto" w:frame="1"/>
          </w:rPr>
          <w:t>"msg()"</w:t>
        </w:r>
        <w:r w:rsidRPr="00E80AED">
          <w:rPr>
            <w:rFonts w:ascii="Verdana" w:eastAsia="Times New Roman" w:hAnsi="Verdana" w:cs="Times New Roman"/>
            <w:b/>
            <w:bCs/>
            <w:color w:val="006699"/>
            <w:sz w:val="20"/>
            <w:szCs w:val="20"/>
            <w:bdr w:val="none" w:sz="0" w:space="0" w:color="auto" w:frame="1"/>
          </w:rPr>
          <w:t>/&gt;</w:t>
        </w:r>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shd w:val="clear" w:color="auto" w:fill="FFFFFF"/>
        <w:spacing w:before="100" w:beforeAutospacing="1" w:after="100" w:afterAutospacing="1" w:line="240" w:lineRule="auto"/>
        <w:outlineLvl w:val="3"/>
        <w:rPr>
          <w:ins w:id="342" w:author="Unknown"/>
          <w:rFonts w:ascii="Helvetica" w:eastAsia="Times New Roman" w:hAnsi="Helvetica" w:cs="Times New Roman"/>
          <w:color w:val="610B4B"/>
          <w:sz w:val="26"/>
          <w:szCs w:val="26"/>
        </w:rPr>
      </w:pPr>
      <w:ins w:id="343" w:author="Unknown">
        <w:r w:rsidRPr="00E80AED">
          <w:rPr>
            <w:rFonts w:ascii="Helvetica" w:eastAsia="Times New Roman" w:hAnsi="Helvetica" w:cs="Times New Roman"/>
            <w:color w:val="610B4B"/>
            <w:sz w:val="26"/>
            <w:szCs w:val="26"/>
          </w:rPr>
          <w:t xml:space="preserve">Example of </w:t>
        </w:r>
        <w:proofErr w:type="gramStart"/>
        <w:r w:rsidRPr="00E80AED">
          <w:rPr>
            <w:rFonts w:ascii="Helvetica" w:eastAsia="Times New Roman" w:hAnsi="Helvetica" w:cs="Times New Roman"/>
            <w:color w:val="610B4B"/>
            <w:sz w:val="26"/>
            <w:szCs w:val="26"/>
          </w:rPr>
          <w:t>prompt(</w:t>
        </w:r>
        <w:proofErr w:type="gramEnd"/>
        <w:r w:rsidRPr="00E80AED">
          <w:rPr>
            <w:rFonts w:ascii="Helvetica" w:eastAsia="Times New Roman" w:hAnsi="Helvetica" w:cs="Times New Roman"/>
            <w:color w:val="610B4B"/>
            <w:sz w:val="26"/>
            <w:szCs w:val="26"/>
          </w:rPr>
          <w:t>) in JavaScript</w:t>
        </w:r>
      </w:ins>
    </w:p>
    <w:p w:rsidR="00E80AED" w:rsidRPr="00E80AED" w:rsidRDefault="00E80AED" w:rsidP="00E80AED">
      <w:pPr>
        <w:numPr>
          <w:ilvl w:val="0"/>
          <w:numId w:val="59"/>
        </w:numPr>
        <w:shd w:val="clear" w:color="auto" w:fill="FFFFFF"/>
        <w:spacing w:after="0" w:line="315" w:lineRule="atLeast"/>
        <w:ind w:left="0"/>
        <w:rPr>
          <w:ins w:id="344" w:author="Unknown"/>
          <w:rFonts w:ascii="Verdana" w:eastAsia="Times New Roman" w:hAnsi="Verdana" w:cs="Times New Roman"/>
          <w:color w:val="000000"/>
          <w:sz w:val="20"/>
          <w:szCs w:val="20"/>
        </w:rPr>
      </w:pPr>
      <w:ins w:id="345" w:author="Unknown">
        <w:r w:rsidRPr="00E80AED">
          <w:rPr>
            <w:rFonts w:ascii="Verdana" w:eastAsia="Times New Roman" w:hAnsi="Verdana" w:cs="Times New Roman"/>
            <w:b/>
            <w:bCs/>
            <w:color w:val="006699"/>
            <w:sz w:val="20"/>
            <w:szCs w:val="20"/>
            <w:bdr w:val="none" w:sz="0" w:space="0" w:color="auto" w:frame="1"/>
          </w:rPr>
          <w:t>&lt;script</w:t>
        </w:r>
        <w:r w:rsidRPr="00E80AED">
          <w:rPr>
            <w:rFonts w:ascii="Verdana" w:eastAsia="Times New Roman" w:hAnsi="Verdana" w:cs="Times New Roman"/>
            <w:color w:val="000000"/>
            <w:sz w:val="20"/>
            <w:szCs w:val="20"/>
            <w:bdr w:val="none" w:sz="0" w:space="0" w:color="auto" w:frame="1"/>
          </w:rPr>
          <w:t> </w:t>
        </w:r>
        <w:r w:rsidRPr="00E80AED">
          <w:rPr>
            <w:rFonts w:ascii="Verdana" w:eastAsia="Times New Roman" w:hAnsi="Verdana" w:cs="Times New Roman"/>
            <w:color w:val="FF0000"/>
            <w:sz w:val="20"/>
            <w:szCs w:val="20"/>
            <w:bdr w:val="none" w:sz="0" w:space="0" w:color="auto" w:frame="1"/>
          </w:rPr>
          <w:t>type</w:t>
        </w:r>
        <w:r w:rsidRPr="00E80AED">
          <w:rPr>
            <w:rFonts w:ascii="Verdana" w:eastAsia="Times New Roman" w:hAnsi="Verdana" w:cs="Times New Roman"/>
            <w:color w:val="000000"/>
            <w:sz w:val="20"/>
            <w:szCs w:val="20"/>
            <w:bdr w:val="none" w:sz="0" w:space="0" w:color="auto" w:frame="1"/>
          </w:rPr>
          <w:t>=</w:t>
        </w:r>
        <w:r w:rsidRPr="00E80AED">
          <w:rPr>
            <w:rFonts w:ascii="Verdana" w:eastAsia="Times New Roman" w:hAnsi="Verdana" w:cs="Times New Roman"/>
            <w:color w:val="0000FF"/>
            <w:sz w:val="20"/>
            <w:szCs w:val="20"/>
            <w:bdr w:val="none" w:sz="0" w:space="0" w:color="auto" w:frame="1"/>
          </w:rPr>
          <w:t>"text/javascript"</w:t>
        </w:r>
        <w:r w:rsidRPr="00E80AED">
          <w:rPr>
            <w:rFonts w:ascii="Verdana" w:eastAsia="Times New Roman" w:hAnsi="Verdana" w:cs="Times New Roman"/>
            <w:b/>
            <w:bCs/>
            <w:color w:val="006699"/>
            <w:sz w:val="20"/>
            <w:szCs w:val="20"/>
            <w:bdr w:val="none" w:sz="0" w:space="0" w:color="auto" w:frame="1"/>
          </w:rPr>
          <w:t>&gt;</w:t>
        </w:r>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numPr>
          <w:ilvl w:val="0"/>
          <w:numId w:val="59"/>
        </w:numPr>
        <w:shd w:val="clear" w:color="auto" w:fill="FFFFFF"/>
        <w:spacing w:after="0" w:line="315" w:lineRule="atLeast"/>
        <w:ind w:left="0"/>
        <w:rPr>
          <w:ins w:id="346" w:author="Unknown"/>
          <w:rFonts w:ascii="Verdana" w:eastAsia="Times New Roman" w:hAnsi="Verdana" w:cs="Times New Roman"/>
          <w:color w:val="000000"/>
          <w:sz w:val="20"/>
          <w:szCs w:val="20"/>
        </w:rPr>
      </w:pPr>
      <w:ins w:id="347" w:author="Unknown">
        <w:r w:rsidRPr="00E80AED">
          <w:rPr>
            <w:rFonts w:ascii="Verdana" w:eastAsia="Times New Roman" w:hAnsi="Verdana" w:cs="Times New Roman"/>
            <w:color w:val="000000"/>
            <w:sz w:val="20"/>
            <w:szCs w:val="20"/>
            <w:bdr w:val="none" w:sz="0" w:space="0" w:color="auto" w:frame="1"/>
          </w:rPr>
          <w:t>function msg(){  </w:t>
        </w:r>
      </w:ins>
    </w:p>
    <w:p w:rsidR="00E80AED" w:rsidRPr="00E80AED" w:rsidRDefault="00E80AED" w:rsidP="00E80AED">
      <w:pPr>
        <w:numPr>
          <w:ilvl w:val="0"/>
          <w:numId w:val="59"/>
        </w:numPr>
        <w:shd w:val="clear" w:color="auto" w:fill="FFFFFF"/>
        <w:spacing w:after="0" w:line="315" w:lineRule="atLeast"/>
        <w:ind w:left="0"/>
        <w:rPr>
          <w:ins w:id="348" w:author="Unknown"/>
          <w:rFonts w:ascii="Verdana" w:eastAsia="Times New Roman" w:hAnsi="Verdana" w:cs="Times New Roman"/>
          <w:color w:val="000000"/>
          <w:sz w:val="20"/>
          <w:szCs w:val="20"/>
        </w:rPr>
      </w:pPr>
      <w:proofErr w:type="gramStart"/>
      <w:ins w:id="349" w:author="Unknown">
        <w:r w:rsidRPr="00E80AED">
          <w:rPr>
            <w:rFonts w:ascii="Verdana" w:eastAsia="Times New Roman" w:hAnsi="Verdana" w:cs="Times New Roman"/>
            <w:color w:val="000000"/>
            <w:sz w:val="20"/>
            <w:szCs w:val="20"/>
            <w:bdr w:val="none" w:sz="0" w:space="0" w:color="auto" w:frame="1"/>
          </w:rPr>
          <w:t>var</w:t>
        </w:r>
        <w:proofErr w:type="gramEnd"/>
        <w:r w:rsidRPr="00E80AED">
          <w:rPr>
            <w:rFonts w:ascii="Verdana" w:eastAsia="Times New Roman" w:hAnsi="Verdana" w:cs="Times New Roman"/>
            <w:color w:val="000000"/>
            <w:sz w:val="20"/>
            <w:szCs w:val="20"/>
            <w:bdr w:val="none" w:sz="0" w:space="0" w:color="auto" w:frame="1"/>
          </w:rPr>
          <w:t> </w:t>
        </w:r>
        <w:r w:rsidRPr="00E80AED">
          <w:rPr>
            <w:rFonts w:ascii="Verdana" w:eastAsia="Times New Roman" w:hAnsi="Verdana" w:cs="Times New Roman"/>
            <w:color w:val="FF0000"/>
            <w:sz w:val="20"/>
            <w:szCs w:val="20"/>
            <w:bdr w:val="none" w:sz="0" w:space="0" w:color="auto" w:frame="1"/>
          </w:rPr>
          <w:t>v</w:t>
        </w:r>
        <w:r w:rsidRPr="00E80AED">
          <w:rPr>
            <w:rFonts w:ascii="Verdana" w:eastAsia="Times New Roman" w:hAnsi="Verdana" w:cs="Times New Roman"/>
            <w:color w:val="000000"/>
            <w:sz w:val="20"/>
            <w:szCs w:val="20"/>
            <w:bdr w:val="none" w:sz="0" w:space="0" w:color="auto" w:frame="1"/>
          </w:rPr>
          <w:t>= </w:t>
        </w:r>
        <w:r w:rsidRPr="00E80AED">
          <w:rPr>
            <w:rFonts w:ascii="Verdana" w:eastAsia="Times New Roman" w:hAnsi="Verdana" w:cs="Times New Roman"/>
            <w:color w:val="0000FF"/>
            <w:sz w:val="20"/>
            <w:szCs w:val="20"/>
            <w:bdr w:val="none" w:sz="0" w:space="0" w:color="auto" w:frame="1"/>
          </w:rPr>
          <w:t>prompt</w:t>
        </w:r>
        <w:r w:rsidRPr="00E80AED">
          <w:rPr>
            <w:rFonts w:ascii="Verdana" w:eastAsia="Times New Roman" w:hAnsi="Verdana" w:cs="Times New Roman"/>
            <w:color w:val="000000"/>
            <w:sz w:val="20"/>
            <w:szCs w:val="20"/>
            <w:bdr w:val="none" w:sz="0" w:space="0" w:color="auto" w:frame="1"/>
          </w:rPr>
          <w:t>("Who are you?");  </w:t>
        </w:r>
      </w:ins>
    </w:p>
    <w:p w:rsidR="00E80AED" w:rsidRPr="00E80AED" w:rsidRDefault="00E80AED" w:rsidP="00E80AED">
      <w:pPr>
        <w:numPr>
          <w:ilvl w:val="0"/>
          <w:numId w:val="59"/>
        </w:numPr>
        <w:shd w:val="clear" w:color="auto" w:fill="FFFFFF"/>
        <w:spacing w:after="0" w:line="315" w:lineRule="atLeast"/>
        <w:ind w:left="0"/>
        <w:rPr>
          <w:ins w:id="350" w:author="Unknown"/>
          <w:rFonts w:ascii="Verdana" w:eastAsia="Times New Roman" w:hAnsi="Verdana" w:cs="Times New Roman"/>
          <w:color w:val="000000"/>
          <w:sz w:val="20"/>
          <w:szCs w:val="20"/>
        </w:rPr>
      </w:pPr>
      <w:ins w:id="351" w:author="Unknown">
        <w:r w:rsidRPr="00E80AED">
          <w:rPr>
            <w:rFonts w:ascii="Verdana" w:eastAsia="Times New Roman" w:hAnsi="Verdana" w:cs="Times New Roman"/>
            <w:color w:val="000000"/>
            <w:sz w:val="20"/>
            <w:szCs w:val="20"/>
            <w:bdr w:val="none" w:sz="0" w:space="0" w:color="auto" w:frame="1"/>
          </w:rPr>
          <w:t>alert("I am "+v);  </w:t>
        </w:r>
      </w:ins>
    </w:p>
    <w:p w:rsidR="00E80AED" w:rsidRPr="00E80AED" w:rsidRDefault="00E80AED" w:rsidP="00E80AED">
      <w:pPr>
        <w:numPr>
          <w:ilvl w:val="0"/>
          <w:numId w:val="59"/>
        </w:numPr>
        <w:shd w:val="clear" w:color="auto" w:fill="FFFFFF"/>
        <w:spacing w:after="0" w:line="315" w:lineRule="atLeast"/>
        <w:ind w:left="0"/>
        <w:rPr>
          <w:ins w:id="352" w:author="Unknown"/>
          <w:rFonts w:ascii="Verdana" w:eastAsia="Times New Roman" w:hAnsi="Verdana" w:cs="Times New Roman"/>
          <w:color w:val="000000"/>
          <w:sz w:val="20"/>
          <w:szCs w:val="20"/>
        </w:rPr>
      </w:pPr>
      <w:ins w:id="353" w:author="Unknown">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numPr>
          <w:ilvl w:val="0"/>
          <w:numId w:val="59"/>
        </w:numPr>
        <w:shd w:val="clear" w:color="auto" w:fill="FFFFFF"/>
        <w:spacing w:after="0" w:line="315" w:lineRule="atLeast"/>
        <w:ind w:left="0"/>
        <w:rPr>
          <w:ins w:id="354" w:author="Unknown"/>
          <w:rFonts w:ascii="Verdana" w:eastAsia="Times New Roman" w:hAnsi="Verdana" w:cs="Times New Roman"/>
          <w:color w:val="000000"/>
          <w:sz w:val="20"/>
          <w:szCs w:val="20"/>
        </w:rPr>
      </w:pPr>
      <w:ins w:id="355" w:author="Unknown">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numPr>
          <w:ilvl w:val="0"/>
          <w:numId w:val="59"/>
        </w:numPr>
        <w:shd w:val="clear" w:color="auto" w:fill="FFFFFF"/>
        <w:spacing w:after="0" w:line="315" w:lineRule="atLeast"/>
        <w:ind w:left="0"/>
        <w:rPr>
          <w:ins w:id="356" w:author="Unknown"/>
          <w:rFonts w:ascii="Verdana" w:eastAsia="Times New Roman" w:hAnsi="Verdana" w:cs="Times New Roman"/>
          <w:color w:val="000000"/>
          <w:sz w:val="20"/>
          <w:szCs w:val="20"/>
        </w:rPr>
      </w:pPr>
      <w:ins w:id="357" w:author="Unknown">
        <w:r w:rsidRPr="00E80AED">
          <w:rPr>
            <w:rFonts w:ascii="Verdana" w:eastAsia="Times New Roman" w:hAnsi="Verdana" w:cs="Times New Roman"/>
            <w:b/>
            <w:bCs/>
            <w:color w:val="006699"/>
            <w:sz w:val="20"/>
            <w:szCs w:val="20"/>
            <w:bdr w:val="none" w:sz="0" w:space="0" w:color="auto" w:frame="1"/>
          </w:rPr>
          <w:t>&lt;/script&gt;</w:t>
        </w:r>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numPr>
          <w:ilvl w:val="0"/>
          <w:numId w:val="59"/>
        </w:numPr>
        <w:shd w:val="clear" w:color="auto" w:fill="FFFFFF"/>
        <w:spacing w:after="0" w:line="315" w:lineRule="atLeast"/>
        <w:ind w:left="0"/>
        <w:rPr>
          <w:ins w:id="358" w:author="Unknown"/>
          <w:rFonts w:ascii="Verdana" w:eastAsia="Times New Roman" w:hAnsi="Verdana" w:cs="Times New Roman"/>
          <w:color w:val="000000"/>
          <w:sz w:val="20"/>
          <w:szCs w:val="20"/>
        </w:rPr>
      </w:pPr>
      <w:ins w:id="359" w:author="Unknown">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numPr>
          <w:ilvl w:val="0"/>
          <w:numId w:val="59"/>
        </w:numPr>
        <w:shd w:val="clear" w:color="auto" w:fill="FFFFFF"/>
        <w:spacing w:after="120" w:line="315" w:lineRule="atLeast"/>
        <w:ind w:left="0"/>
        <w:rPr>
          <w:ins w:id="360" w:author="Unknown"/>
          <w:rFonts w:ascii="Verdana" w:eastAsia="Times New Roman" w:hAnsi="Verdana" w:cs="Times New Roman"/>
          <w:color w:val="000000"/>
          <w:sz w:val="20"/>
          <w:szCs w:val="20"/>
        </w:rPr>
      </w:pPr>
      <w:ins w:id="361" w:author="Unknown">
        <w:r w:rsidRPr="00E80AED">
          <w:rPr>
            <w:rFonts w:ascii="Verdana" w:eastAsia="Times New Roman" w:hAnsi="Verdana" w:cs="Times New Roman"/>
            <w:b/>
            <w:bCs/>
            <w:color w:val="006699"/>
            <w:sz w:val="20"/>
            <w:szCs w:val="20"/>
            <w:bdr w:val="none" w:sz="0" w:space="0" w:color="auto" w:frame="1"/>
          </w:rPr>
          <w:t>&lt;input</w:t>
        </w:r>
        <w:r w:rsidRPr="00E80AED">
          <w:rPr>
            <w:rFonts w:ascii="Verdana" w:eastAsia="Times New Roman" w:hAnsi="Verdana" w:cs="Times New Roman"/>
            <w:color w:val="000000"/>
            <w:sz w:val="20"/>
            <w:szCs w:val="20"/>
            <w:bdr w:val="none" w:sz="0" w:space="0" w:color="auto" w:frame="1"/>
          </w:rPr>
          <w:t> </w:t>
        </w:r>
        <w:r w:rsidRPr="00E80AED">
          <w:rPr>
            <w:rFonts w:ascii="Verdana" w:eastAsia="Times New Roman" w:hAnsi="Verdana" w:cs="Times New Roman"/>
            <w:color w:val="FF0000"/>
            <w:sz w:val="20"/>
            <w:szCs w:val="20"/>
            <w:bdr w:val="none" w:sz="0" w:space="0" w:color="auto" w:frame="1"/>
          </w:rPr>
          <w:t>type</w:t>
        </w:r>
        <w:r w:rsidRPr="00E80AED">
          <w:rPr>
            <w:rFonts w:ascii="Verdana" w:eastAsia="Times New Roman" w:hAnsi="Verdana" w:cs="Times New Roman"/>
            <w:color w:val="000000"/>
            <w:sz w:val="20"/>
            <w:szCs w:val="20"/>
            <w:bdr w:val="none" w:sz="0" w:space="0" w:color="auto" w:frame="1"/>
          </w:rPr>
          <w:t>=</w:t>
        </w:r>
        <w:r w:rsidRPr="00E80AED">
          <w:rPr>
            <w:rFonts w:ascii="Verdana" w:eastAsia="Times New Roman" w:hAnsi="Verdana" w:cs="Times New Roman"/>
            <w:color w:val="0000FF"/>
            <w:sz w:val="20"/>
            <w:szCs w:val="20"/>
            <w:bdr w:val="none" w:sz="0" w:space="0" w:color="auto" w:frame="1"/>
          </w:rPr>
          <w:t>"button"</w:t>
        </w:r>
        <w:r w:rsidRPr="00E80AED">
          <w:rPr>
            <w:rFonts w:ascii="Verdana" w:eastAsia="Times New Roman" w:hAnsi="Verdana" w:cs="Times New Roman"/>
            <w:color w:val="000000"/>
            <w:sz w:val="20"/>
            <w:szCs w:val="20"/>
            <w:bdr w:val="none" w:sz="0" w:space="0" w:color="auto" w:frame="1"/>
          </w:rPr>
          <w:t> </w:t>
        </w:r>
        <w:r w:rsidRPr="00E80AED">
          <w:rPr>
            <w:rFonts w:ascii="Verdana" w:eastAsia="Times New Roman" w:hAnsi="Verdana" w:cs="Times New Roman"/>
            <w:color w:val="FF0000"/>
            <w:sz w:val="20"/>
            <w:szCs w:val="20"/>
            <w:bdr w:val="none" w:sz="0" w:space="0" w:color="auto" w:frame="1"/>
          </w:rPr>
          <w:t>value</w:t>
        </w:r>
        <w:r w:rsidRPr="00E80AED">
          <w:rPr>
            <w:rFonts w:ascii="Verdana" w:eastAsia="Times New Roman" w:hAnsi="Verdana" w:cs="Times New Roman"/>
            <w:color w:val="000000"/>
            <w:sz w:val="20"/>
            <w:szCs w:val="20"/>
            <w:bdr w:val="none" w:sz="0" w:space="0" w:color="auto" w:frame="1"/>
          </w:rPr>
          <w:t>=</w:t>
        </w:r>
        <w:r w:rsidRPr="00E80AED">
          <w:rPr>
            <w:rFonts w:ascii="Verdana" w:eastAsia="Times New Roman" w:hAnsi="Verdana" w:cs="Times New Roman"/>
            <w:color w:val="0000FF"/>
            <w:sz w:val="20"/>
            <w:szCs w:val="20"/>
            <w:bdr w:val="none" w:sz="0" w:space="0" w:color="auto" w:frame="1"/>
          </w:rPr>
          <w:t>"click"</w:t>
        </w:r>
        <w:r w:rsidRPr="00E80AED">
          <w:rPr>
            <w:rFonts w:ascii="Verdana" w:eastAsia="Times New Roman" w:hAnsi="Verdana" w:cs="Times New Roman"/>
            <w:color w:val="000000"/>
            <w:sz w:val="20"/>
            <w:szCs w:val="20"/>
            <w:bdr w:val="none" w:sz="0" w:space="0" w:color="auto" w:frame="1"/>
          </w:rPr>
          <w:t> </w:t>
        </w:r>
        <w:r w:rsidRPr="00E80AED">
          <w:rPr>
            <w:rFonts w:ascii="Verdana" w:eastAsia="Times New Roman" w:hAnsi="Verdana" w:cs="Times New Roman"/>
            <w:color w:val="FF0000"/>
            <w:sz w:val="20"/>
            <w:szCs w:val="20"/>
            <w:bdr w:val="none" w:sz="0" w:space="0" w:color="auto" w:frame="1"/>
          </w:rPr>
          <w:t>onclick</w:t>
        </w:r>
        <w:r w:rsidRPr="00E80AED">
          <w:rPr>
            <w:rFonts w:ascii="Verdana" w:eastAsia="Times New Roman" w:hAnsi="Verdana" w:cs="Times New Roman"/>
            <w:color w:val="000000"/>
            <w:sz w:val="20"/>
            <w:szCs w:val="20"/>
            <w:bdr w:val="none" w:sz="0" w:space="0" w:color="auto" w:frame="1"/>
          </w:rPr>
          <w:t>=</w:t>
        </w:r>
        <w:r w:rsidRPr="00E80AED">
          <w:rPr>
            <w:rFonts w:ascii="Verdana" w:eastAsia="Times New Roman" w:hAnsi="Verdana" w:cs="Times New Roman"/>
            <w:color w:val="0000FF"/>
            <w:sz w:val="20"/>
            <w:szCs w:val="20"/>
            <w:bdr w:val="none" w:sz="0" w:space="0" w:color="auto" w:frame="1"/>
          </w:rPr>
          <w:t>"msg()"</w:t>
        </w:r>
        <w:r w:rsidRPr="00E80AED">
          <w:rPr>
            <w:rFonts w:ascii="Verdana" w:eastAsia="Times New Roman" w:hAnsi="Verdana" w:cs="Times New Roman"/>
            <w:b/>
            <w:bCs/>
            <w:color w:val="006699"/>
            <w:sz w:val="20"/>
            <w:szCs w:val="20"/>
            <w:bdr w:val="none" w:sz="0" w:space="0" w:color="auto" w:frame="1"/>
          </w:rPr>
          <w:t>/&gt;</w:t>
        </w:r>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spacing w:after="0" w:line="240" w:lineRule="auto"/>
        <w:rPr>
          <w:ins w:id="362" w:author="Unknown"/>
          <w:rFonts w:ascii="Times New Roman" w:eastAsia="Times New Roman" w:hAnsi="Times New Roman" w:cs="Times New Roman"/>
          <w:sz w:val="24"/>
          <w:szCs w:val="24"/>
        </w:rPr>
      </w:pPr>
      <w:ins w:id="363" w:author="Unknown">
        <w:r w:rsidRPr="00E80AED">
          <w:rPr>
            <w:rFonts w:ascii="Times New Roman" w:eastAsia="Times New Roman" w:hAnsi="Times New Roman" w:cs="Times New Roman"/>
            <w:sz w:val="24"/>
            <w:szCs w:val="24"/>
          </w:rPr>
          <w:pict>
            <v:rect id="_x0000_i1064" style="width:0;height:.75pt" o:hralign="center" o:hrstd="t" o:hrnoshade="t" o:hr="t" fillcolor="#d4d4d4" stroked="f"/>
          </w:pict>
        </w:r>
      </w:ins>
    </w:p>
    <w:p w:rsidR="00E80AED" w:rsidRPr="00E80AED" w:rsidRDefault="00E80AED" w:rsidP="00E80AED">
      <w:pPr>
        <w:shd w:val="clear" w:color="auto" w:fill="FFFFFF"/>
        <w:spacing w:before="100" w:beforeAutospacing="1" w:after="100" w:afterAutospacing="1" w:line="312" w:lineRule="atLeast"/>
        <w:outlineLvl w:val="2"/>
        <w:rPr>
          <w:ins w:id="364" w:author="Unknown"/>
          <w:rFonts w:ascii="Helvetica" w:eastAsia="Times New Roman" w:hAnsi="Helvetica" w:cs="Times New Roman"/>
          <w:color w:val="610B4B"/>
          <w:sz w:val="32"/>
          <w:szCs w:val="32"/>
        </w:rPr>
      </w:pPr>
      <w:ins w:id="365" w:author="Unknown">
        <w:r w:rsidRPr="00E80AED">
          <w:rPr>
            <w:rFonts w:ascii="Helvetica" w:eastAsia="Times New Roman" w:hAnsi="Helvetica" w:cs="Times New Roman"/>
            <w:color w:val="610B4B"/>
            <w:sz w:val="32"/>
            <w:szCs w:val="32"/>
          </w:rPr>
          <w:t>41) How can we detect OS of the client machine using JavaScript?</w:t>
        </w:r>
      </w:ins>
    </w:p>
    <w:p w:rsidR="00E80AED" w:rsidRPr="00E80AED" w:rsidRDefault="00E80AED" w:rsidP="00E80AED">
      <w:pPr>
        <w:shd w:val="clear" w:color="auto" w:fill="FFFFFF"/>
        <w:spacing w:before="100" w:beforeAutospacing="1" w:after="100" w:afterAutospacing="1" w:line="240" w:lineRule="auto"/>
        <w:rPr>
          <w:ins w:id="366" w:author="Unknown"/>
          <w:rFonts w:ascii="Verdana" w:eastAsia="Times New Roman" w:hAnsi="Verdana" w:cs="Times New Roman"/>
          <w:color w:val="000000"/>
          <w:sz w:val="20"/>
          <w:szCs w:val="20"/>
        </w:rPr>
      </w:pPr>
      <w:ins w:id="367" w:author="Unknown">
        <w:r w:rsidRPr="00E80AED">
          <w:rPr>
            <w:rFonts w:ascii="Verdana" w:eastAsia="Times New Roman" w:hAnsi="Verdana" w:cs="Times New Roman"/>
            <w:color w:val="000000"/>
            <w:sz w:val="20"/>
            <w:szCs w:val="20"/>
          </w:rPr>
          <w:t>The </w:t>
        </w:r>
        <w:r w:rsidRPr="00E80AED">
          <w:rPr>
            <w:rFonts w:ascii="Verdana" w:eastAsia="Times New Roman" w:hAnsi="Verdana" w:cs="Times New Roman"/>
            <w:b/>
            <w:bCs/>
            <w:color w:val="000000"/>
            <w:sz w:val="20"/>
            <w:szCs w:val="20"/>
          </w:rPr>
          <w:t>navigator.appVersion</w:t>
        </w:r>
        <w:r w:rsidRPr="00E80AED">
          <w:rPr>
            <w:rFonts w:ascii="Verdana" w:eastAsia="Times New Roman" w:hAnsi="Verdana" w:cs="Times New Roman"/>
            <w:color w:val="000000"/>
            <w:sz w:val="20"/>
            <w:szCs w:val="20"/>
          </w:rPr>
          <w:t> string can be used to detect the operating system on the client machine.</w:t>
        </w:r>
      </w:ins>
    </w:p>
    <w:p w:rsidR="00E80AED" w:rsidRPr="00E80AED" w:rsidRDefault="00E80AED" w:rsidP="00E80AED">
      <w:pPr>
        <w:spacing w:after="0" w:line="240" w:lineRule="auto"/>
        <w:rPr>
          <w:ins w:id="368" w:author="Unknown"/>
          <w:rFonts w:ascii="Times New Roman" w:eastAsia="Times New Roman" w:hAnsi="Times New Roman" w:cs="Times New Roman"/>
          <w:sz w:val="24"/>
          <w:szCs w:val="24"/>
        </w:rPr>
      </w:pPr>
      <w:ins w:id="369" w:author="Unknown">
        <w:r w:rsidRPr="00E80AED">
          <w:rPr>
            <w:rFonts w:ascii="Times New Roman" w:eastAsia="Times New Roman" w:hAnsi="Times New Roman" w:cs="Times New Roman"/>
            <w:sz w:val="24"/>
            <w:szCs w:val="24"/>
          </w:rPr>
          <w:pict>
            <v:rect id="_x0000_i1065" style="width:0;height:.75pt" o:hralign="center" o:hrstd="t" o:hrnoshade="t" o:hr="t" fillcolor="#d4d4d4" stroked="f"/>
          </w:pict>
        </w:r>
      </w:ins>
    </w:p>
    <w:p w:rsidR="00E80AED" w:rsidRPr="00E80AED" w:rsidRDefault="00E80AED" w:rsidP="00E80AED">
      <w:pPr>
        <w:shd w:val="clear" w:color="auto" w:fill="FFFFFF"/>
        <w:spacing w:before="100" w:beforeAutospacing="1" w:after="100" w:afterAutospacing="1" w:line="312" w:lineRule="atLeast"/>
        <w:outlineLvl w:val="2"/>
        <w:rPr>
          <w:ins w:id="370" w:author="Unknown"/>
          <w:rFonts w:ascii="Helvetica" w:eastAsia="Times New Roman" w:hAnsi="Helvetica" w:cs="Times New Roman"/>
          <w:color w:val="610B4B"/>
          <w:sz w:val="32"/>
          <w:szCs w:val="32"/>
        </w:rPr>
      </w:pPr>
      <w:ins w:id="371" w:author="Unknown">
        <w:r w:rsidRPr="00E80AED">
          <w:rPr>
            <w:rFonts w:ascii="Helvetica" w:eastAsia="Times New Roman" w:hAnsi="Helvetica" w:cs="Times New Roman"/>
            <w:color w:val="610B4B"/>
            <w:sz w:val="32"/>
            <w:szCs w:val="32"/>
          </w:rPr>
          <w:t>42) How to submit a form using JavaScript by clicking a link?</w:t>
        </w:r>
      </w:ins>
    </w:p>
    <w:p w:rsidR="00E80AED" w:rsidRPr="00E80AED" w:rsidRDefault="00E80AED" w:rsidP="00E80AED">
      <w:pPr>
        <w:shd w:val="clear" w:color="auto" w:fill="FFFFFF"/>
        <w:spacing w:before="100" w:beforeAutospacing="1" w:after="100" w:afterAutospacing="1" w:line="240" w:lineRule="auto"/>
        <w:rPr>
          <w:ins w:id="372" w:author="Unknown"/>
          <w:rFonts w:ascii="Verdana" w:eastAsia="Times New Roman" w:hAnsi="Verdana" w:cs="Times New Roman"/>
          <w:color w:val="000000"/>
          <w:sz w:val="20"/>
          <w:szCs w:val="20"/>
        </w:rPr>
      </w:pPr>
      <w:ins w:id="373" w:author="Unknown">
        <w:r w:rsidRPr="00E80AED">
          <w:rPr>
            <w:rFonts w:ascii="Verdana" w:eastAsia="Times New Roman" w:hAnsi="Verdana" w:cs="Times New Roman"/>
            <w:color w:val="000000"/>
            <w:sz w:val="20"/>
            <w:szCs w:val="20"/>
          </w:rPr>
          <w:t>Let's see the JavaScript code to submit the form by clicking the link.</w:t>
        </w:r>
      </w:ins>
    </w:p>
    <w:p w:rsidR="00E80AED" w:rsidRPr="00E80AED" w:rsidRDefault="00E80AED" w:rsidP="00E80AED">
      <w:pPr>
        <w:numPr>
          <w:ilvl w:val="0"/>
          <w:numId w:val="60"/>
        </w:numPr>
        <w:shd w:val="clear" w:color="auto" w:fill="FFFFFF"/>
        <w:spacing w:after="0" w:line="315" w:lineRule="atLeast"/>
        <w:ind w:left="0"/>
        <w:rPr>
          <w:ins w:id="374" w:author="Unknown"/>
          <w:rFonts w:ascii="Verdana" w:eastAsia="Times New Roman" w:hAnsi="Verdana" w:cs="Times New Roman"/>
          <w:color w:val="000000"/>
          <w:sz w:val="20"/>
          <w:szCs w:val="20"/>
        </w:rPr>
      </w:pPr>
      <w:ins w:id="375" w:author="Unknown">
        <w:r w:rsidRPr="00E80AED">
          <w:rPr>
            <w:rFonts w:ascii="Verdana" w:eastAsia="Times New Roman" w:hAnsi="Verdana" w:cs="Times New Roman"/>
            <w:b/>
            <w:bCs/>
            <w:color w:val="006699"/>
            <w:sz w:val="20"/>
            <w:szCs w:val="20"/>
            <w:bdr w:val="none" w:sz="0" w:space="0" w:color="auto" w:frame="1"/>
          </w:rPr>
          <w:t>&lt;form</w:t>
        </w:r>
        <w:r w:rsidRPr="00E80AED">
          <w:rPr>
            <w:rFonts w:ascii="Verdana" w:eastAsia="Times New Roman" w:hAnsi="Verdana" w:cs="Times New Roman"/>
            <w:color w:val="000000"/>
            <w:sz w:val="20"/>
            <w:szCs w:val="20"/>
            <w:bdr w:val="none" w:sz="0" w:space="0" w:color="auto" w:frame="1"/>
          </w:rPr>
          <w:t> </w:t>
        </w:r>
        <w:r w:rsidRPr="00E80AED">
          <w:rPr>
            <w:rFonts w:ascii="Verdana" w:eastAsia="Times New Roman" w:hAnsi="Verdana" w:cs="Times New Roman"/>
            <w:color w:val="FF0000"/>
            <w:sz w:val="20"/>
            <w:szCs w:val="20"/>
            <w:bdr w:val="none" w:sz="0" w:space="0" w:color="auto" w:frame="1"/>
          </w:rPr>
          <w:t>name</w:t>
        </w:r>
        <w:r w:rsidRPr="00E80AED">
          <w:rPr>
            <w:rFonts w:ascii="Verdana" w:eastAsia="Times New Roman" w:hAnsi="Verdana" w:cs="Times New Roman"/>
            <w:color w:val="000000"/>
            <w:sz w:val="20"/>
            <w:szCs w:val="20"/>
            <w:bdr w:val="none" w:sz="0" w:space="0" w:color="auto" w:frame="1"/>
          </w:rPr>
          <w:t>=</w:t>
        </w:r>
        <w:r w:rsidRPr="00E80AED">
          <w:rPr>
            <w:rFonts w:ascii="Verdana" w:eastAsia="Times New Roman" w:hAnsi="Verdana" w:cs="Times New Roman"/>
            <w:color w:val="0000FF"/>
            <w:sz w:val="20"/>
            <w:szCs w:val="20"/>
            <w:bdr w:val="none" w:sz="0" w:space="0" w:color="auto" w:frame="1"/>
          </w:rPr>
          <w:t>"myform"</w:t>
        </w:r>
        <w:r w:rsidRPr="00E80AED">
          <w:rPr>
            <w:rFonts w:ascii="Verdana" w:eastAsia="Times New Roman" w:hAnsi="Verdana" w:cs="Times New Roman"/>
            <w:color w:val="000000"/>
            <w:sz w:val="20"/>
            <w:szCs w:val="20"/>
            <w:bdr w:val="none" w:sz="0" w:space="0" w:color="auto" w:frame="1"/>
          </w:rPr>
          <w:t> </w:t>
        </w:r>
        <w:r w:rsidRPr="00E80AED">
          <w:rPr>
            <w:rFonts w:ascii="Verdana" w:eastAsia="Times New Roman" w:hAnsi="Verdana" w:cs="Times New Roman"/>
            <w:color w:val="FF0000"/>
            <w:sz w:val="20"/>
            <w:szCs w:val="20"/>
            <w:bdr w:val="none" w:sz="0" w:space="0" w:color="auto" w:frame="1"/>
          </w:rPr>
          <w:t>action</w:t>
        </w:r>
        <w:r w:rsidRPr="00E80AED">
          <w:rPr>
            <w:rFonts w:ascii="Verdana" w:eastAsia="Times New Roman" w:hAnsi="Verdana" w:cs="Times New Roman"/>
            <w:color w:val="000000"/>
            <w:sz w:val="20"/>
            <w:szCs w:val="20"/>
            <w:bdr w:val="none" w:sz="0" w:space="0" w:color="auto" w:frame="1"/>
          </w:rPr>
          <w:t>=</w:t>
        </w:r>
        <w:r w:rsidRPr="00E80AED">
          <w:rPr>
            <w:rFonts w:ascii="Verdana" w:eastAsia="Times New Roman" w:hAnsi="Verdana" w:cs="Times New Roman"/>
            <w:color w:val="0000FF"/>
            <w:sz w:val="20"/>
            <w:szCs w:val="20"/>
            <w:bdr w:val="none" w:sz="0" w:space="0" w:color="auto" w:frame="1"/>
          </w:rPr>
          <w:t>"index.php"</w:t>
        </w:r>
        <w:r w:rsidRPr="00E80AED">
          <w:rPr>
            <w:rFonts w:ascii="Verdana" w:eastAsia="Times New Roman" w:hAnsi="Verdana" w:cs="Times New Roman"/>
            <w:b/>
            <w:bCs/>
            <w:color w:val="006699"/>
            <w:sz w:val="20"/>
            <w:szCs w:val="20"/>
            <w:bdr w:val="none" w:sz="0" w:space="0" w:color="auto" w:frame="1"/>
          </w:rPr>
          <w:t>&gt;</w:t>
        </w:r>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numPr>
          <w:ilvl w:val="0"/>
          <w:numId w:val="60"/>
        </w:numPr>
        <w:shd w:val="clear" w:color="auto" w:fill="FFFFFF"/>
        <w:spacing w:after="0" w:line="315" w:lineRule="atLeast"/>
        <w:ind w:left="0"/>
        <w:rPr>
          <w:ins w:id="376" w:author="Unknown"/>
          <w:rFonts w:ascii="Verdana" w:eastAsia="Times New Roman" w:hAnsi="Verdana" w:cs="Times New Roman"/>
          <w:color w:val="000000"/>
          <w:sz w:val="20"/>
          <w:szCs w:val="20"/>
        </w:rPr>
      </w:pPr>
      <w:ins w:id="377" w:author="Unknown">
        <w:r w:rsidRPr="00E80AED">
          <w:rPr>
            <w:rFonts w:ascii="Verdana" w:eastAsia="Times New Roman" w:hAnsi="Verdana" w:cs="Times New Roman"/>
            <w:color w:val="000000"/>
            <w:sz w:val="20"/>
            <w:szCs w:val="20"/>
            <w:bdr w:val="none" w:sz="0" w:space="0" w:color="auto" w:frame="1"/>
          </w:rPr>
          <w:t>Search: </w:t>
        </w:r>
        <w:r w:rsidRPr="00E80AED">
          <w:rPr>
            <w:rFonts w:ascii="Verdana" w:eastAsia="Times New Roman" w:hAnsi="Verdana" w:cs="Times New Roman"/>
            <w:b/>
            <w:bCs/>
            <w:color w:val="006699"/>
            <w:sz w:val="20"/>
            <w:szCs w:val="20"/>
            <w:bdr w:val="none" w:sz="0" w:space="0" w:color="auto" w:frame="1"/>
          </w:rPr>
          <w:t>&lt;input</w:t>
        </w:r>
        <w:r w:rsidRPr="00E80AED">
          <w:rPr>
            <w:rFonts w:ascii="Verdana" w:eastAsia="Times New Roman" w:hAnsi="Verdana" w:cs="Times New Roman"/>
            <w:color w:val="000000"/>
            <w:sz w:val="20"/>
            <w:szCs w:val="20"/>
            <w:bdr w:val="none" w:sz="0" w:space="0" w:color="auto" w:frame="1"/>
          </w:rPr>
          <w:t> </w:t>
        </w:r>
        <w:r w:rsidRPr="00E80AED">
          <w:rPr>
            <w:rFonts w:ascii="Verdana" w:eastAsia="Times New Roman" w:hAnsi="Verdana" w:cs="Times New Roman"/>
            <w:color w:val="FF0000"/>
            <w:sz w:val="20"/>
            <w:szCs w:val="20"/>
            <w:bdr w:val="none" w:sz="0" w:space="0" w:color="auto" w:frame="1"/>
          </w:rPr>
          <w:t>type</w:t>
        </w:r>
        <w:r w:rsidRPr="00E80AED">
          <w:rPr>
            <w:rFonts w:ascii="Verdana" w:eastAsia="Times New Roman" w:hAnsi="Verdana" w:cs="Times New Roman"/>
            <w:color w:val="000000"/>
            <w:sz w:val="20"/>
            <w:szCs w:val="20"/>
            <w:bdr w:val="none" w:sz="0" w:space="0" w:color="auto" w:frame="1"/>
          </w:rPr>
          <w:t>=</w:t>
        </w:r>
        <w:r w:rsidRPr="00E80AED">
          <w:rPr>
            <w:rFonts w:ascii="Verdana" w:eastAsia="Times New Roman" w:hAnsi="Verdana" w:cs="Times New Roman"/>
            <w:color w:val="0000FF"/>
            <w:sz w:val="20"/>
            <w:szCs w:val="20"/>
            <w:bdr w:val="none" w:sz="0" w:space="0" w:color="auto" w:frame="1"/>
          </w:rPr>
          <w:t>'text'</w:t>
        </w:r>
        <w:r w:rsidRPr="00E80AED">
          <w:rPr>
            <w:rFonts w:ascii="Verdana" w:eastAsia="Times New Roman" w:hAnsi="Verdana" w:cs="Times New Roman"/>
            <w:color w:val="000000"/>
            <w:sz w:val="20"/>
            <w:szCs w:val="20"/>
            <w:bdr w:val="none" w:sz="0" w:space="0" w:color="auto" w:frame="1"/>
          </w:rPr>
          <w:t> </w:t>
        </w:r>
        <w:r w:rsidRPr="00E80AED">
          <w:rPr>
            <w:rFonts w:ascii="Verdana" w:eastAsia="Times New Roman" w:hAnsi="Verdana" w:cs="Times New Roman"/>
            <w:color w:val="FF0000"/>
            <w:sz w:val="20"/>
            <w:szCs w:val="20"/>
            <w:bdr w:val="none" w:sz="0" w:space="0" w:color="auto" w:frame="1"/>
          </w:rPr>
          <w:t>name</w:t>
        </w:r>
        <w:r w:rsidRPr="00E80AED">
          <w:rPr>
            <w:rFonts w:ascii="Verdana" w:eastAsia="Times New Roman" w:hAnsi="Verdana" w:cs="Times New Roman"/>
            <w:color w:val="000000"/>
            <w:sz w:val="20"/>
            <w:szCs w:val="20"/>
            <w:bdr w:val="none" w:sz="0" w:space="0" w:color="auto" w:frame="1"/>
          </w:rPr>
          <w:t>=</w:t>
        </w:r>
        <w:r w:rsidRPr="00E80AED">
          <w:rPr>
            <w:rFonts w:ascii="Verdana" w:eastAsia="Times New Roman" w:hAnsi="Verdana" w:cs="Times New Roman"/>
            <w:color w:val="0000FF"/>
            <w:sz w:val="20"/>
            <w:szCs w:val="20"/>
            <w:bdr w:val="none" w:sz="0" w:space="0" w:color="auto" w:frame="1"/>
          </w:rPr>
          <w:t>'query'</w:t>
        </w:r>
        <w:r w:rsidRPr="00E80AED">
          <w:rPr>
            <w:rFonts w:ascii="Verdana" w:eastAsia="Times New Roman" w:hAnsi="Verdana" w:cs="Times New Roman"/>
            <w:color w:val="000000"/>
            <w:sz w:val="20"/>
            <w:szCs w:val="20"/>
            <w:bdr w:val="none" w:sz="0" w:space="0" w:color="auto" w:frame="1"/>
          </w:rPr>
          <w:t> </w:t>
        </w:r>
        <w:r w:rsidRPr="00E80AED">
          <w:rPr>
            <w:rFonts w:ascii="Verdana" w:eastAsia="Times New Roman" w:hAnsi="Verdana" w:cs="Times New Roman"/>
            <w:b/>
            <w:bCs/>
            <w:color w:val="006699"/>
            <w:sz w:val="20"/>
            <w:szCs w:val="20"/>
            <w:bdr w:val="none" w:sz="0" w:space="0" w:color="auto" w:frame="1"/>
          </w:rPr>
          <w:t>/&gt;</w:t>
        </w:r>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numPr>
          <w:ilvl w:val="0"/>
          <w:numId w:val="60"/>
        </w:numPr>
        <w:shd w:val="clear" w:color="auto" w:fill="FFFFFF"/>
        <w:spacing w:after="0" w:line="315" w:lineRule="atLeast"/>
        <w:ind w:left="0"/>
        <w:rPr>
          <w:ins w:id="378" w:author="Unknown"/>
          <w:rFonts w:ascii="Verdana" w:eastAsia="Times New Roman" w:hAnsi="Verdana" w:cs="Times New Roman"/>
          <w:color w:val="000000"/>
          <w:sz w:val="20"/>
          <w:szCs w:val="20"/>
        </w:rPr>
      </w:pPr>
      <w:ins w:id="379" w:author="Unknown">
        <w:r w:rsidRPr="00E80AED">
          <w:rPr>
            <w:rFonts w:ascii="Verdana" w:eastAsia="Times New Roman" w:hAnsi="Verdana" w:cs="Times New Roman"/>
            <w:b/>
            <w:bCs/>
            <w:color w:val="006699"/>
            <w:sz w:val="20"/>
            <w:szCs w:val="20"/>
            <w:bdr w:val="none" w:sz="0" w:space="0" w:color="auto" w:frame="1"/>
          </w:rPr>
          <w:t>&lt;a</w:t>
        </w:r>
        <w:r w:rsidRPr="00E80AED">
          <w:rPr>
            <w:rFonts w:ascii="Verdana" w:eastAsia="Times New Roman" w:hAnsi="Verdana" w:cs="Times New Roman"/>
            <w:color w:val="000000"/>
            <w:sz w:val="20"/>
            <w:szCs w:val="20"/>
            <w:bdr w:val="none" w:sz="0" w:space="0" w:color="auto" w:frame="1"/>
          </w:rPr>
          <w:t> </w:t>
        </w:r>
        <w:r w:rsidRPr="00E80AED">
          <w:rPr>
            <w:rFonts w:ascii="Verdana" w:eastAsia="Times New Roman" w:hAnsi="Verdana" w:cs="Times New Roman"/>
            <w:color w:val="FF0000"/>
            <w:sz w:val="20"/>
            <w:szCs w:val="20"/>
            <w:bdr w:val="none" w:sz="0" w:space="0" w:color="auto" w:frame="1"/>
          </w:rPr>
          <w:t>href</w:t>
        </w:r>
        <w:r w:rsidRPr="00E80AED">
          <w:rPr>
            <w:rFonts w:ascii="Verdana" w:eastAsia="Times New Roman" w:hAnsi="Verdana" w:cs="Times New Roman"/>
            <w:color w:val="000000"/>
            <w:sz w:val="20"/>
            <w:szCs w:val="20"/>
            <w:bdr w:val="none" w:sz="0" w:space="0" w:color="auto" w:frame="1"/>
          </w:rPr>
          <w:t>=</w:t>
        </w:r>
        <w:r w:rsidRPr="00E80AED">
          <w:rPr>
            <w:rFonts w:ascii="Verdana" w:eastAsia="Times New Roman" w:hAnsi="Verdana" w:cs="Times New Roman"/>
            <w:color w:val="0000FF"/>
            <w:sz w:val="20"/>
            <w:szCs w:val="20"/>
            <w:bdr w:val="none" w:sz="0" w:space="0" w:color="auto" w:frame="1"/>
          </w:rPr>
          <w:t>"javascript: submitform()"</w:t>
        </w:r>
        <w:r w:rsidRPr="00E80AED">
          <w:rPr>
            <w:rFonts w:ascii="Verdana" w:eastAsia="Times New Roman" w:hAnsi="Verdana" w:cs="Times New Roman"/>
            <w:b/>
            <w:bCs/>
            <w:color w:val="006699"/>
            <w:sz w:val="20"/>
            <w:szCs w:val="20"/>
            <w:bdr w:val="none" w:sz="0" w:space="0" w:color="auto" w:frame="1"/>
          </w:rPr>
          <w:t>&gt;</w:t>
        </w:r>
        <w:r w:rsidRPr="00E80AED">
          <w:rPr>
            <w:rFonts w:ascii="Verdana" w:eastAsia="Times New Roman" w:hAnsi="Verdana" w:cs="Times New Roman"/>
            <w:color w:val="000000"/>
            <w:sz w:val="20"/>
            <w:szCs w:val="20"/>
            <w:bdr w:val="none" w:sz="0" w:space="0" w:color="auto" w:frame="1"/>
          </w:rPr>
          <w:t>Search</w:t>
        </w:r>
        <w:r w:rsidRPr="00E80AED">
          <w:rPr>
            <w:rFonts w:ascii="Verdana" w:eastAsia="Times New Roman" w:hAnsi="Verdana" w:cs="Times New Roman"/>
            <w:b/>
            <w:bCs/>
            <w:color w:val="006699"/>
            <w:sz w:val="20"/>
            <w:szCs w:val="20"/>
            <w:bdr w:val="none" w:sz="0" w:space="0" w:color="auto" w:frame="1"/>
          </w:rPr>
          <w:t>&lt;/a&gt;</w:t>
        </w:r>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numPr>
          <w:ilvl w:val="0"/>
          <w:numId w:val="60"/>
        </w:numPr>
        <w:shd w:val="clear" w:color="auto" w:fill="FFFFFF"/>
        <w:spacing w:after="0" w:line="315" w:lineRule="atLeast"/>
        <w:ind w:left="0"/>
        <w:rPr>
          <w:ins w:id="380" w:author="Unknown"/>
          <w:rFonts w:ascii="Verdana" w:eastAsia="Times New Roman" w:hAnsi="Verdana" w:cs="Times New Roman"/>
          <w:color w:val="000000"/>
          <w:sz w:val="20"/>
          <w:szCs w:val="20"/>
        </w:rPr>
      </w:pPr>
      <w:ins w:id="381" w:author="Unknown">
        <w:r w:rsidRPr="00E80AED">
          <w:rPr>
            <w:rFonts w:ascii="Verdana" w:eastAsia="Times New Roman" w:hAnsi="Verdana" w:cs="Times New Roman"/>
            <w:b/>
            <w:bCs/>
            <w:color w:val="006699"/>
            <w:sz w:val="20"/>
            <w:szCs w:val="20"/>
            <w:bdr w:val="none" w:sz="0" w:space="0" w:color="auto" w:frame="1"/>
          </w:rPr>
          <w:t>&lt;/form&gt;</w:t>
        </w:r>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numPr>
          <w:ilvl w:val="0"/>
          <w:numId w:val="60"/>
        </w:numPr>
        <w:shd w:val="clear" w:color="auto" w:fill="FFFFFF"/>
        <w:spacing w:after="0" w:line="315" w:lineRule="atLeast"/>
        <w:ind w:left="0"/>
        <w:rPr>
          <w:ins w:id="382" w:author="Unknown"/>
          <w:rFonts w:ascii="Verdana" w:eastAsia="Times New Roman" w:hAnsi="Verdana" w:cs="Times New Roman"/>
          <w:color w:val="000000"/>
          <w:sz w:val="20"/>
          <w:szCs w:val="20"/>
        </w:rPr>
      </w:pPr>
      <w:ins w:id="383" w:author="Unknown">
        <w:r w:rsidRPr="00E80AED">
          <w:rPr>
            <w:rFonts w:ascii="Verdana" w:eastAsia="Times New Roman" w:hAnsi="Verdana" w:cs="Times New Roman"/>
            <w:b/>
            <w:bCs/>
            <w:color w:val="006699"/>
            <w:sz w:val="20"/>
            <w:szCs w:val="20"/>
            <w:bdr w:val="none" w:sz="0" w:space="0" w:color="auto" w:frame="1"/>
          </w:rPr>
          <w:t>&lt;script</w:t>
        </w:r>
        <w:r w:rsidRPr="00E80AED">
          <w:rPr>
            <w:rFonts w:ascii="Verdana" w:eastAsia="Times New Roman" w:hAnsi="Verdana" w:cs="Times New Roman"/>
            <w:color w:val="000000"/>
            <w:sz w:val="20"/>
            <w:szCs w:val="20"/>
            <w:bdr w:val="none" w:sz="0" w:space="0" w:color="auto" w:frame="1"/>
          </w:rPr>
          <w:t> </w:t>
        </w:r>
        <w:r w:rsidRPr="00E80AED">
          <w:rPr>
            <w:rFonts w:ascii="Verdana" w:eastAsia="Times New Roman" w:hAnsi="Verdana" w:cs="Times New Roman"/>
            <w:color w:val="FF0000"/>
            <w:sz w:val="20"/>
            <w:szCs w:val="20"/>
            <w:bdr w:val="none" w:sz="0" w:space="0" w:color="auto" w:frame="1"/>
          </w:rPr>
          <w:t>type</w:t>
        </w:r>
        <w:r w:rsidRPr="00E80AED">
          <w:rPr>
            <w:rFonts w:ascii="Verdana" w:eastAsia="Times New Roman" w:hAnsi="Verdana" w:cs="Times New Roman"/>
            <w:color w:val="000000"/>
            <w:sz w:val="20"/>
            <w:szCs w:val="20"/>
            <w:bdr w:val="none" w:sz="0" w:space="0" w:color="auto" w:frame="1"/>
          </w:rPr>
          <w:t>=</w:t>
        </w:r>
        <w:r w:rsidRPr="00E80AED">
          <w:rPr>
            <w:rFonts w:ascii="Verdana" w:eastAsia="Times New Roman" w:hAnsi="Verdana" w:cs="Times New Roman"/>
            <w:color w:val="0000FF"/>
            <w:sz w:val="20"/>
            <w:szCs w:val="20"/>
            <w:bdr w:val="none" w:sz="0" w:space="0" w:color="auto" w:frame="1"/>
          </w:rPr>
          <w:t>"text/javascript"</w:t>
        </w:r>
        <w:r w:rsidRPr="00E80AED">
          <w:rPr>
            <w:rFonts w:ascii="Verdana" w:eastAsia="Times New Roman" w:hAnsi="Verdana" w:cs="Times New Roman"/>
            <w:b/>
            <w:bCs/>
            <w:color w:val="006699"/>
            <w:sz w:val="20"/>
            <w:szCs w:val="20"/>
            <w:bdr w:val="none" w:sz="0" w:space="0" w:color="auto" w:frame="1"/>
          </w:rPr>
          <w:t>&gt;</w:t>
        </w:r>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numPr>
          <w:ilvl w:val="0"/>
          <w:numId w:val="60"/>
        </w:numPr>
        <w:shd w:val="clear" w:color="auto" w:fill="FFFFFF"/>
        <w:spacing w:after="0" w:line="315" w:lineRule="atLeast"/>
        <w:ind w:left="0"/>
        <w:rPr>
          <w:ins w:id="384" w:author="Unknown"/>
          <w:rFonts w:ascii="Verdana" w:eastAsia="Times New Roman" w:hAnsi="Verdana" w:cs="Times New Roman"/>
          <w:color w:val="000000"/>
          <w:sz w:val="20"/>
          <w:szCs w:val="20"/>
        </w:rPr>
      </w:pPr>
      <w:ins w:id="385" w:author="Unknown">
        <w:r w:rsidRPr="00E80AED">
          <w:rPr>
            <w:rFonts w:ascii="Verdana" w:eastAsia="Times New Roman" w:hAnsi="Verdana" w:cs="Times New Roman"/>
            <w:color w:val="000000"/>
            <w:sz w:val="20"/>
            <w:szCs w:val="20"/>
            <w:bdr w:val="none" w:sz="0" w:space="0" w:color="auto" w:frame="1"/>
          </w:rPr>
          <w:t>function submitform()  </w:t>
        </w:r>
      </w:ins>
    </w:p>
    <w:p w:rsidR="00E80AED" w:rsidRPr="00E80AED" w:rsidRDefault="00E80AED" w:rsidP="00E80AED">
      <w:pPr>
        <w:numPr>
          <w:ilvl w:val="0"/>
          <w:numId w:val="60"/>
        </w:numPr>
        <w:shd w:val="clear" w:color="auto" w:fill="FFFFFF"/>
        <w:spacing w:after="0" w:line="315" w:lineRule="atLeast"/>
        <w:ind w:left="0"/>
        <w:rPr>
          <w:ins w:id="386" w:author="Unknown"/>
          <w:rFonts w:ascii="Verdana" w:eastAsia="Times New Roman" w:hAnsi="Verdana" w:cs="Times New Roman"/>
          <w:color w:val="000000"/>
          <w:sz w:val="20"/>
          <w:szCs w:val="20"/>
        </w:rPr>
      </w:pPr>
      <w:ins w:id="387" w:author="Unknown">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numPr>
          <w:ilvl w:val="0"/>
          <w:numId w:val="60"/>
        </w:numPr>
        <w:shd w:val="clear" w:color="auto" w:fill="FFFFFF"/>
        <w:spacing w:after="0" w:line="315" w:lineRule="atLeast"/>
        <w:ind w:left="0"/>
        <w:rPr>
          <w:ins w:id="388" w:author="Unknown"/>
          <w:rFonts w:ascii="Verdana" w:eastAsia="Times New Roman" w:hAnsi="Verdana" w:cs="Times New Roman"/>
          <w:color w:val="000000"/>
          <w:sz w:val="20"/>
          <w:szCs w:val="20"/>
        </w:rPr>
      </w:pPr>
      <w:ins w:id="389" w:author="Unknown">
        <w:r w:rsidRPr="00E80AED">
          <w:rPr>
            <w:rFonts w:ascii="Verdana" w:eastAsia="Times New Roman" w:hAnsi="Verdana" w:cs="Times New Roman"/>
            <w:color w:val="000000"/>
            <w:sz w:val="20"/>
            <w:szCs w:val="20"/>
            <w:bdr w:val="none" w:sz="0" w:space="0" w:color="auto" w:frame="1"/>
          </w:rPr>
          <w:t>  document.myform.submit();  </w:t>
        </w:r>
      </w:ins>
    </w:p>
    <w:p w:rsidR="00E80AED" w:rsidRPr="00E80AED" w:rsidRDefault="00E80AED" w:rsidP="00E80AED">
      <w:pPr>
        <w:numPr>
          <w:ilvl w:val="0"/>
          <w:numId w:val="60"/>
        </w:numPr>
        <w:shd w:val="clear" w:color="auto" w:fill="FFFFFF"/>
        <w:spacing w:after="0" w:line="315" w:lineRule="atLeast"/>
        <w:ind w:left="0"/>
        <w:rPr>
          <w:ins w:id="390" w:author="Unknown"/>
          <w:rFonts w:ascii="Verdana" w:eastAsia="Times New Roman" w:hAnsi="Verdana" w:cs="Times New Roman"/>
          <w:color w:val="000000"/>
          <w:sz w:val="20"/>
          <w:szCs w:val="20"/>
        </w:rPr>
      </w:pPr>
      <w:ins w:id="391" w:author="Unknown">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numPr>
          <w:ilvl w:val="0"/>
          <w:numId w:val="60"/>
        </w:numPr>
        <w:shd w:val="clear" w:color="auto" w:fill="FFFFFF"/>
        <w:spacing w:after="120" w:line="315" w:lineRule="atLeast"/>
        <w:ind w:left="0"/>
        <w:rPr>
          <w:ins w:id="392" w:author="Unknown"/>
          <w:rFonts w:ascii="Verdana" w:eastAsia="Times New Roman" w:hAnsi="Verdana" w:cs="Times New Roman"/>
          <w:color w:val="000000"/>
          <w:sz w:val="20"/>
          <w:szCs w:val="20"/>
        </w:rPr>
      </w:pPr>
      <w:ins w:id="393" w:author="Unknown">
        <w:r w:rsidRPr="00E80AED">
          <w:rPr>
            <w:rFonts w:ascii="Verdana" w:eastAsia="Times New Roman" w:hAnsi="Verdana" w:cs="Times New Roman"/>
            <w:b/>
            <w:bCs/>
            <w:color w:val="006699"/>
            <w:sz w:val="20"/>
            <w:szCs w:val="20"/>
            <w:bdr w:val="none" w:sz="0" w:space="0" w:color="auto" w:frame="1"/>
          </w:rPr>
          <w:t>&lt;/script&gt;</w:t>
        </w:r>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spacing w:after="0" w:line="240" w:lineRule="auto"/>
        <w:rPr>
          <w:ins w:id="394" w:author="Unknown"/>
          <w:rFonts w:ascii="Times New Roman" w:eastAsia="Times New Roman" w:hAnsi="Times New Roman" w:cs="Times New Roman"/>
          <w:sz w:val="24"/>
          <w:szCs w:val="24"/>
        </w:rPr>
      </w:pPr>
      <w:ins w:id="395" w:author="Unknown">
        <w:r w:rsidRPr="00E80AED">
          <w:rPr>
            <w:rFonts w:ascii="Times New Roman" w:eastAsia="Times New Roman" w:hAnsi="Times New Roman" w:cs="Times New Roman"/>
            <w:sz w:val="24"/>
            <w:szCs w:val="24"/>
          </w:rPr>
          <w:pict>
            <v:rect id="_x0000_i1066" style="width:0;height:.75pt" o:hralign="center" o:hrstd="t" o:hrnoshade="t" o:hr="t" fillcolor="#d4d4d4" stroked="f"/>
          </w:pict>
        </w:r>
      </w:ins>
    </w:p>
    <w:p w:rsidR="00E80AED" w:rsidRPr="00E80AED" w:rsidRDefault="00E80AED" w:rsidP="00E80AED">
      <w:pPr>
        <w:shd w:val="clear" w:color="auto" w:fill="FFFFFF"/>
        <w:spacing w:before="100" w:beforeAutospacing="1" w:after="100" w:afterAutospacing="1" w:line="312" w:lineRule="atLeast"/>
        <w:outlineLvl w:val="2"/>
        <w:rPr>
          <w:ins w:id="396" w:author="Unknown"/>
          <w:rFonts w:ascii="Helvetica" w:eastAsia="Times New Roman" w:hAnsi="Helvetica" w:cs="Times New Roman"/>
          <w:color w:val="610B4B"/>
          <w:sz w:val="32"/>
          <w:szCs w:val="32"/>
        </w:rPr>
      </w:pPr>
      <w:ins w:id="397" w:author="Unknown">
        <w:r w:rsidRPr="00E80AED">
          <w:rPr>
            <w:rFonts w:ascii="Helvetica" w:eastAsia="Times New Roman" w:hAnsi="Helvetica" w:cs="Times New Roman"/>
            <w:color w:val="610B4B"/>
            <w:sz w:val="32"/>
            <w:szCs w:val="32"/>
          </w:rPr>
          <w:lastRenderedPageBreak/>
          <w:t>43) Is JavaScript faster than ASP script?</w:t>
        </w:r>
      </w:ins>
    </w:p>
    <w:p w:rsidR="00E80AED" w:rsidRPr="00E80AED" w:rsidRDefault="00E80AED" w:rsidP="00E80AED">
      <w:pPr>
        <w:shd w:val="clear" w:color="auto" w:fill="FFFFFF"/>
        <w:spacing w:before="100" w:beforeAutospacing="1" w:after="100" w:afterAutospacing="1" w:line="240" w:lineRule="auto"/>
        <w:rPr>
          <w:ins w:id="398" w:author="Unknown"/>
          <w:rFonts w:ascii="Verdana" w:eastAsia="Times New Roman" w:hAnsi="Verdana" w:cs="Times New Roman"/>
          <w:color w:val="000000"/>
          <w:sz w:val="20"/>
          <w:szCs w:val="20"/>
        </w:rPr>
      </w:pPr>
      <w:ins w:id="399" w:author="Unknown">
        <w:r w:rsidRPr="00E80AED">
          <w:rPr>
            <w:rFonts w:ascii="Verdana" w:eastAsia="Times New Roman" w:hAnsi="Verdana" w:cs="Times New Roman"/>
            <w:color w:val="000000"/>
            <w:sz w:val="20"/>
            <w:szCs w:val="20"/>
          </w:rPr>
          <w:t>Yes, because it doesn't require web server's support for execution.</w:t>
        </w:r>
      </w:ins>
    </w:p>
    <w:p w:rsidR="00E80AED" w:rsidRPr="00E80AED" w:rsidRDefault="00E80AED" w:rsidP="00E80AED">
      <w:pPr>
        <w:spacing w:after="0" w:line="240" w:lineRule="auto"/>
        <w:rPr>
          <w:ins w:id="400" w:author="Unknown"/>
          <w:rFonts w:ascii="Times New Roman" w:eastAsia="Times New Roman" w:hAnsi="Times New Roman" w:cs="Times New Roman"/>
          <w:sz w:val="24"/>
          <w:szCs w:val="24"/>
        </w:rPr>
      </w:pPr>
      <w:ins w:id="401" w:author="Unknown">
        <w:r w:rsidRPr="00E80AED">
          <w:rPr>
            <w:rFonts w:ascii="Times New Roman" w:eastAsia="Times New Roman" w:hAnsi="Times New Roman" w:cs="Times New Roman"/>
            <w:sz w:val="24"/>
            <w:szCs w:val="24"/>
          </w:rPr>
          <w:pict>
            <v:rect id="_x0000_i1067" style="width:0;height:.75pt" o:hralign="center" o:hrstd="t" o:hrnoshade="t" o:hr="t" fillcolor="#d4d4d4" stroked="f"/>
          </w:pict>
        </w:r>
      </w:ins>
    </w:p>
    <w:p w:rsidR="00E80AED" w:rsidRPr="00E80AED" w:rsidRDefault="00E80AED" w:rsidP="00E80AED">
      <w:pPr>
        <w:shd w:val="clear" w:color="auto" w:fill="FFFFFF"/>
        <w:spacing w:before="100" w:beforeAutospacing="1" w:after="100" w:afterAutospacing="1" w:line="312" w:lineRule="atLeast"/>
        <w:outlineLvl w:val="2"/>
        <w:rPr>
          <w:ins w:id="402" w:author="Unknown"/>
          <w:rFonts w:ascii="Helvetica" w:eastAsia="Times New Roman" w:hAnsi="Helvetica" w:cs="Times New Roman"/>
          <w:color w:val="610B4B"/>
          <w:sz w:val="32"/>
          <w:szCs w:val="32"/>
        </w:rPr>
      </w:pPr>
      <w:ins w:id="403" w:author="Unknown">
        <w:r w:rsidRPr="00E80AED">
          <w:rPr>
            <w:rFonts w:ascii="Helvetica" w:eastAsia="Times New Roman" w:hAnsi="Helvetica" w:cs="Times New Roman"/>
            <w:color w:val="610B4B"/>
            <w:sz w:val="32"/>
            <w:szCs w:val="32"/>
          </w:rPr>
          <w:t>44) How to change the background color of HTML document using JavaScript?</w:t>
        </w:r>
      </w:ins>
    </w:p>
    <w:p w:rsidR="00E80AED" w:rsidRPr="00E80AED" w:rsidRDefault="00E80AED" w:rsidP="00E80AED">
      <w:pPr>
        <w:numPr>
          <w:ilvl w:val="0"/>
          <w:numId w:val="61"/>
        </w:numPr>
        <w:shd w:val="clear" w:color="auto" w:fill="FFFFFF"/>
        <w:spacing w:after="0" w:line="315" w:lineRule="atLeast"/>
        <w:ind w:left="0"/>
        <w:rPr>
          <w:ins w:id="404" w:author="Unknown"/>
          <w:rFonts w:ascii="Verdana" w:eastAsia="Times New Roman" w:hAnsi="Verdana" w:cs="Times New Roman"/>
          <w:color w:val="000000"/>
          <w:sz w:val="20"/>
          <w:szCs w:val="20"/>
        </w:rPr>
      </w:pPr>
      <w:ins w:id="405" w:author="Unknown">
        <w:r w:rsidRPr="00E80AED">
          <w:rPr>
            <w:rFonts w:ascii="Verdana" w:eastAsia="Times New Roman" w:hAnsi="Verdana" w:cs="Times New Roman"/>
            <w:b/>
            <w:bCs/>
            <w:color w:val="006699"/>
            <w:sz w:val="20"/>
            <w:szCs w:val="20"/>
            <w:bdr w:val="none" w:sz="0" w:space="0" w:color="auto" w:frame="1"/>
          </w:rPr>
          <w:t>&lt;script</w:t>
        </w:r>
        <w:r w:rsidRPr="00E80AED">
          <w:rPr>
            <w:rFonts w:ascii="Verdana" w:eastAsia="Times New Roman" w:hAnsi="Verdana" w:cs="Times New Roman"/>
            <w:color w:val="000000"/>
            <w:sz w:val="20"/>
            <w:szCs w:val="20"/>
            <w:bdr w:val="none" w:sz="0" w:space="0" w:color="auto" w:frame="1"/>
          </w:rPr>
          <w:t> </w:t>
        </w:r>
        <w:r w:rsidRPr="00E80AED">
          <w:rPr>
            <w:rFonts w:ascii="Verdana" w:eastAsia="Times New Roman" w:hAnsi="Verdana" w:cs="Times New Roman"/>
            <w:color w:val="FF0000"/>
            <w:sz w:val="20"/>
            <w:szCs w:val="20"/>
            <w:bdr w:val="none" w:sz="0" w:space="0" w:color="auto" w:frame="1"/>
          </w:rPr>
          <w:t>type</w:t>
        </w:r>
        <w:r w:rsidRPr="00E80AED">
          <w:rPr>
            <w:rFonts w:ascii="Verdana" w:eastAsia="Times New Roman" w:hAnsi="Verdana" w:cs="Times New Roman"/>
            <w:color w:val="000000"/>
            <w:sz w:val="20"/>
            <w:szCs w:val="20"/>
            <w:bdr w:val="none" w:sz="0" w:space="0" w:color="auto" w:frame="1"/>
          </w:rPr>
          <w:t>=</w:t>
        </w:r>
        <w:r w:rsidRPr="00E80AED">
          <w:rPr>
            <w:rFonts w:ascii="Verdana" w:eastAsia="Times New Roman" w:hAnsi="Verdana" w:cs="Times New Roman"/>
            <w:color w:val="0000FF"/>
            <w:sz w:val="20"/>
            <w:szCs w:val="20"/>
            <w:bdr w:val="none" w:sz="0" w:space="0" w:color="auto" w:frame="1"/>
          </w:rPr>
          <w:t>"text/javascript"</w:t>
        </w:r>
        <w:r w:rsidRPr="00E80AED">
          <w:rPr>
            <w:rFonts w:ascii="Verdana" w:eastAsia="Times New Roman" w:hAnsi="Verdana" w:cs="Times New Roman"/>
            <w:b/>
            <w:bCs/>
            <w:color w:val="006699"/>
            <w:sz w:val="20"/>
            <w:szCs w:val="20"/>
            <w:bdr w:val="none" w:sz="0" w:space="0" w:color="auto" w:frame="1"/>
          </w:rPr>
          <w:t>&gt;</w:t>
        </w:r>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numPr>
          <w:ilvl w:val="0"/>
          <w:numId w:val="61"/>
        </w:numPr>
        <w:shd w:val="clear" w:color="auto" w:fill="FFFFFF"/>
        <w:spacing w:after="0" w:line="315" w:lineRule="atLeast"/>
        <w:ind w:left="0"/>
        <w:rPr>
          <w:ins w:id="406" w:author="Unknown"/>
          <w:rFonts w:ascii="Verdana" w:eastAsia="Times New Roman" w:hAnsi="Verdana" w:cs="Times New Roman"/>
          <w:color w:val="000000"/>
          <w:sz w:val="20"/>
          <w:szCs w:val="20"/>
        </w:rPr>
      </w:pPr>
      <w:ins w:id="407" w:author="Unknown">
        <w:r w:rsidRPr="00E80AED">
          <w:rPr>
            <w:rFonts w:ascii="Verdana" w:eastAsia="Times New Roman" w:hAnsi="Verdana" w:cs="Times New Roman"/>
            <w:color w:val="FF0000"/>
            <w:sz w:val="20"/>
            <w:szCs w:val="20"/>
            <w:bdr w:val="none" w:sz="0" w:space="0" w:color="auto" w:frame="1"/>
          </w:rPr>
          <w:t>document.body.bgColor</w:t>
        </w:r>
        <w:r w:rsidRPr="00E80AED">
          <w:rPr>
            <w:rFonts w:ascii="Verdana" w:eastAsia="Times New Roman" w:hAnsi="Verdana" w:cs="Times New Roman"/>
            <w:color w:val="000000"/>
            <w:sz w:val="20"/>
            <w:szCs w:val="20"/>
            <w:bdr w:val="none" w:sz="0" w:space="0" w:color="auto" w:frame="1"/>
          </w:rPr>
          <w:t>=</w:t>
        </w:r>
        <w:r w:rsidRPr="00E80AED">
          <w:rPr>
            <w:rFonts w:ascii="Verdana" w:eastAsia="Times New Roman" w:hAnsi="Verdana" w:cs="Times New Roman"/>
            <w:color w:val="0000FF"/>
            <w:sz w:val="20"/>
            <w:szCs w:val="20"/>
            <w:bdr w:val="none" w:sz="0" w:space="0" w:color="auto" w:frame="1"/>
          </w:rPr>
          <w:t>"pink"</w:t>
        </w:r>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numPr>
          <w:ilvl w:val="0"/>
          <w:numId w:val="61"/>
        </w:numPr>
        <w:shd w:val="clear" w:color="auto" w:fill="FFFFFF"/>
        <w:spacing w:after="120" w:line="315" w:lineRule="atLeast"/>
        <w:ind w:left="0"/>
        <w:rPr>
          <w:ins w:id="408" w:author="Unknown"/>
          <w:rFonts w:ascii="Verdana" w:eastAsia="Times New Roman" w:hAnsi="Verdana" w:cs="Times New Roman"/>
          <w:color w:val="000000"/>
          <w:sz w:val="20"/>
          <w:szCs w:val="20"/>
        </w:rPr>
      </w:pPr>
      <w:ins w:id="409" w:author="Unknown">
        <w:r w:rsidRPr="00E80AED">
          <w:rPr>
            <w:rFonts w:ascii="Verdana" w:eastAsia="Times New Roman" w:hAnsi="Verdana" w:cs="Times New Roman"/>
            <w:b/>
            <w:bCs/>
            <w:color w:val="006699"/>
            <w:sz w:val="20"/>
            <w:szCs w:val="20"/>
            <w:bdr w:val="none" w:sz="0" w:space="0" w:color="auto" w:frame="1"/>
          </w:rPr>
          <w:t>&lt;/script&gt;</w:t>
        </w:r>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spacing w:after="0" w:line="240" w:lineRule="auto"/>
        <w:rPr>
          <w:ins w:id="410" w:author="Unknown"/>
          <w:rFonts w:ascii="Times New Roman" w:eastAsia="Times New Roman" w:hAnsi="Times New Roman" w:cs="Times New Roman"/>
          <w:sz w:val="24"/>
          <w:szCs w:val="24"/>
        </w:rPr>
      </w:pPr>
      <w:ins w:id="411" w:author="Unknown">
        <w:r w:rsidRPr="00E80AED">
          <w:rPr>
            <w:rFonts w:ascii="Times New Roman" w:eastAsia="Times New Roman" w:hAnsi="Times New Roman" w:cs="Times New Roman"/>
            <w:sz w:val="24"/>
            <w:szCs w:val="24"/>
          </w:rPr>
          <w:pict>
            <v:rect id="_x0000_i1068" style="width:0;height:.75pt" o:hralign="center" o:hrstd="t" o:hrnoshade="t" o:hr="t" fillcolor="#d4d4d4" stroked="f"/>
          </w:pict>
        </w:r>
      </w:ins>
    </w:p>
    <w:p w:rsidR="00E80AED" w:rsidRPr="00E80AED" w:rsidRDefault="00E80AED" w:rsidP="00E80AED">
      <w:pPr>
        <w:shd w:val="clear" w:color="auto" w:fill="FFFFFF"/>
        <w:spacing w:before="100" w:beforeAutospacing="1" w:after="100" w:afterAutospacing="1" w:line="312" w:lineRule="atLeast"/>
        <w:outlineLvl w:val="2"/>
        <w:rPr>
          <w:ins w:id="412" w:author="Unknown"/>
          <w:rFonts w:ascii="Helvetica" w:eastAsia="Times New Roman" w:hAnsi="Helvetica" w:cs="Times New Roman"/>
          <w:color w:val="610B4B"/>
          <w:sz w:val="32"/>
          <w:szCs w:val="32"/>
        </w:rPr>
      </w:pPr>
      <w:ins w:id="413" w:author="Unknown">
        <w:r w:rsidRPr="00E80AED">
          <w:rPr>
            <w:rFonts w:ascii="Helvetica" w:eastAsia="Times New Roman" w:hAnsi="Helvetica" w:cs="Times New Roman"/>
            <w:color w:val="610B4B"/>
            <w:sz w:val="32"/>
            <w:szCs w:val="32"/>
          </w:rPr>
          <w:t>45) How to handle exceptions in JavaScript?</w:t>
        </w:r>
      </w:ins>
    </w:p>
    <w:p w:rsidR="00E80AED" w:rsidRPr="00E80AED" w:rsidRDefault="00E80AED" w:rsidP="00E80AED">
      <w:pPr>
        <w:shd w:val="clear" w:color="auto" w:fill="FFFFFF"/>
        <w:spacing w:before="100" w:beforeAutospacing="1" w:after="100" w:afterAutospacing="1" w:line="240" w:lineRule="auto"/>
        <w:rPr>
          <w:ins w:id="414" w:author="Unknown"/>
          <w:rFonts w:ascii="Verdana" w:eastAsia="Times New Roman" w:hAnsi="Verdana" w:cs="Times New Roman"/>
          <w:color w:val="000000"/>
          <w:sz w:val="20"/>
          <w:szCs w:val="20"/>
        </w:rPr>
      </w:pPr>
      <w:ins w:id="415" w:author="Unknown">
        <w:r w:rsidRPr="00E80AED">
          <w:rPr>
            <w:rFonts w:ascii="Verdana" w:eastAsia="Times New Roman" w:hAnsi="Verdana" w:cs="Times New Roman"/>
            <w:color w:val="000000"/>
            <w:sz w:val="20"/>
            <w:szCs w:val="20"/>
          </w:rPr>
          <w:t>By the help of try/catch block, we can handle exceptions in JavaScript. JavaScript supports try, catch, finally and throw keywords for exception handling.</w:t>
        </w:r>
      </w:ins>
    </w:p>
    <w:p w:rsidR="00E80AED" w:rsidRPr="00E80AED" w:rsidRDefault="00E80AED" w:rsidP="00E80AED">
      <w:pPr>
        <w:spacing w:after="0" w:line="240" w:lineRule="auto"/>
        <w:rPr>
          <w:ins w:id="416" w:author="Unknown"/>
          <w:rFonts w:ascii="Times New Roman" w:eastAsia="Times New Roman" w:hAnsi="Times New Roman" w:cs="Times New Roman"/>
          <w:sz w:val="24"/>
          <w:szCs w:val="24"/>
        </w:rPr>
      </w:pPr>
      <w:ins w:id="417" w:author="Unknown">
        <w:r w:rsidRPr="00E80AED">
          <w:rPr>
            <w:rFonts w:ascii="Times New Roman" w:eastAsia="Times New Roman" w:hAnsi="Times New Roman" w:cs="Times New Roman"/>
            <w:sz w:val="24"/>
            <w:szCs w:val="24"/>
          </w:rPr>
          <w:pict>
            <v:rect id="_x0000_i1069" style="width:0;height:.75pt" o:hralign="center" o:hrstd="t" o:hrnoshade="t" o:hr="t" fillcolor="#d4d4d4" stroked="f"/>
          </w:pict>
        </w:r>
      </w:ins>
    </w:p>
    <w:p w:rsidR="00E80AED" w:rsidRPr="00E80AED" w:rsidRDefault="00E80AED" w:rsidP="00E80AED">
      <w:pPr>
        <w:shd w:val="clear" w:color="auto" w:fill="FFFFFF"/>
        <w:spacing w:before="100" w:beforeAutospacing="1" w:after="100" w:afterAutospacing="1" w:line="312" w:lineRule="atLeast"/>
        <w:outlineLvl w:val="2"/>
        <w:rPr>
          <w:ins w:id="418" w:author="Unknown"/>
          <w:rFonts w:ascii="Helvetica" w:eastAsia="Times New Roman" w:hAnsi="Helvetica" w:cs="Times New Roman"/>
          <w:color w:val="610B4B"/>
          <w:sz w:val="32"/>
          <w:szCs w:val="32"/>
        </w:rPr>
      </w:pPr>
      <w:ins w:id="419" w:author="Unknown">
        <w:r w:rsidRPr="00E80AED">
          <w:rPr>
            <w:rFonts w:ascii="Helvetica" w:eastAsia="Times New Roman" w:hAnsi="Helvetica" w:cs="Times New Roman"/>
            <w:color w:val="610B4B"/>
            <w:sz w:val="32"/>
            <w:szCs w:val="32"/>
          </w:rPr>
          <w:t>46) How to validate a form in JavaScript?</w:t>
        </w:r>
      </w:ins>
    </w:p>
    <w:p w:rsidR="00E80AED" w:rsidRPr="00E80AED" w:rsidRDefault="00E80AED" w:rsidP="00E80AED">
      <w:pPr>
        <w:numPr>
          <w:ilvl w:val="0"/>
          <w:numId w:val="62"/>
        </w:numPr>
        <w:shd w:val="clear" w:color="auto" w:fill="FFFFFF"/>
        <w:spacing w:after="0" w:line="315" w:lineRule="atLeast"/>
        <w:ind w:left="0"/>
        <w:rPr>
          <w:ins w:id="420" w:author="Unknown"/>
          <w:rFonts w:ascii="Verdana" w:eastAsia="Times New Roman" w:hAnsi="Verdana" w:cs="Times New Roman"/>
          <w:color w:val="000000"/>
          <w:sz w:val="20"/>
          <w:szCs w:val="20"/>
        </w:rPr>
      </w:pPr>
      <w:ins w:id="421" w:author="Unknown">
        <w:r w:rsidRPr="00E80AED">
          <w:rPr>
            <w:rFonts w:ascii="Verdana" w:eastAsia="Times New Roman" w:hAnsi="Verdana" w:cs="Times New Roman"/>
            <w:b/>
            <w:bCs/>
            <w:color w:val="006699"/>
            <w:sz w:val="20"/>
            <w:szCs w:val="20"/>
            <w:bdr w:val="none" w:sz="0" w:space="0" w:color="auto" w:frame="1"/>
          </w:rPr>
          <w:t>&lt;script&gt;</w:t>
        </w:r>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numPr>
          <w:ilvl w:val="0"/>
          <w:numId w:val="62"/>
        </w:numPr>
        <w:shd w:val="clear" w:color="auto" w:fill="FFFFFF"/>
        <w:spacing w:after="0" w:line="315" w:lineRule="atLeast"/>
        <w:ind w:left="0"/>
        <w:rPr>
          <w:ins w:id="422" w:author="Unknown"/>
          <w:rFonts w:ascii="Verdana" w:eastAsia="Times New Roman" w:hAnsi="Verdana" w:cs="Times New Roman"/>
          <w:color w:val="000000"/>
          <w:sz w:val="20"/>
          <w:szCs w:val="20"/>
        </w:rPr>
      </w:pPr>
      <w:ins w:id="423" w:author="Unknown">
        <w:r w:rsidRPr="00E80AED">
          <w:rPr>
            <w:rFonts w:ascii="Verdana" w:eastAsia="Times New Roman" w:hAnsi="Verdana" w:cs="Times New Roman"/>
            <w:color w:val="000000"/>
            <w:sz w:val="20"/>
            <w:szCs w:val="20"/>
            <w:bdr w:val="none" w:sz="0" w:space="0" w:color="auto" w:frame="1"/>
          </w:rPr>
          <w:t>function validateform(){  </w:t>
        </w:r>
      </w:ins>
    </w:p>
    <w:p w:rsidR="00E80AED" w:rsidRPr="00E80AED" w:rsidRDefault="00E80AED" w:rsidP="00E80AED">
      <w:pPr>
        <w:numPr>
          <w:ilvl w:val="0"/>
          <w:numId w:val="62"/>
        </w:numPr>
        <w:shd w:val="clear" w:color="auto" w:fill="FFFFFF"/>
        <w:spacing w:after="0" w:line="315" w:lineRule="atLeast"/>
        <w:ind w:left="0"/>
        <w:rPr>
          <w:ins w:id="424" w:author="Unknown"/>
          <w:rFonts w:ascii="Verdana" w:eastAsia="Times New Roman" w:hAnsi="Verdana" w:cs="Times New Roman"/>
          <w:color w:val="000000"/>
          <w:sz w:val="20"/>
          <w:szCs w:val="20"/>
        </w:rPr>
      </w:pPr>
      <w:ins w:id="425" w:author="Unknown">
        <w:r w:rsidRPr="00E80AED">
          <w:rPr>
            <w:rFonts w:ascii="Verdana" w:eastAsia="Times New Roman" w:hAnsi="Verdana" w:cs="Times New Roman"/>
            <w:color w:val="000000"/>
            <w:sz w:val="20"/>
            <w:szCs w:val="20"/>
            <w:bdr w:val="none" w:sz="0" w:space="0" w:color="auto" w:frame="1"/>
          </w:rPr>
          <w:t>var </w:t>
        </w:r>
        <w:r w:rsidRPr="00E80AED">
          <w:rPr>
            <w:rFonts w:ascii="Verdana" w:eastAsia="Times New Roman" w:hAnsi="Verdana" w:cs="Times New Roman"/>
            <w:color w:val="FF0000"/>
            <w:sz w:val="20"/>
            <w:szCs w:val="20"/>
            <w:bdr w:val="none" w:sz="0" w:space="0" w:color="auto" w:frame="1"/>
          </w:rPr>
          <w:t>name</w:t>
        </w:r>
        <w:r w:rsidRPr="00E80AED">
          <w:rPr>
            <w:rFonts w:ascii="Verdana" w:eastAsia="Times New Roman" w:hAnsi="Verdana" w:cs="Times New Roman"/>
            <w:color w:val="000000"/>
            <w:sz w:val="20"/>
            <w:szCs w:val="20"/>
            <w:bdr w:val="none" w:sz="0" w:space="0" w:color="auto" w:frame="1"/>
          </w:rPr>
          <w:t>=</w:t>
        </w:r>
        <w:r w:rsidRPr="00E80AED">
          <w:rPr>
            <w:rFonts w:ascii="Verdana" w:eastAsia="Times New Roman" w:hAnsi="Verdana" w:cs="Times New Roman"/>
            <w:color w:val="0000FF"/>
            <w:sz w:val="20"/>
            <w:szCs w:val="20"/>
            <w:bdr w:val="none" w:sz="0" w:space="0" w:color="auto" w:frame="1"/>
          </w:rPr>
          <w:t>document</w:t>
        </w:r>
        <w:r w:rsidRPr="00E80AED">
          <w:rPr>
            <w:rFonts w:ascii="Verdana" w:eastAsia="Times New Roman" w:hAnsi="Verdana" w:cs="Times New Roman"/>
            <w:color w:val="000000"/>
            <w:sz w:val="20"/>
            <w:szCs w:val="20"/>
            <w:bdr w:val="none" w:sz="0" w:space="0" w:color="auto" w:frame="1"/>
          </w:rPr>
          <w:t>.myform.name.value;  </w:t>
        </w:r>
      </w:ins>
    </w:p>
    <w:p w:rsidR="00E80AED" w:rsidRPr="00E80AED" w:rsidRDefault="00E80AED" w:rsidP="00E80AED">
      <w:pPr>
        <w:numPr>
          <w:ilvl w:val="0"/>
          <w:numId w:val="62"/>
        </w:numPr>
        <w:shd w:val="clear" w:color="auto" w:fill="FFFFFF"/>
        <w:spacing w:after="0" w:line="315" w:lineRule="atLeast"/>
        <w:ind w:left="0"/>
        <w:rPr>
          <w:ins w:id="426" w:author="Unknown"/>
          <w:rFonts w:ascii="Verdana" w:eastAsia="Times New Roman" w:hAnsi="Verdana" w:cs="Times New Roman"/>
          <w:color w:val="000000"/>
          <w:sz w:val="20"/>
          <w:szCs w:val="20"/>
        </w:rPr>
      </w:pPr>
      <w:ins w:id="427" w:author="Unknown">
        <w:r w:rsidRPr="00E80AED">
          <w:rPr>
            <w:rFonts w:ascii="Verdana" w:eastAsia="Times New Roman" w:hAnsi="Verdana" w:cs="Times New Roman"/>
            <w:color w:val="000000"/>
            <w:sz w:val="20"/>
            <w:szCs w:val="20"/>
            <w:bdr w:val="none" w:sz="0" w:space="0" w:color="auto" w:frame="1"/>
          </w:rPr>
          <w:t>var </w:t>
        </w:r>
        <w:r w:rsidRPr="00E80AED">
          <w:rPr>
            <w:rFonts w:ascii="Verdana" w:eastAsia="Times New Roman" w:hAnsi="Verdana" w:cs="Times New Roman"/>
            <w:color w:val="FF0000"/>
            <w:sz w:val="20"/>
            <w:szCs w:val="20"/>
            <w:bdr w:val="none" w:sz="0" w:space="0" w:color="auto" w:frame="1"/>
          </w:rPr>
          <w:t>password</w:t>
        </w:r>
        <w:r w:rsidRPr="00E80AED">
          <w:rPr>
            <w:rFonts w:ascii="Verdana" w:eastAsia="Times New Roman" w:hAnsi="Verdana" w:cs="Times New Roman"/>
            <w:color w:val="000000"/>
            <w:sz w:val="20"/>
            <w:szCs w:val="20"/>
            <w:bdr w:val="none" w:sz="0" w:space="0" w:color="auto" w:frame="1"/>
          </w:rPr>
          <w:t>=</w:t>
        </w:r>
        <w:r w:rsidRPr="00E80AED">
          <w:rPr>
            <w:rFonts w:ascii="Verdana" w:eastAsia="Times New Roman" w:hAnsi="Verdana" w:cs="Times New Roman"/>
            <w:color w:val="0000FF"/>
            <w:sz w:val="20"/>
            <w:szCs w:val="20"/>
            <w:bdr w:val="none" w:sz="0" w:space="0" w:color="auto" w:frame="1"/>
          </w:rPr>
          <w:t>document</w:t>
        </w:r>
        <w:r w:rsidRPr="00E80AED">
          <w:rPr>
            <w:rFonts w:ascii="Verdana" w:eastAsia="Times New Roman" w:hAnsi="Verdana" w:cs="Times New Roman"/>
            <w:color w:val="000000"/>
            <w:sz w:val="20"/>
            <w:szCs w:val="20"/>
            <w:bdr w:val="none" w:sz="0" w:space="0" w:color="auto" w:frame="1"/>
          </w:rPr>
          <w:t>.myform.password.value;  </w:t>
        </w:r>
      </w:ins>
    </w:p>
    <w:p w:rsidR="00E80AED" w:rsidRPr="00E80AED" w:rsidRDefault="00E80AED" w:rsidP="00E80AED">
      <w:pPr>
        <w:numPr>
          <w:ilvl w:val="0"/>
          <w:numId w:val="62"/>
        </w:numPr>
        <w:shd w:val="clear" w:color="auto" w:fill="FFFFFF"/>
        <w:spacing w:after="0" w:line="315" w:lineRule="atLeast"/>
        <w:ind w:left="0"/>
        <w:rPr>
          <w:ins w:id="428" w:author="Unknown"/>
          <w:rFonts w:ascii="Verdana" w:eastAsia="Times New Roman" w:hAnsi="Verdana" w:cs="Times New Roman"/>
          <w:color w:val="000000"/>
          <w:sz w:val="20"/>
          <w:szCs w:val="20"/>
        </w:rPr>
      </w:pPr>
      <w:ins w:id="429" w:author="Unknown">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numPr>
          <w:ilvl w:val="0"/>
          <w:numId w:val="62"/>
        </w:numPr>
        <w:shd w:val="clear" w:color="auto" w:fill="FFFFFF"/>
        <w:spacing w:after="0" w:line="315" w:lineRule="atLeast"/>
        <w:ind w:left="0"/>
        <w:rPr>
          <w:ins w:id="430" w:author="Unknown"/>
          <w:rFonts w:ascii="Verdana" w:eastAsia="Times New Roman" w:hAnsi="Verdana" w:cs="Times New Roman"/>
          <w:color w:val="000000"/>
          <w:sz w:val="20"/>
          <w:szCs w:val="20"/>
        </w:rPr>
      </w:pPr>
      <w:ins w:id="431" w:author="Unknown">
        <w:r w:rsidRPr="00E80AED">
          <w:rPr>
            <w:rFonts w:ascii="Verdana" w:eastAsia="Times New Roman" w:hAnsi="Verdana" w:cs="Times New Roman"/>
            <w:color w:val="000000"/>
            <w:sz w:val="20"/>
            <w:szCs w:val="20"/>
            <w:bdr w:val="none" w:sz="0" w:space="0" w:color="auto" w:frame="1"/>
          </w:rPr>
          <w:t>if (</w:t>
        </w:r>
        <w:r w:rsidRPr="00E80AED">
          <w:rPr>
            <w:rFonts w:ascii="Verdana" w:eastAsia="Times New Roman" w:hAnsi="Verdana" w:cs="Times New Roman"/>
            <w:color w:val="FF0000"/>
            <w:sz w:val="20"/>
            <w:szCs w:val="20"/>
            <w:bdr w:val="none" w:sz="0" w:space="0" w:color="auto" w:frame="1"/>
          </w:rPr>
          <w:t>name</w:t>
        </w:r>
        <w:r w:rsidRPr="00E80AED">
          <w:rPr>
            <w:rFonts w:ascii="Verdana" w:eastAsia="Times New Roman" w:hAnsi="Verdana" w:cs="Times New Roman"/>
            <w:color w:val="000000"/>
            <w:sz w:val="20"/>
            <w:szCs w:val="20"/>
            <w:bdr w:val="none" w:sz="0" w:space="0" w:color="auto" w:frame="1"/>
          </w:rPr>
          <w:t>==null || </w:t>
        </w:r>
        <w:r w:rsidRPr="00E80AED">
          <w:rPr>
            <w:rFonts w:ascii="Verdana" w:eastAsia="Times New Roman" w:hAnsi="Verdana" w:cs="Times New Roman"/>
            <w:color w:val="FF0000"/>
            <w:sz w:val="20"/>
            <w:szCs w:val="20"/>
            <w:bdr w:val="none" w:sz="0" w:space="0" w:color="auto" w:frame="1"/>
          </w:rPr>
          <w:t>name</w:t>
        </w:r>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numPr>
          <w:ilvl w:val="0"/>
          <w:numId w:val="62"/>
        </w:numPr>
        <w:shd w:val="clear" w:color="auto" w:fill="FFFFFF"/>
        <w:spacing w:after="0" w:line="315" w:lineRule="atLeast"/>
        <w:ind w:left="0"/>
        <w:rPr>
          <w:ins w:id="432" w:author="Unknown"/>
          <w:rFonts w:ascii="Verdana" w:eastAsia="Times New Roman" w:hAnsi="Verdana" w:cs="Times New Roman"/>
          <w:color w:val="000000"/>
          <w:sz w:val="20"/>
          <w:szCs w:val="20"/>
        </w:rPr>
      </w:pPr>
      <w:ins w:id="433" w:author="Unknown">
        <w:r w:rsidRPr="00E80AED">
          <w:rPr>
            <w:rFonts w:ascii="Verdana" w:eastAsia="Times New Roman" w:hAnsi="Verdana" w:cs="Times New Roman"/>
            <w:color w:val="000000"/>
            <w:sz w:val="20"/>
            <w:szCs w:val="20"/>
            <w:bdr w:val="none" w:sz="0" w:space="0" w:color="auto" w:frame="1"/>
          </w:rPr>
          <w:t>  alert("Name can't be blank");  </w:t>
        </w:r>
      </w:ins>
    </w:p>
    <w:p w:rsidR="00E80AED" w:rsidRPr="00E80AED" w:rsidRDefault="00E80AED" w:rsidP="00E80AED">
      <w:pPr>
        <w:numPr>
          <w:ilvl w:val="0"/>
          <w:numId w:val="62"/>
        </w:numPr>
        <w:shd w:val="clear" w:color="auto" w:fill="FFFFFF"/>
        <w:spacing w:after="0" w:line="315" w:lineRule="atLeast"/>
        <w:ind w:left="0"/>
        <w:rPr>
          <w:ins w:id="434" w:author="Unknown"/>
          <w:rFonts w:ascii="Verdana" w:eastAsia="Times New Roman" w:hAnsi="Verdana" w:cs="Times New Roman"/>
          <w:color w:val="000000"/>
          <w:sz w:val="20"/>
          <w:szCs w:val="20"/>
        </w:rPr>
      </w:pPr>
      <w:ins w:id="435" w:author="Unknown">
        <w:r w:rsidRPr="00E80AED">
          <w:rPr>
            <w:rFonts w:ascii="Verdana" w:eastAsia="Times New Roman" w:hAnsi="Verdana" w:cs="Times New Roman"/>
            <w:color w:val="000000"/>
            <w:sz w:val="20"/>
            <w:szCs w:val="20"/>
            <w:bdr w:val="none" w:sz="0" w:space="0" w:color="auto" w:frame="1"/>
          </w:rPr>
          <w:t>  return false;  </w:t>
        </w:r>
      </w:ins>
    </w:p>
    <w:p w:rsidR="00E80AED" w:rsidRPr="00E80AED" w:rsidRDefault="00E80AED" w:rsidP="00E80AED">
      <w:pPr>
        <w:numPr>
          <w:ilvl w:val="0"/>
          <w:numId w:val="62"/>
        </w:numPr>
        <w:shd w:val="clear" w:color="auto" w:fill="FFFFFF"/>
        <w:spacing w:after="0" w:line="315" w:lineRule="atLeast"/>
        <w:ind w:left="0"/>
        <w:rPr>
          <w:ins w:id="436" w:author="Unknown"/>
          <w:rFonts w:ascii="Verdana" w:eastAsia="Times New Roman" w:hAnsi="Verdana" w:cs="Times New Roman"/>
          <w:color w:val="000000"/>
          <w:sz w:val="20"/>
          <w:szCs w:val="20"/>
        </w:rPr>
      </w:pPr>
      <w:ins w:id="437" w:author="Unknown">
        <w:r w:rsidRPr="00E80AED">
          <w:rPr>
            <w:rFonts w:ascii="Verdana" w:eastAsia="Times New Roman" w:hAnsi="Verdana" w:cs="Times New Roman"/>
            <w:color w:val="000000"/>
            <w:sz w:val="20"/>
            <w:szCs w:val="20"/>
            <w:bdr w:val="none" w:sz="0" w:space="0" w:color="auto" w:frame="1"/>
          </w:rPr>
          <w:t>}else if(password.length</w:t>
        </w:r>
        <w:r w:rsidRPr="00E80AED">
          <w:rPr>
            <w:rFonts w:ascii="Verdana" w:eastAsia="Times New Roman" w:hAnsi="Verdana" w:cs="Times New Roman"/>
            <w:b/>
            <w:bCs/>
            <w:color w:val="006699"/>
            <w:sz w:val="20"/>
            <w:szCs w:val="20"/>
            <w:bdr w:val="none" w:sz="0" w:space="0" w:color="auto" w:frame="1"/>
          </w:rPr>
          <w:t>&lt;6</w:t>
        </w:r>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numPr>
          <w:ilvl w:val="0"/>
          <w:numId w:val="62"/>
        </w:numPr>
        <w:shd w:val="clear" w:color="auto" w:fill="FFFFFF"/>
        <w:spacing w:after="0" w:line="315" w:lineRule="atLeast"/>
        <w:ind w:left="0"/>
        <w:rPr>
          <w:ins w:id="438" w:author="Unknown"/>
          <w:rFonts w:ascii="Verdana" w:eastAsia="Times New Roman" w:hAnsi="Verdana" w:cs="Times New Roman"/>
          <w:color w:val="000000"/>
          <w:sz w:val="20"/>
          <w:szCs w:val="20"/>
        </w:rPr>
      </w:pPr>
      <w:ins w:id="439" w:author="Unknown">
        <w:r w:rsidRPr="00E80AED">
          <w:rPr>
            <w:rFonts w:ascii="Verdana" w:eastAsia="Times New Roman" w:hAnsi="Verdana" w:cs="Times New Roman"/>
            <w:color w:val="000000"/>
            <w:sz w:val="20"/>
            <w:szCs w:val="20"/>
            <w:bdr w:val="none" w:sz="0" w:space="0" w:color="auto" w:frame="1"/>
          </w:rPr>
          <w:t>  </w:t>
        </w:r>
        <w:proofErr w:type="gramStart"/>
        <w:r w:rsidRPr="00E80AED">
          <w:rPr>
            <w:rFonts w:ascii="Verdana" w:eastAsia="Times New Roman" w:hAnsi="Verdana" w:cs="Times New Roman"/>
            <w:color w:val="000000"/>
            <w:sz w:val="20"/>
            <w:szCs w:val="20"/>
            <w:bdr w:val="none" w:sz="0" w:space="0" w:color="auto" w:frame="1"/>
          </w:rPr>
          <w:t>alert(</w:t>
        </w:r>
        <w:proofErr w:type="gramEnd"/>
        <w:r w:rsidRPr="00E80AED">
          <w:rPr>
            <w:rFonts w:ascii="Verdana" w:eastAsia="Times New Roman" w:hAnsi="Verdana" w:cs="Times New Roman"/>
            <w:color w:val="000000"/>
            <w:sz w:val="20"/>
            <w:szCs w:val="20"/>
            <w:bdr w:val="none" w:sz="0" w:space="0" w:color="auto" w:frame="1"/>
          </w:rPr>
          <w:t>"Password must be at least 6 characters long.");  </w:t>
        </w:r>
      </w:ins>
    </w:p>
    <w:p w:rsidR="00E80AED" w:rsidRPr="00E80AED" w:rsidRDefault="00E80AED" w:rsidP="00E80AED">
      <w:pPr>
        <w:numPr>
          <w:ilvl w:val="0"/>
          <w:numId w:val="62"/>
        </w:numPr>
        <w:shd w:val="clear" w:color="auto" w:fill="FFFFFF"/>
        <w:spacing w:after="0" w:line="315" w:lineRule="atLeast"/>
        <w:ind w:left="0"/>
        <w:rPr>
          <w:ins w:id="440" w:author="Unknown"/>
          <w:rFonts w:ascii="Verdana" w:eastAsia="Times New Roman" w:hAnsi="Verdana" w:cs="Times New Roman"/>
          <w:color w:val="000000"/>
          <w:sz w:val="20"/>
          <w:szCs w:val="20"/>
        </w:rPr>
      </w:pPr>
      <w:ins w:id="441" w:author="Unknown">
        <w:r w:rsidRPr="00E80AED">
          <w:rPr>
            <w:rFonts w:ascii="Verdana" w:eastAsia="Times New Roman" w:hAnsi="Verdana" w:cs="Times New Roman"/>
            <w:color w:val="000000"/>
            <w:sz w:val="20"/>
            <w:szCs w:val="20"/>
            <w:bdr w:val="none" w:sz="0" w:space="0" w:color="auto" w:frame="1"/>
          </w:rPr>
          <w:t>  return false;  </w:t>
        </w:r>
      </w:ins>
    </w:p>
    <w:p w:rsidR="00E80AED" w:rsidRPr="00E80AED" w:rsidRDefault="00E80AED" w:rsidP="00E80AED">
      <w:pPr>
        <w:numPr>
          <w:ilvl w:val="0"/>
          <w:numId w:val="62"/>
        </w:numPr>
        <w:shd w:val="clear" w:color="auto" w:fill="FFFFFF"/>
        <w:spacing w:after="0" w:line="315" w:lineRule="atLeast"/>
        <w:ind w:left="0"/>
        <w:rPr>
          <w:ins w:id="442" w:author="Unknown"/>
          <w:rFonts w:ascii="Verdana" w:eastAsia="Times New Roman" w:hAnsi="Verdana" w:cs="Times New Roman"/>
          <w:color w:val="000000"/>
          <w:sz w:val="20"/>
          <w:szCs w:val="20"/>
        </w:rPr>
      </w:pPr>
      <w:ins w:id="443" w:author="Unknown">
        <w:r w:rsidRPr="00E80AED">
          <w:rPr>
            <w:rFonts w:ascii="Verdana" w:eastAsia="Times New Roman" w:hAnsi="Verdana" w:cs="Times New Roman"/>
            <w:color w:val="000000"/>
            <w:sz w:val="20"/>
            <w:szCs w:val="20"/>
            <w:bdr w:val="none" w:sz="0" w:space="0" w:color="auto" w:frame="1"/>
          </w:rPr>
          <w:t>  }  </w:t>
        </w:r>
      </w:ins>
    </w:p>
    <w:p w:rsidR="00E80AED" w:rsidRPr="00E80AED" w:rsidRDefault="00E80AED" w:rsidP="00E80AED">
      <w:pPr>
        <w:numPr>
          <w:ilvl w:val="0"/>
          <w:numId w:val="62"/>
        </w:numPr>
        <w:shd w:val="clear" w:color="auto" w:fill="FFFFFF"/>
        <w:spacing w:after="0" w:line="315" w:lineRule="atLeast"/>
        <w:ind w:left="0"/>
        <w:rPr>
          <w:ins w:id="444" w:author="Unknown"/>
          <w:rFonts w:ascii="Verdana" w:eastAsia="Times New Roman" w:hAnsi="Verdana" w:cs="Times New Roman"/>
          <w:color w:val="000000"/>
          <w:sz w:val="20"/>
          <w:szCs w:val="20"/>
        </w:rPr>
      </w:pPr>
      <w:ins w:id="445" w:author="Unknown">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numPr>
          <w:ilvl w:val="0"/>
          <w:numId w:val="62"/>
        </w:numPr>
        <w:shd w:val="clear" w:color="auto" w:fill="FFFFFF"/>
        <w:spacing w:after="0" w:line="315" w:lineRule="atLeast"/>
        <w:ind w:left="0"/>
        <w:rPr>
          <w:ins w:id="446" w:author="Unknown"/>
          <w:rFonts w:ascii="Verdana" w:eastAsia="Times New Roman" w:hAnsi="Verdana" w:cs="Times New Roman"/>
          <w:color w:val="000000"/>
          <w:sz w:val="20"/>
          <w:szCs w:val="20"/>
        </w:rPr>
      </w:pPr>
      <w:ins w:id="447" w:author="Unknown">
        <w:r w:rsidRPr="00E80AED">
          <w:rPr>
            <w:rFonts w:ascii="Verdana" w:eastAsia="Times New Roman" w:hAnsi="Verdana" w:cs="Times New Roman"/>
            <w:b/>
            <w:bCs/>
            <w:color w:val="006699"/>
            <w:sz w:val="20"/>
            <w:szCs w:val="20"/>
            <w:bdr w:val="none" w:sz="0" w:space="0" w:color="auto" w:frame="1"/>
          </w:rPr>
          <w:t>&lt;/script&gt;</w:t>
        </w:r>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numPr>
          <w:ilvl w:val="0"/>
          <w:numId w:val="62"/>
        </w:numPr>
        <w:shd w:val="clear" w:color="auto" w:fill="FFFFFF"/>
        <w:spacing w:after="0" w:line="315" w:lineRule="atLeast"/>
        <w:ind w:left="0"/>
        <w:rPr>
          <w:ins w:id="448" w:author="Unknown"/>
          <w:rFonts w:ascii="Verdana" w:eastAsia="Times New Roman" w:hAnsi="Verdana" w:cs="Times New Roman"/>
          <w:color w:val="000000"/>
          <w:sz w:val="20"/>
          <w:szCs w:val="20"/>
        </w:rPr>
      </w:pPr>
      <w:ins w:id="449" w:author="Unknown">
        <w:r w:rsidRPr="00E80AED">
          <w:rPr>
            <w:rFonts w:ascii="Verdana" w:eastAsia="Times New Roman" w:hAnsi="Verdana" w:cs="Times New Roman"/>
            <w:b/>
            <w:bCs/>
            <w:color w:val="006699"/>
            <w:sz w:val="20"/>
            <w:szCs w:val="20"/>
            <w:bdr w:val="none" w:sz="0" w:space="0" w:color="auto" w:frame="1"/>
          </w:rPr>
          <w:t>&lt;body&gt;</w:t>
        </w:r>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numPr>
          <w:ilvl w:val="0"/>
          <w:numId w:val="62"/>
        </w:numPr>
        <w:shd w:val="clear" w:color="auto" w:fill="FFFFFF"/>
        <w:spacing w:after="0" w:line="315" w:lineRule="atLeast"/>
        <w:ind w:left="0"/>
        <w:rPr>
          <w:ins w:id="450" w:author="Unknown"/>
          <w:rFonts w:ascii="Verdana" w:eastAsia="Times New Roman" w:hAnsi="Verdana" w:cs="Times New Roman"/>
          <w:color w:val="000000"/>
          <w:sz w:val="20"/>
          <w:szCs w:val="20"/>
        </w:rPr>
      </w:pPr>
      <w:ins w:id="451" w:author="Unknown">
        <w:r w:rsidRPr="00E80AED">
          <w:rPr>
            <w:rFonts w:ascii="Verdana" w:eastAsia="Times New Roman" w:hAnsi="Verdana" w:cs="Times New Roman"/>
            <w:b/>
            <w:bCs/>
            <w:color w:val="006699"/>
            <w:sz w:val="20"/>
            <w:szCs w:val="20"/>
            <w:bdr w:val="none" w:sz="0" w:space="0" w:color="auto" w:frame="1"/>
          </w:rPr>
          <w:t>&lt;form</w:t>
        </w:r>
        <w:r w:rsidRPr="00E80AED">
          <w:rPr>
            <w:rFonts w:ascii="Verdana" w:eastAsia="Times New Roman" w:hAnsi="Verdana" w:cs="Times New Roman"/>
            <w:color w:val="000000"/>
            <w:sz w:val="20"/>
            <w:szCs w:val="20"/>
            <w:bdr w:val="none" w:sz="0" w:space="0" w:color="auto" w:frame="1"/>
          </w:rPr>
          <w:t> </w:t>
        </w:r>
        <w:r w:rsidRPr="00E80AED">
          <w:rPr>
            <w:rFonts w:ascii="Verdana" w:eastAsia="Times New Roman" w:hAnsi="Verdana" w:cs="Times New Roman"/>
            <w:color w:val="FF0000"/>
            <w:sz w:val="20"/>
            <w:szCs w:val="20"/>
            <w:bdr w:val="none" w:sz="0" w:space="0" w:color="auto" w:frame="1"/>
          </w:rPr>
          <w:t>name</w:t>
        </w:r>
        <w:r w:rsidRPr="00E80AED">
          <w:rPr>
            <w:rFonts w:ascii="Verdana" w:eastAsia="Times New Roman" w:hAnsi="Verdana" w:cs="Times New Roman"/>
            <w:color w:val="000000"/>
            <w:sz w:val="20"/>
            <w:szCs w:val="20"/>
            <w:bdr w:val="none" w:sz="0" w:space="0" w:color="auto" w:frame="1"/>
          </w:rPr>
          <w:t>=</w:t>
        </w:r>
        <w:r w:rsidRPr="00E80AED">
          <w:rPr>
            <w:rFonts w:ascii="Verdana" w:eastAsia="Times New Roman" w:hAnsi="Verdana" w:cs="Times New Roman"/>
            <w:color w:val="0000FF"/>
            <w:sz w:val="20"/>
            <w:szCs w:val="20"/>
            <w:bdr w:val="none" w:sz="0" w:space="0" w:color="auto" w:frame="1"/>
          </w:rPr>
          <w:t>"myform"</w:t>
        </w:r>
        <w:r w:rsidRPr="00E80AED">
          <w:rPr>
            <w:rFonts w:ascii="Verdana" w:eastAsia="Times New Roman" w:hAnsi="Verdana" w:cs="Times New Roman"/>
            <w:color w:val="000000"/>
            <w:sz w:val="20"/>
            <w:szCs w:val="20"/>
            <w:bdr w:val="none" w:sz="0" w:space="0" w:color="auto" w:frame="1"/>
          </w:rPr>
          <w:t> </w:t>
        </w:r>
        <w:r w:rsidRPr="00E80AED">
          <w:rPr>
            <w:rFonts w:ascii="Verdana" w:eastAsia="Times New Roman" w:hAnsi="Verdana" w:cs="Times New Roman"/>
            <w:color w:val="FF0000"/>
            <w:sz w:val="20"/>
            <w:szCs w:val="20"/>
            <w:bdr w:val="none" w:sz="0" w:space="0" w:color="auto" w:frame="1"/>
          </w:rPr>
          <w:t>method</w:t>
        </w:r>
        <w:r w:rsidRPr="00E80AED">
          <w:rPr>
            <w:rFonts w:ascii="Verdana" w:eastAsia="Times New Roman" w:hAnsi="Verdana" w:cs="Times New Roman"/>
            <w:color w:val="000000"/>
            <w:sz w:val="20"/>
            <w:szCs w:val="20"/>
            <w:bdr w:val="none" w:sz="0" w:space="0" w:color="auto" w:frame="1"/>
          </w:rPr>
          <w:t>=</w:t>
        </w:r>
        <w:r w:rsidRPr="00E80AED">
          <w:rPr>
            <w:rFonts w:ascii="Verdana" w:eastAsia="Times New Roman" w:hAnsi="Verdana" w:cs="Times New Roman"/>
            <w:color w:val="0000FF"/>
            <w:sz w:val="20"/>
            <w:szCs w:val="20"/>
            <w:bdr w:val="none" w:sz="0" w:space="0" w:color="auto" w:frame="1"/>
          </w:rPr>
          <w:t>"post"</w:t>
        </w:r>
        <w:r w:rsidRPr="00E80AED">
          <w:rPr>
            <w:rFonts w:ascii="Verdana" w:eastAsia="Times New Roman" w:hAnsi="Verdana" w:cs="Times New Roman"/>
            <w:color w:val="000000"/>
            <w:sz w:val="20"/>
            <w:szCs w:val="20"/>
            <w:bdr w:val="none" w:sz="0" w:space="0" w:color="auto" w:frame="1"/>
          </w:rPr>
          <w:t> </w:t>
        </w:r>
        <w:r w:rsidRPr="00E80AED">
          <w:rPr>
            <w:rFonts w:ascii="Verdana" w:eastAsia="Times New Roman" w:hAnsi="Verdana" w:cs="Times New Roman"/>
            <w:color w:val="FF0000"/>
            <w:sz w:val="20"/>
            <w:szCs w:val="20"/>
            <w:bdr w:val="none" w:sz="0" w:space="0" w:color="auto" w:frame="1"/>
          </w:rPr>
          <w:t>action</w:t>
        </w:r>
        <w:r w:rsidRPr="00E80AED">
          <w:rPr>
            <w:rFonts w:ascii="Verdana" w:eastAsia="Times New Roman" w:hAnsi="Verdana" w:cs="Times New Roman"/>
            <w:color w:val="000000"/>
            <w:sz w:val="20"/>
            <w:szCs w:val="20"/>
            <w:bdr w:val="none" w:sz="0" w:space="0" w:color="auto" w:frame="1"/>
          </w:rPr>
          <w:t>=</w:t>
        </w:r>
        <w:r w:rsidRPr="00E80AED">
          <w:rPr>
            <w:rFonts w:ascii="Verdana" w:eastAsia="Times New Roman" w:hAnsi="Verdana" w:cs="Times New Roman"/>
            <w:color w:val="0000FF"/>
            <w:sz w:val="20"/>
            <w:szCs w:val="20"/>
            <w:bdr w:val="none" w:sz="0" w:space="0" w:color="auto" w:frame="1"/>
          </w:rPr>
          <w:t>"abc.jsp"</w:t>
        </w:r>
        <w:r w:rsidRPr="00E80AED">
          <w:rPr>
            <w:rFonts w:ascii="Verdana" w:eastAsia="Times New Roman" w:hAnsi="Verdana" w:cs="Times New Roman"/>
            <w:color w:val="000000"/>
            <w:sz w:val="20"/>
            <w:szCs w:val="20"/>
            <w:bdr w:val="none" w:sz="0" w:space="0" w:color="auto" w:frame="1"/>
          </w:rPr>
          <w:t> </w:t>
        </w:r>
        <w:r w:rsidRPr="00E80AED">
          <w:rPr>
            <w:rFonts w:ascii="Verdana" w:eastAsia="Times New Roman" w:hAnsi="Verdana" w:cs="Times New Roman"/>
            <w:color w:val="FF0000"/>
            <w:sz w:val="20"/>
            <w:szCs w:val="20"/>
            <w:bdr w:val="none" w:sz="0" w:space="0" w:color="auto" w:frame="1"/>
          </w:rPr>
          <w:t>onsubmit</w:t>
        </w:r>
        <w:r w:rsidRPr="00E80AED">
          <w:rPr>
            <w:rFonts w:ascii="Verdana" w:eastAsia="Times New Roman" w:hAnsi="Verdana" w:cs="Times New Roman"/>
            <w:color w:val="000000"/>
            <w:sz w:val="20"/>
            <w:szCs w:val="20"/>
            <w:bdr w:val="none" w:sz="0" w:space="0" w:color="auto" w:frame="1"/>
          </w:rPr>
          <w:t>=</w:t>
        </w:r>
        <w:r w:rsidRPr="00E80AED">
          <w:rPr>
            <w:rFonts w:ascii="Verdana" w:eastAsia="Times New Roman" w:hAnsi="Verdana" w:cs="Times New Roman"/>
            <w:color w:val="0000FF"/>
            <w:sz w:val="20"/>
            <w:szCs w:val="20"/>
            <w:bdr w:val="none" w:sz="0" w:space="0" w:color="auto" w:frame="1"/>
          </w:rPr>
          <w:t>"return validateform()"</w:t>
        </w:r>
        <w:r w:rsidRPr="00E80AED">
          <w:rPr>
            <w:rFonts w:ascii="Verdana" w:eastAsia="Times New Roman" w:hAnsi="Verdana" w:cs="Times New Roman"/>
            <w:color w:val="000000"/>
            <w:sz w:val="20"/>
            <w:szCs w:val="20"/>
            <w:bdr w:val="none" w:sz="0" w:space="0" w:color="auto" w:frame="1"/>
          </w:rPr>
          <w:t> </w:t>
        </w:r>
        <w:r w:rsidRPr="00E80AED">
          <w:rPr>
            <w:rFonts w:ascii="Verdana" w:eastAsia="Times New Roman" w:hAnsi="Verdana" w:cs="Times New Roman"/>
            <w:b/>
            <w:bCs/>
            <w:color w:val="006699"/>
            <w:sz w:val="20"/>
            <w:szCs w:val="20"/>
            <w:bdr w:val="none" w:sz="0" w:space="0" w:color="auto" w:frame="1"/>
          </w:rPr>
          <w:t>&gt;</w:t>
        </w:r>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numPr>
          <w:ilvl w:val="0"/>
          <w:numId w:val="62"/>
        </w:numPr>
        <w:shd w:val="clear" w:color="auto" w:fill="FFFFFF"/>
        <w:spacing w:after="0" w:line="315" w:lineRule="atLeast"/>
        <w:ind w:left="0"/>
        <w:rPr>
          <w:ins w:id="452" w:author="Unknown"/>
          <w:rFonts w:ascii="Verdana" w:eastAsia="Times New Roman" w:hAnsi="Verdana" w:cs="Times New Roman"/>
          <w:color w:val="000000"/>
          <w:sz w:val="20"/>
          <w:szCs w:val="20"/>
        </w:rPr>
      </w:pPr>
      <w:ins w:id="453" w:author="Unknown">
        <w:r w:rsidRPr="00E80AED">
          <w:rPr>
            <w:rFonts w:ascii="Verdana" w:eastAsia="Times New Roman" w:hAnsi="Verdana" w:cs="Times New Roman"/>
            <w:color w:val="000000"/>
            <w:sz w:val="20"/>
            <w:szCs w:val="20"/>
            <w:bdr w:val="none" w:sz="0" w:space="0" w:color="auto" w:frame="1"/>
          </w:rPr>
          <w:t>Name: </w:t>
        </w:r>
        <w:r w:rsidRPr="00E80AED">
          <w:rPr>
            <w:rFonts w:ascii="Verdana" w:eastAsia="Times New Roman" w:hAnsi="Verdana" w:cs="Times New Roman"/>
            <w:b/>
            <w:bCs/>
            <w:color w:val="006699"/>
            <w:sz w:val="20"/>
            <w:szCs w:val="20"/>
            <w:bdr w:val="none" w:sz="0" w:space="0" w:color="auto" w:frame="1"/>
          </w:rPr>
          <w:t>&lt;input</w:t>
        </w:r>
        <w:r w:rsidRPr="00E80AED">
          <w:rPr>
            <w:rFonts w:ascii="Verdana" w:eastAsia="Times New Roman" w:hAnsi="Verdana" w:cs="Times New Roman"/>
            <w:color w:val="000000"/>
            <w:sz w:val="20"/>
            <w:szCs w:val="20"/>
            <w:bdr w:val="none" w:sz="0" w:space="0" w:color="auto" w:frame="1"/>
          </w:rPr>
          <w:t> </w:t>
        </w:r>
        <w:r w:rsidRPr="00E80AED">
          <w:rPr>
            <w:rFonts w:ascii="Verdana" w:eastAsia="Times New Roman" w:hAnsi="Verdana" w:cs="Times New Roman"/>
            <w:color w:val="FF0000"/>
            <w:sz w:val="20"/>
            <w:szCs w:val="20"/>
            <w:bdr w:val="none" w:sz="0" w:space="0" w:color="auto" w:frame="1"/>
          </w:rPr>
          <w:t>type</w:t>
        </w:r>
        <w:r w:rsidRPr="00E80AED">
          <w:rPr>
            <w:rFonts w:ascii="Verdana" w:eastAsia="Times New Roman" w:hAnsi="Verdana" w:cs="Times New Roman"/>
            <w:color w:val="000000"/>
            <w:sz w:val="20"/>
            <w:szCs w:val="20"/>
            <w:bdr w:val="none" w:sz="0" w:space="0" w:color="auto" w:frame="1"/>
          </w:rPr>
          <w:t>=</w:t>
        </w:r>
        <w:r w:rsidRPr="00E80AED">
          <w:rPr>
            <w:rFonts w:ascii="Verdana" w:eastAsia="Times New Roman" w:hAnsi="Verdana" w:cs="Times New Roman"/>
            <w:color w:val="0000FF"/>
            <w:sz w:val="20"/>
            <w:szCs w:val="20"/>
            <w:bdr w:val="none" w:sz="0" w:space="0" w:color="auto" w:frame="1"/>
          </w:rPr>
          <w:t>"text"</w:t>
        </w:r>
        <w:r w:rsidRPr="00E80AED">
          <w:rPr>
            <w:rFonts w:ascii="Verdana" w:eastAsia="Times New Roman" w:hAnsi="Verdana" w:cs="Times New Roman"/>
            <w:color w:val="000000"/>
            <w:sz w:val="20"/>
            <w:szCs w:val="20"/>
            <w:bdr w:val="none" w:sz="0" w:space="0" w:color="auto" w:frame="1"/>
          </w:rPr>
          <w:t> </w:t>
        </w:r>
        <w:r w:rsidRPr="00E80AED">
          <w:rPr>
            <w:rFonts w:ascii="Verdana" w:eastAsia="Times New Roman" w:hAnsi="Verdana" w:cs="Times New Roman"/>
            <w:color w:val="FF0000"/>
            <w:sz w:val="20"/>
            <w:szCs w:val="20"/>
            <w:bdr w:val="none" w:sz="0" w:space="0" w:color="auto" w:frame="1"/>
          </w:rPr>
          <w:t>name</w:t>
        </w:r>
        <w:r w:rsidRPr="00E80AED">
          <w:rPr>
            <w:rFonts w:ascii="Verdana" w:eastAsia="Times New Roman" w:hAnsi="Verdana" w:cs="Times New Roman"/>
            <w:color w:val="000000"/>
            <w:sz w:val="20"/>
            <w:szCs w:val="20"/>
            <w:bdr w:val="none" w:sz="0" w:space="0" w:color="auto" w:frame="1"/>
          </w:rPr>
          <w:t>=</w:t>
        </w:r>
        <w:r w:rsidRPr="00E80AED">
          <w:rPr>
            <w:rFonts w:ascii="Verdana" w:eastAsia="Times New Roman" w:hAnsi="Verdana" w:cs="Times New Roman"/>
            <w:color w:val="0000FF"/>
            <w:sz w:val="20"/>
            <w:szCs w:val="20"/>
            <w:bdr w:val="none" w:sz="0" w:space="0" w:color="auto" w:frame="1"/>
          </w:rPr>
          <w:t>"name"</w:t>
        </w:r>
        <w:r w:rsidRPr="00E80AED">
          <w:rPr>
            <w:rFonts w:ascii="Verdana" w:eastAsia="Times New Roman" w:hAnsi="Verdana" w:cs="Times New Roman"/>
            <w:b/>
            <w:bCs/>
            <w:color w:val="006699"/>
            <w:sz w:val="20"/>
            <w:szCs w:val="20"/>
            <w:bdr w:val="none" w:sz="0" w:space="0" w:color="auto" w:frame="1"/>
          </w:rPr>
          <w:t>&gt;&lt;br/&gt;</w:t>
        </w:r>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numPr>
          <w:ilvl w:val="0"/>
          <w:numId w:val="62"/>
        </w:numPr>
        <w:shd w:val="clear" w:color="auto" w:fill="FFFFFF"/>
        <w:spacing w:after="0" w:line="315" w:lineRule="atLeast"/>
        <w:ind w:left="0"/>
        <w:rPr>
          <w:ins w:id="454" w:author="Unknown"/>
          <w:rFonts w:ascii="Verdana" w:eastAsia="Times New Roman" w:hAnsi="Verdana" w:cs="Times New Roman"/>
          <w:color w:val="000000"/>
          <w:sz w:val="20"/>
          <w:szCs w:val="20"/>
        </w:rPr>
      </w:pPr>
      <w:ins w:id="455" w:author="Unknown">
        <w:r w:rsidRPr="00E80AED">
          <w:rPr>
            <w:rFonts w:ascii="Verdana" w:eastAsia="Times New Roman" w:hAnsi="Verdana" w:cs="Times New Roman"/>
            <w:color w:val="000000"/>
            <w:sz w:val="20"/>
            <w:szCs w:val="20"/>
            <w:bdr w:val="none" w:sz="0" w:space="0" w:color="auto" w:frame="1"/>
          </w:rPr>
          <w:lastRenderedPageBreak/>
          <w:t>Password: </w:t>
        </w:r>
        <w:r w:rsidRPr="00E80AED">
          <w:rPr>
            <w:rFonts w:ascii="Verdana" w:eastAsia="Times New Roman" w:hAnsi="Verdana" w:cs="Times New Roman"/>
            <w:b/>
            <w:bCs/>
            <w:color w:val="006699"/>
            <w:sz w:val="20"/>
            <w:szCs w:val="20"/>
            <w:bdr w:val="none" w:sz="0" w:space="0" w:color="auto" w:frame="1"/>
          </w:rPr>
          <w:t>&lt;input</w:t>
        </w:r>
        <w:r w:rsidRPr="00E80AED">
          <w:rPr>
            <w:rFonts w:ascii="Verdana" w:eastAsia="Times New Roman" w:hAnsi="Verdana" w:cs="Times New Roman"/>
            <w:color w:val="000000"/>
            <w:sz w:val="20"/>
            <w:szCs w:val="20"/>
            <w:bdr w:val="none" w:sz="0" w:space="0" w:color="auto" w:frame="1"/>
          </w:rPr>
          <w:t> </w:t>
        </w:r>
        <w:r w:rsidRPr="00E80AED">
          <w:rPr>
            <w:rFonts w:ascii="Verdana" w:eastAsia="Times New Roman" w:hAnsi="Verdana" w:cs="Times New Roman"/>
            <w:color w:val="FF0000"/>
            <w:sz w:val="20"/>
            <w:szCs w:val="20"/>
            <w:bdr w:val="none" w:sz="0" w:space="0" w:color="auto" w:frame="1"/>
          </w:rPr>
          <w:t>type</w:t>
        </w:r>
        <w:r w:rsidRPr="00E80AED">
          <w:rPr>
            <w:rFonts w:ascii="Verdana" w:eastAsia="Times New Roman" w:hAnsi="Verdana" w:cs="Times New Roman"/>
            <w:color w:val="000000"/>
            <w:sz w:val="20"/>
            <w:szCs w:val="20"/>
            <w:bdr w:val="none" w:sz="0" w:space="0" w:color="auto" w:frame="1"/>
          </w:rPr>
          <w:t>=</w:t>
        </w:r>
        <w:r w:rsidRPr="00E80AED">
          <w:rPr>
            <w:rFonts w:ascii="Verdana" w:eastAsia="Times New Roman" w:hAnsi="Verdana" w:cs="Times New Roman"/>
            <w:color w:val="0000FF"/>
            <w:sz w:val="20"/>
            <w:szCs w:val="20"/>
            <w:bdr w:val="none" w:sz="0" w:space="0" w:color="auto" w:frame="1"/>
          </w:rPr>
          <w:t>"password"</w:t>
        </w:r>
        <w:r w:rsidRPr="00E80AED">
          <w:rPr>
            <w:rFonts w:ascii="Verdana" w:eastAsia="Times New Roman" w:hAnsi="Verdana" w:cs="Times New Roman"/>
            <w:color w:val="000000"/>
            <w:sz w:val="20"/>
            <w:szCs w:val="20"/>
            <w:bdr w:val="none" w:sz="0" w:space="0" w:color="auto" w:frame="1"/>
          </w:rPr>
          <w:t> </w:t>
        </w:r>
        <w:r w:rsidRPr="00E80AED">
          <w:rPr>
            <w:rFonts w:ascii="Verdana" w:eastAsia="Times New Roman" w:hAnsi="Verdana" w:cs="Times New Roman"/>
            <w:color w:val="FF0000"/>
            <w:sz w:val="20"/>
            <w:szCs w:val="20"/>
            <w:bdr w:val="none" w:sz="0" w:space="0" w:color="auto" w:frame="1"/>
          </w:rPr>
          <w:t>name</w:t>
        </w:r>
        <w:r w:rsidRPr="00E80AED">
          <w:rPr>
            <w:rFonts w:ascii="Verdana" w:eastAsia="Times New Roman" w:hAnsi="Verdana" w:cs="Times New Roman"/>
            <w:color w:val="000000"/>
            <w:sz w:val="20"/>
            <w:szCs w:val="20"/>
            <w:bdr w:val="none" w:sz="0" w:space="0" w:color="auto" w:frame="1"/>
          </w:rPr>
          <w:t>=</w:t>
        </w:r>
        <w:r w:rsidRPr="00E80AED">
          <w:rPr>
            <w:rFonts w:ascii="Verdana" w:eastAsia="Times New Roman" w:hAnsi="Verdana" w:cs="Times New Roman"/>
            <w:color w:val="0000FF"/>
            <w:sz w:val="20"/>
            <w:szCs w:val="20"/>
            <w:bdr w:val="none" w:sz="0" w:space="0" w:color="auto" w:frame="1"/>
          </w:rPr>
          <w:t>"password"</w:t>
        </w:r>
        <w:r w:rsidRPr="00E80AED">
          <w:rPr>
            <w:rFonts w:ascii="Verdana" w:eastAsia="Times New Roman" w:hAnsi="Verdana" w:cs="Times New Roman"/>
            <w:b/>
            <w:bCs/>
            <w:color w:val="006699"/>
            <w:sz w:val="20"/>
            <w:szCs w:val="20"/>
            <w:bdr w:val="none" w:sz="0" w:space="0" w:color="auto" w:frame="1"/>
          </w:rPr>
          <w:t>&gt;&lt;br/&gt;</w:t>
        </w:r>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numPr>
          <w:ilvl w:val="0"/>
          <w:numId w:val="62"/>
        </w:numPr>
        <w:shd w:val="clear" w:color="auto" w:fill="FFFFFF"/>
        <w:spacing w:after="0" w:line="315" w:lineRule="atLeast"/>
        <w:ind w:left="0"/>
        <w:rPr>
          <w:ins w:id="456" w:author="Unknown"/>
          <w:rFonts w:ascii="Verdana" w:eastAsia="Times New Roman" w:hAnsi="Verdana" w:cs="Times New Roman"/>
          <w:color w:val="000000"/>
          <w:sz w:val="20"/>
          <w:szCs w:val="20"/>
        </w:rPr>
      </w:pPr>
      <w:ins w:id="457" w:author="Unknown">
        <w:r w:rsidRPr="00E80AED">
          <w:rPr>
            <w:rFonts w:ascii="Verdana" w:eastAsia="Times New Roman" w:hAnsi="Verdana" w:cs="Times New Roman"/>
            <w:b/>
            <w:bCs/>
            <w:color w:val="006699"/>
            <w:sz w:val="20"/>
            <w:szCs w:val="20"/>
            <w:bdr w:val="none" w:sz="0" w:space="0" w:color="auto" w:frame="1"/>
          </w:rPr>
          <w:t>&lt;input</w:t>
        </w:r>
        <w:r w:rsidRPr="00E80AED">
          <w:rPr>
            <w:rFonts w:ascii="Verdana" w:eastAsia="Times New Roman" w:hAnsi="Verdana" w:cs="Times New Roman"/>
            <w:color w:val="000000"/>
            <w:sz w:val="20"/>
            <w:szCs w:val="20"/>
            <w:bdr w:val="none" w:sz="0" w:space="0" w:color="auto" w:frame="1"/>
          </w:rPr>
          <w:t> </w:t>
        </w:r>
        <w:r w:rsidRPr="00E80AED">
          <w:rPr>
            <w:rFonts w:ascii="Verdana" w:eastAsia="Times New Roman" w:hAnsi="Verdana" w:cs="Times New Roman"/>
            <w:color w:val="FF0000"/>
            <w:sz w:val="20"/>
            <w:szCs w:val="20"/>
            <w:bdr w:val="none" w:sz="0" w:space="0" w:color="auto" w:frame="1"/>
          </w:rPr>
          <w:t>type</w:t>
        </w:r>
        <w:r w:rsidRPr="00E80AED">
          <w:rPr>
            <w:rFonts w:ascii="Verdana" w:eastAsia="Times New Roman" w:hAnsi="Verdana" w:cs="Times New Roman"/>
            <w:color w:val="000000"/>
            <w:sz w:val="20"/>
            <w:szCs w:val="20"/>
            <w:bdr w:val="none" w:sz="0" w:space="0" w:color="auto" w:frame="1"/>
          </w:rPr>
          <w:t>=</w:t>
        </w:r>
        <w:r w:rsidRPr="00E80AED">
          <w:rPr>
            <w:rFonts w:ascii="Verdana" w:eastAsia="Times New Roman" w:hAnsi="Verdana" w:cs="Times New Roman"/>
            <w:color w:val="0000FF"/>
            <w:sz w:val="20"/>
            <w:szCs w:val="20"/>
            <w:bdr w:val="none" w:sz="0" w:space="0" w:color="auto" w:frame="1"/>
          </w:rPr>
          <w:t>"submit"</w:t>
        </w:r>
        <w:r w:rsidRPr="00E80AED">
          <w:rPr>
            <w:rFonts w:ascii="Verdana" w:eastAsia="Times New Roman" w:hAnsi="Verdana" w:cs="Times New Roman"/>
            <w:color w:val="000000"/>
            <w:sz w:val="20"/>
            <w:szCs w:val="20"/>
            <w:bdr w:val="none" w:sz="0" w:space="0" w:color="auto" w:frame="1"/>
          </w:rPr>
          <w:t> </w:t>
        </w:r>
        <w:r w:rsidRPr="00E80AED">
          <w:rPr>
            <w:rFonts w:ascii="Verdana" w:eastAsia="Times New Roman" w:hAnsi="Verdana" w:cs="Times New Roman"/>
            <w:color w:val="FF0000"/>
            <w:sz w:val="20"/>
            <w:szCs w:val="20"/>
            <w:bdr w:val="none" w:sz="0" w:space="0" w:color="auto" w:frame="1"/>
          </w:rPr>
          <w:t>value</w:t>
        </w:r>
        <w:r w:rsidRPr="00E80AED">
          <w:rPr>
            <w:rFonts w:ascii="Verdana" w:eastAsia="Times New Roman" w:hAnsi="Verdana" w:cs="Times New Roman"/>
            <w:color w:val="000000"/>
            <w:sz w:val="20"/>
            <w:szCs w:val="20"/>
            <w:bdr w:val="none" w:sz="0" w:space="0" w:color="auto" w:frame="1"/>
          </w:rPr>
          <w:t>=</w:t>
        </w:r>
        <w:r w:rsidRPr="00E80AED">
          <w:rPr>
            <w:rFonts w:ascii="Verdana" w:eastAsia="Times New Roman" w:hAnsi="Verdana" w:cs="Times New Roman"/>
            <w:color w:val="0000FF"/>
            <w:sz w:val="20"/>
            <w:szCs w:val="20"/>
            <w:bdr w:val="none" w:sz="0" w:space="0" w:color="auto" w:frame="1"/>
          </w:rPr>
          <w:t>"register"</w:t>
        </w:r>
        <w:r w:rsidRPr="00E80AED">
          <w:rPr>
            <w:rFonts w:ascii="Verdana" w:eastAsia="Times New Roman" w:hAnsi="Verdana" w:cs="Times New Roman"/>
            <w:b/>
            <w:bCs/>
            <w:color w:val="006699"/>
            <w:sz w:val="20"/>
            <w:szCs w:val="20"/>
            <w:bdr w:val="none" w:sz="0" w:space="0" w:color="auto" w:frame="1"/>
          </w:rPr>
          <w:t>&gt;</w:t>
        </w:r>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numPr>
          <w:ilvl w:val="0"/>
          <w:numId w:val="62"/>
        </w:numPr>
        <w:shd w:val="clear" w:color="auto" w:fill="FFFFFF"/>
        <w:spacing w:after="120" w:line="315" w:lineRule="atLeast"/>
        <w:ind w:left="0"/>
        <w:rPr>
          <w:ins w:id="458" w:author="Unknown"/>
          <w:rFonts w:ascii="Verdana" w:eastAsia="Times New Roman" w:hAnsi="Verdana" w:cs="Times New Roman"/>
          <w:color w:val="000000"/>
          <w:sz w:val="20"/>
          <w:szCs w:val="20"/>
        </w:rPr>
      </w:pPr>
      <w:ins w:id="459" w:author="Unknown">
        <w:r w:rsidRPr="00E80AED">
          <w:rPr>
            <w:rFonts w:ascii="Verdana" w:eastAsia="Times New Roman" w:hAnsi="Verdana" w:cs="Times New Roman"/>
            <w:b/>
            <w:bCs/>
            <w:color w:val="006699"/>
            <w:sz w:val="20"/>
            <w:szCs w:val="20"/>
            <w:bdr w:val="none" w:sz="0" w:space="0" w:color="auto" w:frame="1"/>
          </w:rPr>
          <w:t>&lt;/form&gt;</w:t>
        </w:r>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spacing w:after="0" w:line="240" w:lineRule="auto"/>
        <w:rPr>
          <w:ins w:id="460" w:author="Unknown"/>
          <w:rFonts w:ascii="Times New Roman" w:eastAsia="Times New Roman" w:hAnsi="Times New Roman" w:cs="Times New Roman"/>
          <w:sz w:val="24"/>
          <w:szCs w:val="24"/>
        </w:rPr>
      </w:pPr>
      <w:ins w:id="461" w:author="Unknown">
        <w:r w:rsidRPr="00E80AED">
          <w:rPr>
            <w:rFonts w:ascii="Verdana" w:eastAsia="Times New Roman" w:hAnsi="Verdana" w:cs="Times New Roman"/>
            <w:color w:val="000000"/>
            <w:sz w:val="20"/>
            <w:szCs w:val="20"/>
            <w:shd w:val="clear" w:color="auto" w:fill="FFFFFF"/>
          </w:rPr>
          <w:fldChar w:fldCharType="begin"/>
        </w:r>
        <w:r w:rsidRPr="00E80AED">
          <w:rPr>
            <w:rFonts w:ascii="Verdana" w:eastAsia="Times New Roman" w:hAnsi="Verdana" w:cs="Times New Roman"/>
            <w:color w:val="000000"/>
            <w:sz w:val="20"/>
            <w:szCs w:val="20"/>
            <w:shd w:val="clear" w:color="auto" w:fill="FFFFFF"/>
          </w:rPr>
          <w:instrText xml:space="preserve"> HYPERLINK "http://www.javatpoint.com/oprweb/test.jsp?filename=jsvalidation1" \t "_blank" </w:instrText>
        </w:r>
        <w:r w:rsidRPr="00E80AED">
          <w:rPr>
            <w:rFonts w:ascii="Verdana" w:eastAsia="Times New Roman" w:hAnsi="Verdana" w:cs="Times New Roman"/>
            <w:color w:val="000000"/>
            <w:sz w:val="20"/>
            <w:szCs w:val="20"/>
            <w:shd w:val="clear" w:color="auto" w:fill="FFFFFF"/>
          </w:rPr>
          <w:fldChar w:fldCharType="separate"/>
        </w:r>
        <w:r w:rsidRPr="00E80AED">
          <w:rPr>
            <w:rFonts w:ascii="Verdana" w:eastAsia="Times New Roman" w:hAnsi="Verdana" w:cs="Times New Roman"/>
            <w:b/>
            <w:bCs/>
            <w:color w:val="FFFFFF"/>
            <w:sz w:val="20"/>
            <w:szCs w:val="20"/>
            <w:u w:val="single"/>
            <w:shd w:val="clear" w:color="auto" w:fill="8BC34A"/>
          </w:rPr>
          <w:t xml:space="preserve">Test it </w:t>
        </w:r>
        <w:proofErr w:type="gramStart"/>
        <w:r w:rsidRPr="00E80AED">
          <w:rPr>
            <w:rFonts w:ascii="Verdana" w:eastAsia="Times New Roman" w:hAnsi="Verdana" w:cs="Times New Roman"/>
            <w:b/>
            <w:bCs/>
            <w:color w:val="FFFFFF"/>
            <w:sz w:val="20"/>
            <w:szCs w:val="20"/>
            <w:u w:val="single"/>
            <w:shd w:val="clear" w:color="auto" w:fill="8BC34A"/>
          </w:rPr>
          <w:t>Now</w:t>
        </w:r>
        <w:proofErr w:type="gramEnd"/>
        <w:r w:rsidRPr="00E80AED">
          <w:rPr>
            <w:rFonts w:ascii="Verdana" w:eastAsia="Times New Roman" w:hAnsi="Verdana" w:cs="Times New Roman"/>
            <w:color w:val="000000"/>
            <w:sz w:val="20"/>
            <w:szCs w:val="20"/>
            <w:shd w:val="clear" w:color="auto" w:fill="FFFFFF"/>
          </w:rPr>
          <w:fldChar w:fldCharType="end"/>
        </w:r>
      </w:ins>
    </w:p>
    <w:p w:rsidR="00E80AED" w:rsidRPr="00E80AED" w:rsidRDefault="00E80AED" w:rsidP="00E80AED">
      <w:pPr>
        <w:shd w:val="clear" w:color="auto" w:fill="FFFFFF"/>
        <w:spacing w:before="100" w:beforeAutospacing="1" w:after="100" w:afterAutospacing="1" w:line="240" w:lineRule="auto"/>
        <w:rPr>
          <w:ins w:id="462" w:author="Unknown"/>
          <w:rFonts w:ascii="Verdana" w:eastAsia="Times New Roman" w:hAnsi="Verdana" w:cs="Times New Roman"/>
          <w:color w:val="000000"/>
          <w:sz w:val="20"/>
          <w:szCs w:val="20"/>
        </w:rPr>
      </w:pPr>
      <w:ins w:id="463" w:author="Unknown">
        <w:r w:rsidRPr="00E80AED">
          <w:rPr>
            <w:rFonts w:ascii="Verdana" w:eastAsia="Times New Roman" w:hAnsi="Verdana" w:cs="Times New Roman"/>
            <w:color w:val="000000"/>
            <w:sz w:val="20"/>
            <w:szCs w:val="20"/>
          </w:rPr>
          <w:t>Visit here: </w:t>
        </w:r>
        <w:r w:rsidRPr="00E80AED">
          <w:rPr>
            <w:rFonts w:ascii="Verdana" w:eastAsia="Times New Roman" w:hAnsi="Verdana" w:cs="Times New Roman"/>
            <w:color w:val="000000"/>
            <w:sz w:val="20"/>
            <w:szCs w:val="20"/>
          </w:rPr>
          <w:fldChar w:fldCharType="begin"/>
        </w:r>
        <w:r w:rsidRPr="00E80AED">
          <w:rPr>
            <w:rFonts w:ascii="Verdana" w:eastAsia="Times New Roman" w:hAnsi="Verdana" w:cs="Times New Roman"/>
            <w:color w:val="000000"/>
            <w:sz w:val="20"/>
            <w:szCs w:val="20"/>
          </w:rPr>
          <w:instrText xml:space="preserve"> HYPERLINK "https://www.javatpoint.com/javascript-form-validation" \t "_blank" </w:instrText>
        </w:r>
        <w:r w:rsidRPr="00E80AED">
          <w:rPr>
            <w:rFonts w:ascii="Verdana" w:eastAsia="Times New Roman" w:hAnsi="Verdana" w:cs="Times New Roman"/>
            <w:color w:val="000000"/>
            <w:sz w:val="20"/>
            <w:szCs w:val="20"/>
          </w:rPr>
          <w:fldChar w:fldCharType="separate"/>
        </w:r>
        <w:r w:rsidRPr="00E80AED">
          <w:rPr>
            <w:rFonts w:ascii="Verdana" w:eastAsia="Times New Roman" w:hAnsi="Verdana" w:cs="Times New Roman"/>
            <w:color w:val="008000"/>
            <w:sz w:val="20"/>
            <w:szCs w:val="20"/>
            <w:u w:val="single"/>
          </w:rPr>
          <w:t>JavaScript form validation</w:t>
        </w:r>
        <w:r w:rsidRPr="00E80AED">
          <w:rPr>
            <w:rFonts w:ascii="Verdana" w:eastAsia="Times New Roman" w:hAnsi="Verdana" w:cs="Times New Roman"/>
            <w:color w:val="000000"/>
            <w:sz w:val="20"/>
            <w:szCs w:val="20"/>
          </w:rPr>
          <w:fldChar w:fldCharType="end"/>
        </w:r>
        <w:r w:rsidRPr="00E80AED">
          <w:rPr>
            <w:rFonts w:ascii="Verdana" w:eastAsia="Times New Roman" w:hAnsi="Verdana" w:cs="Times New Roman"/>
            <w:color w:val="000000"/>
            <w:sz w:val="20"/>
            <w:szCs w:val="20"/>
          </w:rPr>
          <w:t>.</w:t>
        </w:r>
      </w:ins>
    </w:p>
    <w:p w:rsidR="00E80AED" w:rsidRPr="00E80AED" w:rsidRDefault="00E80AED" w:rsidP="00E80AED">
      <w:pPr>
        <w:spacing w:after="0" w:line="240" w:lineRule="auto"/>
        <w:rPr>
          <w:ins w:id="464" w:author="Unknown"/>
          <w:rFonts w:ascii="Times New Roman" w:eastAsia="Times New Roman" w:hAnsi="Times New Roman" w:cs="Times New Roman"/>
          <w:sz w:val="24"/>
          <w:szCs w:val="24"/>
        </w:rPr>
      </w:pPr>
      <w:ins w:id="465" w:author="Unknown">
        <w:r w:rsidRPr="00E80AED">
          <w:rPr>
            <w:rFonts w:ascii="Times New Roman" w:eastAsia="Times New Roman" w:hAnsi="Times New Roman" w:cs="Times New Roman"/>
            <w:sz w:val="24"/>
            <w:szCs w:val="24"/>
          </w:rPr>
          <w:pict>
            <v:rect id="_x0000_i1070" style="width:0;height:.75pt" o:hralign="center" o:hrstd="t" o:hrnoshade="t" o:hr="t" fillcolor="#d4d4d4" stroked="f"/>
          </w:pict>
        </w:r>
      </w:ins>
    </w:p>
    <w:p w:rsidR="00E80AED" w:rsidRPr="00E80AED" w:rsidRDefault="00E80AED" w:rsidP="00E80AED">
      <w:pPr>
        <w:shd w:val="clear" w:color="auto" w:fill="FFFFFF"/>
        <w:spacing w:before="100" w:beforeAutospacing="1" w:after="100" w:afterAutospacing="1" w:line="312" w:lineRule="atLeast"/>
        <w:outlineLvl w:val="2"/>
        <w:rPr>
          <w:ins w:id="466" w:author="Unknown"/>
          <w:rFonts w:ascii="Helvetica" w:eastAsia="Times New Roman" w:hAnsi="Helvetica" w:cs="Times New Roman"/>
          <w:color w:val="610B4B"/>
          <w:sz w:val="32"/>
          <w:szCs w:val="32"/>
        </w:rPr>
      </w:pPr>
      <w:ins w:id="467" w:author="Unknown">
        <w:r w:rsidRPr="00E80AED">
          <w:rPr>
            <w:rFonts w:ascii="Helvetica" w:eastAsia="Times New Roman" w:hAnsi="Helvetica" w:cs="Times New Roman"/>
            <w:color w:val="610B4B"/>
            <w:sz w:val="32"/>
            <w:szCs w:val="32"/>
          </w:rPr>
          <w:t>47) How to validate email in JavaScript?</w:t>
        </w:r>
      </w:ins>
    </w:p>
    <w:p w:rsidR="00E80AED" w:rsidRPr="00E80AED" w:rsidRDefault="00E80AED" w:rsidP="00E80AED">
      <w:pPr>
        <w:numPr>
          <w:ilvl w:val="0"/>
          <w:numId w:val="63"/>
        </w:numPr>
        <w:shd w:val="clear" w:color="auto" w:fill="FFFFFF"/>
        <w:spacing w:after="0" w:line="315" w:lineRule="atLeast"/>
        <w:ind w:left="0"/>
        <w:rPr>
          <w:ins w:id="468" w:author="Unknown"/>
          <w:rFonts w:ascii="Verdana" w:eastAsia="Times New Roman" w:hAnsi="Verdana" w:cs="Times New Roman"/>
          <w:color w:val="000000"/>
          <w:sz w:val="20"/>
          <w:szCs w:val="20"/>
        </w:rPr>
      </w:pPr>
      <w:ins w:id="469" w:author="Unknown">
        <w:r w:rsidRPr="00E80AED">
          <w:rPr>
            <w:rFonts w:ascii="Verdana" w:eastAsia="Times New Roman" w:hAnsi="Verdana" w:cs="Times New Roman"/>
            <w:b/>
            <w:bCs/>
            <w:color w:val="006699"/>
            <w:sz w:val="20"/>
            <w:szCs w:val="20"/>
            <w:bdr w:val="none" w:sz="0" w:space="0" w:color="auto" w:frame="1"/>
          </w:rPr>
          <w:t>&lt;script&gt;</w:t>
        </w:r>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numPr>
          <w:ilvl w:val="0"/>
          <w:numId w:val="63"/>
        </w:numPr>
        <w:shd w:val="clear" w:color="auto" w:fill="FFFFFF"/>
        <w:spacing w:after="0" w:line="315" w:lineRule="atLeast"/>
        <w:ind w:left="0"/>
        <w:rPr>
          <w:ins w:id="470" w:author="Unknown"/>
          <w:rFonts w:ascii="Verdana" w:eastAsia="Times New Roman" w:hAnsi="Verdana" w:cs="Times New Roman"/>
          <w:color w:val="000000"/>
          <w:sz w:val="20"/>
          <w:szCs w:val="20"/>
        </w:rPr>
      </w:pPr>
      <w:ins w:id="471" w:author="Unknown">
        <w:r w:rsidRPr="00E80AED">
          <w:rPr>
            <w:rFonts w:ascii="Verdana" w:eastAsia="Times New Roman" w:hAnsi="Verdana" w:cs="Times New Roman"/>
            <w:color w:val="000000"/>
            <w:sz w:val="20"/>
            <w:szCs w:val="20"/>
            <w:bdr w:val="none" w:sz="0" w:space="0" w:color="auto" w:frame="1"/>
          </w:rPr>
          <w:t>function validateemail()  </w:t>
        </w:r>
      </w:ins>
    </w:p>
    <w:p w:rsidR="00E80AED" w:rsidRPr="00E80AED" w:rsidRDefault="00E80AED" w:rsidP="00E80AED">
      <w:pPr>
        <w:numPr>
          <w:ilvl w:val="0"/>
          <w:numId w:val="63"/>
        </w:numPr>
        <w:shd w:val="clear" w:color="auto" w:fill="FFFFFF"/>
        <w:spacing w:after="0" w:line="315" w:lineRule="atLeast"/>
        <w:ind w:left="0"/>
        <w:rPr>
          <w:ins w:id="472" w:author="Unknown"/>
          <w:rFonts w:ascii="Verdana" w:eastAsia="Times New Roman" w:hAnsi="Verdana" w:cs="Times New Roman"/>
          <w:color w:val="000000"/>
          <w:sz w:val="20"/>
          <w:szCs w:val="20"/>
        </w:rPr>
      </w:pPr>
      <w:ins w:id="473" w:author="Unknown">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numPr>
          <w:ilvl w:val="0"/>
          <w:numId w:val="63"/>
        </w:numPr>
        <w:shd w:val="clear" w:color="auto" w:fill="FFFFFF"/>
        <w:spacing w:after="0" w:line="315" w:lineRule="atLeast"/>
        <w:ind w:left="0"/>
        <w:rPr>
          <w:ins w:id="474" w:author="Unknown"/>
          <w:rFonts w:ascii="Verdana" w:eastAsia="Times New Roman" w:hAnsi="Verdana" w:cs="Times New Roman"/>
          <w:color w:val="000000"/>
          <w:sz w:val="20"/>
          <w:szCs w:val="20"/>
        </w:rPr>
      </w:pPr>
      <w:ins w:id="475" w:author="Unknown">
        <w:r w:rsidRPr="00E80AED">
          <w:rPr>
            <w:rFonts w:ascii="Verdana" w:eastAsia="Times New Roman" w:hAnsi="Verdana" w:cs="Times New Roman"/>
            <w:color w:val="000000"/>
            <w:sz w:val="20"/>
            <w:szCs w:val="20"/>
            <w:bdr w:val="none" w:sz="0" w:space="0" w:color="auto" w:frame="1"/>
          </w:rPr>
          <w:t>var </w:t>
        </w:r>
        <w:r w:rsidRPr="00E80AED">
          <w:rPr>
            <w:rFonts w:ascii="Verdana" w:eastAsia="Times New Roman" w:hAnsi="Verdana" w:cs="Times New Roman"/>
            <w:color w:val="FF0000"/>
            <w:sz w:val="20"/>
            <w:szCs w:val="20"/>
            <w:bdr w:val="none" w:sz="0" w:space="0" w:color="auto" w:frame="1"/>
          </w:rPr>
          <w:t>x</w:t>
        </w:r>
        <w:r w:rsidRPr="00E80AED">
          <w:rPr>
            <w:rFonts w:ascii="Verdana" w:eastAsia="Times New Roman" w:hAnsi="Verdana" w:cs="Times New Roman"/>
            <w:color w:val="000000"/>
            <w:sz w:val="20"/>
            <w:szCs w:val="20"/>
            <w:bdr w:val="none" w:sz="0" w:space="0" w:color="auto" w:frame="1"/>
          </w:rPr>
          <w:t>=</w:t>
        </w:r>
        <w:r w:rsidRPr="00E80AED">
          <w:rPr>
            <w:rFonts w:ascii="Verdana" w:eastAsia="Times New Roman" w:hAnsi="Verdana" w:cs="Times New Roman"/>
            <w:color w:val="0000FF"/>
            <w:sz w:val="20"/>
            <w:szCs w:val="20"/>
            <w:bdr w:val="none" w:sz="0" w:space="0" w:color="auto" w:frame="1"/>
          </w:rPr>
          <w:t>document</w:t>
        </w:r>
        <w:r w:rsidRPr="00E80AED">
          <w:rPr>
            <w:rFonts w:ascii="Verdana" w:eastAsia="Times New Roman" w:hAnsi="Verdana" w:cs="Times New Roman"/>
            <w:color w:val="000000"/>
            <w:sz w:val="20"/>
            <w:szCs w:val="20"/>
            <w:bdr w:val="none" w:sz="0" w:space="0" w:color="auto" w:frame="1"/>
          </w:rPr>
          <w:t>.myform.email.value;  </w:t>
        </w:r>
      </w:ins>
    </w:p>
    <w:p w:rsidR="00E80AED" w:rsidRPr="00E80AED" w:rsidRDefault="00E80AED" w:rsidP="00E80AED">
      <w:pPr>
        <w:numPr>
          <w:ilvl w:val="0"/>
          <w:numId w:val="63"/>
        </w:numPr>
        <w:shd w:val="clear" w:color="auto" w:fill="FFFFFF"/>
        <w:spacing w:after="0" w:line="315" w:lineRule="atLeast"/>
        <w:ind w:left="0"/>
        <w:rPr>
          <w:ins w:id="476" w:author="Unknown"/>
          <w:rFonts w:ascii="Verdana" w:eastAsia="Times New Roman" w:hAnsi="Verdana" w:cs="Times New Roman"/>
          <w:color w:val="000000"/>
          <w:sz w:val="20"/>
          <w:szCs w:val="20"/>
        </w:rPr>
      </w:pPr>
      <w:ins w:id="477" w:author="Unknown">
        <w:r w:rsidRPr="00E80AED">
          <w:rPr>
            <w:rFonts w:ascii="Verdana" w:eastAsia="Times New Roman" w:hAnsi="Verdana" w:cs="Times New Roman"/>
            <w:color w:val="000000"/>
            <w:sz w:val="20"/>
            <w:szCs w:val="20"/>
            <w:bdr w:val="none" w:sz="0" w:space="0" w:color="auto" w:frame="1"/>
          </w:rPr>
          <w:t>var </w:t>
        </w:r>
        <w:r w:rsidRPr="00E80AED">
          <w:rPr>
            <w:rFonts w:ascii="Verdana" w:eastAsia="Times New Roman" w:hAnsi="Verdana" w:cs="Times New Roman"/>
            <w:color w:val="FF0000"/>
            <w:sz w:val="20"/>
            <w:szCs w:val="20"/>
            <w:bdr w:val="none" w:sz="0" w:space="0" w:color="auto" w:frame="1"/>
          </w:rPr>
          <w:t>atposition</w:t>
        </w:r>
        <w:r w:rsidRPr="00E80AED">
          <w:rPr>
            <w:rFonts w:ascii="Verdana" w:eastAsia="Times New Roman" w:hAnsi="Verdana" w:cs="Times New Roman"/>
            <w:color w:val="000000"/>
            <w:sz w:val="20"/>
            <w:szCs w:val="20"/>
            <w:bdr w:val="none" w:sz="0" w:space="0" w:color="auto" w:frame="1"/>
          </w:rPr>
          <w:t>=</w:t>
        </w:r>
        <w:r w:rsidRPr="00E80AED">
          <w:rPr>
            <w:rFonts w:ascii="Verdana" w:eastAsia="Times New Roman" w:hAnsi="Verdana" w:cs="Times New Roman"/>
            <w:color w:val="0000FF"/>
            <w:sz w:val="20"/>
            <w:szCs w:val="20"/>
            <w:bdr w:val="none" w:sz="0" w:space="0" w:color="auto" w:frame="1"/>
          </w:rPr>
          <w:t>x</w:t>
        </w:r>
        <w:r w:rsidRPr="00E80AED">
          <w:rPr>
            <w:rFonts w:ascii="Verdana" w:eastAsia="Times New Roman" w:hAnsi="Verdana" w:cs="Times New Roman"/>
            <w:color w:val="000000"/>
            <w:sz w:val="20"/>
            <w:szCs w:val="20"/>
            <w:bdr w:val="none" w:sz="0" w:space="0" w:color="auto" w:frame="1"/>
          </w:rPr>
          <w:t>.indexOf("@");  </w:t>
        </w:r>
      </w:ins>
    </w:p>
    <w:p w:rsidR="00E80AED" w:rsidRPr="00E80AED" w:rsidRDefault="00E80AED" w:rsidP="00E80AED">
      <w:pPr>
        <w:numPr>
          <w:ilvl w:val="0"/>
          <w:numId w:val="63"/>
        </w:numPr>
        <w:shd w:val="clear" w:color="auto" w:fill="FFFFFF"/>
        <w:spacing w:after="0" w:line="315" w:lineRule="atLeast"/>
        <w:ind w:left="0"/>
        <w:rPr>
          <w:ins w:id="478" w:author="Unknown"/>
          <w:rFonts w:ascii="Verdana" w:eastAsia="Times New Roman" w:hAnsi="Verdana" w:cs="Times New Roman"/>
          <w:color w:val="000000"/>
          <w:sz w:val="20"/>
          <w:szCs w:val="20"/>
        </w:rPr>
      </w:pPr>
      <w:proofErr w:type="gramStart"/>
      <w:ins w:id="479" w:author="Unknown">
        <w:r w:rsidRPr="00E80AED">
          <w:rPr>
            <w:rFonts w:ascii="Verdana" w:eastAsia="Times New Roman" w:hAnsi="Verdana" w:cs="Times New Roman"/>
            <w:color w:val="000000"/>
            <w:sz w:val="20"/>
            <w:szCs w:val="20"/>
            <w:bdr w:val="none" w:sz="0" w:space="0" w:color="auto" w:frame="1"/>
          </w:rPr>
          <w:t>var</w:t>
        </w:r>
        <w:proofErr w:type="gramEnd"/>
        <w:r w:rsidRPr="00E80AED">
          <w:rPr>
            <w:rFonts w:ascii="Verdana" w:eastAsia="Times New Roman" w:hAnsi="Verdana" w:cs="Times New Roman"/>
            <w:color w:val="000000"/>
            <w:sz w:val="20"/>
            <w:szCs w:val="20"/>
            <w:bdr w:val="none" w:sz="0" w:space="0" w:color="auto" w:frame="1"/>
          </w:rPr>
          <w:t> </w:t>
        </w:r>
        <w:r w:rsidRPr="00E80AED">
          <w:rPr>
            <w:rFonts w:ascii="Verdana" w:eastAsia="Times New Roman" w:hAnsi="Verdana" w:cs="Times New Roman"/>
            <w:color w:val="FF0000"/>
            <w:sz w:val="20"/>
            <w:szCs w:val="20"/>
            <w:bdr w:val="none" w:sz="0" w:space="0" w:color="auto" w:frame="1"/>
          </w:rPr>
          <w:t>dotposition</w:t>
        </w:r>
        <w:r w:rsidRPr="00E80AED">
          <w:rPr>
            <w:rFonts w:ascii="Verdana" w:eastAsia="Times New Roman" w:hAnsi="Verdana" w:cs="Times New Roman"/>
            <w:color w:val="000000"/>
            <w:sz w:val="20"/>
            <w:szCs w:val="20"/>
            <w:bdr w:val="none" w:sz="0" w:space="0" w:color="auto" w:frame="1"/>
          </w:rPr>
          <w:t>=</w:t>
        </w:r>
        <w:r w:rsidRPr="00E80AED">
          <w:rPr>
            <w:rFonts w:ascii="Verdana" w:eastAsia="Times New Roman" w:hAnsi="Verdana" w:cs="Times New Roman"/>
            <w:color w:val="0000FF"/>
            <w:sz w:val="20"/>
            <w:szCs w:val="20"/>
            <w:bdr w:val="none" w:sz="0" w:space="0" w:color="auto" w:frame="1"/>
          </w:rPr>
          <w:t>x</w:t>
        </w:r>
        <w:r w:rsidRPr="00E80AED">
          <w:rPr>
            <w:rFonts w:ascii="Verdana" w:eastAsia="Times New Roman" w:hAnsi="Verdana" w:cs="Times New Roman"/>
            <w:color w:val="000000"/>
            <w:sz w:val="20"/>
            <w:szCs w:val="20"/>
            <w:bdr w:val="none" w:sz="0" w:space="0" w:color="auto" w:frame="1"/>
          </w:rPr>
          <w:t>.lastIndexOf(".");  </w:t>
        </w:r>
      </w:ins>
    </w:p>
    <w:p w:rsidR="00E80AED" w:rsidRPr="00E80AED" w:rsidRDefault="00E80AED" w:rsidP="00E80AED">
      <w:pPr>
        <w:numPr>
          <w:ilvl w:val="0"/>
          <w:numId w:val="63"/>
        </w:numPr>
        <w:shd w:val="clear" w:color="auto" w:fill="FFFFFF"/>
        <w:spacing w:after="0" w:line="315" w:lineRule="atLeast"/>
        <w:ind w:left="0"/>
        <w:rPr>
          <w:ins w:id="480" w:author="Unknown"/>
          <w:rFonts w:ascii="Verdana" w:eastAsia="Times New Roman" w:hAnsi="Verdana" w:cs="Times New Roman"/>
          <w:color w:val="000000"/>
          <w:sz w:val="20"/>
          <w:szCs w:val="20"/>
        </w:rPr>
      </w:pPr>
      <w:ins w:id="481" w:author="Unknown">
        <w:r w:rsidRPr="00E80AED">
          <w:rPr>
            <w:rFonts w:ascii="Verdana" w:eastAsia="Times New Roman" w:hAnsi="Verdana" w:cs="Times New Roman"/>
            <w:color w:val="000000"/>
            <w:sz w:val="20"/>
            <w:szCs w:val="20"/>
            <w:bdr w:val="none" w:sz="0" w:space="0" w:color="auto" w:frame="1"/>
          </w:rPr>
          <w:t>if (atposition</w:t>
        </w:r>
        <w:r w:rsidRPr="00E80AED">
          <w:rPr>
            <w:rFonts w:ascii="Verdana" w:eastAsia="Times New Roman" w:hAnsi="Verdana" w:cs="Times New Roman"/>
            <w:b/>
            <w:bCs/>
            <w:color w:val="006699"/>
            <w:sz w:val="20"/>
            <w:szCs w:val="20"/>
            <w:bdr w:val="none" w:sz="0" w:space="0" w:color="auto" w:frame="1"/>
          </w:rPr>
          <w:t>&lt;1</w:t>
        </w:r>
        <w:r w:rsidRPr="00E80AED">
          <w:rPr>
            <w:rFonts w:ascii="Verdana" w:eastAsia="Times New Roman" w:hAnsi="Verdana" w:cs="Times New Roman"/>
            <w:color w:val="000000"/>
            <w:sz w:val="20"/>
            <w:szCs w:val="20"/>
            <w:bdr w:val="none" w:sz="0" w:space="0" w:color="auto" w:frame="1"/>
          </w:rPr>
          <w:t> || dotposition</w:t>
        </w:r>
        <w:r w:rsidRPr="00E80AED">
          <w:rPr>
            <w:rFonts w:ascii="Verdana" w:eastAsia="Times New Roman" w:hAnsi="Verdana" w:cs="Times New Roman"/>
            <w:b/>
            <w:bCs/>
            <w:color w:val="006699"/>
            <w:sz w:val="20"/>
            <w:szCs w:val="20"/>
            <w:bdr w:val="none" w:sz="0" w:space="0" w:color="auto" w:frame="1"/>
          </w:rPr>
          <w:t>&lt;atposition</w:t>
        </w:r>
        <w:r w:rsidRPr="00E80AED">
          <w:rPr>
            <w:rFonts w:ascii="Verdana" w:eastAsia="Times New Roman" w:hAnsi="Verdana" w:cs="Times New Roman"/>
            <w:color w:val="000000"/>
            <w:sz w:val="20"/>
            <w:szCs w:val="20"/>
            <w:bdr w:val="none" w:sz="0" w:space="0" w:color="auto" w:frame="1"/>
          </w:rPr>
          <w:t>+2 || dotposition+2</w:t>
        </w:r>
        <w:r w:rsidRPr="00E80AED">
          <w:rPr>
            <w:rFonts w:ascii="Verdana" w:eastAsia="Times New Roman" w:hAnsi="Verdana" w:cs="Times New Roman"/>
            <w:b/>
            <w:bCs/>
            <w:color w:val="006699"/>
            <w:sz w:val="20"/>
            <w:szCs w:val="20"/>
            <w:bdr w:val="none" w:sz="0" w:space="0" w:color="auto" w:frame="1"/>
          </w:rPr>
          <w:t>&gt;</w:t>
        </w:r>
        <w:r w:rsidRPr="00E80AED">
          <w:rPr>
            <w:rFonts w:ascii="Verdana" w:eastAsia="Times New Roman" w:hAnsi="Verdana" w:cs="Times New Roman"/>
            <w:color w:val="000000"/>
            <w:sz w:val="20"/>
            <w:szCs w:val="20"/>
            <w:bdr w:val="none" w:sz="0" w:space="0" w:color="auto" w:frame="1"/>
          </w:rPr>
          <w:t>=x.length){  </w:t>
        </w:r>
      </w:ins>
    </w:p>
    <w:p w:rsidR="00E80AED" w:rsidRPr="00E80AED" w:rsidRDefault="00E80AED" w:rsidP="00E80AED">
      <w:pPr>
        <w:numPr>
          <w:ilvl w:val="0"/>
          <w:numId w:val="63"/>
        </w:numPr>
        <w:shd w:val="clear" w:color="auto" w:fill="FFFFFF"/>
        <w:spacing w:after="0" w:line="315" w:lineRule="atLeast"/>
        <w:ind w:left="0"/>
        <w:rPr>
          <w:ins w:id="482" w:author="Unknown"/>
          <w:rFonts w:ascii="Verdana" w:eastAsia="Times New Roman" w:hAnsi="Verdana" w:cs="Times New Roman"/>
          <w:color w:val="000000"/>
          <w:sz w:val="20"/>
          <w:szCs w:val="20"/>
        </w:rPr>
      </w:pPr>
      <w:ins w:id="483" w:author="Unknown">
        <w:r w:rsidRPr="00E80AED">
          <w:rPr>
            <w:rFonts w:ascii="Verdana" w:eastAsia="Times New Roman" w:hAnsi="Verdana" w:cs="Times New Roman"/>
            <w:color w:val="000000"/>
            <w:sz w:val="20"/>
            <w:szCs w:val="20"/>
            <w:bdr w:val="none" w:sz="0" w:space="0" w:color="auto" w:frame="1"/>
          </w:rPr>
          <w:t>  alert("Please enter a valid e-mail address \n atpostion:"+atposition+"\n dotposition:"+dotposition);  </w:t>
        </w:r>
      </w:ins>
    </w:p>
    <w:p w:rsidR="00E80AED" w:rsidRPr="00E80AED" w:rsidRDefault="00E80AED" w:rsidP="00E80AED">
      <w:pPr>
        <w:numPr>
          <w:ilvl w:val="0"/>
          <w:numId w:val="63"/>
        </w:numPr>
        <w:shd w:val="clear" w:color="auto" w:fill="FFFFFF"/>
        <w:spacing w:after="0" w:line="315" w:lineRule="atLeast"/>
        <w:ind w:left="0"/>
        <w:rPr>
          <w:ins w:id="484" w:author="Unknown"/>
          <w:rFonts w:ascii="Verdana" w:eastAsia="Times New Roman" w:hAnsi="Verdana" w:cs="Times New Roman"/>
          <w:color w:val="000000"/>
          <w:sz w:val="20"/>
          <w:szCs w:val="20"/>
        </w:rPr>
      </w:pPr>
      <w:ins w:id="485" w:author="Unknown">
        <w:r w:rsidRPr="00E80AED">
          <w:rPr>
            <w:rFonts w:ascii="Verdana" w:eastAsia="Times New Roman" w:hAnsi="Verdana" w:cs="Times New Roman"/>
            <w:color w:val="000000"/>
            <w:sz w:val="20"/>
            <w:szCs w:val="20"/>
            <w:bdr w:val="none" w:sz="0" w:space="0" w:color="auto" w:frame="1"/>
          </w:rPr>
          <w:t>  return false;  </w:t>
        </w:r>
      </w:ins>
    </w:p>
    <w:p w:rsidR="00E80AED" w:rsidRPr="00E80AED" w:rsidRDefault="00E80AED" w:rsidP="00E80AED">
      <w:pPr>
        <w:numPr>
          <w:ilvl w:val="0"/>
          <w:numId w:val="63"/>
        </w:numPr>
        <w:shd w:val="clear" w:color="auto" w:fill="FFFFFF"/>
        <w:spacing w:after="0" w:line="315" w:lineRule="atLeast"/>
        <w:ind w:left="0"/>
        <w:rPr>
          <w:ins w:id="486" w:author="Unknown"/>
          <w:rFonts w:ascii="Verdana" w:eastAsia="Times New Roman" w:hAnsi="Verdana" w:cs="Times New Roman"/>
          <w:color w:val="000000"/>
          <w:sz w:val="20"/>
          <w:szCs w:val="20"/>
        </w:rPr>
      </w:pPr>
      <w:ins w:id="487" w:author="Unknown">
        <w:r w:rsidRPr="00E80AED">
          <w:rPr>
            <w:rFonts w:ascii="Verdana" w:eastAsia="Times New Roman" w:hAnsi="Verdana" w:cs="Times New Roman"/>
            <w:color w:val="000000"/>
            <w:sz w:val="20"/>
            <w:szCs w:val="20"/>
            <w:bdr w:val="none" w:sz="0" w:space="0" w:color="auto" w:frame="1"/>
          </w:rPr>
          <w:t>  }  </w:t>
        </w:r>
      </w:ins>
    </w:p>
    <w:p w:rsidR="00E80AED" w:rsidRPr="00E80AED" w:rsidRDefault="00E80AED" w:rsidP="00E80AED">
      <w:pPr>
        <w:numPr>
          <w:ilvl w:val="0"/>
          <w:numId w:val="63"/>
        </w:numPr>
        <w:shd w:val="clear" w:color="auto" w:fill="FFFFFF"/>
        <w:spacing w:after="0" w:line="315" w:lineRule="atLeast"/>
        <w:ind w:left="0"/>
        <w:rPr>
          <w:ins w:id="488" w:author="Unknown"/>
          <w:rFonts w:ascii="Verdana" w:eastAsia="Times New Roman" w:hAnsi="Verdana" w:cs="Times New Roman"/>
          <w:color w:val="000000"/>
          <w:sz w:val="20"/>
          <w:szCs w:val="20"/>
        </w:rPr>
      </w:pPr>
      <w:ins w:id="489" w:author="Unknown">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numPr>
          <w:ilvl w:val="0"/>
          <w:numId w:val="63"/>
        </w:numPr>
        <w:shd w:val="clear" w:color="auto" w:fill="FFFFFF"/>
        <w:spacing w:after="0" w:line="315" w:lineRule="atLeast"/>
        <w:ind w:left="0"/>
        <w:rPr>
          <w:ins w:id="490" w:author="Unknown"/>
          <w:rFonts w:ascii="Verdana" w:eastAsia="Times New Roman" w:hAnsi="Verdana" w:cs="Times New Roman"/>
          <w:color w:val="000000"/>
          <w:sz w:val="20"/>
          <w:szCs w:val="20"/>
        </w:rPr>
      </w:pPr>
      <w:ins w:id="491" w:author="Unknown">
        <w:r w:rsidRPr="00E80AED">
          <w:rPr>
            <w:rFonts w:ascii="Verdana" w:eastAsia="Times New Roman" w:hAnsi="Verdana" w:cs="Times New Roman"/>
            <w:b/>
            <w:bCs/>
            <w:color w:val="006699"/>
            <w:sz w:val="20"/>
            <w:szCs w:val="20"/>
            <w:bdr w:val="none" w:sz="0" w:space="0" w:color="auto" w:frame="1"/>
          </w:rPr>
          <w:t>&lt;/script&gt;</w:t>
        </w:r>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numPr>
          <w:ilvl w:val="0"/>
          <w:numId w:val="63"/>
        </w:numPr>
        <w:shd w:val="clear" w:color="auto" w:fill="FFFFFF"/>
        <w:spacing w:after="0" w:line="315" w:lineRule="atLeast"/>
        <w:ind w:left="0"/>
        <w:rPr>
          <w:ins w:id="492" w:author="Unknown"/>
          <w:rFonts w:ascii="Verdana" w:eastAsia="Times New Roman" w:hAnsi="Verdana" w:cs="Times New Roman"/>
          <w:color w:val="000000"/>
          <w:sz w:val="20"/>
          <w:szCs w:val="20"/>
        </w:rPr>
      </w:pPr>
      <w:ins w:id="493" w:author="Unknown">
        <w:r w:rsidRPr="00E80AED">
          <w:rPr>
            <w:rFonts w:ascii="Verdana" w:eastAsia="Times New Roman" w:hAnsi="Verdana" w:cs="Times New Roman"/>
            <w:b/>
            <w:bCs/>
            <w:color w:val="006699"/>
            <w:sz w:val="20"/>
            <w:szCs w:val="20"/>
            <w:bdr w:val="none" w:sz="0" w:space="0" w:color="auto" w:frame="1"/>
          </w:rPr>
          <w:t>&lt;body&gt;</w:t>
        </w:r>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numPr>
          <w:ilvl w:val="0"/>
          <w:numId w:val="63"/>
        </w:numPr>
        <w:shd w:val="clear" w:color="auto" w:fill="FFFFFF"/>
        <w:spacing w:after="0" w:line="315" w:lineRule="atLeast"/>
        <w:ind w:left="0"/>
        <w:rPr>
          <w:ins w:id="494" w:author="Unknown"/>
          <w:rFonts w:ascii="Verdana" w:eastAsia="Times New Roman" w:hAnsi="Verdana" w:cs="Times New Roman"/>
          <w:color w:val="000000"/>
          <w:sz w:val="20"/>
          <w:szCs w:val="20"/>
        </w:rPr>
      </w:pPr>
      <w:ins w:id="495" w:author="Unknown">
        <w:r w:rsidRPr="00E80AED">
          <w:rPr>
            <w:rFonts w:ascii="Verdana" w:eastAsia="Times New Roman" w:hAnsi="Verdana" w:cs="Times New Roman"/>
            <w:b/>
            <w:bCs/>
            <w:color w:val="006699"/>
            <w:sz w:val="20"/>
            <w:szCs w:val="20"/>
            <w:bdr w:val="none" w:sz="0" w:space="0" w:color="auto" w:frame="1"/>
          </w:rPr>
          <w:t>&lt;form</w:t>
        </w:r>
        <w:r w:rsidRPr="00E80AED">
          <w:rPr>
            <w:rFonts w:ascii="Verdana" w:eastAsia="Times New Roman" w:hAnsi="Verdana" w:cs="Times New Roman"/>
            <w:color w:val="000000"/>
            <w:sz w:val="20"/>
            <w:szCs w:val="20"/>
            <w:bdr w:val="none" w:sz="0" w:space="0" w:color="auto" w:frame="1"/>
          </w:rPr>
          <w:t> </w:t>
        </w:r>
        <w:r w:rsidRPr="00E80AED">
          <w:rPr>
            <w:rFonts w:ascii="Verdana" w:eastAsia="Times New Roman" w:hAnsi="Verdana" w:cs="Times New Roman"/>
            <w:color w:val="FF0000"/>
            <w:sz w:val="20"/>
            <w:szCs w:val="20"/>
            <w:bdr w:val="none" w:sz="0" w:space="0" w:color="auto" w:frame="1"/>
          </w:rPr>
          <w:t>name</w:t>
        </w:r>
        <w:r w:rsidRPr="00E80AED">
          <w:rPr>
            <w:rFonts w:ascii="Verdana" w:eastAsia="Times New Roman" w:hAnsi="Verdana" w:cs="Times New Roman"/>
            <w:color w:val="000000"/>
            <w:sz w:val="20"/>
            <w:szCs w:val="20"/>
            <w:bdr w:val="none" w:sz="0" w:space="0" w:color="auto" w:frame="1"/>
          </w:rPr>
          <w:t>=</w:t>
        </w:r>
        <w:r w:rsidRPr="00E80AED">
          <w:rPr>
            <w:rFonts w:ascii="Verdana" w:eastAsia="Times New Roman" w:hAnsi="Verdana" w:cs="Times New Roman"/>
            <w:color w:val="0000FF"/>
            <w:sz w:val="20"/>
            <w:szCs w:val="20"/>
            <w:bdr w:val="none" w:sz="0" w:space="0" w:color="auto" w:frame="1"/>
          </w:rPr>
          <w:t>"myform"</w:t>
        </w:r>
        <w:r w:rsidRPr="00E80AED">
          <w:rPr>
            <w:rFonts w:ascii="Verdana" w:eastAsia="Times New Roman" w:hAnsi="Verdana" w:cs="Times New Roman"/>
            <w:color w:val="000000"/>
            <w:sz w:val="20"/>
            <w:szCs w:val="20"/>
            <w:bdr w:val="none" w:sz="0" w:space="0" w:color="auto" w:frame="1"/>
          </w:rPr>
          <w:t>  </w:t>
        </w:r>
        <w:r w:rsidRPr="00E80AED">
          <w:rPr>
            <w:rFonts w:ascii="Verdana" w:eastAsia="Times New Roman" w:hAnsi="Verdana" w:cs="Times New Roman"/>
            <w:color w:val="FF0000"/>
            <w:sz w:val="20"/>
            <w:szCs w:val="20"/>
            <w:bdr w:val="none" w:sz="0" w:space="0" w:color="auto" w:frame="1"/>
          </w:rPr>
          <w:t>method</w:t>
        </w:r>
        <w:r w:rsidRPr="00E80AED">
          <w:rPr>
            <w:rFonts w:ascii="Verdana" w:eastAsia="Times New Roman" w:hAnsi="Verdana" w:cs="Times New Roman"/>
            <w:color w:val="000000"/>
            <w:sz w:val="20"/>
            <w:szCs w:val="20"/>
            <w:bdr w:val="none" w:sz="0" w:space="0" w:color="auto" w:frame="1"/>
          </w:rPr>
          <w:t>=</w:t>
        </w:r>
        <w:r w:rsidRPr="00E80AED">
          <w:rPr>
            <w:rFonts w:ascii="Verdana" w:eastAsia="Times New Roman" w:hAnsi="Verdana" w:cs="Times New Roman"/>
            <w:color w:val="0000FF"/>
            <w:sz w:val="20"/>
            <w:szCs w:val="20"/>
            <w:bdr w:val="none" w:sz="0" w:space="0" w:color="auto" w:frame="1"/>
          </w:rPr>
          <w:t>"post"</w:t>
        </w:r>
        <w:r w:rsidRPr="00E80AED">
          <w:rPr>
            <w:rFonts w:ascii="Verdana" w:eastAsia="Times New Roman" w:hAnsi="Verdana" w:cs="Times New Roman"/>
            <w:color w:val="000000"/>
            <w:sz w:val="20"/>
            <w:szCs w:val="20"/>
            <w:bdr w:val="none" w:sz="0" w:space="0" w:color="auto" w:frame="1"/>
          </w:rPr>
          <w:t> </w:t>
        </w:r>
        <w:r w:rsidRPr="00E80AED">
          <w:rPr>
            <w:rFonts w:ascii="Verdana" w:eastAsia="Times New Roman" w:hAnsi="Verdana" w:cs="Times New Roman"/>
            <w:color w:val="FF0000"/>
            <w:sz w:val="20"/>
            <w:szCs w:val="20"/>
            <w:bdr w:val="none" w:sz="0" w:space="0" w:color="auto" w:frame="1"/>
          </w:rPr>
          <w:t>action</w:t>
        </w:r>
        <w:r w:rsidRPr="00E80AED">
          <w:rPr>
            <w:rFonts w:ascii="Verdana" w:eastAsia="Times New Roman" w:hAnsi="Verdana" w:cs="Times New Roman"/>
            <w:color w:val="000000"/>
            <w:sz w:val="20"/>
            <w:szCs w:val="20"/>
            <w:bdr w:val="none" w:sz="0" w:space="0" w:color="auto" w:frame="1"/>
          </w:rPr>
          <w:t>=</w:t>
        </w:r>
        <w:r w:rsidRPr="00E80AED">
          <w:rPr>
            <w:rFonts w:ascii="Verdana" w:eastAsia="Times New Roman" w:hAnsi="Verdana" w:cs="Times New Roman"/>
            <w:color w:val="0000FF"/>
            <w:sz w:val="20"/>
            <w:szCs w:val="20"/>
            <w:bdr w:val="none" w:sz="0" w:space="0" w:color="auto" w:frame="1"/>
          </w:rPr>
          <w:t>"#"</w:t>
        </w:r>
        <w:r w:rsidRPr="00E80AED">
          <w:rPr>
            <w:rFonts w:ascii="Verdana" w:eastAsia="Times New Roman" w:hAnsi="Verdana" w:cs="Times New Roman"/>
            <w:color w:val="000000"/>
            <w:sz w:val="20"/>
            <w:szCs w:val="20"/>
            <w:bdr w:val="none" w:sz="0" w:space="0" w:color="auto" w:frame="1"/>
          </w:rPr>
          <w:t> </w:t>
        </w:r>
        <w:r w:rsidRPr="00E80AED">
          <w:rPr>
            <w:rFonts w:ascii="Verdana" w:eastAsia="Times New Roman" w:hAnsi="Verdana" w:cs="Times New Roman"/>
            <w:color w:val="FF0000"/>
            <w:sz w:val="20"/>
            <w:szCs w:val="20"/>
            <w:bdr w:val="none" w:sz="0" w:space="0" w:color="auto" w:frame="1"/>
          </w:rPr>
          <w:t>onsubmit</w:t>
        </w:r>
        <w:r w:rsidRPr="00E80AED">
          <w:rPr>
            <w:rFonts w:ascii="Verdana" w:eastAsia="Times New Roman" w:hAnsi="Verdana" w:cs="Times New Roman"/>
            <w:color w:val="000000"/>
            <w:sz w:val="20"/>
            <w:szCs w:val="20"/>
            <w:bdr w:val="none" w:sz="0" w:space="0" w:color="auto" w:frame="1"/>
          </w:rPr>
          <w:t>=</w:t>
        </w:r>
        <w:r w:rsidRPr="00E80AED">
          <w:rPr>
            <w:rFonts w:ascii="Verdana" w:eastAsia="Times New Roman" w:hAnsi="Verdana" w:cs="Times New Roman"/>
            <w:color w:val="0000FF"/>
            <w:sz w:val="20"/>
            <w:szCs w:val="20"/>
            <w:bdr w:val="none" w:sz="0" w:space="0" w:color="auto" w:frame="1"/>
          </w:rPr>
          <w:t>"return validateemail();"</w:t>
        </w:r>
        <w:r w:rsidRPr="00E80AED">
          <w:rPr>
            <w:rFonts w:ascii="Verdana" w:eastAsia="Times New Roman" w:hAnsi="Verdana" w:cs="Times New Roman"/>
            <w:b/>
            <w:bCs/>
            <w:color w:val="006699"/>
            <w:sz w:val="20"/>
            <w:szCs w:val="20"/>
            <w:bdr w:val="none" w:sz="0" w:space="0" w:color="auto" w:frame="1"/>
          </w:rPr>
          <w:t>&gt;</w:t>
        </w:r>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numPr>
          <w:ilvl w:val="0"/>
          <w:numId w:val="63"/>
        </w:numPr>
        <w:shd w:val="clear" w:color="auto" w:fill="FFFFFF"/>
        <w:spacing w:after="0" w:line="315" w:lineRule="atLeast"/>
        <w:ind w:left="0"/>
        <w:rPr>
          <w:ins w:id="496" w:author="Unknown"/>
          <w:rFonts w:ascii="Verdana" w:eastAsia="Times New Roman" w:hAnsi="Verdana" w:cs="Times New Roman"/>
          <w:color w:val="000000"/>
          <w:sz w:val="20"/>
          <w:szCs w:val="20"/>
        </w:rPr>
      </w:pPr>
      <w:ins w:id="497" w:author="Unknown">
        <w:r w:rsidRPr="00E80AED">
          <w:rPr>
            <w:rFonts w:ascii="Verdana" w:eastAsia="Times New Roman" w:hAnsi="Verdana" w:cs="Times New Roman"/>
            <w:color w:val="000000"/>
            <w:sz w:val="20"/>
            <w:szCs w:val="20"/>
            <w:bdr w:val="none" w:sz="0" w:space="0" w:color="auto" w:frame="1"/>
          </w:rPr>
          <w:t>Email: </w:t>
        </w:r>
        <w:r w:rsidRPr="00E80AED">
          <w:rPr>
            <w:rFonts w:ascii="Verdana" w:eastAsia="Times New Roman" w:hAnsi="Verdana" w:cs="Times New Roman"/>
            <w:b/>
            <w:bCs/>
            <w:color w:val="006699"/>
            <w:sz w:val="20"/>
            <w:szCs w:val="20"/>
            <w:bdr w:val="none" w:sz="0" w:space="0" w:color="auto" w:frame="1"/>
          </w:rPr>
          <w:t>&lt;input</w:t>
        </w:r>
        <w:r w:rsidRPr="00E80AED">
          <w:rPr>
            <w:rFonts w:ascii="Verdana" w:eastAsia="Times New Roman" w:hAnsi="Verdana" w:cs="Times New Roman"/>
            <w:color w:val="000000"/>
            <w:sz w:val="20"/>
            <w:szCs w:val="20"/>
            <w:bdr w:val="none" w:sz="0" w:space="0" w:color="auto" w:frame="1"/>
          </w:rPr>
          <w:t> </w:t>
        </w:r>
        <w:r w:rsidRPr="00E80AED">
          <w:rPr>
            <w:rFonts w:ascii="Verdana" w:eastAsia="Times New Roman" w:hAnsi="Verdana" w:cs="Times New Roman"/>
            <w:color w:val="FF0000"/>
            <w:sz w:val="20"/>
            <w:szCs w:val="20"/>
            <w:bdr w:val="none" w:sz="0" w:space="0" w:color="auto" w:frame="1"/>
          </w:rPr>
          <w:t>type</w:t>
        </w:r>
        <w:r w:rsidRPr="00E80AED">
          <w:rPr>
            <w:rFonts w:ascii="Verdana" w:eastAsia="Times New Roman" w:hAnsi="Verdana" w:cs="Times New Roman"/>
            <w:color w:val="000000"/>
            <w:sz w:val="20"/>
            <w:szCs w:val="20"/>
            <w:bdr w:val="none" w:sz="0" w:space="0" w:color="auto" w:frame="1"/>
          </w:rPr>
          <w:t>=</w:t>
        </w:r>
        <w:r w:rsidRPr="00E80AED">
          <w:rPr>
            <w:rFonts w:ascii="Verdana" w:eastAsia="Times New Roman" w:hAnsi="Verdana" w:cs="Times New Roman"/>
            <w:color w:val="0000FF"/>
            <w:sz w:val="20"/>
            <w:szCs w:val="20"/>
            <w:bdr w:val="none" w:sz="0" w:space="0" w:color="auto" w:frame="1"/>
          </w:rPr>
          <w:t>"text"</w:t>
        </w:r>
        <w:r w:rsidRPr="00E80AED">
          <w:rPr>
            <w:rFonts w:ascii="Verdana" w:eastAsia="Times New Roman" w:hAnsi="Verdana" w:cs="Times New Roman"/>
            <w:color w:val="000000"/>
            <w:sz w:val="20"/>
            <w:szCs w:val="20"/>
            <w:bdr w:val="none" w:sz="0" w:space="0" w:color="auto" w:frame="1"/>
          </w:rPr>
          <w:t> </w:t>
        </w:r>
        <w:r w:rsidRPr="00E80AED">
          <w:rPr>
            <w:rFonts w:ascii="Verdana" w:eastAsia="Times New Roman" w:hAnsi="Verdana" w:cs="Times New Roman"/>
            <w:color w:val="FF0000"/>
            <w:sz w:val="20"/>
            <w:szCs w:val="20"/>
            <w:bdr w:val="none" w:sz="0" w:space="0" w:color="auto" w:frame="1"/>
          </w:rPr>
          <w:t>name</w:t>
        </w:r>
        <w:r w:rsidRPr="00E80AED">
          <w:rPr>
            <w:rFonts w:ascii="Verdana" w:eastAsia="Times New Roman" w:hAnsi="Verdana" w:cs="Times New Roman"/>
            <w:color w:val="000000"/>
            <w:sz w:val="20"/>
            <w:szCs w:val="20"/>
            <w:bdr w:val="none" w:sz="0" w:space="0" w:color="auto" w:frame="1"/>
          </w:rPr>
          <w:t>=</w:t>
        </w:r>
        <w:r w:rsidRPr="00E80AED">
          <w:rPr>
            <w:rFonts w:ascii="Verdana" w:eastAsia="Times New Roman" w:hAnsi="Verdana" w:cs="Times New Roman"/>
            <w:color w:val="0000FF"/>
            <w:sz w:val="20"/>
            <w:szCs w:val="20"/>
            <w:bdr w:val="none" w:sz="0" w:space="0" w:color="auto" w:frame="1"/>
          </w:rPr>
          <w:t>"email"</w:t>
        </w:r>
        <w:r w:rsidRPr="00E80AED">
          <w:rPr>
            <w:rFonts w:ascii="Verdana" w:eastAsia="Times New Roman" w:hAnsi="Verdana" w:cs="Times New Roman"/>
            <w:b/>
            <w:bCs/>
            <w:color w:val="006699"/>
            <w:sz w:val="20"/>
            <w:szCs w:val="20"/>
            <w:bdr w:val="none" w:sz="0" w:space="0" w:color="auto" w:frame="1"/>
          </w:rPr>
          <w:t>&gt;&lt;br/&gt;</w:t>
        </w:r>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numPr>
          <w:ilvl w:val="0"/>
          <w:numId w:val="63"/>
        </w:numPr>
        <w:shd w:val="clear" w:color="auto" w:fill="FFFFFF"/>
        <w:spacing w:after="0" w:line="315" w:lineRule="atLeast"/>
        <w:ind w:left="0"/>
        <w:rPr>
          <w:ins w:id="498" w:author="Unknown"/>
          <w:rFonts w:ascii="Verdana" w:eastAsia="Times New Roman" w:hAnsi="Verdana" w:cs="Times New Roman"/>
          <w:color w:val="000000"/>
          <w:sz w:val="20"/>
          <w:szCs w:val="20"/>
        </w:rPr>
      </w:pPr>
      <w:ins w:id="499" w:author="Unknown">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numPr>
          <w:ilvl w:val="0"/>
          <w:numId w:val="63"/>
        </w:numPr>
        <w:shd w:val="clear" w:color="auto" w:fill="FFFFFF"/>
        <w:spacing w:after="0" w:line="315" w:lineRule="atLeast"/>
        <w:ind w:left="0"/>
        <w:rPr>
          <w:ins w:id="500" w:author="Unknown"/>
          <w:rFonts w:ascii="Verdana" w:eastAsia="Times New Roman" w:hAnsi="Verdana" w:cs="Times New Roman"/>
          <w:color w:val="000000"/>
          <w:sz w:val="20"/>
          <w:szCs w:val="20"/>
        </w:rPr>
      </w:pPr>
      <w:ins w:id="501" w:author="Unknown">
        <w:r w:rsidRPr="00E80AED">
          <w:rPr>
            <w:rFonts w:ascii="Verdana" w:eastAsia="Times New Roman" w:hAnsi="Verdana" w:cs="Times New Roman"/>
            <w:b/>
            <w:bCs/>
            <w:color w:val="006699"/>
            <w:sz w:val="20"/>
            <w:szCs w:val="20"/>
            <w:bdr w:val="none" w:sz="0" w:space="0" w:color="auto" w:frame="1"/>
          </w:rPr>
          <w:t>&lt;input</w:t>
        </w:r>
        <w:r w:rsidRPr="00E80AED">
          <w:rPr>
            <w:rFonts w:ascii="Verdana" w:eastAsia="Times New Roman" w:hAnsi="Verdana" w:cs="Times New Roman"/>
            <w:color w:val="000000"/>
            <w:sz w:val="20"/>
            <w:szCs w:val="20"/>
            <w:bdr w:val="none" w:sz="0" w:space="0" w:color="auto" w:frame="1"/>
          </w:rPr>
          <w:t> </w:t>
        </w:r>
        <w:r w:rsidRPr="00E80AED">
          <w:rPr>
            <w:rFonts w:ascii="Verdana" w:eastAsia="Times New Roman" w:hAnsi="Verdana" w:cs="Times New Roman"/>
            <w:color w:val="FF0000"/>
            <w:sz w:val="20"/>
            <w:szCs w:val="20"/>
            <w:bdr w:val="none" w:sz="0" w:space="0" w:color="auto" w:frame="1"/>
          </w:rPr>
          <w:t>type</w:t>
        </w:r>
        <w:r w:rsidRPr="00E80AED">
          <w:rPr>
            <w:rFonts w:ascii="Verdana" w:eastAsia="Times New Roman" w:hAnsi="Verdana" w:cs="Times New Roman"/>
            <w:color w:val="000000"/>
            <w:sz w:val="20"/>
            <w:szCs w:val="20"/>
            <w:bdr w:val="none" w:sz="0" w:space="0" w:color="auto" w:frame="1"/>
          </w:rPr>
          <w:t>=</w:t>
        </w:r>
        <w:r w:rsidRPr="00E80AED">
          <w:rPr>
            <w:rFonts w:ascii="Verdana" w:eastAsia="Times New Roman" w:hAnsi="Verdana" w:cs="Times New Roman"/>
            <w:color w:val="0000FF"/>
            <w:sz w:val="20"/>
            <w:szCs w:val="20"/>
            <w:bdr w:val="none" w:sz="0" w:space="0" w:color="auto" w:frame="1"/>
          </w:rPr>
          <w:t>"submit"</w:t>
        </w:r>
        <w:r w:rsidRPr="00E80AED">
          <w:rPr>
            <w:rFonts w:ascii="Verdana" w:eastAsia="Times New Roman" w:hAnsi="Verdana" w:cs="Times New Roman"/>
            <w:color w:val="000000"/>
            <w:sz w:val="20"/>
            <w:szCs w:val="20"/>
            <w:bdr w:val="none" w:sz="0" w:space="0" w:color="auto" w:frame="1"/>
          </w:rPr>
          <w:t> </w:t>
        </w:r>
        <w:r w:rsidRPr="00E80AED">
          <w:rPr>
            <w:rFonts w:ascii="Verdana" w:eastAsia="Times New Roman" w:hAnsi="Verdana" w:cs="Times New Roman"/>
            <w:color w:val="FF0000"/>
            <w:sz w:val="20"/>
            <w:szCs w:val="20"/>
            <w:bdr w:val="none" w:sz="0" w:space="0" w:color="auto" w:frame="1"/>
          </w:rPr>
          <w:t>value</w:t>
        </w:r>
        <w:r w:rsidRPr="00E80AED">
          <w:rPr>
            <w:rFonts w:ascii="Verdana" w:eastAsia="Times New Roman" w:hAnsi="Verdana" w:cs="Times New Roman"/>
            <w:color w:val="000000"/>
            <w:sz w:val="20"/>
            <w:szCs w:val="20"/>
            <w:bdr w:val="none" w:sz="0" w:space="0" w:color="auto" w:frame="1"/>
          </w:rPr>
          <w:t>=</w:t>
        </w:r>
        <w:r w:rsidRPr="00E80AED">
          <w:rPr>
            <w:rFonts w:ascii="Verdana" w:eastAsia="Times New Roman" w:hAnsi="Verdana" w:cs="Times New Roman"/>
            <w:color w:val="0000FF"/>
            <w:sz w:val="20"/>
            <w:szCs w:val="20"/>
            <w:bdr w:val="none" w:sz="0" w:space="0" w:color="auto" w:frame="1"/>
          </w:rPr>
          <w:t>"register"</w:t>
        </w:r>
        <w:r w:rsidRPr="00E80AED">
          <w:rPr>
            <w:rFonts w:ascii="Verdana" w:eastAsia="Times New Roman" w:hAnsi="Verdana" w:cs="Times New Roman"/>
            <w:b/>
            <w:bCs/>
            <w:color w:val="006699"/>
            <w:sz w:val="20"/>
            <w:szCs w:val="20"/>
            <w:bdr w:val="none" w:sz="0" w:space="0" w:color="auto" w:frame="1"/>
          </w:rPr>
          <w:t>&gt;</w:t>
        </w:r>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numPr>
          <w:ilvl w:val="0"/>
          <w:numId w:val="63"/>
        </w:numPr>
        <w:shd w:val="clear" w:color="auto" w:fill="FFFFFF"/>
        <w:spacing w:after="120" w:line="315" w:lineRule="atLeast"/>
        <w:ind w:left="0"/>
        <w:rPr>
          <w:ins w:id="502" w:author="Unknown"/>
          <w:rFonts w:ascii="Verdana" w:eastAsia="Times New Roman" w:hAnsi="Verdana" w:cs="Times New Roman"/>
          <w:color w:val="000000"/>
          <w:sz w:val="20"/>
          <w:szCs w:val="20"/>
        </w:rPr>
      </w:pPr>
      <w:ins w:id="503" w:author="Unknown">
        <w:r w:rsidRPr="00E80AED">
          <w:rPr>
            <w:rFonts w:ascii="Verdana" w:eastAsia="Times New Roman" w:hAnsi="Verdana" w:cs="Times New Roman"/>
            <w:b/>
            <w:bCs/>
            <w:color w:val="006699"/>
            <w:sz w:val="20"/>
            <w:szCs w:val="20"/>
            <w:bdr w:val="none" w:sz="0" w:space="0" w:color="auto" w:frame="1"/>
          </w:rPr>
          <w:t>&lt;/form&gt;</w:t>
        </w:r>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spacing w:after="0" w:line="240" w:lineRule="auto"/>
        <w:rPr>
          <w:ins w:id="504" w:author="Unknown"/>
          <w:rFonts w:ascii="Times New Roman" w:eastAsia="Times New Roman" w:hAnsi="Times New Roman" w:cs="Times New Roman"/>
          <w:sz w:val="24"/>
          <w:szCs w:val="24"/>
        </w:rPr>
      </w:pPr>
      <w:ins w:id="505" w:author="Unknown">
        <w:r w:rsidRPr="00E80AED">
          <w:rPr>
            <w:rFonts w:ascii="Verdana" w:eastAsia="Times New Roman" w:hAnsi="Verdana" w:cs="Times New Roman"/>
            <w:color w:val="000000"/>
            <w:sz w:val="20"/>
            <w:szCs w:val="20"/>
            <w:shd w:val="clear" w:color="auto" w:fill="FFFFFF"/>
          </w:rPr>
          <w:fldChar w:fldCharType="begin"/>
        </w:r>
        <w:r w:rsidRPr="00E80AED">
          <w:rPr>
            <w:rFonts w:ascii="Verdana" w:eastAsia="Times New Roman" w:hAnsi="Verdana" w:cs="Times New Roman"/>
            <w:color w:val="000000"/>
            <w:sz w:val="20"/>
            <w:szCs w:val="20"/>
            <w:shd w:val="clear" w:color="auto" w:fill="FFFFFF"/>
          </w:rPr>
          <w:instrText xml:space="preserve"> HYPERLINK "http://www.javatpoint.com/oprweb/test.jsp?filename=jsvalidation3" \t "_blank" </w:instrText>
        </w:r>
        <w:r w:rsidRPr="00E80AED">
          <w:rPr>
            <w:rFonts w:ascii="Verdana" w:eastAsia="Times New Roman" w:hAnsi="Verdana" w:cs="Times New Roman"/>
            <w:color w:val="000000"/>
            <w:sz w:val="20"/>
            <w:szCs w:val="20"/>
            <w:shd w:val="clear" w:color="auto" w:fill="FFFFFF"/>
          </w:rPr>
          <w:fldChar w:fldCharType="separate"/>
        </w:r>
        <w:r w:rsidRPr="00E80AED">
          <w:rPr>
            <w:rFonts w:ascii="Verdana" w:eastAsia="Times New Roman" w:hAnsi="Verdana" w:cs="Times New Roman"/>
            <w:b/>
            <w:bCs/>
            <w:color w:val="FFFFFF"/>
            <w:sz w:val="20"/>
            <w:szCs w:val="20"/>
            <w:u w:val="single"/>
            <w:shd w:val="clear" w:color="auto" w:fill="8BC34A"/>
          </w:rPr>
          <w:t xml:space="preserve">Test it </w:t>
        </w:r>
        <w:proofErr w:type="gramStart"/>
        <w:r w:rsidRPr="00E80AED">
          <w:rPr>
            <w:rFonts w:ascii="Verdana" w:eastAsia="Times New Roman" w:hAnsi="Verdana" w:cs="Times New Roman"/>
            <w:b/>
            <w:bCs/>
            <w:color w:val="FFFFFF"/>
            <w:sz w:val="20"/>
            <w:szCs w:val="20"/>
            <w:u w:val="single"/>
            <w:shd w:val="clear" w:color="auto" w:fill="8BC34A"/>
          </w:rPr>
          <w:t>Now</w:t>
        </w:r>
        <w:proofErr w:type="gramEnd"/>
        <w:r w:rsidRPr="00E80AED">
          <w:rPr>
            <w:rFonts w:ascii="Verdana" w:eastAsia="Times New Roman" w:hAnsi="Verdana" w:cs="Times New Roman"/>
            <w:color w:val="000000"/>
            <w:sz w:val="20"/>
            <w:szCs w:val="20"/>
            <w:shd w:val="clear" w:color="auto" w:fill="FFFFFF"/>
          </w:rPr>
          <w:fldChar w:fldCharType="end"/>
        </w:r>
      </w:ins>
    </w:p>
    <w:p w:rsidR="00E80AED" w:rsidRPr="00E80AED" w:rsidRDefault="00E80AED" w:rsidP="00E80AED">
      <w:pPr>
        <w:shd w:val="clear" w:color="auto" w:fill="FFFFFF"/>
        <w:spacing w:before="100" w:beforeAutospacing="1" w:after="100" w:afterAutospacing="1" w:line="240" w:lineRule="auto"/>
        <w:rPr>
          <w:ins w:id="506" w:author="Unknown"/>
          <w:rFonts w:ascii="Verdana" w:eastAsia="Times New Roman" w:hAnsi="Verdana" w:cs="Times New Roman"/>
          <w:color w:val="000000"/>
          <w:sz w:val="20"/>
          <w:szCs w:val="20"/>
        </w:rPr>
      </w:pPr>
      <w:ins w:id="507" w:author="Unknown">
        <w:r w:rsidRPr="00E80AED">
          <w:rPr>
            <w:rFonts w:ascii="Verdana" w:eastAsia="Times New Roman" w:hAnsi="Verdana" w:cs="Times New Roman"/>
            <w:color w:val="000000"/>
            <w:sz w:val="20"/>
            <w:szCs w:val="20"/>
          </w:rPr>
          <w:t>Visit here: </w:t>
        </w:r>
        <w:r w:rsidRPr="00E80AED">
          <w:rPr>
            <w:rFonts w:ascii="Verdana" w:eastAsia="Times New Roman" w:hAnsi="Verdana" w:cs="Times New Roman"/>
            <w:color w:val="000000"/>
            <w:sz w:val="20"/>
            <w:szCs w:val="20"/>
          </w:rPr>
          <w:fldChar w:fldCharType="begin"/>
        </w:r>
        <w:r w:rsidRPr="00E80AED">
          <w:rPr>
            <w:rFonts w:ascii="Verdana" w:eastAsia="Times New Roman" w:hAnsi="Verdana" w:cs="Times New Roman"/>
            <w:color w:val="000000"/>
            <w:sz w:val="20"/>
            <w:szCs w:val="20"/>
          </w:rPr>
          <w:instrText xml:space="preserve"> HYPERLINK "https://www.javatpoint.com/javascript-form-validation" \l "email" \t "_blank" </w:instrText>
        </w:r>
        <w:r w:rsidRPr="00E80AED">
          <w:rPr>
            <w:rFonts w:ascii="Verdana" w:eastAsia="Times New Roman" w:hAnsi="Verdana" w:cs="Times New Roman"/>
            <w:color w:val="000000"/>
            <w:sz w:val="20"/>
            <w:szCs w:val="20"/>
          </w:rPr>
          <w:fldChar w:fldCharType="separate"/>
        </w:r>
        <w:r w:rsidRPr="00E80AED">
          <w:rPr>
            <w:rFonts w:ascii="Verdana" w:eastAsia="Times New Roman" w:hAnsi="Verdana" w:cs="Times New Roman"/>
            <w:color w:val="008000"/>
            <w:sz w:val="20"/>
            <w:szCs w:val="20"/>
            <w:u w:val="single"/>
          </w:rPr>
          <w:t>JavaScript Email validation</w:t>
        </w:r>
        <w:r w:rsidRPr="00E80AED">
          <w:rPr>
            <w:rFonts w:ascii="Verdana" w:eastAsia="Times New Roman" w:hAnsi="Verdana" w:cs="Times New Roman"/>
            <w:color w:val="000000"/>
            <w:sz w:val="20"/>
            <w:szCs w:val="20"/>
          </w:rPr>
          <w:fldChar w:fldCharType="end"/>
        </w:r>
        <w:r w:rsidRPr="00E80AED">
          <w:rPr>
            <w:rFonts w:ascii="Verdana" w:eastAsia="Times New Roman" w:hAnsi="Verdana" w:cs="Times New Roman"/>
            <w:color w:val="000000"/>
            <w:sz w:val="20"/>
            <w:szCs w:val="20"/>
          </w:rPr>
          <w:t>.</w:t>
        </w:r>
      </w:ins>
    </w:p>
    <w:p w:rsidR="00E80AED" w:rsidRPr="00E80AED" w:rsidRDefault="00E80AED" w:rsidP="00E80AED">
      <w:pPr>
        <w:spacing w:after="0" w:line="240" w:lineRule="auto"/>
        <w:rPr>
          <w:ins w:id="508" w:author="Unknown"/>
          <w:rFonts w:ascii="Times New Roman" w:eastAsia="Times New Roman" w:hAnsi="Times New Roman" w:cs="Times New Roman"/>
          <w:sz w:val="24"/>
          <w:szCs w:val="24"/>
        </w:rPr>
      </w:pPr>
      <w:ins w:id="509" w:author="Unknown">
        <w:r w:rsidRPr="00E80AED">
          <w:rPr>
            <w:rFonts w:ascii="Times New Roman" w:eastAsia="Times New Roman" w:hAnsi="Times New Roman" w:cs="Times New Roman"/>
            <w:sz w:val="24"/>
            <w:szCs w:val="24"/>
          </w:rPr>
          <w:pict>
            <v:rect id="_x0000_i1071" style="width:0;height:.75pt" o:hralign="center" o:hrstd="t" o:hrnoshade="t" o:hr="t" fillcolor="#d4d4d4" stroked="f"/>
          </w:pict>
        </w:r>
      </w:ins>
    </w:p>
    <w:p w:rsidR="00E80AED" w:rsidRPr="00E80AED" w:rsidRDefault="00E80AED" w:rsidP="00E80AED">
      <w:pPr>
        <w:shd w:val="clear" w:color="auto" w:fill="FFFFFF"/>
        <w:spacing w:before="100" w:beforeAutospacing="1" w:after="100" w:afterAutospacing="1" w:line="312" w:lineRule="atLeast"/>
        <w:outlineLvl w:val="2"/>
        <w:rPr>
          <w:ins w:id="510" w:author="Unknown"/>
          <w:rFonts w:ascii="Helvetica" w:eastAsia="Times New Roman" w:hAnsi="Helvetica" w:cs="Times New Roman"/>
          <w:color w:val="610B4B"/>
          <w:sz w:val="32"/>
          <w:szCs w:val="32"/>
        </w:rPr>
      </w:pPr>
      <w:ins w:id="511" w:author="Unknown">
        <w:r w:rsidRPr="00E80AED">
          <w:rPr>
            <w:rFonts w:ascii="Helvetica" w:eastAsia="Times New Roman" w:hAnsi="Helvetica" w:cs="Times New Roman"/>
            <w:color w:val="610B4B"/>
            <w:sz w:val="32"/>
            <w:szCs w:val="32"/>
          </w:rPr>
          <w:t>48) What is this keyword in JavaScript?</w:t>
        </w:r>
      </w:ins>
    </w:p>
    <w:p w:rsidR="00E80AED" w:rsidRPr="00E80AED" w:rsidRDefault="00E80AED" w:rsidP="00E80AED">
      <w:pPr>
        <w:shd w:val="clear" w:color="auto" w:fill="FFFFFF"/>
        <w:spacing w:before="100" w:beforeAutospacing="1" w:after="100" w:afterAutospacing="1" w:line="240" w:lineRule="auto"/>
        <w:rPr>
          <w:ins w:id="512" w:author="Unknown"/>
          <w:rFonts w:ascii="Verdana" w:eastAsia="Times New Roman" w:hAnsi="Verdana" w:cs="Times New Roman"/>
          <w:color w:val="000000"/>
          <w:sz w:val="20"/>
          <w:szCs w:val="20"/>
        </w:rPr>
      </w:pPr>
      <w:proofErr w:type="gramStart"/>
      <w:ins w:id="513" w:author="Unknown">
        <w:r w:rsidRPr="00E80AED">
          <w:rPr>
            <w:rFonts w:ascii="Verdana" w:eastAsia="Times New Roman" w:hAnsi="Verdana" w:cs="Times New Roman"/>
            <w:color w:val="000000"/>
            <w:sz w:val="20"/>
            <w:szCs w:val="20"/>
          </w:rPr>
          <w:t>The this</w:t>
        </w:r>
        <w:proofErr w:type="gramEnd"/>
        <w:r w:rsidRPr="00E80AED">
          <w:rPr>
            <w:rFonts w:ascii="Verdana" w:eastAsia="Times New Roman" w:hAnsi="Verdana" w:cs="Times New Roman"/>
            <w:color w:val="000000"/>
            <w:sz w:val="20"/>
            <w:szCs w:val="20"/>
          </w:rPr>
          <w:t xml:space="preserve"> keyword is a reference variable that refers to the current object. For example:</w:t>
        </w:r>
      </w:ins>
    </w:p>
    <w:p w:rsidR="00E80AED" w:rsidRPr="00E80AED" w:rsidRDefault="00E80AED" w:rsidP="00E80AED">
      <w:pPr>
        <w:numPr>
          <w:ilvl w:val="0"/>
          <w:numId w:val="64"/>
        </w:numPr>
        <w:shd w:val="clear" w:color="auto" w:fill="FFFFFF"/>
        <w:spacing w:after="0" w:line="315" w:lineRule="atLeast"/>
        <w:ind w:left="0"/>
        <w:rPr>
          <w:ins w:id="514" w:author="Unknown"/>
          <w:rFonts w:ascii="Verdana" w:eastAsia="Times New Roman" w:hAnsi="Verdana" w:cs="Times New Roman"/>
          <w:color w:val="000000"/>
          <w:sz w:val="20"/>
          <w:szCs w:val="20"/>
        </w:rPr>
      </w:pPr>
      <w:ins w:id="515" w:author="Unknown">
        <w:r w:rsidRPr="00E80AED">
          <w:rPr>
            <w:rFonts w:ascii="Verdana" w:eastAsia="Times New Roman" w:hAnsi="Verdana" w:cs="Times New Roman"/>
            <w:color w:val="000000"/>
            <w:sz w:val="20"/>
            <w:szCs w:val="20"/>
            <w:bdr w:val="none" w:sz="0" w:space="0" w:color="auto" w:frame="1"/>
          </w:rPr>
          <w:t>var </w:t>
        </w:r>
        <w:r w:rsidRPr="00E80AED">
          <w:rPr>
            <w:rFonts w:ascii="Verdana" w:eastAsia="Times New Roman" w:hAnsi="Verdana" w:cs="Times New Roman"/>
            <w:color w:val="FF0000"/>
            <w:sz w:val="20"/>
            <w:szCs w:val="20"/>
            <w:bdr w:val="none" w:sz="0" w:space="0" w:color="auto" w:frame="1"/>
          </w:rPr>
          <w:t>address</w:t>
        </w:r>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numPr>
          <w:ilvl w:val="0"/>
          <w:numId w:val="64"/>
        </w:numPr>
        <w:shd w:val="clear" w:color="auto" w:fill="FFFFFF"/>
        <w:spacing w:after="0" w:line="315" w:lineRule="atLeast"/>
        <w:ind w:left="0"/>
        <w:rPr>
          <w:ins w:id="516" w:author="Unknown"/>
          <w:rFonts w:ascii="Verdana" w:eastAsia="Times New Roman" w:hAnsi="Verdana" w:cs="Times New Roman"/>
          <w:color w:val="000000"/>
          <w:sz w:val="20"/>
          <w:szCs w:val="20"/>
        </w:rPr>
      </w:pPr>
      <w:ins w:id="517" w:author="Unknown">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numPr>
          <w:ilvl w:val="0"/>
          <w:numId w:val="64"/>
        </w:numPr>
        <w:shd w:val="clear" w:color="auto" w:fill="FFFFFF"/>
        <w:spacing w:after="0" w:line="315" w:lineRule="atLeast"/>
        <w:ind w:left="0"/>
        <w:rPr>
          <w:ins w:id="518" w:author="Unknown"/>
          <w:rFonts w:ascii="Verdana" w:eastAsia="Times New Roman" w:hAnsi="Verdana" w:cs="Times New Roman"/>
          <w:color w:val="000000"/>
          <w:sz w:val="20"/>
          <w:szCs w:val="20"/>
        </w:rPr>
      </w:pPr>
      <w:ins w:id="519" w:author="Unknown">
        <w:r w:rsidRPr="00E80AED">
          <w:rPr>
            <w:rFonts w:ascii="Verdana" w:eastAsia="Times New Roman" w:hAnsi="Verdana" w:cs="Times New Roman"/>
            <w:color w:val="000000"/>
            <w:sz w:val="20"/>
            <w:szCs w:val="20"/>
            <w:bdr w:val="none" w:sz="0" w:space="0" w:color="auto" w:frame="1"/>
          </w:rPr>
          <w:lastRenderedPageBreak/>
          <w:t>company:"Javatpoint",    </w:t>
        </w:r>
      </w:ins>
    </w:p>
    <w:p w:rsidR="00E80AED" w:rsidRPr="00E80AED" w:rsidRDefault="00E80AED" w:rsidP="00E80AED">
      <w:pPr>
        <w:numPr>
          <w:ilvl w:val="0"/>
          <w:numId w:val="64"/>
        </w:numPr>
        <w:shd w:val="clear" w:color="auto" w:fill="FFFFFF"/>
        <w:spacing w:after="0" w:line="315" w:lineRule="atLeast"/>
        <w:ind w:left="0"/>
        <w:rPr>
          <w:ins w:id="520" w:author="Unknown"/>
          <w:rFonts w:ascii="Verdana" w:eastAsia="Times New Roman" w:hAnsi="Verdana" w:cs="Times New Roman"/>
          <w:color w:val="000000"/>
          <w:sz w:val="20"/>
          <w:szCs w:val="20"/>
        </w:rPr>
      </w:pPr>
      <w:ins w:id="521" w:author="Unknown">
        <w:r w:rsidRPr="00E80AED">
          <w:rPr>
            <w:rFonts w:ascii="Verdana" w:eastAsia="Times New Roman" w:hAnsi="Verdana" w:cs="Times New Roman"/>
            <w:color w:val="000000"/>
            <w:sz w:val="20"/>
            <w:szCs w:val="20"/>
            <w:bdr w:val="none" w:sz="0" w:space="0" w:color="auto" w:frame="1"/>
          </w:rPr>
          <w:t>city:"Noida",    </w:t>
        </w:r>
      </w:ins>
    </w:p>
    <w:p w:rsidR="00E80AED" w:rsidRPr="00E80AED" w:rsidRDefault="00E80AED" w:rsidP="00E80AED">
      <w:pPr>
        <w:numPr>
          <w:ilvl w:val="0"/>
          <w:numId w:val="64"/>
        </w:numPr>
        <w:shd w:val="clear" w:color="auto" w:fill="FFFFFF"/>
        <w:spacing w:after="0" w:line="315" w:lineRule="atLeast"/>
        <w:ind w:left="0"/>
        <w:rPr>
          <w:ins w:id="522" w:author="Unknown"/>
          <w:rFonts w:ascii="Verdana" w:eastAsia="Times New Roman" w:hAnsi="Verdana" w:cs="Times New Roman"/>
          <w:color w:val="000000"/>
          <w:sz w:val="20"/>
          <w:szCs w:val="20"/>
        </w:rPr>
      </w:pPr>
      <w:ins w:id="523" w:author="Unknown">
        <w:r w:rsidRPr="00E80AED">
          <w:rPr>
            <w:rFonts w:ascii="Verdana" w:eastAsia="Times New Roman" w:hAnsi="Verdana" w:cs="Times New Roman"/>
            <w:color w:val="000000"/>
            <w:sz w:val="20"/>
            <w:szCs w:val="20"/>
            <w:bdr w:val="none" w:sz="0" w:space="0" w:color="auto" w:frame="1"/>
          </w:rPr>
          <w:t>state:"UP",    </w:t>
        </w:r>
      </w:ins>
    </w:p>
    <w:p w:rsidR="00E80AED" w:rsidRPr="00E80AED" w:rsidRDefault="00E80AED" w:rsidP="00E80AED">
      <w:pPr>
        <w:numPr>
          <w:ilvl w:val="0"/>
          <w:numId w:val="64"/>
        </w:numPr>
        <w:shd w:val="clear" w:color="auto" w:fill="FFFFFF"/>
        <w:spacing w:after="0" w:line="315" w:lineRule="atLeast"/>
        <w:ind w:left="0"/>
        <w:rPr>
          <w:ins w:id="524" w:author="Unknown"/>
          <w:rFonts w:ascii="Verdana" w:eastAsia="Times New Roman" w:hAnsi="Verdana" w:cs="Times New Roman"/>
          <w:color w:val="000000"/>
          <w:sz w:val="20"/>
          <w:szCs w:val="20"/>
        </w:rPr>
      </w:pPr>
      <w:ins w:id="525" w:author="Unknown">
        <w:r w:rsidRPr="00E80AED">
          <w:rPr>
            <w:rFonts w:ascii="Verdana" w:eastAsia="Times New Roman" w:hAnsi="Verdana" w:cs="Times New Roman"/>
            <w:color w:val="000000"/>
            <w:sz w:val="20"/>
            <w:szCs w:val="20"/>
            <w:bdr w:val="none" w:sz="0" w:space="0" w:color="auto" w:frame="1"/>
          </w:rPr>
          <w:t>fullAddress:function()    </w:t>
        </w:r>
      </w:ins>
    </w:p>
    <w:p w:rsidR="00E80AED" w:rsidRPr="00E80AED" w:rsidRDefault="00E80AED" w:rsidP="00E80AED">
      <w:pPr>
        <w:numPr>
          <w:ilvl w:val="0"/>
          <w:numId w:val="64"/>
        </w:numPr>
        <w:shd w:val="clear" w:color="auto" w:fill="FFFFFF"/>
        <w:spacing w:after="0" w:line="315" w:lineRule="atLeast"/>
        <w:ind w:left="0"/>
        <w:rPr>
          <w:ins w:id="526" w:author="Unknown"/>
          <w:rFonts w:ascii="Verdana" w:eastAsia="Times New Roman" w:hAnsi="Verdana" w:cs="Times New Roman"/>
          <w:color w:val="000000"/>
          <w:sz w:val="20"/>
          <w:szCs w:val="20"/>
        </w:rPr>
      </w:pPr>
      <w:ins w:id="527" w:author="Unknown">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numPr>
          <w:ilvl w:val="0"/>
          <w:numId w:val="64"/>
        </w:numPr>
        <w:shd w:val="clear" w:color="auto" w:fill="FFFFFF"/>
        <w:spacing w:after="0" w:line="315" w:lineRule="atLeast"/>
        <w:ind w:left="0"/>
        <w:rPr>
          <w:ins w:id="528" w:author="Unknown"/>
          <w:rFonts w:ascii="Verdana" w:eastAsia="Times New Roman" w:hAnsi="Verdana" w:cs="Times New Roman"/>
          <w:color w:val="000000"/>
          <w:sz w:val="20"/>
          <w:szCs w:val="20"/>
        </w:rPr>
      </w:pPr>
      <w:ins w:id="529" w:author="Unknown">
        <w:r w:rsidRPr="00E80AED">
          <w:rPr>
            <w:rFonts w:ascii="Verdana" w:eastAsia="Times New Roman" w:hAnsi="Verdana" w:cs="Times New Roman"/>
            <w:color w:val="000000"/>
            <w:sz w:val="20"/>
            <w:szCs w:val="20"/>
            <w:bdr w:val="none" w:sz="0" w:space="0" w:color="auto" w:frame="1"/>
          </w:rPr>
          <w:t>return this.company+" "+this.city+" "+this.state;    </w:t>
        </w:r>
      </w:ins>
    </w:p>
    <w:p w:rsidR="00E80AED" w:rsidRPr="00E80AED" w:rsidRDefault="00E80AED" w:rsidP="00E80AED">
      <w:pPr>
        <w:numPr>
          <w:ilvl w:val="0"/>
          <w:numId w:val="64"/>
        </w:numPr>
        <w:shd w:val="clear" w:color="auto" w:fill="FFFFFF"/>
        <w:spacing w:after="0" w:line="315" w:lineRule="atLeast"/>
        <w:ind w:left="0"/>
        <w:rPr>
          <w:ins w:id="530" w:author="Unknown"/>
          <w:rFonts w:ascii="Verdana" w:eastAsia="Times New Roman" w:hAnsi="Verdana" w:cs="Times New Roman"/>
          <w:color w:val="000000"/>
          <w:sz w:val="20"/>
          <w:szCs w:val="20"/>
        </w:rPr>
      </w:pPr>
      <w:ins w:id="531" w:author="Unknown">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numPr>
          <w:ilvl w:val="0"/>
          <w:numId w:val="64"/>
        </w:numPr>
        <w:shd w:val="clear" w:color="auto" w:fill="FFFFFF"/>
        <w:spacing w:after="0" w:line="315" w:lineRule="atLeast"/>
        <w:ind w:left="0"/>
        <w:rPr>
          <w:ins w:id="532" w:author="Unknown"/>
          <w:rFonts w:ascii="Verdana" w:eastAsia="Times New Roman" w:hAnsi="Verdana" w:cs="Times New Roman"/>
          <w:color w:val="000000"/>
          <w:sz w:val="20"/>
          <w:szCs w:val="20"/>
        </w:rPr>
      </w:pPr>
      <w:ins w:id="533" w:author="Unknown">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numPr>
          <w:ilvl w:val="0"/>
          <w:numId w:val="64"/>
        </w:numPr>
        <w:shd w:val="clear" w:color="auto" w:fill="FFFFFF"/>
        <w:spacing w:after="0" w:line="315" w:lineRule="atLeast"/>
        <w:ind w:left="0"/>
        <w:rPr>
          <w:ins w:id="534" w:author="Unknown"/>
          <w:rFonts w:ascii="Verdana" w:eastAsia="Times New Roman" w:hAnsi="Verdana" w:cs="Times New Roman"/>
          <w:color w:val="000000"/>
          <w:sz w:val="20"/>
          <w:szCs w:val="20"/>
        </w:rPr>
      </w:pPr>
      <w:ins w:id="535" w:author="Unknown">
        <w:r w:rsidRPr="00E80AED">
          <w:rPr>
            <w:rFonts w:ascii="Verdana" w:eastAsia="Times New Roman" w:hAnsi="Verdana" w:cs="Times New Roman"/>
            <w:color w:val="000000"/>
            <w:sz w:val="20"/>
            <w:szCs w:val="20"/>
            <w:bdr w:val="none" w:sz="0" w:space="0" w:color="auto" w:frame="1"/>
          </w:rPr>
          <w:t>var </w:t>
        </w:r>
        <w:r w:rsidRPr="00E80AED">
          <w:rPr>
            <w:rFonts w:ascii="Verdana" w:eastAsia="Times New Roman" w:hAnsi="Verdana" w:cs="Times New Roman"/>
            <w:color w:val="FF0000"/>
            <w:sz w:val="20"/>
            <w:szCs w:val="20"/>
            <w:bdr w:val="none" w:sz="0" w:space="0" w:color="auto" w:frame="1"/>
          </w:rPr>
          <w:t>fetch</w:t>
        </w:r>
        <w:r w:rsidRPr="00E80AED">
          <w:rPr>
            <w:rFonts w:ascii="Verdana" w:eastAsia="Times New Roman" w:hAnsi="Verdana" w:cs="Times New Roman"/>
            <w:color w:val="000000"/>
            <w:sz w:val="20"/>
            <w:szCs w:val="20"/>
            <w:bdr w:val="none" w:sz="0" w:space="0" w:color="auto" w:frame="1"/>
          </w:rPr>
          <w:t>=</w:t>
        </w:r>
        <w:r w:rsidRPr="00E80AED">
          <w:rPr>
            <w:rFonts w:ascii="Verdana" w:eastAsia="Times New Roman" w:hAnsi="Verdana" w:cs="Times New Roman"/>
            <w:color w:val="0000FF"/>
            <w:sz w:val="20"/>
            <w:szCs w:val="20"/>
            <w:bdr w:val="none" w:sz="0" w:space="0" w:color="auto" w:frame="1"/>
          </w:rPr>
          <w:t>address</w:t>
        </w:r>
        <w:r w:rsidRPr="00E80AED">
          <w:rPr>
            <w:rFonts w:ascii="Verdana" w:eastAsia="Times New Roman" w:hAnsi="Verdana" w:cs="Times New Roman"/>
            <w:color w:val="000000"/>
            <w:sz w:val="20"/>
            <w:szCs w:val="20"/>
            <w:bdr w:val="none" w:sz="0" w:space="0" w:color="auto" w:frame="1"/>
          </w:rPr>
          <w:t>.fullAddress();    </w:t>
        </w:r>
      </w:ins>
    </w:p>
    <w:p w:rsidR="00E80AED" w:rsidRPr="00E80AED" w:rsidRDefault="00E80AED" w:rsidP="00E80AED">
      <w:pPr>
        <w:numPr>
          <w:ilvl w:val="0"/>
          <w:numId w:val="64"/>
        </w:numPr>
        <w:shd w:val="clear" w:color="auto" w:fill="FFFFFF"/>
        <w:spacing w:after="120" w:line="315" w:lineRule="atLeast"/>
        <w:ind w:left="0"/>
        <w:rPr>
          <w:ins w:id="536" w:author="Unknown"/>
          <w:rFonts w:ascii="Verdana" w:eastAsia="Times New Roman" w:hAnsi="Verdana" w:cs="Times New Roman"/>
          <w:color w:val="000000"/>
          <w:sz w:val="20"/>
          <w:szCs w:val="20"/>
        </w:rPr>
      </w:pPr>
      <w:ins w:id="537" w:author="Unknown">
        <w:r w:rsidRPr="00E80AED">
          <w:rPr>
            <w:rFonts w:ascii="Verdana" w:eastAsia="Times New Roman" w:hAnsi="Verdana" w:cs="Times New Roman"/>
            <w:color w:val="000000"/>
            <w:sz w:val="20"/>
            <w:szCs w:val="20"/>
            <w:bdr w:val="none" w:sz="0" w:space="0" w:color="auto" w:frame="1"/>
          </w:rPr>
          <w:t>document.writeln(fetch);    </w:t>
        </w:r>
      </w:ins>
    </w:p>
    <w:p w:rsidR="00E80AED" w:rsidRPr="00E80AED" w:rsidRDefault="00E80AED" w:rsidP="00E80AED">
      <w:pPr>
        <w:spacing w:after="0" w:line="240" w:lineRule="auto"/>
        <w:rPr>
          <w:ins w:id="538" w:author="Unknown"/>
          <w:rFonts w:ascii="Times New Roman" w:eastAsia="Times New Roman" w:hAnsi="Times New Roman" w:cs="Times New Roman"/>
          <w:sz w:val="24"/>
          <w:szCs w:val="24"/>
        </w:rPr>
      </w:pPr>
      <w:ins w:id="539" w:author="Unknown">
        <w:r w:rsidRPr="00E80AED">
          <w:rPr>
            <w:rFonts w:ascii="Times New Roman" w:eastAsia="Times New Roman" w:hAnsi="Times New Roman" w:cs="Times New Roman"/>
            <w:sz w:val="24"/>
            <w:szCs w:val="24"/>
          </w:rPr>
          <w:pict>
            <v:rect id="_x0000_i1072" style="width:0;height:.75pt" o:hralign="center" o:hrstd="t" o:hrnoshade="t" o:hr="t" fillcolor="#d4d4d4" stroked="f"/>
          </w:pict>
        </w:r>
      </w:ins>
    </w:p>
    <w:p w:rsidR="00E80AED" w:rsidRPr="00E80AED" w:rsidRDefault="00E80AED" w:rsidP="00E80AED">
      <w:pPr>
        <w:shd w:val="clear" w:color="auto" w:fill="FFFFFF"/>
        <w:spacing w:before="100" w:beforeAutospacing="1" w:after="100" w:afterAutospacing="1" w:line="312" w:lineRule="atLeast"/>
        <w:outlineLvl w:val="2"/>
        <w:rPr>
          <w:ins w:id="540" w:author="Unknown"/>
          <w:rFonts w:ascii="Helvetica" w:eastAsia="Times New Roman" w:hAnsi="Helvetica" w:cs="Times New Roman"/>
          <w:color w:val="610B4B"/>
          <w:sz w:val="32"/>
          <w:szCs w:val="32"/>
        </w:rPr>
      </w:pPr>
      <w:ins w:id="541" w:author="Unknown">
        <w:r w:rsidRPr="00E80AED">
          <w:rPr>
            <w:rFonts w:ascii="Helvetica" w:eastAsia="Times New Roman" w:hAnsi="Helvetica" w:cs="Times New Roman"/>
            <w:color w:val="610B4B"/>
            <w:sz w:val="32"/>
            <w:szCs w:val="32"/>
          </w:rPr>
          <w:t>49) What is the requirement of debugging in JavaScript?</w:t>
        </w:r>
      </w:ins>
    </w:p>
    <w:p w:rsidR="00E80AED" w:rsidRPr="00E80AED" w:rsidRDefault="00E80AED" w:rsidP="00E80AED">
      <w:pPr>
        <w:shd w:val="clear" w:color="auto" w:fill="FFFFFF"/>
        <w:spacing w:before="100" w:beforeAutospacing="1" w:after="100" w:afterAutospacing="1" w:line="240" w:lineRule="auto"/>
        <w:rPr>
          <w:ins w:id="542" w:author="Unknown"/>
          <w:rFonts w:ascii="Verdana" w:eastAsia="Times New Roman" w:hAnsi="Verdana" w:cs="Times New Roman"/>
          <w:color w:val="000000"/>
          <w:sz w:val="20"/>
          <w:szCs w:val="20"/>
        </w:rPr>
      </w:pPr>
      <w:ins w:id="543" w:author="Unknown">
        <w:r w:rsidRPr="00E80AED">
          <w:rPr>
            <w:rFonts w:ascii="Verdana" w:eastAsia="Times New Roman" w:hAnsi="Verdana" w:cs="Times New Roman"/>
            <w:color w:val="000000"/>
            <w:sz w:val="20"/>
            <w:szCs w:val="20"/>
          </w:rPr>
          <w:t>JavaScript didn't show any error message in a browser. However, these mistakes can affect the output. The best practice to find out the error is to debug the code. The code can be debugged easily by using web browsers like Google Chrome, Mozilla Firebox.</w:t>
        </w:r>
      </w:ins>
    </w:p>
    <w:p w:rsidR="00E80AED" w:rsidRPr="00E80AED" w:rsidRDefault="00E80AED" w:rsidP="00E80AED">
      <w:pPr>
        <w:shd w:val="clear" w:color="auto" w:fill="FFFFFF"/>
        <w:spacing w:before="100" w:beforeAutospacing="1" w:after="100" w:afterAutospacing="1" w:line="240" w:lineRule="auto"/>
        <w:rPr>
          <w:ins w:id="544" w:author="Unknown"/>
          <w:rFonts w:ascii="Verdana" w:eastAsia="Times New Roman" w:hAnsi="Verdana" w:cs="Times New Roman"/>
          <w:color w:val="000000"/>
          <w:sz w:val="20"/>
          <w:szCs w:val="20"/>
        </w:rPr>
      </w:pPr>
      <w:ins w:id="545" w:author="Unknown">
        <w:r w:rsidRPr="00E80AED">
          <w:rPr>
            <w:rFonts w:ascii="Verdana" w:eastAsia="Times New Roman" w:hAnsi="Verdana" w:cs="Times New Roman"/>
            <w:color w:val="000000"/>
            <w:sz w:val="20"/>
            <w:szCs w:val="20"/>
          </w:rPr>
          <w:t>To perform debugging, we can use any of the following approaches:</w:t>
        </w:r>
      </w:ins>
    </w:p>
    <w:p w:rsidR="00E80AED" w:rsidRPr="00E80AED" w:rsidRDefault="00E80AED" w:rsidP="00E80AED">
      <w:pPr>
        <w:numPr>
          <w:ilvl w:val="0"/>
          <w:numId w:val="65"/>
        </w:numPr>
        <w:shd w:val="clear" w:color="auto" w:fill="FFFFFF"/>
        <w:spacing w:before="60" w:after="100" w:afterAutospacing="1" w:line="315" w:lineRule="atLeast"/>
        <w:rPr>
          <w:ins w:id="546" w:author="Unknown"/>
          <w:rFonts w:ascii="Verdana" w:eastAsia="Times New Roman" w:hAnsi="Verdana" w:cs="Times New Roman"/>
          <w:color w:val="000000"/>
          <w:sz w:val="20"/>
          <w:szCs w:val="20"/>
        </w:rPr>
      </w:pPr>
      <w:ins w:id="547" w:author="Unknown">
        <w:r w:rsidRPr="00E80AED">
          <w:rPr>
            <w:rFonts w:ascii="Verdana" w:eastAsia="Times New Roman" w:hAnsi="Verdana" w:cs="Times New Roman"/>
            <w:color w:val="000000"/>
            <w:sz w:val="20"/>
            <w:szCs w:val="20"/>
          </w:rPr>
          <w:t>Using console.log() method</w:t>
        </w:r>
      </w:ins>
    </w:p>
    <w:p w:rsidR="00E80AED" w:rsidRPr="00E80AED" w:rsidRDefault="00E80AED" w:rsidP="00E80AED">
      <w:pPr>
        <w:numPr>
          <w:ilvl w:val="0"/>
          <w:numId w:val="65"/>
        </w:numPr>
        <w:shd w:val="clear" w:color="auto" w:fill="FFFFFF"/>
        <w:spacing w:before="60" w:after="100" w:afterAutospacing="1" w:line="315" w:lineRule="atLeast"/>
        <w:rPr>
          <w:ins w:id="548" w:author="Unknown"/>
          <w:rFonts w:ascii="Verdana" w:eastAsia="Times New Roman" w:hAnsi="Verdana" w:cs="Times New Roman"/>
          <w:color w:val="000000"/>
          <w:sz w:val="20"/>
          <w:szCs w:val="20"/>
        </w:rPr>
      </w:pPr>
      <w:ins w:id="549" w:author="Unknown">
        <w:r w:rsidRPr="00E80AED">
          <w:rPr>
            <w:rFonts w:ascii="Verdana" w:eastAsia="Times New Roman" w:hAnsi="Verdana" w:cs="Times New Roman"/>
            <w:color w:val="000000"/>
            <w:sz w:val="20"/>
            <w:szCs w:val="20"/>
          </w:rPr>
          <w:t>Using debugger keyword</w:t>
        </w:r>
      </w:ins>
    </w:p>
    <w:p w:rsidR="00E80AED" w:rsidRPr="00E80AED" w:rsidRDefault="00E80AED" w:rsidP="00E80AED">
      <w:pPr>
        <w:spacing w:after="0" w:line="240" w:lineRule="auto"/>
        <w:rPr>
          <w:ins w:id="550" w:author="Unknown"/>
          <w:rFonts w:ascii="Times New Roman" w:eastAsia="Times New Roman" w:hAnsi="Times New Roman" w:cs="Times New Roman"/>
          <w:sz w:val="24"/>
          <w:szCs w:val="24"/>
        </w:rPr>
      </w:pPr>
      <w:ins w:id="551" w:author="Unknown">
        <w:r w:rsidRPr="00E80AED">
          <w:rPr>
            <w:rFonts w:ascii="Times New Roman" w:eastAsia="Times New Roman" w:hAnsi="Times New Roman" w:cs="Times New Roman"/>
            <w:sz w:val="24"/>
            <w:szCs w:val="24"/>
          </w:rPr>
          <w:pict>
            <v:rect id="_x0000_i1073" style="width:0;height:.75pt" o:hralign="center" o:hrstd="t" o:hrnoshade="t" o:hr="t" fillcolor="#d4d4d4" stroked="f"/>
          </w:pict>
        </w:r>
      </w:ins>
    </w:p>
    <w:p w:rsidR="00E80AED" w:rsidRPr="00E80AED" w:rsidRDefault="00E80AED" w:rsidP="00E80AED">
      <w:pPr>
        <w:shd w:val="clear" w:color="auto" w:fill="FFFFFF"/>
        <w:spacing w:before="100" w:beforeAutospacing="1" w:after="100" w:afterAutospacing="1" w:line="312" w:lineRule="atLeast"/>
        <w:outlineLvl w:val="2"/>
        <w:rPr>
          <w:ins w:id="552" w:author="Unknown"/>
          <w:rFonts w:ascii="Helvetica" w:eastAsia="Times New Roman" w:hAnsi="Helvetica" w:cs="Times New Roman"/>
          <w:color w:val="610B4B"/>
          <w:sz w:val="32"/>
          <w:szCs w:val="32"/>
        </w:rPr>
      </w:pPr>
      <w:ins w:id="553" w:author="Unknown">
        <w:r w:rsidRPr="00E80AED">
          <w:rPr>
            <w:rFonts w:ascii="Helvetica" w:eastAsia="Times New Roman" w:hAnsi="Helvetica" w:cs="Times New Roman"/>
            <w:color w:val="610B4B"/>
            <w:sz w:val="32"/>
            <w:szCs w:val="32"/>
          </w:rPr>
          <w:t>50) What is the use of debugger keyword in JavaScript?</w:t>
        </w:r>
      </w:ins>
    </w:p>
    <w:p w:rsidR="00E80AED" w:rsidRPr="00E80AED" w:rsidRDefault="00E80AED" w:rsidP="00E80AED">
      <w:pPr>
        <w:shd w:val="clear" w:color="auto" w:fill="FFFFFF"/>
        <w:spacing w:before="100" w:beforeAutospacing="1" w:after="100" w:afterAutospacing="1" w:line="240" w:lineRule="auto"/>
        <w:rPr>
          <w:ins w:id="554" w:author="Unknown"/>
          <w:rFonts w:ascii="Verdana" w:eastAsia="Times New Roman" w:hAnsi="Verdana" w:cs="Times New Roman"/>
          <w:color w:val="000000"/>
          <w:sz w:val="20"/>
          <w:szCs w:val="20"/>
        </w:rPr>
      </w:pPr>
      <w:ins w:id="555" w:author="Unknown">
        <w:r w:rsidRPr="00E80AED">
          <w:rPr>
            <w:rFonts w:ascii="Verdana" w:eastAsia="Times New Roman" w:hAnsi="Verdana" w:cs="Times New Roman"/>
            <w:color w:val="000000"/>
            <w:sz w:val="20"/>
            <w:szCs w:val="20"/>
          </w:rPr>
          <w:t>JavaScript debugger keyword sets the breakpoint through the code itself. The debugger stops the execution of the program at the position it is applied. Now, we can start the flow of execution manually. If an exception occurs, the execution will stop again on that particular line</w:t>
        </w:r>
        <w:proofErr w:type="gramStart"/>
        <w:r w:rsidRPr="00E80AED">
          <w:rPr>
            <w:rFonts w:ascii="Verdana" w:eastAsia="Times New Roman" w:hAnsi="Verdana" w:cs="Times New Roman"/>
            <w:color w:val="000000"/>
            <w:sz w:val="20"/>
            <w:szCs w:val="20"/>
          </w:rPr>
          <w:t>..</w:t>
        </w:r>
        <w:proofErr w:type="gramEnd"/>
        <w:r w:rsidRPr="00E80AED">
          <w:rPr>
            <w:rFonts w:ascii="Verdana" w:eastAsia="Times New Roman" w:hAnsi="Verdana" w:cs="Times New Roman"/>
            <w:color w:val="000000"/>
            <w:sz w:val="20"/>
            <w:szCs w:val="20"/>
          </w:rPr>
          <w:t xml:space="preserve"> For example:</w:t>
        </w:r>
      </w:ins>
    </w:p>
    <w:p w:rsidR="00E80AED" w:rsidRPr="00E80AED" w:rsidRDefault="00E80AED" w:rsidP="00E80AED">
      <w:pPr>
        <w:numPr>
          <w:ilvl w:val="0"/>
          <w:numId w:val="66"/>
        </w:numPr>
        <w:shd w:val="clear" w:color="auto" w:fill="FFFFFF"/>
        <w:spacing w:after="0" w:line="315" w:lineRule="atLeast"/>
        <w:ind w:left="0"/>
        <w:rPr>
          <w:ins w:id="556" w:author="Unknown"/>
          <w:rFonts w:ascii="Verdana" w:eastAsia="Times New Roman" w:hAnsi="Verdana" w:cs="Times New Roman"/>
          <w:color w:val="000000"/>
          <w:sz w:val="20"/>
          <w:szCs w:val="20"/>
        </w:rPr>
      </w:pPr>
      <w:ins w:id="557" w:author="Unknown">
        <w:r w:rsidRPr="00E80AED">
          <w:rPr>
            <w:rFonts w:ascii="Verdana" w:eastAsia="Times New Roman" w:hAnsi="Verdana" w:cs="Times New Roman"/>
            <w:color w:val="000000"/>
            <w:sz w:val="20"/>
            <w:szCs w:val="20"/>
            <w:bdr w:val="none" w:sz="0" w:space="0" w:color="auto" w:frame="1"/>
          </w:rPr>
          <w:t>function display()  </w:t>
        </w:r>
      </w:ins>
    </w:p>
    <w:p w:rsidR="00E80AED" w:rsidRPr="00E80AED" w:rsidRDefault="00E80AED" w:rsidP="00E80AED">
      <w:pPr>
        <w:numPr>
          <w:ilvl w:val="0"/>
          <w:numId w:val="66"/>
        </w:numPr>
        <w:shd w:val="clear" w:color="auto" w:fill="FFFFFF"/>
        <w:spacing w:after="0" w:line="315" w:lineRule="atLeast"/>
        <w:ind w:left="0"/>
        <w:rPr>
          <w:ins w:id="558" w:author="Unknown"/>
          <w:rFonts w:ascii="Verdana" w:eastAsia="Times New Roman" w:hAnsi="Verdana" w:cs="Times New Roman"/>
          <w:color w:val="000000"/>
          <w:sz w:val="20"/>
          <w:szCs w:val="20"/>
        </w:rPr>
      </w:pPr>
      <w:ins w:id="559" w:author="Unknown">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numPr>
          <w:ilvl w:val="0"/>
          <w:numId w:val="66"/>
        </w:numPr>
        <w:shd w:val="clear" w:color="auto" w:fill="FFFFFF"/>
        <w:spacing w:after="0" w:line="315" w:lineRule="atLeast"/>
        <w:ind w:left="0"/>
        <w:rPr>
          <w:ins w:id="560" w:author="Unknown"/>
          <w:rFonts w:ascii="Verdana" w:eastAsia="Times New Roman" w:hAnsi="Verdana" w:cs="Times New Roman"/>
          <w:color w:val="000000"/>
          <w:sz w:val="20"/>
          <w:szCs w:val="20"/>
        </w:rPr>
      </w:pPr>
      <w:ins w:id="561" w:author="Unknown">
        <w:r w:rsidRPr="00E80AED">
          <w:rPr>
            <w:rFonts w:ascii="Verdana" w:eastAsia="Times New Roman" w:hAnsi="Verdana" w:cs="Times New Roman"/>
            <w:color w:val="FF0000"/>
            <w:sz w:val="20"/>
            <w:szCs w:val="20"/>
            <w:bdr w:val="none" w:sz="0" w:space="0" w:color="auto" w:frame="1"/>
          </w:rPr>
          <w:t>x</w:t>
        </w:r>
        <w:r w:rsidRPr="00E80AED">
          <w:rPr>
            <w:rFonts w:ascii="Verdana" w:eastAsia="Times New Roman" w:hAnsi="Verdana" w:cs="Times New Roman"/>
            <w:color w:val="000000"/>
            <w:sz w:val="20"/>
            <w:szCs w:val="20"/>
            <w:bdr w:val="none" w:sz="0" w:space="0" w:color="auto" w:frame="1"/>
          </w:rPr>
          <w:t> = </w:t>
        </w:r>
        <w:r w:rsidRPr="00E80AED">
          <w:rPr>
            <w:rFonts w:ascii="Verdana" w:eastAsia="Times New Roman" w:hAnsi="Verdana" w:cs="Times New Roman"/>
            <w:color w:val="0000FF"/>
            <w:sz w:val="20"/>
            <w:szCs w:val="20"/>
            <w:bdr w:val="none" w:sz="0" w:space="0" w:color="auto" w:frame="1"/>
          </w:rPr>
          <w:t>10</w:t>
        </w:r>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numPr>
          <w:ilvl w:val="0"/>
          <w:numId w:val="66"/>
        </w:numPr>
        <w:shd w:val="clear" w:color="auto" w:fill="FFFFFF"/>
        <w:spacing w:after="0" w:line="315" w:lineRule="atLeast"/>
        <w:ind w:left="0"/>
        <w:rPr>
          <w:ins w:id="562" w:author="Unknown"/>
          <w:rFonts w:ascii="Verdana" w:eastAsia="Times New Roman" w:hAnsi="Verdana" w:cs="Times New Roman"/>
          <w:color w:val="000000"/>
          <w:sz w:val="20"/>
          <w:szCs w:val="20"/>
        </w:rPr>
      </w:pPr>
      <w:ins w:id="563" w:author="Unknown">
        <w:r w:rsidRPr="00E80AED">
          <w:rPr>
            <w:rFonts w:ascii="Verdana" w:eastAsia="Times New Roman" w:hAnsi="Verdana" w:cs="Times New Roman"/>
            <w:color w:val="FF0000"/>
            <w:sz w:val="20"/>
            <w:szCs w:val="20"/>
            <w:bdr w:val="none" w:sz="0" w:space="0" w:color="auto" w:frame="1"/>
          </w:rPr>
          <w:t>y</w:t>
        </w:r>
        <w:r w:rsidRPr="00E80AED">
          <w:rPr>
            <w:rFonts w:ascii="Verdana" w:eastAsia="Times New Roman" w:hAnsi="Verdana" w:cs="Times New Roman"/>
            <w:color w:val="000000"/>
            <w:sz w:val="20"/>
            <w:szCs w:val="20"/>
            <w:bdr w:val="none" w:sz="0" w:space="0" w:color="auto" w:frame="1"/>
          </w:rPr>
          <w:t> = </w:t>
        </w:r>
        <w:r w:rsidRPr="00E80AED">
          <w:rPr>
            <w:rFonts w:ascii="Verdana" w:eastAsia="Times New Roman" w:hAnsi="Verdana" w:cs="Times New Roman"/>
            <w:color w:val="0000FF"/>
            <w:sz w:val="20"/>
            <w:szCs w:val="20"/>
            <w:bdr w:val="none" w:sz="0" w:space="0" w:color="auto" w:frame="1"/>
          </w:rPr>
          <w:t>15</w:t>
        </w:r>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numPr>
          <w:ilvl w:val="0"/>
          <w:numId w:val="66"/>
        </w:numPr>
        <w:shd w:val="clear" w:color="auto" w:fill="FFFFFF"/>
        <w:spacing w:after="0" w:line="315" w:lineRule="atLeast"/>
        <w:ind w:left="0"/>
        <w:rPr>
          <w:ins w:id="564" w:author="Unknown"/>
          <w:rFonts w:ascii="Verdana" w:eastAsia="Times New Roman" w:hAnsi="Verdana" w:cs="Times New Roman"/>
          <w:color w:val="000000"/>
          <w:sz w:val="20"/>
          <w:szCs w:val="20"/>
        </w:rPr>
      </w:pPr>
      <w:ins w:id="565" w:author="Unknown">
        <w:r w:rsidRPr="00E80AED">
          <w:rPr>
            <w:rFonts w:ascii="Verdana" w:eastAsia="Times New Roman" w:hAnsi="Verdana" w:cs="Times New Roman"/>
            <w:color w:val="FF0000"/>
            <w:sz w:val="20"/>
            <w:szCs w:val="20"/>
            <w:bdr w:val="none" w:sz="0" w:space="0" w:color="auto" w:frame="1"/>
          </w:rPr>
          <w:t>z</w:t>
        </w:r>
        <w:r w:rsidRPr="00E80AED">
          <w:rPr>
            <w:rFonts w:ascii="Verdana" w:eastAsia="Times New Roman" w:hAnsi="Verdana" w:cs="Times New Roman"/>
            <w:color w:val="000000"/>
            <w:sz w:val="20"/>
            <w:szCs w:val="20"/>
            <w:bdr w:val="none" w:sz="0" w:space="0" w:color="auto" w:frame="1"/>
          </w:rPr>
          <w:t> = </w:t>
        </w:r>
        <w:r w:rsidRPr="00E80AED">
          <w:rPr>
            <w:rFonts w:ascii="Verdana" w:eastAsia="Times New Roman" w:hAnsi="Verdana" w:cs="Times New Roman"/>
            <w:color w:val="0000FF"/>
            <w:sz w:val="20"/>
            <w:szCs w:val="20"/>
            <w:bdr w:val="none" w:sz="0" w:space="0" w:color="auto" w:frame="1"/>
          </w:rPr>
          <w:t>x</w:t>
        </w:r>
        <w:r w:rsidRPr="00E80AED">
          <w:rPr>
            <w:rFonts w:ascii="Verdana" w:eastAsia="Times New Roman" w:hAnsi="Verdana" w:cs="Times New Roman"/>
            <w:color w:val="000000"/>
            <w:sz w:val="20"/>
            <w:szCs w:val="20"/>
            <w:bdr w:val="none" w:sz="0" w:space="0" w:color="auto" w:frame="1"/>
          </w:rPr>
          <w:t> + y;    </w:t>
        </w:r>
      </w:ins>
    </w:p>
    <w:p w:rsidR="00E80AED" w:rsidRPr="00E80AED" w:rsidRDefault="00E80AED" w:rsidP="00E80AED">
      <w:pPr>
        <w:numPr>
          <w:ilvl w:val="0"/>
          <w:numId w:val="66"/>
        </w:numPr>
        <w:shd w:val="clear" w:color="auto" w:fill="FFFFFF"/>
        <w:spacing w:after="0" w:line="315" w:lineRule="atLeast"/>
        <w:ind w:left="0"/>
        <w:rPr>
          <w:ins w:id="566" w:author="Unknown"/>
          <w:rFonts w:ascii="Verdana" w:eastAsia="Times New Roman" w:hAnsi="Verdana" w:cs="Times New Roman"/>
          <w:color w:val="000000"/>
          <w:sz w:val="20"/>
          <w:szCs w:val="20"/>
        </w:rPr>
      </w:pPr>
      <w:ins w:id="567" w:author="Unknown">
        <w:r w:rsidRPr="00E80AED">
          <w:rPr>
            <w:rFonts w:ascii="Verdana" w:eastAsia="Times New Roman" w:hAnsi="Verdana" w:cs="Times New Roman"/>
            <w:color w:val="000000"/>
            <w:sz w:val="20"/>
            <w:szCs w:val="20"/>
            <w:bdr w:val="none" w:sz="0" w:space="0" w:color="auto" w:frame="1"/>
          </w:rPr>
          <w:t>debugger;    </w:t>
        </w:r>
      </w:ins>
    </w:p>
    <w:p w:rsidR="00E80AED" w:rsidRPr="00E80AED" w:rsidRDefault="00E80AED" w:rsidP="00E80AED">
      <w:pPr>
        <w:numPr>
          <w:ilvl w:val="0"/>
          <w:numId w:val="66"/>
        </w:numPr>
        <w:shd w:val="clear" w:color="auto" w:fill="FFFFFF"/>
        <w:spacing w:after="0" w:line="315" w:lineRule="atLeast"/>
        <w:ind w:left="0"/>
        <w:rPr>
          <w:ins w:id="568" w:author="Unknown"/>
          <w:rFonts w:ascii="Verdana" w:eastAsia="Times New Roman" w:hAnsi="Verdana" w:cs="Times New Roman"/>
          <w:color w:val="000000"/>
          <w:sz w:val="20"/>
          <w:szCs w:val="20"/>
        </w:rPr>
      </w:pPr>
      <w:ins w:id="569" w:author="Unknown">
        <w:r w:rsidRPr="00E80AED">
          <w:rPr>
            <w:rFonts w:ascii="Verdana" w:eastAsia="Times New Roman" w:hAnsi="Verdana" w:cs="Times New Roman"/>
            <w:color w:val="000000"/>
            <w:sz w:val="20"/>
            <w:szCs w:val="20"/>
            <w:bdr w:val="none" w:sz="0" w:space="0" w:color="auto" w:frame="1"/>
          </w:rPr>
          <w:t>document.write(z);    </w:t>
        </w:r>
      </w:ins>
    </w:p>
    <w:p w:rsidR="00E80AED" w:rsidRPr="00E80AED" w:rsidRDefault="00E80AED" w:rsidP="00E80AED">
      <w:pPr>
        <w:numPr>
          <w:ilvl w:val="0"/>
          <w:numId w:val="66"/>
        </w:numPr>
        <w:shd w:val="clear" w:color="auto" w:fill="FFFFFF"/>
        <w:spacing w:after="0" w:line="315" w:lineRule="atLeast"/>
        <w:ind w:left="0"/>
        <w:rPr>
          <w:ins w:id="570" w:author="Unknown"/>
          <w:rFonts w:ascii="Verdana" w:eastAsia="Times New Roman" w:hAnsi="Verdana" w:cs="Times New Roman"/>
          <w:color w:val="000000"/>
          <w:sz w:val="20"/>
          <w:szCs w:val="20"/>
        </w:rPr>
      </w:pPr>
      <w:ins w:id="571" w:author="Unknown">
        <w:r w:rsidRPr="00E80AED">
          <w:rPr>
            <w:rFonts w:ascii="Verdana" w:eastAsia="Times New Roman" w:hAnsi="Verdana" w:cs="Times New Roman"/>
            <w:color w:val="000000"/>
            <w:sz w:val="20"/>
            <w:szCs w:val="20"/>
            <w:bdr w:val="none" w:sz="0" w:space="0" w:color="auto" w:frame="1"/>
          </w:rPr>
          <w:t>document.write(a);     </w:t>
        </w:r>
      </w:ins>
    </w:p>
    <w:p w:rsidR="00E80AED" w:rsidRPr="00E80AED" w:rsidRDefault="00E80AED" w:rsidP="00E80AED">
      <w:pPr>
        <w:numPr>
          <w:ilvl w:val="0"/>
          <w:numId w:val="66"/>
        </w:numPr>
        <w:shd w:val="clear" w:color="auto" w:fill="FFFFFF"/>
        <w:spacing w:after="0" w:line="315" w:lineRule="atLeast"/>
        <w:ind w:left="0"/>
        <w:rPr>
          <w:ins w:id="572" w:author="Unknown"/>
          <w:rFonts w:ascii="Verdana" w:eastAsia="Times New Roman" w:hAnsi="Verdana" w:cs="Times New Roman"/>
          <w:color w:val="000000"/>
          <w:sz w:val="20"/>
          <w:szCs w:val="20"/>
        </w:rPr>
      </w:pPr>
      <w:ins w:id="573" w:author="Unknown">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numPr>
          <w:ilvl w:val="0"/>
          <w:numId w:val="66"/>
        </w:numPr>
        <w:shd w:val="clear" w:color="auto" w:fill="FFFFFF"/>
        <w:spacing w:after="120" w:line="315" w:lineRule="atLeast"/>
        <w:ind w:left="0"/>
        <w:rPr>
          <w:ins w:id="574" w:author="Unknown"/>
          <w:rFonts w:ascii="Verdana" w:eastAsia="Times New Roman" w:hAnsi="Verdana" w:cs="Times New Roman"/>
          <w:color w:val="000000"/>
          <w:sz w:val="20"/>
          <w:szCs w:val="20"/>
        </w:rPr>
      </w:pPr>
      <w:ins w:id="575" w:author="Unknown">
        <w:r w:rsidRPr="00E80AED">
          <w:rPr>
            <w:rFonts w:ascii="Verdana" w:eastAsia="Times New Roman" w:hAnsi="Verdana" w:cs="Times New Roman"/>
            <w:color w:val="000000"/>
            <w:sz w:val="20"/>
            <w:szCs w:val="20"/>
            <w:bdr w:val="none" w:sz="0" w:space="0" w:color="auto" w:frame="1"/>
          </w:rPr>
          <w:t>display();  </w:t>
        </w:r>
      </w:ins>
    </w:p>
    <w:p w:rsidR="00E80AED" w:rsidRPr="00E80AED" w:rsidRDefault="00E80AED" w:rsidP="00E80AED">
      <w:pPr>
        <w:spacing w:after="0" w:line="240" w:lineRule="auto"/>
        <w:rPr>
          <w:ins w:id="576" w:author="Unknown"/>
          <w:rFonts w:ascii="Times New Roman" w:eastAsia="Times New Roman" w:hAnsi="Times New Roman" w:cs="Times New Roman"/>
          <w:sz w:val="24"/>
          <w:szCs w:val="24"/>
        </w:rPr>
      </w:pPr>
      <w:ins w:id="577" w:author="Unknown">
        <w:r w:rsidRPr="00E80AED">
          <w:rPr>
            <w:rFonts w:ascii="Times New Roman" w:eastAsia="Times New Roman" w:hAnsi="Times New Roman" w:cs="Times New Roman"/>
            <w:sz w:val="24"/>
            <w:szCs w:val="24"/>
          </w:rPr>
          <w:lastRenderedPageBreak/>
          <w:pict>
            <v:rect id="_x0000_i1074" style="width:0;height:.75pt" o:hralign="center" o:hrstd="t" o:hrnoshade="t" o:hr="t" fillcolor="#d4d4d4" stroked="f"/>
          </w:pict>
        </w:r>
      </w:ins>
    </w:p>
    <w:p w:rsidR="00E80AED" w:rsidRPr="00E80AED" w:rsidRDefault="00E80AED" w:rsidP="00E80AED">
      <w:pPr>
        <w:shd w:val="clear" w:color="auto" w:fill="FFFFFF"/>
        <w:spacing w:before="100" w:beforeAutospacing="1" w:after="100" w:afterAutospacing="1" w:line="312" w:lineRule="atLeast"/>
        <w:outlineLvl w:val="2"/>
        <w:rPr>
          <w:ins w:id="578" w:author="Unknown"/>
          <w:rFonts w:ascii="Helvetica" w:eastAsia="Times New Roman" w:hAnsi="Helvetica" w:cs="Times New Roman"/>
          <w:color w:val="610B4B"/>
          <w:sz w:val="32"/>
          <w:szCs w:val="32"/>
        </w:rPr>
      </w:pPr>
      <w:ins w:id="579" w:author="Unknown">
        <w:r w:rsidRPr="00E80AED">
          <w:rPr>
            <w:rFonts w:ascii="Helvetica" w:eastAsia="Times New Roman" w:hAnsi="Helvetica" w:cs="Times New Roman"/>
            <w:color w:val="610B4B"/>
            <w:sz w:val="32"/>
            <w:szCs w:val="32"/>
          </w:rPr>
          <w:t>51) What is the role of a strict mode in JavaScript?</w:t>
        </w:r>
      </w:ins>
    </w:p>
    <w:p w:rsidR="00E80AED" w:rsidRPr="00E80AED" w:rsidRDefault="00E80AED" w:rsidP="00E80AED">
      <w:pPr>
        <w:shd w:val="clear" w:color="auto" w:fill="FFFFFF"/>
        <w:spacing w:before="100" w:beforeAutospacing="1" w:after="100" w:afterAutospacing="1" w:line="240" w:lineRule="auto"/>
        <w:rPr>
          <w:ins w:id="580" w:author="Unknown"/>
          <w:rFonts w:ascii="Verdana" w:eastAsia="Times New Roman" w:hAnsi="Verdana" w:cs="Times New Roman"/>
          <w:color w:val="000000"/>
          <w:sz w:val="20"/>
          <w:szCs w:val="20"/>
        </w:rPr>
      </w:pPr>
      <w:ins w:id="581" w:author="Unknown">
        <w:r w:rsidRPr="00E80AED">
          <w:rPr>
            <w:rFonts w:ascii="Verdana" w:eastAsia="Times New Roman" w:hAnsi="Verdana" w:cs="Times New Roman"/>
            <w:color w:val="000000"/>
            <w:sz w:val="20"/>
            <w:szCs w:val="20"/>
          </w:rPr>
          <w:t xml:space="preserve">The JavaScript strict mode is used to </w:t>
        </w:r>
        <w:proofErr w:type="gramStart"/>
        <w:r w:rsidRPr="00E80AED">
          <w:rPr>
            <w:rFonts w:ascii="Verdana" w:eastAsia="Times New Roman" w:hAnsi="Verdana" w:cs="Times New Roman"/>
            <w:color w:val="000000"/>
            <w:sz w:val="20"/>
            <w:szCs w:val="20"/>
          </w:rPr>
          <w:t>generates</w:t>
        </w:r>
        <w:proofErr w:type="gramEnd"/>
        <w:r w:rsidRPr="00E80AED">
          <w:rPr>
            <w:rFonts w:ascii="Verdana" w:eastAsia="Times New Roman" w:hAnsi="Verdana" w:cs="Times New Roman"/>
            <w:color w:val="000000"/>
            <w:sz w:val="20"/>
            <w:szCs w:val="20"/>
          </w:rPr>
          <w:t xml:space="preserve"> silent errors. It provides "use strict"; expression to enable the strict mode. This expression can only be placed as the first statement in a script or a function. For example:</w:t>
        </w:r>
      </w:ins>
    </w:p>
    <w:p w:rsidR="00E80AED" w:rsidRPr="00E80AED" w:rsidRDefault="00E80AED" w:rsidP="00E80AED">
      <w:pPr>
        <w:numPr>
          <w:ilvl w:val="0"/>
          <w:numId w:val="67"/>
        </w:numPr>
        <w:shd w:val="clear" w:color="auto" w:fill="FFFFFF"/>
        <w:spacing w:after="0" w:line="315" w:lineRule="atLeast"/>
        <w:ind w:left="0"/>
        <w:rPr>
          <w:ins w:id="582" w:author="Unknown"/>
          <w:rFonts w:ascii="Verdana" w:eastAsia="Times New Roman" w:hAnsi="Verdana" w:cs="Times New Roman"/>
          <w:color w:val="000000"/>
          <w:sz w:val="20"/>
          <w:szCs w:val="20"/>
        </w:rPr>
      </w:pPr>
      <w:ins w:id="583" w:author="Unknown">
        <w:r w:rsidRPr="00E80AED">
          <w:rPr>
            <w:rFonts w:ascii="Verdana" w:eastAsia="Times New Roman" w:hAnsi="Verdana" w:cs="Times New Roman"/>
            <w:color w:val="000000"/>
            <w:sz w:val="20"/>
            <w:szCs w:val="20"/>
            <w:bdr w:val="none" w:sz="0" w:space="0" w:color="auto" w:frame="1"/>
          </w:rPr>
          <w:t>"use strict";    </w:t>
        </w:r>
      </w:ins>
    </w:p>
    <w:p w:rsidR="00E80AED" w:rsidRPr="00E80AED" w:rsidRDefault="00E80AED" w:rsidP="00E80AED">
      <w:pPr>
        <w:numPr>
          <w:ilvl w:val="0"/>
          <w:numId w:val="67"/>
        </w:numPr>
        <w:shd w:val="clear" w:color="auto" w:fill="FFFFFF"/>
        <w:spacing w:after="0" w:line="315" w:lineRule="atLeast"/>
        <w:ind w:left="0"/>
        <w:rPr>
          <w:ins w:id="584" w:author="Unknown"/>
          <w:rFonts w:ascii="Verdana" w:eastAsia="Times New Roman" w:hAnsi="Verdana" w:cs="Times New Roman"/>
          <w:color w:val="000000"/>
          <w:sz w:val="20"/>
          <w:szCs w:val="20"/>
        </w:rPr>
      </w:pPr>
      <w:ins w:id="585" w:author="Unknown">
        <w:r w:rsidRPr="00E80AED">
          <w:rPr>
            <w:rFonts w:ascii="Verdana" w:eastAsia="Times New Roman" w:hAnsi="Verdana" w:cs="Times New Roman"/>
            <w:color w:val="FF0000"/>
            <w:sz w:val="20"/>
            <w:szCs w:val="20"/>
            <w:bdr w:val="none" w:sz="0" w:space="0" w:color="auto" w:frame="1"/>
          </w:rPr>
          <w:t>x</w:t>
        </w:r>
        <w:r w:rsidRPr="00E80AED">
          <w:rPr>
            <w:rFonts w:ascii="Verdana" w:eastAsia="Times New Roman" w:hAnsi="Verdana" w:cs="Times New Roman"/>
            <w:color w:val="000000"/>
            <w:sz w:val="20"/>
            <w:szCs w:val="20"/>
            <w:bdr w:val="none" w:sz="0" w:space="0" w:color="auto" w:frame="1"/>
          </w:rPr>
          <w:t>=</w:t>
        </w:r>
        <w:r w:rsidRPr="00E80AED">
          <w:rPr>
            <w:rFonts w:ascii="Verdana" w:eastAsia="Times New Roman" w:hAnsi="Verdana" w:cs="Times New Roman"/>
            <w:color w:val="0000FF"/>
            <w:sz w:val="20"/>
            <w:szCs w:val="20"/>
            <w:bdr w:val="none" w:sz="0" w:space="0" w:color="auto" w:frame="1"/>
          </w:rPr>
          <w:t>10</w:t>
        </w:r>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numPr>
          <w:ilvl w:val="0"/>
          <w:numId w:val="67"/>
        </w:numPr>
        <w:shd w:val="clear" w:color="auto" w:fill="FFFFFF"/>
        <w:spacing w:after="120" w:line="315" w:lineRule="atLeast"/>
        <w:ind w:left="0"/>
        <w:rPr>
          <w:ins w:id="586" w:author="Unknown"/>
          <w:rFonts w:ascii="Verdana" w:eastAsia="Times New Roman" w:hAnsi="Verdana" w:cs="Times New Roman"/>
          <w:color w:val="000000"/>
          <w:sz w:val="20"/>
          <w:szCs w:val="20"/>
        </w:rPr>
      </w:pPr>
      <w:ins w:id="587" w:author="Unknown">
        <w:r w:rsidRPr="00E80AED">
          <w:rPr>
            <w:rFonts w:ascii="Verdana" w:eastAsia="Times New Roman" w:hAnsi="Verdana" w:cs="Times New Roman"/>
            <w:color w:val="000000"/>
            <w:sz w:val="20"/>
            <w:szCs w:val="20"/>
            <w:bdr w:val="none" w:sz="0" w:space="0" w:color="auto" w:frame="1"/>
          </w:rPr>
          <w:t>console.log(x);   </w:t>
        </w:r>
      </w:ins>
    </w:p>
    <w:p w:rsidR="00E80AED" w:rsidRPr="00E80AED" w:rsidRDefault="00E80AED" w:rsidP="00E80AED">
      <w:pPr>
        <w:spacing w:after="0" w:line="240" w:lineRule="auto"/>
        <w:rPr>
          <w:ins w:id="588" w:author="Unknown"/>
          <w:rFonts w:ascii="Times New Roman" w:eastAsia="Times New Roman" w:hAnsi="Times New Roman" w:cs="Times New Roman"/>
          <w:sz w:val="24"/>
          <w:szCs w:val="24"/>
        </w:rPr>
      </w:pPr>
      <w:ins w:id="589" w:author="Unknown">
        <w:r w:rsidRPr="00E80AED">
          <w:rPr>
            <w:rFonts w:ascii="Times New Roman" w:eastAsia="Times New Roman" w:hAnsi="Times New Roman" w:cs="Times New Roman"/>
            <w:sz w:val="24"/>
            <w:szCs w:val="24"/>
          </w:rPr>
          <w:pict>
            <v:rect id="_x0000_i1075" style="width:0;height:.75pt" o:hralign="center" o:hrstd="t" o:hrnoshade="t" o:hr="t" fillcolor="#d4d4d4" stroked="f"/>
          </w:pict>
        </w:r>
      </w:ins>
    </w:p>
    <w:p w:rsidR="00E80AED" w:rsidRPr="00E80AED" w:rsidRDefault="00E80AED" w:rsidP="00E80AED">
      <w:pPr>
        <w:shd w:val="clear" w:color="auto" w:fill="FFFFFF"/>
        <w:spacing w:before="100" w:beforeAutospacing="1" w:after="100" w:afterAutospacing="1" w:line="312" w:lineRule="atLeast"/>
        <w:outlineLvl w:val="2"/>
        <w:rPr>
          <w:ins w:id="590" w:author="Unknown"/>
          <w:rFonts w:ascii="Helvetica" w:eastAsia="Times New Roman" w:hAnsi="Helvetica" w:cs="Times New Roman"/>
          <w:color w:val="610B4B"/>
          <w:sz w:val="32"/>
          <w:szCs w:val="32"/>
        </w:rPr>
      </w:pPr>
      <w:ins w:id="591" w:author="Unknown">
        <w:r w:rsidRPr="00E80AED">
          <w:rPr>
            <w:rFonts w:ascii="Helvetica" w:eastAsia="Times New Roman" w:hAnsi="Helvetica" w:cs="Times New Roman"/>
            <w:color w:val="610B4B"/>
            <w:sz w:val="32"/>
            <w:szCs w:val="32"/>
          </w:rPr>
          <w:t>52) What is the use of Math object in JavaScript?</w:t>
        </w:r>
      </w:ins>
    </w:p>
    <w:p w:rsidR="00E80AED" w:rsidRPr="00E80AED" w:rsidRDefault="00E80AED" w:rsidP="00E80AED">
      <w:pPr>
        <w:shd w:val="clear" w:color="auto" w:fill="FFFFFF"/>
        <w:spacing w:before="100" w:beforeAutospacing="1" w:after="100" w:afterAutospacing="1" w:line="240" w:lineRule="auto"/>
        <w:rPr>
          <w:ins w:id="592" w:author="Unknown"/>
          <w:rFonts w:ascii="Verdana" w:eastAsia="Times New Roman" w:hAnsi="Verdana" w:cs="Times New Roman"/>
          <w:color w:val="000000"/>
          <w:sz w:val="20"/>
          <w:szCs w:val="20"/>
        </w:rPr>
      </w:pPr>
      <w:ins w:id="593" w:author="Unknown">
        <w:r w:rsidRPr="00E80AED">
          <w:rPr>
            <w:rFonts w:ascii="Verdana" w:eastAsia="Times New Roman" w:hAnsi="Verdana" w:cs="Times New Roman"/>
            <w:color w:val="000000"/>
            <w:sz w:val="20"/>
            <w:szCs w:val="20"/>
          </w:rPr>
          <w:t>The JavaScript math object provides several constants and methods to perform a mathematical operation. Unlike date object, it doesn't have constructors. For example:</w:t>
        </w:r>
      </w:ins>
    </w:p>
    <w:p w:rsidR="00E80AED" w:rsidRPr="00E80AED" w:rsidRDefault="00E80AED" w:rsidP="00E80AED">
      <w:pPr>
        <w:numPr>
          <w:ilvl w:val="0"/>
          <w:numId w:val="68"/>
        </w:numPr>
        <w:shd w:val="clear" w:color="auto" w:fill="FFFFFF"/>
        <w:spacing w:after="0" w:line="315" w:lineRule="atLeast"/>
        <w:ind w:left="0"/>
        <w:rPr>
          <w:ins w:id="594" w:author="Unknown"/>
          <w:rFonts w:ascii="Verdana" w:eastAsia="Times New Roman" w:hAnsi="Verdana" w:cs="Times New Roman"/>
          <w:color w:val="000000"/>
          <w:sz w:val="20"/>
          <w:szCs w:val="20"/>
        </w:rPr>
      </w:pPr>
      <w:ins w:id="595" w:author="Unknown">
        <w:r w:rsidRPr="00E80AED">
          <w:rPr>
            <w:rFonts w:ascii="Verdana" w:eastAsia="Times New Roman" w:hAnsi="Verdana" w:cs="Times New Roman"/>
            <w:color w:val="000000"/>
            <w:sz w:val="20"/>
            <w:szCs w:val="20"/>
            <w:bdr w:val="none" w:sz="0" w:space="0" w:color="auto" w:frame="1"/>
          </w:rPr>
          <w:t>function display()  </w:t>
        </w:r>
      </w:ins>
    </w:p>
    <w:p w:rsidR="00E80AED" w:rsidRPr="00E80AED" w:rsidRDefault="00E80AED" w:rsidP="00E80AED">
      <w:pPr>
        <w:numPr>
          <w:ilvl w:val="0"/>
          <w:numId w:val="68"/>
        </w:numPr>
        <w:shd w:val="clear" w:color="auto" w:fill="FFFFFF"/>
        <w:spacing w:after="0" w:line="315" w:lineRule="atLeast"/>
        <w:ind w:left="0"/>
        <w:rPr>
          <w:ins w:id="596" w:author="Unknown"/>
          <w:rFonts w:ascii="Verdana" w:eastAsia="Times New Roman" w:hAnsi="Verdana" w:cs="Times New Roman"/>
          <w:color w:val="000000"/>
          <w:sz w:val="20"/>
          <w:szCs w:val="20"/>
        </w:rPr>
      </w:pPr>
      <w:ins w:id="597" w:author="Unknown">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numPr>
          <w:ilvl w:val="0"/>
          <w:numId w:val="68"/>
        </w:numPr>
        <w:shd w:val="clear" w:color="auto" w:fill="FFFFFF"/>
        <w:spacing w:after="0" w:line="315" w:lineRule="atLeast"/>
        <w:ind w:left="0"/>
        <w:rPr>
          <w:ins w:id="598" w:author="Unknown"/>
          <w:rFonts w:ascii="Verdana" w:eastAsia="Times New Roman" w:hAnsi="Verdana" w:cs="Times New Roman"/>
          <w:color w:val="000000"/>
          <w:sz w:val="20"/>
          <w:szCs w:val="20"/>
        </w:rPr>
      </w:pPr>
      <w:ins w:id="599" w:author="Unknown">
        <w:r w:rsidRPr="00E80AED">
          <w:rPr>
            <w:rFonts w:ascii="Verdana" w:eastAsia="Times New Roman" w:hAnsi="Verdana" w:cs="Times New Roman"/>
            <w:color w:val="000000"/>
            <w:sz w:val="20"/>
            <w:szCs w:val="20"/>
            <w:bdr w:val="none" w:sz="0" w:space="0" w:color="auto" w:frame="1"/>
          </w:rPr>
          <w:t>  document.writeln(Math.random());  </w:t>
        </w:r>
      </w:ins>
    </w:p>
    <w:p w:rsidR="00E80AED" w:rsidRPr="00E80AED" w:rsidRDefault="00E80AED" w:rsidP="00E80AED">
      <w:pPr>
        <w:numPr>
          <w:ilvl w:val="0"/>
          <w:numId w:val="68"/>
        </w:numPr>
        <w:shd w:val="clear" w:color="auto" w:fill="FFFFFF"/>
        <w:spacing w:after="0" w:line="315" w:lineRule="atLeast"/>
        <w:ind w:left="0"/>
        <w:rPr>
          <w:ins w:id="600" w:author="Unknown"/>
          <w:rFonts w:ascii="Verdana" w:eastAsia="Times New Roman" w:hAnsi="Verdana" w:cs="Times New Roman"/>
          <w:color w:val="000000"/>
          <w:sz w:val="20"/>
          <w:szCs w:val="20"/>
        </w:rPr>
      </w:pPr>
      <w:ins w:id="601" w:author="Unknown">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numPr>
          <w:ilvl w:val="0"/>
          <w:numId w:val="68"/>
        </w:numPr>
        <w:shd w:val="clear" w:color="auto" w:fill="FFFFFF"/>
        <w:spacing w:after="120" w:line="315" w:lineRule="atLeast"/>
        <w:ind w:left="0"/>
        <w:rPr>
          <w:ins w:id="602" w:author="Unknown"/>
          <w:rFonts w:ascii="Verdana" w:eastAsia="Times New Roman" w:hAnsi="Verdana" w:cs="Times New Roman"/>
          <w:color w:val="000000"/>
          <w:sz w:val="20"/>
          <w:szCs w:val="20"/>
        </w:rPr>
      </w:pPr>
      <w:ins w:id="603" w:author="Unknown">
        <w:r w:rsidRPr="00E80AED">
          <w:rPr>
            <w:rFonts w:ascii="Verdana" w:eastAsia="Times New Roman" w:hAnsi="Verdana" w:cs="Times New Roman"/>
            <w:color w:val="000000"/>
            <w:sz w:val="20"/>
            <w:szCs w:val="20"/>
            <w:bdr w:val="none" w:sz="0" w:space="0" w:color="auto" w:frame="1"/>
          </w:rPr>
          <w:t>display();  </w:t>
        </w:r>
      </w:ins>
    </w:p>
    <w:p w:rsidR="00E80AED" w:rsidRPr="00E80AED" w:rsidRDefault="00E80AED" w:rsidP="00E80AED">
      <w:pPr>
        <w:spacing w:after="0" w:line="240" w:lineRule="auto"/>
        <w:rPr>
          <w:ins w:id="604" w:author="Unknown"/>
          <w:rFonts w:ascii="Times New Roman" w:eastAsia="Times New Roman" w:hAnsi="Times New Roman" w:cs="Times New Roman"/>
          <w:sz w:val="24"/>
          <w:szCs w:val="24"/>
        </w:rPr>
      </w:pPr>
      <w:ins w:id="605" w:author="Unknown">
        <w:r w:rsidRPr="00E80AED">
          <w:rPr>
            <w:rFonts w:ascii="Times New Roman" w:eastAsia="Times New Roman" w:hAnsi="Times New Roman" w:cs="Times New Roman"/>
            <w:sz w:val="24"/>
            <w:szCs w:val="24"/>
          </w:rPr>
          <w:pict>
            <v:rect id="_x0000_i1076" style="width:0;height:.75pt" o:hralign="center" o:hrstd="t" o:hrnoshade="t" o:hr="t" fillcolor="#d4d4d4" stroked="f"/>
          </w:pict>
        </w:r>
      </w:ins>
    </w:p>
    <w:p w:rsidR="00E80AED" w:rsidRPr="00E80AED" w:rsidRDefault="00E80AED" w:rsidP="00E80AED">
      <w:pPr>
        <w:shd w:val="clear" w:color="auto" w:fill="FFFFFF"/>
        <w:spacing w:before="100" w:beforeAutospacing="1" w:after="100" w:afterAutospacing="1" w:line="312" w:lineRule="atLeast"/>
        <w:outlineLvl w:val="2"/>
        <w:rPr>
          <w:ins w:id="606" w:author="Unknown"/>
          <w:rFonts w:ascii="Helvetica" w:eastAsia="Times New Roman" w:hAnsi="Helvetica" w:cs="Times New Roman"/>
          <w:color w:val="610B4B"/>
          <w:sz w:val="32"/>
          <w:szCs w:val="32"/>
        </w:rPr>
      </w:pPr>
      <w:ins w:id="607" w:author="Unknown">
        <w:r w:rsidRPr="00E80AED">
          <w:rPr>
            <w:rFonts w:ascii="Helvetica" w:eastAsia="Times New Roman" w:hAnsi="Helvetica" w:cs="Times New Roman"/>
            <w:color w:val="610B4B"/>
            <w:sz w:val="32"/>
            <w:szCs w:val="32"/>
          </w:rPr>
          <w:t>53) What is the use of a Date object in JavaScript?</w:t>
        </w:r>
      </w:ins>
    </w:p>
    <w:p w:rsidR="00E80AED" w:rsidRPr="00E80AED" w:rsidRDefault="00E80AED" w:rsidP="00E80AED">
      <w:pPr>
        <w:shd w:val="clear" w:color="auto" w:fill="FFFFFF"/>
        <w:spacing w:before="100" w:beforeAutospacing="1" w:after="100" w:afterAutospacing="1" w:line="240" w:lineRule="auto"/>
        <w:rPr>
          <w:ins w:id="608" w:author="Unknown"/>
          <w:rFonts w:ascii="Verdana" w:eastAsia="Times New Roman" w:hAnsi="Verdana" w:cs="Times New Roman"/>
          <w:color w:val="000000"/>
          <w:sz w:val="20"/>
          <w:szCs w:val="20"/>
        </w:rPr>
      </w:pPr>
      <w:ins w:id="609" w:author="Unknown">
        <w:r w:rsidRPr="00E80AED">
          <w:rPr>
            <w:rFonts w:ascii="Verdana" w:eastAsia="Times New Roman" w:hAnsi="Verdana" w:cs="Times New Roman"/>
            <w:color w:val="000000"/>
            <w:sz w:val="20"/>
            <w:szCs w:val="20"/>
          </w:rPr>
          <w:t>The JavaScript date object can be used to get a year, month and day. You can display a timer on the webpage by the help of JavaScript date object.</w:t>
        </w:r>
      </w:ins>
    </w:p>
    <w:p w:rsidR="00E80AED" w:rsidRPr="00E80AED" w:rsidRDefault="00E80AED" w:rsidP="00E80AED">
      <w:pPr>
        <w:numPr>
          <w:ilvl w:val="0"/>
          <w:numId w:val="69"/>
        </w:numPr>
        <w:shd w:val="clear" w:color="auto" w:fill="FFFFFF"/>
        <w:spacing w:after="0" w:line="315" w:lineRule="atLeast"/>
        <w:ind w:left="0"/>
        <w:rPr>
          <w:ins w:id="610" w:author="Unknown"/>
          <w:rFonts w:ascii="Verdana" w:eastAsia="Times New Roman" w:hAnsi="Verdana" w:cs="Times New Roman"/>
          <w:color w:val="000000"/>
          <w:sz w:val="20"/>
          <w:szCs w:val="20"/>
        </w:rPr>
      </w:pPr>
      <w:ins w:id="611" w:author="Unknown">
        <w:r w:rsidRPr="00E80AED">
          <w:rPr>
            <w:rFonts w:ascii="Verdana" w:eastAsia="Times New Roman" w:hAnsi="Verdana" w:cs="Times New Roman"/>
            <w:color w:val="000000"/>
            <w:sz w:val="20"/>
            <w:szCs w:val="20"/>
            <w:bdr w:val="none" w:sz="0" w:space="0" w:color="auto" w:frame="1"/>
          </w:rPr>
          <w:t>function display()  </w:t>
        </w:r>
      </w:ins>
    </w:p>
    <w:p w:rsidR="00E80AED" w:rsidRPr="00E80AED" w:rsidRDefault="00E80AED" w:rsidP="00E80AED">
      <w:pPr>
        <w:numPr>
          <w:ilvl w:val="0"/>
          <w:numId w:val="69"/>
        </w:numPr>
        <w:shd w:val="clear" w:color="auto" w:fill="FFFFFF"/>
        <w:spacing w:after="0" w:line="315" w:lineRule="atLeast"/>
        <w:ind w:left="0"/>
        <w:rPr>
          <w:ins w:id="612" w:author="Unknown"/>
          <w:rFonts w:ascii="Verdana" w:eastAsia="Times New Roman" w:hAnsi="Verdana" w:cs="Times New Roman"/>
          <w:color w:val="000000"/>
          <w:sz w:val="20"/>
          <w:szCs w:val="20"/>
        </w:rPr>
      </w:pPr>
      <w:ins w:id="613" w:author="Unknown">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numPr>
          <w:ilvl w:val="0"/>
          <w:numId w:val="69"/>
        </w:numPr>
        <w:shd w:val="clear" w:color="auto" w:fill="FFFFFF"/>
        <w:spacing w:after="0" w:line="315" w:lineRule="atLeast"/>
        <w:ind w:left="0"/>
        <w:rPr>
          <w:ins w:id="614" w:author="Unknown"/>
          <w:rFonts w:ascii="Verdana" w:eastAsia="Times New Roman" w:hAnsi="Verdana" w:cs="Times New Roman"/>
          <w:color w:val="000000"/>
          <w:sz w:val="20"/>
          <w:szCs w:val="20"/>
        </w:rPr>
      </w:pPr>
      <w:ins w:id="615" w:author="Unknown">
        <w:r w:rsidRPr="00E80AED">
          <w:rPr>
            <w:rFonts w:ascii="Verdana" w:eastAsia="Times New Roman" w:hAnsi="Verdana" w:cs="Times New Roman"/>
            <w:color w:val="000000"/>
            <w:sz w:val="20"/>
            <w:szCs w:val="20"/>
            <w:bdr w:val="none" w:sz="0" w:space="0" w:color="auto" w:frame="1"/>
          </w:rPr>
          <w:t>  var </w:t>
        </w:r>
        <w:r w:rsidRPr="00E80AED">
          <w:rPr>
            <w:rFonts w:ascii="Verdana" w:eastAsia="Times New Roman" w:hAnsi="Verdana" w:cs="Times New Roman"/>
            <w:color w:val="FF0000"/>
            <w:sz w:val="20"/>
            <w:szCs w:val="20"/>
            <w:bdr w:val="none" w:sz="0" w:space="0" w:color="auto" w:frame="1"/>
          </w:rPr>
          <w:t>date</w:t>
        </w:r>
        <w:r w:rsidRPr="00E80AED">
          <w:rPr>
            <w:rFonts w:ascii="Verdana" w:eastAsia="Times New Roman" w:hAnsi="Verdana" w:cs="Times New Roman"/>
            <w:color w:val="000000"/>
            <w:sz w:val="20"/>
            <w:szCs w:val="20"/>
            <w:bdr w:val="none" w:sz="0" w:space="0" w:color="auto" w:frame="1"/>
          </w:rPr>
          <w:t>=</w:t>
        </w:r>
        <w:r w:rsidRPr="00E80AED">
          <w:rPr>
            <w:rFonts w:ascii="Verdana" w:eastAsia="Times New Roman" w:hAnsi="Verdana" w:cs="Times New Roman"/>
            <w:color w:val="0000FF"/>
            <w:sz w:val="20"/>
            <w:szCs w:val="20"/>
            <w:bdr w:val="none" w:sz="0" w:space="0" w:color="auto" w:frame="1"/>
          </w:rPr>
          <w:t>new</w:t>
        </w:r>
        <w:r w:rsidRPr="00E80AED">
          <w:rPr>
            <w:rFonts w:ascii="Verdana" w:eastAsia="Times New Roman" w:hAnsi="Verdana" w:cs="Times New Roman"/>
            <w:color w:val="000000"/>
            <w:sz w:val="20"/>
            <w:szCs w:val="20"/>
            <w:bdr w:val="none" w:sz="0" w:space="0" w:color="auto" w:frame="1"/>
          </w:rPr>
          <w:t> Date();    </w:t>
        </w:r>
      </w:ins>
    </w:p>
    <w:p w:rsidR="00E80AED" w:rsidRPr="00E80AED" w:rsidRDefault="00E80AED" w:rsidP="00E80AED">
      <w:pPr>
        <w:numPr>
          <w:ilvl w:val="0"/>
          <w:numId w:val="69"/>
        </w:numPr>
        <w:shd w:val="clear" w:color="auto" w:fill="FFFFFF"/>
        <w:spacing w:after="0" w:line="315" w:lineRule="atLeast"/>
        <w:ind w:left="0"/>
        <w:rPr>
          <w:ins w:id="616" w:author="Unknown"/>
          <w:rFonts w:ascii="Verdana" w:eastAsia="Times New Roman" w:hAnsi="Verdana" w:cs="Times New Roman"/>
          <w:color w:val="000000"/>
          <w:sz w:val="20"/>
          <w:szCs w:val="20"/>
        </w:rPr>
      </w:pPr>
      <w:ins w:id="617" w:author="Unknown">
        <w:r w:rsidRPr="00E80AED">
          <w:rPr>
            <w:rFonts w:ascii="Verdana" w:eastAsia="Times New Roman" w:hAnsi="Verdana" w:cs="Times New Roman"/>
            <w:color w:val="000000"/>
            <w:sz w:val="20"/>
            <w:szCs w:val="20"/>
            <w:bdr w:val="none" w:sz="0" w:space="0" w:color="auto" w:frame="1"/>
          </w:rPr>
          <w:t>var </w:t>
        </w:r>
        <w:r w:rsidRPr="00E80AED">
          <w:rPr>
            <w:rFonts w:ascii="Verdana" w:eastAsia="Times New Roman" w:hAnsi="Verdana" w:cs="Times New Roman"/>
            <w:color w:val="FF0000"/>
            <w:sz w:val="20"/>
            <w:szCs w:val="20"/>
            <w:bdr w:val="none" w:sz="0" w:space="0" w:color="auto" w:frame="1"/>
          </w:rPr>
          <w:t>day</w:t>
        </w:r>
        <w:r w:rsidRPr="00E80AED">
          <w:rPr>
            <w:rFonts w:ascii="Verdana" w:eastAsia="Times New Roman" w:hAnsi="Verdana" w:cs="Times New Roman"/>
            <w:color w:val="000000"/>
            <w:sz w:val="20"/>
            <w:szCs w:val="20"/>
            <w:bdr w:val="none" w:sz="0" w:space="0" w:color="auto" w:frame="1"/>
          </w:rPr>
          <w:t>=</w:t>
        </w:r>
        <w:r w:rsidRPr="00E80AED">
          <w:rPr>
            <w:rFonts w:ascii="Verdana" w:eastAsia="Times New Roman" w:hAnsi="Verdana" w:cs="Times New Roman"/>
            <w:color w:val="0000FF"/>
            <w:sz w:val="20"/>
            <w:szCs w:val="20"/>
            <w:bdr w:val="none" w:sz="0" w:space="0" w:color="auto" w:frame="1"/>
          </w:rPr>
          <w:t>date</w:t>
        </w:r>
        <w:r w:rsidRPr="00E80AED">
          <w:rPr>
            <w:rFonts w:ascii="Verdana" w:eastAsia="Times New Roman" w:hAnsi="Verdana" w:cs="Times New Roman"/>
            <w:color w:val="000000"/>
            <w:sz w:val="20"/>
            <w:szCs w:val="20"/>
            <w:bdr w:val="none" w:sz="0" w:space="0" w:color="auto" w:frame="1"/>
          </w:rPr>
          <w:t>.getDate();    </w:t>
        </w:r>
      </w:ins>
    </w:p>
    <w:p w:rsidR="00E80AED" w:rsidRPr="00E80AED" w:rsidRDefault="00E80AED" w:rsidP="00E80AED">
      <w:pPr>
        <w:numPr>
          <w:ilvl w:val="0"/>
          <w:numId w:val="69"/>
        </w:numPr>
        <w:shd w:val="clear" w:color="auto" w:fill="FFFFFF"/>
        <w:spacing w:after="0" w:line="315" w:lineRule="atLeast"/>
        <w:ind w:left="0"/>
        <w:rPr>
          <w:ins w:id="618" w:author="Unknown"/>
          <w:rFonts w:ascii="Verdana" w:eastAsia="Times New Roman" w:hAnsi="Verdana" w:cs="Times New Roman"/>
          <w:color w:val="000000"/>
          <w:sz w:val="20"/>
          <w:szCs w:val="20"/>
        </w:rPr>
      </w:pPr>
      <w:ins w:id="619" w:author="Unknown">
        <w:r w:rsidRPr="00E80AED">
          <w:rPr>
            <w:rFonts w:ascii="Verdana" w:eastAsia="Times New Roman" w:hAnsi="Verdana" w:cs="Times New Roman"/>
            <w:color w:val="000000"/>
            <w:sz w:val="20"/>
            <w:szCs w:val="20"/>
            <w:bdr w:val="none" w:sz="0" w:space="0" w:color="auto" w:frame="1"/>
          </w:rPr>
          <w:t>var </w:t>
        </w:r>
        <w:r w:rsidRPr="00E80AED">
          <w:rPr>
            <w:rFonts w:ascii="Verdana" w:eastAsia="Times New Roman" w:hAnsi="Verdana" w:cs="Times New Roman"/>
            <w:color w:val="FF0000"/>
            <w:sz w:val="20"/>
            <w:szCs w:val="20"/>
            <w:bdr w:val="none" w:sz="0" w:space="0" w:color="auto" w:frame="1"/>
          </w:rPr>
          <w:t>month</w:t>
        </w:r>
        <w:r w:rsidRPr="00E80AED">
          <w:rPr>
            <w:rFonts w:ascii="Verdana" w:eastAsia="Times New Roman" w:hAnsi="Verdana" w:cs="Times New Roman"/>
            <w:color w:val="000000"/>
            <w:sz w:val="20"/>
            <w:szCs w:val="20"/>
            <w:bdr w:val="none" w:sz="0" w:space="0" w:color="auto" w:frame="1"/>
          </w:rPr>
          <w:t>=</w:t>
        </w:r>
        <w:r w:rsidRPr="00E80AED">
          <w:rPr>
            <w:rFonts w:ascii="Verdana" w:eastAsia="Times New Roman" w:hAnsi="Verdana" w:cs="Times New Roman"/>
            <w:color w:val="0000FF"/>
            <w:sz w:val="20"/>
            <w:szCs w:val="20"/>
            <w:bdr w:val="none" w:sz="0" w:space="0" w:color="auto" w:frame="1"/>
          </w:rPr>
          <w:t>date</w:t>
        </w:r>
        <w:r w:rsidRPr="00E80AED">
          <w:rPr>
            <w:rFonts w:ascii="Verdana" w:eastAsia="Times New Roman" w:hAnsi="Verdana" w:cs="Times New Roman"/>
            <w:color w:val="000000"/>
            <w:sz w:val="20"/>
            <w:szCs w:val="20"/>
            <w:bdr w:val="none" w:sz="0" w:space="0" w:color="auto" w:frame="1"/>
          </w:rPr>
          <w:t>.getMonth()+1;    </w:t>
        </w:r>
      </w:ins>
    </w:p>
    <w:p w:rsidR="00E80AED" w:rsidRPr="00E80AED" w:rsidRDefault="00E80AED" w:rsidP="00E80AED">
      <w:pPr>
        <w:numPr>
          <w:ilvl w:val="0"/>
          <w:numId w:val="69"/>
        </w:numPr>
        <w:shd w:val="clear" w:color="auto" w:fill="FFFFFF"/>
        <w:spacing w:after="0" w:line="315" w:lineRule="atLeast"/>
        <w:ind w:left="0"/>
        <w:rPr>
          <w:ins w:id="620" w:author="Unknown"/>
          <w:rFonts w:ascii="Verdana" w:eastAsia="Times New Roman" w:hAnsi="Verdana" w:cs="Times New Roman"/>
          <w:color w:val="000000"/>
          <w:sz w:val="20"/>
          <w:szCs w:val="20"/>
        </w:rPr>
      </w:pPr>
      <w:ins w:id="621" w:author="Unknown">
        <w:r w:rsidRPr="00E80AED">
          <w:rPr>
            <w:rFonts w:ascii="Verdana" w:eastAsia="Times New Roman" w:hAnsi="Verdana" w:cs="Times New Roman"/>
            <w:color w:val="000000"/>
            <w:sz w:val="20"/>
            <w:szCs w:val="20"/>
            <w:bdr w:val="none" w:sz="0" w:space="0" w:color="auto" w:frame="1"/>
          </w:rPr>
          <w:t>var </w:t>
        </w:r>
        <w:r w:rsidRPr="00E80AED">
          <w:rPr>
            <w:rFonts w:ascii="Verdana" w:eastAsia="Times New Roman" w:hAnsi="Verdana" w:cs="Times New Roman"/>
            <w:color w:val="FF0000"/>
            <w:sz w:val="20"/>
            <w:szCs w:val="20"/>
            <w:bdr w:val="none" w:sz="0" w:space="0" w:color="auto" w:frame="1"/>
          </w:rPr>
          <w:t>year</w:t>
        </w:r>
        <w:r w:rsidRPr="00E80AED">
          <w:rPr>
            <w:rFonts w:ascii="Verdana" w:eastAsia="Times New Roman" w:hAnsi="Verdana" w:cs="Times New Roman"/>
            <w:color w:val="000000"/>
            <w:sz w:val="20"/>
            <w:szCs w:val="20"/>
            <w:bdr w:val="none" w:sz="0" w:space="0" w:color="auto" w:frame="1"/>
          </w:rPr>
          <w:t>=</w:t>
        </w:r>
        <w:r w:rsidRPr="00E80AED">
          <w:rPr>
            <w:rFonts w:ascii="Verdana" w:eastAsia="Times New Roman" w:hAnsi="Verdana" w:cs="Times New Roman"/>
            <w:color w:val="0000FF"/>
            <w:sz w:val="20"/>
            <w:szCs w:val="20"/>
            <w:bdr w:val="none" w:sz="0" w:space="0" w:color="auto" w:frame="1"/>
          </w:rPr>
          <w:t>date</w:t>
        </w:r>
        <w:r w:rsidRPr="00E80AED">
          <w:rPr>
            <w:rFonts w:ascii="Verdana" w:eastAsia="Times New Roman" w:hAnsi="Verdana" w:cs="Times New Roman"/>
            <w:color w:val="000000"/>
            <w:sz w:val="20"/>
            <w:szCs w:val="20"/>
            <w:bdr w:val="none" w:sz="0" w:space="0" w:color="auto" w:frame="1"/>
          </w:rPr>
          <w:t>.getFullYear();    </w:t>
        </w:r>
      </w:ins>
    </w:p>
    <w:p w:rsidR="00E80AED" w:rsidRPr="00E80AED" w:rsidRDefault="00E80AED" w:rsidP="00E80AED">
      <w:pPr>
        <w:numPr>
          <w:ilvl w:val="0"/>
          <w:numId w:val="69"/>
        </w:numPr>
        <w:shd w:val="clear" w:color="auto" w:fill="FFFFFF"/>
        <w:spacing w:after="0" w:line="315" w:lineRule="atLeast"/>
        <w:ind w:left="0"/>
        <w:rPr>
          <w:ins w:id="622" w:author="Unknown"/>
          <w:rFonts w:ascii="Verdana" w:eastAsia="Times New Roman" w:hAnsi="Verdana" w:cs="Times New Roman"/>
          <w:color w:val="000000"/>
          <w:sz w:val="20"/>
          <w:szCs w:val="20"/>
        </w:rPr>
      </w:pPr>
      <w:ins w:id="623" w:author="Unknown">
        <w:r w:rsidRPr="00E80AED">
          <w:rPr>
            <w:rFonts w:ascii="Verdana" w:eastAsia="Times New Roman" w:hAnsi="Verdana" w:cs="Times New Roman"/>
            <w:color w:val="000000"/>
            <w:sz w:val="20"/>
            <w:szCs w:val="20"/>
            <w:bdr w:val="none" w:sz="0" w:space="0" w:color="auto" w:frame="1"/>
          </w:rPr>
          <w:t>document.write("</w:t>
        </w:r>
        <w:r w:rsidRPr="00E80AED">
          <w:rPr>
            <w:rFonts w:ascii="Verdana" w:eastAsia="Times New Roman" w:hAnsi="Verdana" w:cs="Times New Roman"/>
            <w:b/>
            <w:bCs/>
            <w:color w:val="006699"/>
            <w:sz w:val="20"/>
            <w:szCs w:val="20"/>
            <w:bdr w:val="none" w:sz="0" w:space="0" w:color="auto" w:frame="1"/>
          </w:rPr>
          <w:t>&lt;br&gt;</w:t>
        </w:r>
        <w:r w:rsidRPr="00E80AED">
          <w:rPr>
            <w:rFonts w:ascii="Verdana" w:eastAsia="Times New Roman" w:hAnsi="Verdana" w:cs="Times New Roman"/>
            <w:color w:val="000000"/>
            <w:sz w:val="20"/>
            <w:szCs w:val="20"/>
            <w:bdr w:val="none" w:sz="0" w:space="0" w:color="auto" w:frame="1"/>
          </w:rPr>
          <w:t>Date is: "+day+"/"+month+"/"+year);    </w:t>
        </w:r>
      </w:ins>
    </w:p>
    <w:p w:rsidR="00E80AED" w:rsidRPr="00E80AED" w:rsidRDefault="00E80AED" w:rsidP="00E80AED">
      <w:pPr>
        <w:numPr>
          <w:ilvl w:val="0"/>
          <w:numId w:val="69"/>
        </w:numPr>
        <w:shd w:val="clear" w:color="auto" w:fill="FFFFFF"/>
        <w:spacing w:after="0" w:line="315" w:lineRule="atLeast"/>
        <w:ind w:left="0"/>
        <w:rPr>
          <w:ins w:id="624" w:author="Unknown"/>
          <w:rFonts w:ascii="Verdana" w:eastAsia="Times New Roman" w:hAnsi="Verdana" w:cs="Times New Roman"/>
          <w:color w:val="000000"/>
          <w:sz w:val="20"/>
          <w:szCs w:val="20"/>
        </w:rPr>
      </w:pPr>
      <w:ins w:id="625" w:author="Unknown">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numPr>
          <w:ilvl w:val="0"/>
          <w:numId w:val="69"/>
        </w:numPr>
        <w:shd w:val="clear" w:color="auto" w:fill="FFFFFF"/>
        <w:spacing w:after="120" w:line="315" w:lineRule="atLeast"/>
        <w:ind w:left="0"/>
        <w:rPr>
          <w:ins w:id="626" w:author="Unknown"/>
          <w:rFonts w:ascii="Verdana" w:eastAsia="Times New Roman" w:hAnsi="Verdana" w:cs="Times New Roman"/>
          <w:color w:val="000000"/>
          <w:sz w:val="20"/>
          <w:szCs w:val="20"/>
        </w:rPr>
      </w:pPr>
      <w:ins w:id="627" w:author="Unknown">
        <w:r w:rsidRPr="00E80AED">
          <w:rPr>
            <w:rFonts w:ascii="Verdana" w:eastAsia="Times New Roman" w:hAnsi="Verdana" w:cs="Times New Roman"/>
            <w:color w:val="000000"/>
            <w:sz w:val="20"/>
            <w:szCs w:val="20"/>
            <w:bdr w:val="none" w:sz="0" w:space="0" w:color="auto" w:frame="1"/>
          </w:rPr>
          <w:t>display();  </w:t>
        </w:r>
      </w:ins>
    </w:p>
    <w:p w:rsidR="00E80AED" w:rsidRPr="00E80AED" w:rsidRDefault="00E80AED" w:rsidP="00E80AED">
      <w:pPr>
        <w:spacing w:after="0" w:line="240" w:lineRule="auto"/>
        <w:rPr>
          <w:ins w:id="628" w:author="Unknown"/>
          <w:rFonts w:ascii="Times New Roman" w:eastAsia="Times New Roman" w:hAnsi="Times New Roman" w:cs="Times New Roman"/>
          <w:sz w:val="24"/>
          <w:szCs w:val="24"/>
        </w:rPr>
      </w:pPr>
      <w:ins w:id="629" w:author="Unknown">
        <w:r w:rsidRPr="00E80AED">
          <w:rPr>
            <w:rFonts w:ascii="Times New Roman" w:eastAsia="Times New Roman" w:hAnsi="Times New Roman" w:cs="Times New Roman"/>
            <w:sz w:val="24"/>
            <w:szCs w:val="24"/>
          </w:rPr>
          <w:pict>
            <v:rect id="_x0000_i1077" style="width:0;height:.75pt" o:hralign="center" o:hrstd="t" o:hrnoshade="t" o:hr="t" fillcolor="#d4d4d4" stroked="f"/>
          </w:pict>
        </w:r>
      </w:ins>
    </w:p>
    <w:p w:rsidR="00E80AED" w:rsidRPr="00E80AED" w:rsidRDefault="00E80AED" w:rsidP="00E80AED">
      <w:pPr>
        <w:shd w:val="clear" w:color="auto" w:fill="FFFFFF"/>
        <w:spacing w:before="100" w:beforeAutospacing="1" w:after="100" w:afterAutospacing="1" w:line="312" w:lineRule="atLeast"/>
        <w:outlineLvl w:val="2"/>
        <w:rPr>
          <w:ins w:id="630" w:author="Unknown"/>
          <w:rFonts w:ascii="Helvetica" w:eastAsia="Times New Roman" w:hAnsi="Helvetica" w:cs="Times New Roman"/>
          <w:color w:val="610B4B"/>
          <w:sz w:val="32"/>
          <w:szCs w:val="32"/>
        </w:rPr>
      </w:pPr>
      <w:ins w:id="631" w:author="Unknown">
        <w:r w:rsidRPr="00E80AED">
          <w:rPr>
            <w:rFonts w:ascii="Helvetica" w:eastAsia="Times New Roman" w:hAnsi="Helvetica" w:cs="Times New Roman"/>
            <w:color w:val="610B4B"/>
            <w:sz w:val="32"/>
            <w:szCs w:val="32"/>
          </w:rPr>
          <w:t>54) What is the use of a Number object in JavaScript?</w:t>
        </w:r>
      </w:ins>
    </w:p>
    <w:p w:rsidR="00E80AED" w:rsidRPr="00E80AED" w:rsidRDefault="00E80AED" w:rsidP="00E80AED">
      <w:pPr>
        <w:shd w:val="clear" w:color="auto" w:fill="FFFFFF"/>
        <w:spacing w:before="100" w:beforeAutospacing="1" w:after="100" w:afterAutospacing="1" w:line="240" w:lineRule="auto"/>
        <w:rPr>
          <w:ins w:id="632" w:author="Unknown"/>
          <w:rFonts w:ascii="Verdana" w:eastAsia="Times New Roman" w:hAnsi="Verdana" w:cs="Times New Roman"/>
          <w:color w:val="000000"/>
          <w:sz w:val="20"/>
          <w:szCs w:val="20"/>
        </w:rPr>
      </w:pPr>
      <w:ins w:id="633" w:author="Unknown">
        <w:r w:rsidRPr="00E80AED">
          <w:rPr>
            <w:rFonts w:ascii="Verdana" w:eastAsia="Times New Roman" w:hAnsi="Verdana" w:cs="Times New Roman"/>
            <w:color w:val="000000"/>
            <w:sz w:val="20"/>
            <w:szCs w:val="20"/>
          </w:rPr>
          <w:lastRenderedPageBreak/>
          <w:t>The JavaScript number object enables you to represent a numeric value. It may be integer or floating-point. JavaScript number object follows the IEEE standard to represent the floating-point numbers.</w:t>
        </w:r>
      </w:ins>
    </w:p>
    <w:p w:rsidR="00E80AED" w:rsidRPr="00E80AED" w:rsidRDefault="00E80AED" w:rsidP="00E80AED">
      <w:pPr>
        <w:numPr>
          <w:ilvl w:val="0"/>
          <w:numId w:val="70"/>
        </w:numPr>
        <w:shd w:val="clear" w:color="auto" w:fill="FFFFFF"/>
        <w:spacing w:after="0" w:line="315" w:lineRule="atLeast"/>
        <w:ind w:left="0"/>
        <w:rPr>
          <w:ins w:id="634" w:author="Unknown"/>
          <w:rFonts w:ascii="Verdana" w:eastAsia="Times New Roman" w:hAnsi="Verdana" w:cs="Times New Roman"/>
          <w:color w:val="000000"/>
          <w:sz w:val="20"/>
          <w:szCs w:val="20"/>
        </w:rPr>
      </w:pPr>
      <w:ins w:id="635" w:author="Unknown">
        <w:r w:rsidRPr="00E80AED">
          <w:rPr>
            <w:rFonts w:ascii="Verdana" w:eastAsia="Times New Roman" w:hAnsi="Verdana" w:cs="Times New Roman"/>
            <w:color w:val="000000"/>
            <w:sz w:val="20"/>
            <w:szCs w:val="20"/>
            <w:bdr w:val="none" w:sz="0" w:space="0" w:color="auto" w:frame="1"/>
          </w:rPr>
          <w:t>function display()  </w:t>
        </w:r>
      </w:ins>
    </w:p>
    <w:p w:rsidR="00E80AED" w:rsidRPr="00E80AED" w:rsidRDefault="00E80AED" w:rsidP="00E80AED">
      <w:pPr>
        <w:numPr>
          <w:ilvl w:val="0"/>
          <w:numId w:val="70"/>
        </w:numPr>
        <w:shd w:val="clear" w:color="auto" w:fill="FFFFFF"/>
        <w:spacing w:after="0" w:line="315" w:lineRule="atLeast"/>
        <w:ind w:left="0"/>
        <w:rPr>
          <w:ins w:id="636" w:author="Unknown"/>
          <w:rFonts w:ascii="Verdana" w:eastAsia="Times New Roman" w:hAnsi="Verdana" w:cs="Times New Roman"/>
          <w:color w:val="000000"/>
          <w:sz w:val="20"/>
          <w:szCs w:val="20"/>
        </w:rPr>
      </w:pPr>
      <w:ins w:id="637" w:author="Unknown">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numPr>
          <w:ilvl w:val="0"/>
          <w:numId w:val="70"/>
        </w:numPr>
        <w:shd w:val="clear" w:color="auto" w:fill="FFFFFF"/>
        <w:spacing w:after="0" w:line="315" w:lineRule="atLeast"/>
        <w:ind w:left="0"/>
        <w:rPr>
          <w:ins w:id="638" w:author="Unknown"/>
          <w:rFonts w:ascii="Verdana" w:eastAsia="Times New Roman" w:hAnsi="Verdana" w:cs="Times New Roman"/>
          <w:color w:val="000000"/>
          <w:sz w:val="20"/>
          <w:szCs w:val="20"/>
        </w:rPr>
      </w:pPr>
      <w:ins w:id="639" w:author="Unknown">
        <w:r w:rsidRPr="00E80AED">
          <w:rPr>
            <w:rFonts w:ascii="Verdana" w:eastAsia="Times New Roman" w:hAnsi="Verdana" w:cs="Times New Roman"/>
            <w:color w:val="000000"/>
            <w:sz w:val="20"/>
            <w:szCs w:val="20"/>
            <w:bdr w:val="none" w:sz="0" w:space="0" w:color="auto" w:frame="1"/>
          </w:rPr>
          <w:t>var </w:t>
        </w:r>
        <w:r w:rsidRPr="00E80AED">
          <w:rPr>
            <w:rFonts w:ascii="Verdana" w:eastAsia="Times New Roman" w:hAnsi="Verdana" w:cs="Times New Roman"/>
            <w:color w:val="FF0000"/>
            <w:sz w:val="20"/>
            <w:szCs w:val="20"/>
            <w:bdr w:val="none" w:sz="0" w:space="0" w:color="auto" w:frame="1"/>
          </w:rPr>
          <w:t>x</w:t>
        </w:r>
        <w:r w:rsidRPr="00E80AED">
          <w:rPr>
            <w:rFonts w:ascii="Verdana" w:eastAsia="Times New Roman" w:hAnsi="Verdana" w:cs="Times New Roman"/>
            <w:color w:val="000000"/>
            <w:sz w:val="20"/>
            <w:szCs w:val="20"/>
            <w:bdr w:val="none" w:sz="0" w:space="0" w:color="auto" w:frame="1"/>
          </w:rPr>
          <w:t>=</w:t>
        </w:r>
        <w:r w:rsidRPr="00E80AED">
          <w:rPr>
            <w:rFonts w:ascii="Verdana" w:eastAsia="Times New Roman" w:hAnsi="Verdana" w:cs="Times New Roman"/>
            <w:color w:val="0000FF"/>
            <w:sz w:val="20"/>
            <w:szCs w:val="20"/>
            <w:bdr w:val="none" w:sz="0" w:space="0" w:color="auto" w:frame="1"/>
          </w:rPr>
          <w:t>102</w:t>
        </w:r>
        <w:r w:rsidRPr="00E80AED">
          <w:rPr>
            <w:rFonts w:ascii="Verdana" w:eastAsia="Times New Roman" w:hAnsi="Verdana" w:cs="Times New Roman"/>
            <w:color w:val="000000"/>
            <w:sz w:val="20"/>
            <w:szCs w:val="20"/>
            <w:bdr w:val="none" w:sz="0" w:space="0" w:color="auto" w:frame="1"/>
          </w:rPr>
          <w:t>;//integer value    </w:t>
        </w:r>
      </w:ins>
    </w:p>
    <w:p w:rsidR="00E80AED" w:rsidRPr="00E80AED" w:rsidRDefault="00E80AED" w:rsidP="00E80AED">
      <w:pPr>
        <w:numPr>
          <w:ilvl w:val="0"/>
          <w:numId w:val="70"/>
        </w:numPr>
        <w:shd w:val="clear" w:color="auto" w:fill="FFFFFF"/>
        <w:spacing w:after="0" w:line="315" w:lineRule="atLeast"/>
        <w:ind w:left="0"/>
        <w:rPr>
          <w:ins w:id="640" w:author="Unknown"/>
          <w:rFonts w:ascii="Verdana" w:eastAsia="Times New Roman" w:hAnsi="Verdana" w:cs="Times New Roman"/>
          <w:color w:val="000000"/>
          <w:sz w:val="20"/>
          <w:szCs w:val="20"/>
        </w:rPr>
      </w:pPr>
      <w:ins w:id="641" w:author="Unknown">
        <w:r w:rsidRPr="00E80AED">
          <w:rPr>
            <w:rFonts w:ascii="Verdana" w:eastAsia="Times New Roman" w:hAnsi="Verdana" w:cs="Times New Roman"/>
            <w:color w:val="000000"/>
            <w:sz w:val="20"/>
            <w:szCs w:val="20"/>
            <w:bdr w:val="none" w:sz="0" w:space="0" w:color="auto" w:frame="1"/>
          </w:rPr>
          <w:t>var </w:t>
        </w:r>
        <w:r w:rsidRPr="00E80AED">
          <w:rPr>
            <w:rFonts w:ascii="Verdana" w:eastAsia="Times New Roman" w:hAnsi="Verdana" w:cs="Times New Roman"/>
            <w:color w:val="FF0000"/>
            <w:sz w:val="20"/>
            <w:szCs w:val="20"/>
            <w:bdr w:val="none" w:sz="0" w:space="0" w:color="auto" w:frame="1"/>
          </w:rPr>
          <w:t>y</w:t>
        </w:r>
        <w:r w:rsidRPr="00E80AED">
          <w:rPr>
            <w:rFonts w:ascii="Verdana" w:eastAsia="Times New Roman" w:hAnsi="Verdana" w:cs="Times New Roman"/>
            <w:color w:val="000000"/>
            <w:sz w:val="20"/>
            <w:szCs w:val="20"/>
            <w:bdr w:val="none" w:sz="0" w:space="0" w:color="auto" w:frame="1"/>
          </w:rPr>
          <w:t>=</w:t>
        </w:r>
        <w:r w:rsidRPr="00E80AED">
          <w:rPr>
            <w:rFonts w:ascii="Verdana" w:eastAsia="Times New Roman" w:hAnsi="Verdana" w:cs="Times New Roman"/>
            <w:color w:val="0000FF"/>
            <w:sz w:val="20"/>
            <w:szCs w:val="20"/>
            <w:bdr w:val="none" w:sz="0" w:space="0" w:color="auto" w:frame="1"/>
          </w:rPr>
          <w:t>102</w:t>
        </w:r>
        <w:r w:rsidRPr="00E80AED">
          <w:rPr>
            <w:rFonts w:ascii="Verdana" w:eastAsia="Times New Roman" w:hAnsi="Verdana" w:cs="Times New Roman"/>
            <w:color w:val="000000"/>
            <w:sz w:val="20"/>
            <w:szCs w:val="20"/>
            <w:bdr w:val="none" w:sz="0" w:space="0" w:color="auto" w:frame="1"/>
          </w:rPr>
          <w:t>.7;//floating point value    </w:t>
        </w:r>
      </w:ins>
    </w:p>
    <w:p w:rsidR="00E80AED" w:rsidRPr="00E80AED" w:rsidRDefault="00E80AED" w:rsidP="00E80AED">
      <w:pPr>
        <w:numPr>
          <w:ilvl w:val="0"/>
          <w:numId w:val="70"/>
        </w:numPr>
        <w:shd w:val="clear" w:color="auto" w:fill="FFFFFF"/>
        <w:spacing w:after="0" w:line="315" w:lineRule="atLeast"/>
        <w:ind w:left="0"/>
        <w:rPr>
          <w:ins w:id="642" w:author="Unknown"/>
          <w:rFonts w:ascii="Verdana" w:eastAsia="Times New Roman" w:hAnsi="Verdana" w:cs="Times New Roman"/>
          <w:color w:val="000000"/>
          <w:sz w:val="20"/>
          <w:szCs w:val="20"/>
        </w:rPr>
      </w:pPr>
      <w:ins w:id="643" w:author="Unknown">
        <w:r w:rsidRPr="00E80AED">
          <w:rPr>
            <w:rFonts w:ascii="Verdana" w:eastAsia="Times New Roman" w:hAnsi="Verdana" w:cs="Times New Roman"/>
            <w:color w:val="000000"/>
            <w:sz w:val="20"/>
            <w:szCs w:val="20"/>
            <w:bdr w:val="none" w:sz="0" w:space="0" w:color="auto" w:frame="1"/>
          </w:rPr>
          <w:t>var </w:t>
        </w:r>
        <w:r w:rsidRPr="00E80AED">
          <w:rPr>
            <w:rFonts w:ascii="Verdana" w:eastAsia="Times New Roman" w:hAnsi="Verdana" w:cs="Times New Roman"/>
            <w:color w:val="FF0000"/>
            <w:sz w:val="20"/>
            <w:szCs w:val="20"/>
            <w:bdr w:val="none" w:sz="0" w:space="0" w:color="auto" w:frame="1"/>
          </w:rPr>
          <w:t>z</w:t>
        </w:r>
        <w:r w:rsidRPr="00E80AED">
          <w:rPr>
            <w:rFonts w:ascii="Verdana" w:eastAsia="Times New Roman" w:hAnsi="Verdana" w:cs="Times New Roman"/>
            <w:color w:val="000000"/>
            <w:sz w:val="20"/>
            <w:szCs w:val="20"/>
            <w:bdr w:val="none" w:sz="0" w:space="0" w:color="auto" w:frame="1"/>
          </w:rPr>
          <w:t>=</w:t>
        </w:r>
        <w:r w:rsidRPr="00E80AED">
          <w:rPr>
            <w:rFonts w:ascii="Verdana" w:eastAsia="Times New Roman" w:hAnsi="Verdana" w:cs="Times New Roman"/>
            <w:color w:val="0000FF"/>
            <w:sz w:val="20"/>
            <w:szCs w:val="20"/>
            <w:bdr w:val="none" w:sz="0" w:space="0" w:color="auto" w:frame="1"/>
          </w:rPr>
          <w:t>13e4</w:t>
        </w:r>
        <w:r w:rsidRPr="00E80AED">
          <w:rPr>
            <w:rFonts w:ascii="Verdana" w:eastAsia="Times New Roman" w:hAnsi="Verdana" w:cs="Times New Roman"/>
            <w:color w:val="000000"/>
            <w:sz w:val="20"/>
            <w:szCs w:val="20"/>
            <w:bdr w:val="none" w:sz="0" w:space="0" w:color="auto" w:frame="1"/>
          </w:rPr>
          <w:t>;//exponent value, output: 130000    </w:t>
        </w:r>
      </w:ins>
    </w:p>
    <w:p w:rsidR="00E80AED" w:rsidRPr="00E80AED" w:rsidRDefault="00E80AED" w:rsidP="00E80AED">
      <w:pPr>
        <w:numPr>
          <w:ilvl w:val="0"/>
          <w:numId w:val="70"/>
        </w:numPr>
        <w:shd w:val="clear" w:color="auto" w:fill="FFFFFF"/>
        <w:spacing w:after="0" w:line="315" w:lineRule="atLeast"/>
        <w:ind w:left="0"/>
        <w:rPr>
          <w:ins w:id="644" w:author="Unknown"/>
          <w:rFonts w:ascii="Verdana" w:eastAsia="Times New Roman" w:hAnsi="Verdana" w:cs="Times New Roman"/>
          <w:color w:val="000000"/>
          <w:sz w:val="20"/>
          <w:szCs w:val="20"/>
        </w:rPr>
      </w:pPr>
      <w:ins w:id="645" w:author="Unknown">
        <w:r w:rsidRPr="00E80AED">
          <w:rPr>
            <w:rFonts w:ascii="Verdana" w:eastAsia="Times New Roman" w:hAnsi="Verdana" w:cs="Times New Roman"/>
            <w:color w:val="000000"/>
            <w:sz w:val="20"/>
            <w:szCs w:val="20"/>
            <w:bdr w:val="none" w:sz="0" w:space="0" w:color="auto" w:frame="1"/>
          </w:rPr>
          <w:t>var </w:t>
        </w:r>
        <w:r w:rsidRPr="00E80AED">
          <w:rPr>
            <w:rFonts w:ascii="Verdana" w:eastAsia="Times New Roman" w:hAnsi="Verdana" w:cs="Times New Roman"/>
            <w:color w:val="FF0000"/>
            <w:sz w:val="20"/>
            <w:szCs w:val="20"/>
            <w:bdr w:val="none" w:sz="0" w:space="0" w:color="auto" w:frame="1"/>
          </w:rPr>
          <w:t>n</w:t>
        </w:r>
        <w:r w:rsidRPr="00E80AED">
          <w:rPr>
            <w:rFonts w:ascii="Verdana" w:eastAsia="Times New Roman" w:hAnsi="Verdana" w:cs="Times New Roman"/>
            <w:color w:val="000000"/>
            <w:sz w:val="20"/>
            <w:szCs w:val="20"/>
            <w:bdr w:val="none" w:sz="0" w:space="0" w:color="auto" w:frame="1"/>
          </w:rPr>
          <w:t>=</w:t>
        </w:r>
        <w:r w:rsidRPr="00E80AED">
          <w:rPr>
            <w:rFonts w:ascii="Verdana" w:eastAsia="Times New Roman" w:hAnsi="Verdana" w:cs="Times New Roman"/>
            <w:color w:val="0000FF"/>
            <w:sz w:val="20"/>
            <w:szCs w:val="20"/>
            <w:bdr w:val="none" w:sz="0" w:space="0" w:color="auto" w:frame="1"/>
          </w:rPr>
          <w:t>new</w:t>
        </w:r>
        <w:r w:rsidRPr="00E80AED">
          <w:rPr>
            <w:rFonts w:ascii="Verdana" w:eastAsia="Times New Roman" w:hAnsi="Verdana" w:cs="Times New Roman"/>
            <w:color w:val="000000"/>
            <w:sz w:val="20"/>
            <w:szCs w:val="20"/>
            <w:bdr w:val="none" w:sz="0" w:space="0" w:color="auto" w:frame="1"/>
          </w:rPr>
          <w:t> Number(16);//integer value by number object    </w:t>
        </w:r>
      </w:ins>
    </w:p>
    <w:p w:rsidR="00E80AED" w:rsidRPr="00E80AED" w:rsidRDefault="00E80AED" w:rsidP="00E80AED">
      <w:pPr>
        <w:numPr>
          <w:ilvl w:val="0"/>
          <w:numId w:val="70"/>
        </w:numPr>
        <w:shd w:val="clear" w:color="auto" w:fill="FFFFFF"/>
        <w:spacing w:after="0" w:line="315" w:lineRule="atLeast"/>
        <w:ind w:left="0"/>
        <w:rPr>
          <w:ins w:id="646" w:author="Unknown"/>
          <w:rFonts w:ascii="Verdana" w:eastAsia="Times New Roman" w:hAnsi="Verdana" w:cs="Times New Roman"/>
          <w:color w:val="000000"/>
          <w:sz w:val="20"/>
          <w:szCs w:val="20"/>
        </w:rPr>
      </w:pPr>
      <w:ins w:id="647" w:author="Unknown">
        <w:r w:rsidRPr="00E80AED">
          <w:rPr>
            <w:rFonts w:ascii="Verdana" w:eastAsia="Times New Roman" w:hAnsi="Verdana" w:cs="Times New Roman"/>
            <w:color w:val="000000"/>
            <w:sz w:val="20"/>
            <w:szCs w:val="20"/>
            <w:bdr w:val="none" w:sz="0" w:space="0" w:color="auto" w:frame="1"/>
          </w:rPr>
          <w:t>document.write(x+" "+y+" "+z+" "+n);    </w:t>
        </w:r>
      </w:ins>
    </w:p>
    <w:p w:rsidR="00E80AED" w:rsidRPr="00E80AED" w:rsidRDefault="00E80AED" w:rsidP="00E80AED">
      <w:pPr>
        <w:numPr>
          <w:ilvl w:val="0"/>
          <w:numId w:val="70"/>
        </w:numPr>
        <w:shd w:val="clear" w:color="auto" w:fill="FFFFFF"/>
        <w:spacing w:after="0" w:line="315" w:lineRule="atLeast"/>
        <w:ind w:left="0"/>
        <w:rPr>
          <w:ins w:id="648" w:author="Unknown"/>
          <w:rFonts w:ascii="Verdana" w:eastAsia="Times New Roman" w:hAnsi="Verdana" w:cs="Times New Roman"/>
          <w:color w:val="000000"/>
          <w:sz w:val="20"/>
          <w:szCs w:val="20"/>
        </w:rPr>
      </w:pPr>
      <w:ins w:id="649" w:author="Unknown">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numPr>
          <w:ilvl w:val="0"/>
          <w:numId w:val="70"/>
        </w:numPr>
        <w:shd w:val="clear" w:color="auto" w:fill="FFFFFF"/>
        <w:spacing w:after="120" w:line="315" w:lineRule="atLeast"/>
        <w:ind w:left="0"/>
        <w:rPr>
          <w:ins w:id="650" w:author="Unknown"/>
          <w:rFonts w:ascii="Verdana" w:eastAsia="Times New Roman" w:hAnsi="Verdana" w:cs="Times New Roman"/>
          <w:color w:val="000000"/>
          <w:sz w:val="20"/>
          <w:szCs w:val="20"/>
        </w:rPr>
      </w:pPr>
      <w:ins w:id="651" w:author="Unknown">
        <w:r w:rsidRPr="00E80AED">
          <w:rPr>
            <w:rFonts w:ascii="Verdana" w:eastAsia="Times New Roman" w:hAnsi="Verdana" w:cs="Times New Roman"/>
            <w:color w:val="000000"/>
            <w:sz w:val="20"/>
            <w:szCs w:val="20"/>
            <w:bdr w:val="none" w:sz="0" w:space="0" w:color="auto" w:frame="1"/>
          </w:rPr>
          <w:t>display();  </w:t>
        </w:r>
      </w:ins>
    </w:p>
    <w:p w:rsidR="00E80AED" w:rsidRPr="00E80AED" w:rsidRDefault="00E80AED" w:rsidP="00E80AED">
      <w:pPr>
        <w:spacing w:after="0" w:line="240" w:lineRule="auto"/>
        <w:rPr>
          <w:ins w:id="652" w:author="Unknown"/>
          <w:rFonts w:ascii="Times New Roman" w:eastAsia="Times New Roman" w:hAnsi="Times New Roman" w:cs="Times New Roman"/>
          <w:sz w:val="24"/>
          <w:szCs w:val="24"/>
        </w:rPr>
      </w:pPr>
      <w:ins w:id="653" w:author="Unknown">
        <w:r w:rsidRPr="00E80AED">
          <w:rPr>
            <w:rFonts w:ascii="Times New Roman" w:eastAsia="Times New Roman" w:hAnsi="Times New Roman" w:cs="Times New Roman"/>
            <w:sz w:val="24"/>
            <w:szCs w:val="24"/>
          </w:rPr>
          <w:pict>
            <v:rect id="_x0000_i1078" style="width:0;height:.75pt" o:hralign="center" o:hrstd="t" o:hrnoshade="t" o:hr="t" fillcolor="#d4d4d4" stroked="f"/>
          </w:pict>
        </w:r>
      </w:ins>
    </w:p>
    <w:p w:rsidR="00E80AED" w:rsidRPr="00E80AED" w:rsidRDefault="00E80AED" w:rsidP="00E80AED">
      <w:pPr>
        <w:shd w:val="clear" w:color="auto" w:fill="FFFFFF"/>
        <w:spacing w:before="100" w:beforeAutospacing="1" w:after="100" w:afterAutospacing="1" w:line="312" w:lineRule="atLeast"/>
        <w:outlineLvl w:val="2"/>
        <w:rPr>
          <w:ins w:id="654" w:author="Unknown"/>
          <w:rFonts w:ascii="Helvetica" w:eastAsia="Times New Roman" w:hAnsi="Helvetica" w:cs="Times New Roman"/>
          <w:color w:val="610B4B"/>
          <w:sz w:val="32"/>
          <w:szCs w:val="32"/>
        </w:rPr>
      </w:pPr>
      <w:ins w:id="655" w:author="Unknown">
        <w:r w:rsidRPr="00E80AED">
          <w:rPr>
            <w:rFonts w:ascii="Helvetica" w:eastAsia="Times New Roman" w:hAnsi="Helvetica" w:cs="Times New Roman"/>
            <w:color w:val="610B4B"/>
            <w:sz w:val="32"/>
            <w:szCs w:val="32"/>
          </w:rPr>
          <w:t>55) What is the use of a Boolean object in JavaScript?</w:t>
        </w:r>
      </w:ins>
    </w:p>
    <w:p w:rsidR="00E80AED" w:rsidRPr="00E80AED" w:rsidRDefault="00E80AED" w:rsidP="00E80AED">
      <w:pPr>
        <w:shd w:val="clear" w:color="auto" w:fill="FFFFFF"/>
        <w:spacing w:before="100" w:beforeAutospacing="1" w:after="100" w:afterAutospacing="1" w:line="240" w:lineRule="auto"/>
        <w:rPr>
          <w:ins w:id="656" w:author="Unknown"/>
          <w:rFonts w:ascii="Verdana" w:eastAsia="Times New Roman" w:hAnsi="Verdana" w:cs="Times New Roman"/>
          <w:color w:val="000000"/>
          <w:sz w:val="20"/>
          <w:szCs w:val="20"/>
        </w:rPr>
      </w:pPr>
      <w:ins w:id="657" w:author="Unknown">
        <w:r w:rsidRPr="00E80AED">
          <w:rPr>
            <w:rFonts w:ascii="Verdana" w:eastAsia="Times New Roman" w:hAnsi="Verdana" w:cs="Times New Roman"/>
            <w:color w:val="000000"/>
            <w:sz w:val="20"/>
            <w:szCs w:val="20"/>
          </w:rPr>
          <w:t xml:space="preserve">The JavaScript Boolean is an object that represents value in two states: true or false. You can create the JavaScript Boolean object by </w:t>
        </w:r>
        <w:proofErr w:type="gramStart"/>
        <w:r w:rsidRPr="00E80AED">
          <w:rPr>
            <w:rFonts w:ascii="Verdana" w:eastAsia="Times New Roman" w:hAnsi="Verdana" w:cs="Times New Roman"/>
            <w:color w:val="000000"/>
            <w:sz w:val="20"/>
            <w:szCs w:val="20"/>
          </w:rPr>
          <w:t>Boolean(</w:t>
        </w:r>
        <w:proofErr w:type="gramEnd"/>
        <w:r w:rsidRPr="00E80AED">
          <w:rPr>
            <w:rFonts w:ascii="Verdana" w:eastAsia="Times New Roman" w:hAnsi="Verdana" w:cs="Times New Roman"/>
            <w:color w:val="000000"/>
            <w:sz w:val="20"/>
            <w:szCs w:val="20"/>
          </w:rPr>
          <w:t>) constructor.</w:t>
        </w:r>
      </w:ins>
    </w:p>
    <w:p w:rsidR="00E80AED" w:rsidRPr="00E80AED" w:rsidRDefault="00E80AED" w:rsidP="00E80AED">
      <w:pPr>
        <w:numPr>
          <w:ilvl w:val="0"/>
          <w:numId w:val="71"/>
        </w:numPr>
        <w:shd w:val="clear" w:color="auto" w:fill="FFFFFF"/>
        <w:spacing w:after="0" w:line="315" w:lineRule="atLeast"/>
        <w:ind w:left="0"/>
        <w:rPr>
          <w:ins w:id="658" w:author="Unknown"/>
          <w:rFonts w:ascii="Verdana" w:eastAsia="Times New Roman" w:hAnsi="Verdana" w:cs="Times New Roman"/>
          <w:color w:val="000000"/>
          <w:sz w:val="20"/>
          <w:szCs w:val="20"/>
        </w:rPr>
      </w:pPr>
      <w:ins w:id="659" w:author="Unknown">
        <w:r w:rsidRPr="00E80AED">
          <w:rPr>
            <w:rFonts w:ascii="Verdana" w:eastAsia="Times New Roman" w:hAnsi="Verdana" w:cs="Times New Roman"/>
            <w:color w:val="000000"/>
            <w:sz w:val="20"/>
            <w:szCs w:val="20"/>
            <w:bdr w:val="none" w:sz="0" w:space="0" w:color="auto" w:frame="1"/>
          </w:rPr>
          <w:t>function display()  </w:t>
        </w:r>
      </w:ins>
    </w:p>
    <w:p w:rsidR="00E80AED" w:rsidRPr="00E80AED" w:rsidRDefault="00E80AED" w:rsidP="00E80AED">
      <w:pPr>
        <w:numPr>
          <w:ilvl w:val="0"/>
          <w:numId w:val="71"/>
        </w:numPr>
        <w:shd w:val="clear" w:color="auto" w:fill="FFFFFF"/>
        <w:spacing w:after="0" w:line="315" w:lineRule="atLeast"/>
        <w:ind w:left="0"/>
        <w:rPr>
          <w:ins w:id="660" w:author="Unknown"/>
          <w:rFonts w:ascii="Verdana" w:eastAsia="Times New Roman" w:hAnsi="Verdana" w:cs="Times New Roman"/>
          <w:color w:val="000000"/>
          <w:sz w:val="20"/>
          <w:szCs w:val="20"/>
        </w:rPr>
      </w:pPr>
      <w:ins w:id="661" w:author="Unknown">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numPr>
          <w:ilvl w:val="0"/>
          <w:numId w:val="71"/>
        </w:numPr>
        <w:shd w:val="clear" w:color="auto" w:fill="FFFFFF"/>
        <w:spacing w:after="0" w:line="315" w:lineRule="atLeast"/>
        <w:ind w:left="0"/>
        <w:rPr>
          <w:ins w:id="662" w:author="Unknown"/>
          <w:rFonts w:ascii="Verdana" w:eastAsia="Times New Roman" w:hAnsi="Verdana" w:cs="Times New Roman"/>
          <w:color w:val="000000"/>
          <w:sz w:val="20"/>
          <w:szCs w:val="20"/>
        </w:rPr>
      </w:pPr>
      <w:ins w:id="663" w:author="Unknown">
        <w:r w:rsidRPr="00E80AED">
          <w:rPr>
            <w:rFonts w:ascii="Verdana" w:eastAsia="Times New Roman" w:hAnsi="Verdana" w:cs="Times New Roman"/>
            <w:color w:val="000000"/>
            <w:sz w:val="20"/>
            <w:szCs w:val="20"/>
            <w:bdr w:val="none" w:sz="0" w:space="0" w:color="auto" w:frame="1"/>
          </w:rPr>
          <w:t>document.writeln(10</w:t>
        </w:r>
        <w:r w:rsidRPr="00E80AED">
          <w:rPr>
            <w:rFonts w:ascii="Verdana" w:eastAsia="Times New Roman" w:hAnsi="Verdana" w:cs="Times New Roman"/>
            <w:b/>
            <w:bCs/>
            <w:color w:val="006699"/>
            <w:sz w:val="20"/>
            <w:szCs w:val="20"/>
            <w:bdr w:val="none" w:sz="0" w:space="0" w:color="auto" w:frame="1"/>
          </w:rPr>
          <w:t>&lt;20</w:t>
        </w:r>
        <w:r w:rsidRPr="00E80AED">
          <w:rPr>
            <w:rFonts w:ascii="Verdana" w:eastAsia="Times New Roman" w:hAnsi="Verdana" w:cs="Times New Roman"/>
            <w:color w:val="000000"/>
            <w:sz w:val="20"/>
            <w:szCs w:val="20"/>
            <w:bdr w:val="none" w:sz="0" w:space="0" w:color="auto" w:frame="1"/>
          </w:rPr>
          <w:t>);//true    </w:t>
        </w:r>
      </w:ins>
    </w:p>
    <w:p w:rsidR="00E80AED" w:rsidRPr="00E80AED" w:rsidRDefault="00E80AED" w:rsidP="00E80AED">
      <w:pPr>
        <w:numPr>
          <w:ilvl w:val="0"/>
          <w:numId w:val="71"/>
        </w:numPr>
        <w:shd w:val="clear" w:color="auto" w:fill="FFFFFF"/>
        <w:spacing w:after="0" w:line="315" w:lineRule="atLeast"/>
        <w:ind w:left="0"/>
        <w:rPr>
          <w:ins w:id="664" w:author="Unknown"/>
          <w:rFonts w:ascii="Verdana" w:eastAsia="Times New Roman" w:hAnsi="Verdana" w:cs="Times New Roman"/>
          <w:color w:val="000000"/>
          <w:sz w:val="20"/>
          <w:szCs w:val="20"/>
        </w:rPr>
      </w:pPr>
      <w:ins w:id="665" w:author="Unknown">
        <w:r w:rsidRPr="00E80AED">
          <w:rPr>
            <w:rFonts w:ascii="Verdana" w:eastAsia="Times New Roman" w:hAnsi="Verdana" w:cs="Times New Roman"/>
            <w:color w:val="000000"/>
            <w:sz w:val="20"/>
            <w:szCs w:val="20"/>
            <w:bdr w:val="none" w:sz="0" w:space="0" w:color="auto" w:frame="1"/>
          </w:rPr>
          <w:t>document.writeln(10</w:t>
        </w:r>
        <w:r w:rsidRPr="00E80AED">
          <w:rPr>
            <w:rFonts w:ascii="Verdana" w:eastAsia="Times New Roman" w:hAnsi="Verdana" w:cs="Times New Roman"/>
            <w:b/>
            <w:bCs/>
            <w:color w:val="006699"/>
            <w:sz w:val="20"/>
            <w:szCs w:val="20"/>
            <w:bdr w:val="none" w:sz="0" w:space="0" w:color="auto" w:frame="1"/>
          </w:rPr>
          <w:t>&lt;5</w:t>
        </w:r>
        <w:r w:rsidRPr="00E80AED">
          <w:rPr>
            <w:rFonts w:ascii="Verdana" w:eastAsia="Times New Roman" w:hAnsi="Verdana" w:cs="Times New Roman"/>
            <w:color w:val="000000"/>
            <w:sz w:val="20"/>
            <w:szCs w:val="20"/>
            <w:bdr w:val="none" w:sz="0" w:space="0" w:color="auto" w:frame="1"/>
          </w:rPr>
          <w:t>);//false     </w:t>
        </w:r>
      </w:ins>
    </w:p>
    <w:p w:rsidR="00E80AED" w:rsidRPr="00E80AED" w:rsidRDefault="00E80AED" w:rsidP="00E80AED">
      <w:pPr>
        <w:numPr>
          <w:ilvl w:val="0"/>
          <w:numId w:val="71"/>
        </w:numPr>
        <w:shd w:val="clear" w:color="auto" w:fill="FFFFFF"/>
        <w:spacing w:after="0" w:line="315" w:lineRule="atLeast"/>
        <w:ind w:left="0"/>
        <w:rPr>
          <w:ins w:id="666" w:author="Unknown"/>
          <w:rFonts w:ascii="Verdana" w:eastAsia="Times New Roman" w:hAnsi="Verdana" w:cs="Times New Roman"/>
          <w:color w:val="000000"/>
          <w:sz w:val="20"/>
          <w:szCs w:val="20"/>
        </w:rPr>
      </w:pPr>
      <w:ins w:id="667" w:author="Unknown">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numPr>
          <w:ilvl w:val="0"/>
          <w:numId w:val="71"/>
        </w:numPr>
        <w:shd w:val="clear" w:color="auto" w:fill="FFFFFF"/>
        <w:spacing w:after="120" w:line="315" w:lineRule="atLeast"/>
        <w:ind w:left="0"/>
        <w:rPr>
          <w:ins w:id="668" w:author="Unknown"/>
          <w:rFonts w:ascii="Verdana" w:eastAsia="Times New Roman" w:hAnsi="Verdana" w:cs="Times New Roman"/>
          <w:color w:val="000000"/>
          <w:sz w:val="20"/>
          <w:szCs w:val="20"/>
        </w:rPr>
      </w:pPr>
      <w:ins w:id="669" w:author="Unknown">
        <w:r w:rsidRPr="00E80AED">
          <w:rPr>
            <w:rFonts w:ascii="Verdana" w:eastAsia="Times New Roman" w:hAnsi="Verdana" w:cs="Times New Roman"/>
            <w:color w:val="000000"/>
            <w:sz w:val="20"/>
            <w:szCs w:val="20"/>
            <w:bdr w:val="none" w:sz="0" w:space="0" w:color="auto" w:frame="1"/>
          </w:rPr>
          <w:t>display();  </w:t>
        </w:r>
      </w:ins>
    </w:p>
    <w:p w:rsidR="00E80AED" w:rsidRPr="00E80AED" w:rsidRDefault="00E80AED" w:rsidP="00E80AED">
      <w:pPr>
        <w:spacing w:after="0" w:line="240" w:lineRule="auto"/>
        <w:rPr>
          <w:ins w:id="670" w:author="Unknown"/>
          <w:rFonts w:ascii="Times New Roman" w:eastAsia="Times New Roman" w:hAnsi="Times New Roman" w:cs="Times New Roman"/>
          <w:sz w:val="24"/>
          <w:szCs w:val="24"/>
        </w:rPr>
      </w:pPr>
      <w:ins w:id="671" w:author="Unknown">
        <w:r w:rsidRPr="00E80AED">
          <w:rPr>
            <w:rFonts w:ascii="Times New Roman" w:eastAsia="Times New Roman" w:hAnsi="Times New Roman" w:cs="Times New Roman"/>
            <w:sz w:val="24"/>
            <w:szCs w:val="24"/>
          </w:rPr>
          <w:pict>
            <v:rect id="_x0000_i1079" style="width:0;height:.75pt" o:hralign="center" o:hrstd="t" o:hrnoshade="t" o:hr="t" fillcolor="#d4d4d4" stroked="f"/>
          </w:pict>
        </w:r>
      </w:ins>
    </w:p>
    <w:p w:rsidR="00E80AED" w:rsidRPr="00E80AED" w:rsidRDefault="00E80AED" w:rsidP="00E80AED">
      <w:pPr>
        <w:shd w:val="clear" w:color="auto" w:fill="FFFFFF"/>
        <w:spacing w:before="100" w:beforeAutospacing="1" w:after="100" w:afterAutospacing="1" w:line="312" w:lineRule="atLeast"/>
        <w:outlineLvl w:val="2"/>
        <w:rPr>
          <w:ins w:id="672" w:author="Unknown"/>
          <w:rFonts w:ascii="Helvetica" w:eastAsia="Times New Roman" w:hAnsi="Helvetica" w:cs="Times New Roman"/>
          <w:color w:val="610B4B"/>
          <w:sz w:val="32"/>
          <w:szCs w:val="32"/>
        </w:rPr>
      </w:pPr>
      <w:ins w:id="673" w:author="Unknown">
        <w:r w:rsidRPr="00E80AED">
          <w:rPr>
            <w:rFonts w:ascii="Helvetica" w:eastAsia="Times New Roman" w:hAnsi="Helvetica" w:cs="Times New Roman"/>
            <w:color w:val="610B4B"/>
            <w:sz w:val="32"/>
            <w:szCs w:val="32"/>
          </w:rPr>
          <w:t>56) What is the use of a TypedArray object in JavaScript?</w:t>
        </w:r>
      </w:ins>
    </w:p>
    <w:p w:rsidR="00E80AED" w:rsidRPr="00E80AED" w:rsidRDefault="00E80AED" w:rsidP="00E80AED">
      <w:pPr>
        <w:shd w:val="clear" w:color="auto" w:fill="FFFFFF"/>
        <w:spacing w:before="100" w:beforeAutospacing="1" w:after="100" w:afterAutospacing="1" w:line="240" w:lineRule="auto"/>
        <w:rPr>
          <w:ins w:id="674" w:author="Unknown"/>
          <w:rFonts w:ascii="Verdana" w:eastAsia="Times New Roman" w:hAnsi="Verdana" w:cs="Times New Roman"/>
          <w:color w:val="000000"/>
          <w:sz w:val="20"/>
          <w:szCs w:val="20"/>
        </w:rPr>
      </w:pPr>
      <w:ins w:id="675" w:author="Unknown">
        <w:r w:rsidRPr="00E80AED">
          <w:rPr>
            <w:rFonts w:ascii="Verdana" w:eastAsia="Times New Roman" w:hAnsi="Verdana" w:cs="Times New Roman"/>
            <w:color w:val="000000"/>
            <w:sz w:val="20"/>
            <w:szCs w:val="20"/>
          </w:rPr>
          <w:t>The JavaScript TypedArray object illustrates an array like a view of an underlying binary data buffer. There is any number of different global properties, whose values are TypedArray constructors for specific element types.</w:t>
        </w:r>
      </w:ins>
    </w:p>
    <w:p w:rsidR="00E80AED" w:rsidRPr="00E80AED" w:rsidRDefault="00E80AED" w:rsidP="00E80AED">
      <w:pPr>
        <w:numPr>
          <w:ilvl w:val="0"/>
          <w:numId w:val="72"/>
        </w:numPr>
        <w:shd w:val="clear" w:color="auto" w:fill="FFFFFF"/>
        <w:spacing w:after="0" w:line="315" w:lineRule="atLeast"/>
        <w:ind w:left="0"/>
        <w:rPr>
          <w:ins w:id="676" w:author="Unknown"/>
          <w:rFonts w:ascii="Verdana" w:eastAsia="Times New Roman" w:hAnsi="Verdana" w:cs="Times New Roman"/>
          <w:color w:val="000000"/>
          <w:sz w:val="20"/>
          <w:szCs w:val="20"/>
        </w:rPr>
      </w:pPr>
      <w:ins w:id="677" w:author="Unknown">
        <w:r w:rsidRPr="00E80AED">
          <w:rPr>
            <w:rFonts w:ascii="Verdana" w:eastAsia="Times New Roman" w:hAnsi="Verdana" w:cs="Times New Roman"/>
            <w:color w:val="000000"/>
            <w:sz w:val="20"/>
            <w:szCs w:val="20"/>
            <w:bdr w:val="none" w:sz="0" w:space="0" w:color="auto" w:frame="1"/>
          </w:rPr>
          <w:t>function display()  </w:t>
        </w:r>
      </w:ins>
    </w:p>
    <w:p w:rsidR="00E80AED" w:rsidRPr="00E80AED" w:rsidRDefault="00E80AED" w:rsidP="00E80AED">
      <w:pPr>
        <w:numPr>
          <w:ilvl w:val="0"/>
          <w:numId w:val="72"/>
        </w:numPr>
        <w:shd w:val="clear" w:color="auto" w:fill="FFFFFF"/>
        <w:spacing w:after="0" w:line="315" w:lineRule="atLeast"/>
        <w:ind w:left="0"/>
        <w:rPr>
          <w:ins w:id="678" w:author="Unknown"/>
          <w:rFonts w:ascii="Verdana" w:eastAsia="Times New Roman" w:hAnsi="Verdana" w:cs="Times New Roman"/>
          <w:color w:val="000000"/>
          <w:sz w:val="20"/>
          <w:szCs w:val="20"/>
        </w:rPr>
      </w:pPr>
      <w:ins w:id="679" w:author="Unknown">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numPr>
          <w:ilvl w:val="0"/>
          <w:numId w:val="72"/>
        </w:numPr>
        <w:shd w:val="clear" w:color="auto" w:fill="FFFFFF"/>
        <w:spacing w:after="0" w:line="315" w:lineRule="atLeast"/>
        <w:ind w:left="0"/>
        <w:rPr>
          <w:ins w:id="680" w:author="Unknown"/>
          <w:rFonts w:ascii="Verdana" w:eastAsia="Times New Roman" w:hAnsi="Verdana" w:cs="Times New Roman"/>
          <w:color w:val="000000"/>
          <w:sz w:val="20"/>
          <w:szCs w:val="20"/>
        </w:rPr>
      </w:pPr>
      <w:ins w:id="681" w:author="Unknown">
        <w:r w:rsidRPr="00E80AED">
          <w:rPr>
            <w:rFonts w:ascii="Verdana" w:eastAsia="Times New Roman" w:hAnsi="Verdana" w:cs="Times New Roman"/>
            <w:color w:val="000000"/>
            <w:sz w:val="20"/>
            <w:szCs w:val="20"/>
            <w:bdr w:val="none" w:sz="0" w:space="0" w:color="auto" w:frame="1"/>
          </w:rPr>
          <w:t>var </w:t>
        </w:r>
        <w:r w:rsidRPr="00E80AED">
          <w:rPr>
            <w:rFonts w:ascii="Verdana" w:eastAsia="Times New Roman" w:hAnsi="Verdana" w:cs="Times New Roman"/>
            <w:color w:val="FF0000"/>
            <w:sz w:val="20"/>
            <w:szCs w:val="20"/>
            <w:bdr w:val="none" w:sz="0" w:space="0" w:color="auto" w:frame="1"/>
          </w:rPr>
          <w:t>arr1</w:t>
        </w:r>
        <w:r w:rsidRPr="00E80AED">
          <w:rPr>
            <w:rFonts w:ascii="Verdana" w:eastAsia="Times New Roman" w:hAnsi="Verdana" w:cs="Times New Roman"/>
            <w:color w:val="000000"/>
            <w:sz w:val="20"/>
            <w:szCs w:val="20"/>
            <w:bdr w:val="none" w:sz="0" w:space="0" w:color="auto" w:frame="1"/>
          </w:rPr>
          <w:t>= [1,2,3,4,5,6,7,8,9,10];     </w:t>
        </w:r>
      </w:ins>
    </w:p>
    <w:p w:rsidR="00E80AED" w:rsidRPr="00E80AED" w:rsidRDefault="00E80AED" w:rsidP="00E80AED">
      <w:pPr>
        <w:numPr>
          <w:ilvl w:val="0"/>
          <w:numId w:val="72"/>
        </w:numPr>
        <w:shd w:val="clear" w:color="auto" w:fill="FFFFFF"/>
        <w:spacing w:after="0" w:line="315" w:lineRule="atLeast"/>
        <w:ind w:left="0"/>
        <w:rPr>
          <w:ins w:id="682" w:author="Unknown"/>
          <w:rFonts w:ascii="Verdana" w:eastAsia="Times New Roman" w:hAnsi="Verdana" w:cs="Times New Roman"/>
          <w:color w:val="000000"/>
          <w:sz w:val="20"/>
          <w:szCs w:val="20"/>
        </w:rPr>
      </w:pPr>
      <w:ins w:id="683" w:author="Unknown">
        <w:r w:rsidRPr="00E80AED">
          <w:rPr>
            <w:rFonts w:ascii="Verdana" w:eastAsia="Times New Roman" w:hAnsi="Verdana" w:cs="Times New Roman"/>
            <w:color w:val="000000"/>
            <w:sz w:val="20"/>
            <w:szCs w:val="20"/>
            <w:bdr w:val="none" w:sz="0" w:space="0" w:color="auto" w:frame="1"/>
          </w:rPr>
          <w:t>       arr1.copyWithin(2) ;   </w:t>
        </w:r>
      </w:ins>
    </w:p>
    <w:p w:rsidR="00E80AED" w:rsidRPr="00E80AED" w:rsidRDefault="00E80AED" w:rsidP="00E80AED">
      <w:pPr>
        <w:numPr>
          <w:ilvl w:val="0"/>
          <w:numId w:val="72"/>
        </w:numPr>
        <w:shd w:val="clear" w:color="auto" w:fill="FFFFFF"/>
        <w:spacing w:after="0" w:line="315" w:lineRule="atLeast"/>
        <w:ind w:left="0"/>
        <w:rPr>
          <w:ins w:id="684" w:author="Unknown"/>
          <w:rFonts w:ascii="Verdana" w:eastAsia="Times New Roman" w:hAnsi="Verdana" w:cs="Times New Roman"/>
          <w:color w:val="000000"/>
          <w:sz w:val="20"/>
          <w:szCs w:val="20"/>
        </w:rPr>
      </w:pPr>
      <w:ins w:id="685" w:author="Unknown">
        <w:r w:rsidRPr="00E80AED">
          <w:rPr>
            <w:rFonts w:ascii="Verdana" w:eastAsia="Times New Roman" w:hAnsi="Verdana" w:cs="Times New Roman"/>
            <w:color w:val="000000"/>
            <w:sz w:val="20"/>
            <w:szCs w:val="20"/>
            <w:bdr w:val="none" w:sz="0" w:space="0" w:color="auto" w:frame="1"/>
          </w:rPr>
          <w:t>       document.write(arr1);    </w:t>
        </w:r>
      </w:ins>
    </w:p>
    <w:p w:rsidR="00E80AED" w:rsidRPr="00E80AED" w:rsidRDefault="00E80AED" w:rsidP="00E80AED">
      <w:pPr>
        <w:numPr>
          <w:ilvl w:val="0"/>
          <w:numId w:val="72"/>
        </w:numPr>
        <w:shd w:val="clear" w:color="auto" w:fill="FFFFFF"/>
        <w:spacing w:after="0" w:line="315" w:lineRule="atLeast"/>
        <w:ind w:left="0"/>
        <w:rPr>
          <w:ins w:id="686" w:author="Unknown"/>
          <w:rFonts w:ascii="Verdana" w:eastAsia="Times New Roman" w:hAnsi="Verdana" w:cs="Times New Roman"/>
          <w:color w:val="000000"/>
          <w:sz w:val="20"/>
          <w:szCs w:val="20"/>
        </w:rPr>
      </w:pPr>
      <w:ins w:id="687" w:author="Unknown">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numPr>
          <w:ilvl w:val="0"/>
          <w:numId w:val="72"/>
        </w:numPr>
        <w:shd w:val="clear" w:color="auto" w:fill="FFFFFF"/>
        <w:spacing w:after="120" w:line="315" w:lineRule="atLeast"/>
        <w:ind w:left="0"/>
        <w:rPr>
          <w:ins w:id="688" w:author="Unknown"/>
          <w:rFonts w:ascii="Verdana" w:eastAsia="Times New Roman" w:hAnsi="Verdana" w:cs="Times New Roman"/>
          <w:color w:val="000000"/>
          <w:sz w:val="20"/>
          <w:szCs w:val="20"/>
        </w:rPr>
      </w:pPr>
      <w:ins w:id="689" w:author="Unknown">
        <w:r w:rsidRPr="00E80AED">
          <w:rPr>
            <w:rFonts w:ascii="Verdana" w:eastAsia="Times New Roman" w:hAnsi="Verdana" w:cs="Times New Roman"/>
            <w:color w:val="000000"/>
            <w:sz w:val="20"/>
            <w:szCs w:val="20"/>
            <w:bdr w:val="none" w:sz="0" w:space="0" w:color="auto" w:frame="1"/>
          </w:rPr>
          <w:t>display();  </w:t>
        </w:r>
      </w:ins>
    </w:p>
    <w:p w:rsidR="00E80AED" w:rsidRPr="00E80AED" w:rsidRDefault="00E80AED" w:rsidP="00E80AED">
      <w:pPr>
        <w:spacing w:after="0" w:line="240" w:lineRule="auto"/>
        <w:rPr>
          <w:ins w:id="690" w:author="Unknown"/>
          <w:rFonts w:ascii="Times New Roman" w:eastAsia="Times New Roman" w:hAnsi="Times New Roman" w:cs="Times New Roman"/>
          <w:sz w:val="24"/>
          <w:szCs w:val="24"/>
        </w:rPr>
      </w:pPr>
      <w:ins w:id="691" w:author="Unknown">
        <w:r w:rsidRPr="00E80AED">
          <w:rPr>
            <w:rFonts w:ascii="Times New Roman" w:eastAsia="Times New Roman" w:hAnsi="Times New Roman" w:cs="Times New Roman"/>
            <w:sz w:val="24"/>
            <w:szCs w:val="24"/>
          </w:rPr>
          <w:pict>
            <v:rect id="_x0000_i1080" style="width:0;height:.75pt" o:hralign="center" o:hrstd="t" o:hrnoshade="t" o:hr="t" fillcolor="#d4d4d4" stroked="f"/>
          </w:pict>
        </w:r>
      </w:ins>
    </w:p>
    <w:p w:rsidR="00E80AED" w:rsidRPr="00E80AED" w:rsidRDefault="00E80AED" w:rsidP="00E80AED">
      <w:pPr>
        <w:shd w:val="clear" w:color="auto" w:fill="FFFFFF"/>
        <w:spacing w:before="100" w:beforeAutospacing="1" w:after="100" w:afterAutospacing="1" w:line="312" w:lineRule="atLeast"/>
        <w:outlineLvl w:val="2"/>
        <w:rPr>
          <w:ins w:id="692" w:author="Unknown"/>
          <w:rFonts w:ascii="Helvetica" w:eastAsia="Times New Roman" w:hAnsi="Helvetica" w:cs="Times New Roman"/>
          <w:color w:val="610B4B"/>
          <w:sz w:val="32"/>
          <w:szCs w:val="32"/>
        </w:rPr>
      </w:pPr>
      <w:ins w:id="693" w:author="Unknown">
        <w:r w:rsidRPr="00E80AED">
          <w:rPr>
            <w:rFonts w:ascii="Helvetica" w:eastAsia="Times New Roman" w:hAnsi="Helvetica" w:cs="Times New Roman"/>
            <w:color w:val="610B4B"/>
            <w:sz w:val="32"/>
            <w:szCs w:val="32"/>
          </w:rPr>
          <w:lastRenderedPageBreak/>
          <w:t>57) What is the use of a Set object in JavaScript?</w:t>
        </w:r>
      </w:ins>
    </w:p>
    <w:p w:rsidR="00E80AED" w:rsidRPr="00E80AED" w:rsidRDefault="00E80AED" w:rsidP="00E80AED">
      <w:pPr>
        <w:shd w:val="clear" w:color="auto" w:fill="FFFFFF"/>
        <w:spacing w:before="100" w:beforeAutospacing="1" w:after="100" w:afterAutospacing="1" w:line="240" w:lineRule="auto"/>
        <w:rPr>
          <w:ins w:id="694" w:author="Unknown"/>
          <w:rFonts w:ascii="Verdana" w:eastAsia="Times New Roman" w:hAnsi="Verdana" w:cs="Times New Roman"/>
          <w:color w:val="000000"/>
          <w:sz w:val="20"/>
          <w:szCs w:val="20"/>
        </w:rPr>
      </w:pPr>
      <w:ins w:id="695" w:author="Unknown">
        <w:r w:rsidRPr="00E80AED">
          <w:rPr>
            <w:rFonts w:ascii="Verdana" w:eastAsia="Times New Roman" w:hAnsi="Verdana" w:cs="Times New Roman"/>
            <w:color w:val="000000"/>
            <w:sz w:val="20"/>
            <w:szCs w:val="20"/>
          </w:rPr>
          <w:t>The JavaScript Set object is used to store the elements with unique values. The values can be of any type i.e. whether primitive values or object references. For example:</w:t>
        </w:r>
      </w:ins>
    </w:p>
    <w:p w:rsidR="00E80AED" w:rsidRPr="00E80AED" w:rsidRDefault="00E80AED" w:rsidP="00E80AED">
      <w:pPr>
        <w:numPr>
          <w:ilvl w:val="0"/>
          <w:numId w:val="73"/>
        </w:numPr>
        <w:shd w:val="clear" w:color="auto" w:fill="FFFFFF"/>
        <w:spacing w:after="0" w:line="315" w:lineRule="atLeast"/>
        <w:ind w:left="0"/>
        <w:rPr>
          <w:ins w:id="696" w:author="Unknown"/>
          <w:rFonts w:ascii="Verdana" w:eastAsia="Times New Roman" w:hAnsi="Verdana" w:cs="Times New Roman"/>
          <w:color w:val="000000"/>
          <w:sz w:val="20"/>
          <w:szCs w:val="20"/>
        </w:rPr>
      </w:pPr>
      <w:ins w:id="697" w:author="Unknown">
        <w:r w:rsidRPr="00E80AED">
          <w:rPr>
            <w:rFonts w:ascii="Verdana" w:eastAsia="Times New Roman" w:hAnsi="Verdana" w:cs="Times New Roman"/>
            <w:color w:val="000000"/>
            <w:sz w:val="20"/>
            <w:szCs w:val="20"/>
            <w:bdr w:val="none" w:sz="0" w:space="0" w:color="auto" w:frame="1"/>
          </w:rPr>
          <w:t>function display()  </w:t>
        </w:r>
      </w:ins>
    </w:p>
    <w:p w:rsidR="00E80AED" w:rsidRPr="00E80AED" w:rsidRDefault="00E80AED" w:rsidP="00E80AED">
      <w:pPr>
        <w:numPr>
          <w:ilvl w:val="0"/>
          <w:numId w:val="73"/>
        </w:numPr>
        <w:shd w:val="clear" w:color="auto" w:fill="FFFFFF"/>
        <w:spacing w:after="0" w:line="315" w:lineRule="atLeast"/>
        <w:ind w:left="0"/>
        <w:rPr>
          <w:ins w:id="698" w:author="Unknown"/>
          <w:rFonts w:ascii="Verdana" w:eastAsia="Times New Roman" w:hAnsi="Verdana" w:cs="Times New Roman"/>
          <w:color w:val="000000"/>
          <w:sz w:val="20"/>
          <w:szCs w:val="20"/>
        </w:rPr>
      </w:pPr>
      <w:ins w:id="699" w:author="Unknown">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numPr>
          <w:ilvl w:val="0"/>
          <w:numId w:val="73"/>
        </w:numPr>
        <w:shd w:val="clear" w:color="auto" w:fill="FFFFFF"/>
        <w:spacing w:after="0" w:line="315" w:lineRule="atLeast"/>
        <w:ind w:left="0"/>
        <w:rPr>
          <w:ins w:id="700" w:author="Unknown"/>
          <w:rFonts w:ascii="Verdana" w:eastAsia="Times New Roman" w:hAnsi="Verdana" w:cs="Times New Roman"/>
          <w:color w:val="000000"/>
          <w:sz w:val="20"/>
          <w:szCs w:val="20"/>
        </w:rPr>
      </w:pPr>
      <w:ins w:id="701" w:author="Unknown">
        <w:r w:rsidRPr="00E80AED">
          <w:rPr>
            <w:rFonts w:ascii="Verdana" w:eastAsia="Times New Roman" w:hAnsi="Verdana" w:cs="Times New Roman"/>
            <w:color w:val="000000"/>
            <w:sz w:val="20"/>
            <w:szCs w:val="20"/>
            <w:bdr w:val="none" w:sz="0" w:space="0" w:color="auto" w:frame="1"/>
          </w:rPr>
          <w:t>var </w:t>
        </w:r>
        <w:r w:rsidRPr="00E80AED">
          <w:rPr>
            <w:rFonts w:ascii="Verdana" w:eastAsia="Times New Roman" w:hAnsi="Verdana" w:cs="Times New Roman"/>
            <w:color w:val="FF0000"/>
            <w:sz w:val="20"/>
            <w:szCs w:val="20"/>
            <w:bdr w:val="none" w:sz="0" w:space="0" w:color="auto" w:frame="1"/>
          </w:rPr>
          <w:t>set</w:t>
        </w:r>
        <w:r w:rsidRPr="00E80AED">
          <w:rPr>
            <w:rFonts w:ascii="Verdana" w:eastAsia="Times New Roman" w:hAnsi="Verdana" w:cs="Times New Roman"/>
            <w:color w:val="000000"/>
            <w:sz w:val="20"/>
            <w:szCs w:val="20"/>
            <w:bdr w:val="none" w:sz="0" w:space="0" w:color="auto" w:frame="1"/>
          </w:rPr>
          <w:t> = </w:t>
        </w:r>
        <w:r w:rsidRPr="00E80AED">
          <w:rPr>
            <w:rFonts w:ascii="Verdana" w:eastAsia="Times New Roman" w:hAnsi="Verdana" w:cs="Times New Roman"/>
            <w:color w:val="0000FF"/>
            <w:sz w:val="20"/>
            <w:szCs w:val="20"/>
            <w:bdr w:val="none" w:sz="0" w:space="0" w:color="auto" w:frame="1"/>
          </w:rPr>
          <w:t>new</w:t>
        </w:r>
        <w:r w:rsidRPr="00E80AED">
          <w:rPr>
            <w:rFonts w:ascii="Verdana" w:eastAsia="Times New Roman" w:hAnsi="Verdana" w:cs="Times New Roman"/>
            <w:color w:val="000000"/>
            <w:sz w:val="20"/>
            <w:szCs w:val="20"/>
            <w:bdr w:val="none" w:sz="0" w:space="0" w:color="auto" w:frame="1"/>
          </w:rPr>
          <w:t> Set();    </w:t>
        </w:r>
      </w:ins>
    </w:p>
    <w:p w:rsidR="00E80AED" w:rsidRPr="00E80AED" w:rsidRDefault="00E80AED" w:rsidP="00E80AED">
      <w:pPr>
        <w:numPr>
          <w:ilvl w:val="0"/>
          <w:numId w:val="73"/>
        </w:numPr>
        <w:shd w:val="clear" w:color="auto" w:fill="FFFFFF"/>
        <w:spacing w:after="0" w:line="315" w:lineRule="atLeast"/>
        <w:ind w:left="0"/>
        <w:rPr>
          <w:ins w:id="702" w:author="Unknown"/>
          <w:rFonts w:ascii="Verdana" w:eastAsia="Times New Roman" w:hAnsi="Verdana" w:cs="Times New Roman"/>
          <w:color w:val="000000"/>
          <w:sz w:val="20"/>
          <w:szCs w:val="20"/>
        </w:rPr>
      </w:pPr>
      <w:ins w:id="703" w:author="Unknown">
        <w:r w:rsidRPr="00E80AED">
          <w:rPr>
            <w:rFonts w:ascii="Verdana" w:eastAsia="Times New Roman" w:hAnsi="Verdana" w:cs="Times New Roman"/>
            <w:color w:val="000000"/>
            <w:sz w:val="20"/>
            <w:szCs w:val="20"/>
            <w:bdr w:val="none" w:sz="0" w:space="0" w:color="auto" w:frame="1"/>
          </w:rPr>
          <w:t>set.add("jQuery");    </w:t>
        </w:r>
      </w:ins>
    </w:p>
    <w:p w:rsidR="00E80AED" w:rsidRPr="00E80AED" w:rsidRDefault="00E80AED" w:rsidP="00E80AED">
      <w:pPr>
        <w:numPr>
          <w:ilvl w:val="0"/>
          <w:numId w:val="73"/>
        </w:numPr>
        <w:shd w:val="clear" w:color="auto" w:fill="FFFFFF"/>
        <w:spacing w:after="0" w:line="315" w:lineRule="atLeast"/>
        <w:ind w:left="0"/>
        <w:rPr>
          <w:ins w:id="704" w:author="Unknown"/>
          <w:rFonts w:ascii="Verdana" w:eastAsia="Times New Roman" w:hAnsi="Verdana" w:cs="Times New Roman"/>
          <w:color w:val="000000"/>
          <w:sz w:val="20"/>
          <w:szCs w:val="20"/>
        </w:rPr>
      </w:pPr>
      <w:ins w:id="705" w:author="Unknown">
        <w:r w:rsidRPr="00E80AED">
          <w:rPr>
            <w:rFonts w:ascii="Verdana" w:eastAsia="Times New Roman" w:hAnsi="Verdana" w:cs="Times New Roman"/>
            <w:color w:val="000000"/>
            <w:sz w:val="20"/>
            <w:szCs w:val="20"/>
            <w:bdr w:val="none" w:sz="0" w:space="0" w:color="auto" w:frame="1"/>
          </w:rPr>
          <w:t>set.add("AngularJS");    </w:t>
        </w:r>
      </w:ins>
    </w:p>
    <w:p w:rsidR="00E80AED" w:rsidRPr="00E80AED" w:rsidRDefault="00E80AED" w:rsidP="00E80AED">
      <w:pPr>
        <w:numPr>
          <w:ilvl w:val="0"/>
          <w:numId w:val="73"/>
        </w:numPr>
        <w:shd w:val="clear" w:color="auto" w:fill="FFFFFF"/>
        <w:spacing w:after="0" w:line="315" w:lineRule="atLeast"/>
        <w:ind w:left="0"/>
        <w:rPr>
          <w:ins w:id="706" w:author="Unknown"/>
          <w:rFonts w:ascii="Verdana" w:eastAsia="Times New Roman" w:hAnsi="Verdana" w:cs="Times New Roman"/>
          <w:color w:val="000000"/>
          <w:sz w:val="20"/>
          <w:szCs w:val="20"/>
        </w:rPr>
      </w:pPr>
      <w:ins w:id="707" w:author="Unknown">
        <w:r w:rsidRPr="00E80AED">
          <w:rPr>
            <w:rFonts w:ascii="Verdana" w:eastAsia="Times New Roman" w:hAnsi="Verdana" w:cs="Times New Roman"/>
            <w:color w:val="000000"/>
            <w:sz w:val="20"/>
            <w:szCs w:val="20"/>
            <w:bdr w:val="none" w:sz="0" w:space="0" w:color="auto" w:frame="1"/>
          </w:rPr>
          <w:t>set.add("Bootstrap");    </w:t>
        </w:r>
      </w:ins>
    </w:p>
    <w:p w:rsidR="00E80AED" w:rsidRPr="00E80AED" w:rsidRDefault="00E80AED" w:rsidP="00E80AED">
      <w:pPr>
        <w:numPr>
          <w:ilvl w:val="0"/>
          <w:numId w:val="73"/>
        </w:numPr>
        <w:shd w:val="clear" w:color="auto" w:fill="FFFFFF"/>
        <w:spacing w:after="0" w:line="315" w:lineRule="atLeast"/>
        <w:ind w:left="0"/>
        <w:rPr>
          <w:ins w:id="708" w:author="Unknown"/>
          <w:rFonts w:ascii="Verdana" w:eastAsia="Times New Roman" w:hAnsi="Verdana" w:cs="Times New Roman"/>
          <w:color w:val="000000"/>
          <w:sz w:val="20"/>
          <w:szCs w:val="20"/>
        </w:rPr>
      </w:pPr>
      <w:ins w:id="709" w:author="Unknown">
        <w:r w:rsidRPr="00E80AED">
          <w:rPr>
            <w:rFonts w:ascii="Verdana" w:eastAsia="Times New Roman" w:hAnsi="Verdana" w:cs="Times New Roman"/>
            <w:color w:val="000000"/>
            <w:sz w:val="20"/>
            <w:szCs w:val="20"/>
            <w:bdr w:val="none" w:sz="0" w:space="0" w:color="auto" w:frame="1"/>
          </w:rPr>
          <w:t>for (let elements of set) {    </w:t>
        </w:r>
      </w:ins>
    </w:p>
    <w:p w:rsidR="00E80AED" w:rsidRPr="00E80AED" w:rsidRDefault="00E80AED" w:rsidP="00E80AED">
      <w:pPr>
        <w:numPr>
          <w:ilvl w:val="0"/>
          <w:numId w:val="73"/>
        </w:numPr>
        <w:shd w:val="clear" w:color="auto" w:fill="FFFFFF"/>
        <w:spacing w:after="0" w:line="315" w:lineRule="atLeast"/>
        <w:ind w:left="0"/>
        <w:rPr>
          <w:ins w:id="710" w:author="Unknown"/>
          <w:rFonts w:ascii="Verdana" w:eastAsia="Times New Roman" w:hAnsi="Verdana" w:cs="Times New Roman"/>
          <w:color w:val="000000"/>
          <w:sz w:val="20"/>
          <w:szCs w:val="20"/>
        </w:rPr>
      </w:pPr>
      <w:ins w:id="711" w:author="Unknown">
        <w:r w:rsidRPr="00E80AED">
          <w:rPr>
            <w:rFonts w:ascii="Verdana" w:eastAsia="Times New Roman" w:hAnsi="Verdana" w:cs="Times New Roman"/>
            <w:color w:val="000000"/>
            <w:sz w:val="20"/>
            <w:szCs w:val="20"/>
            <w:bdr w:val="none" w:sz="0" w:space="0" w:color="auto" w:frame="1"/>
          </w:rPr>
          <w:t> document.writeln(elements+"</w:t>
        </w:r>
        <w:r w:rsidRPr="00E80AED">
          <w:rPr>
            <w:rFonts w:ascii="Verdana" w:eastAsia="Times New Roman" w:hAnsi="Verdana" w:cs="Times New Roman"/>
            <w:b/>
            <w:bCs/>
            <w:color w:val="006699"/>
            <w:sz w:val="20"/>
            <w:szCs w:val="20"/>
            <w:bdr w:val="none" w:sz="0" w:space="0" w:color="auto" w:frame="1"/>
          </w:rPr>
          <w:t>&lt;br&gt;</w:t>
        </w:r>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numPr>
          <w:ilvl w:val="0"/>
          <w:numId w:val="73"/>
        </w:numPr>
        <w:shd w:val="clear" w:color="auto" w:fill="FFFFFF"/>
        <w:spacing w:after="0" w:line="315" w:lineRule="atLeast"/>
        <w:ind w:left="0"/>
        <w:rPr>
          <w:ins w:id="712" w:author="Unknown"/>
          <w:rFonts w:ascii="Verdana" w:eastAsia="Times New Roman" w:hAnsi="Verdana" w:cs="Times New Roman"/>
          <w:color w:val="000000"/>
          <w:sz w:val="20"/>
          <w:szCs w:val="20"/>
        </w:rPr>
      </w:pPr>
      <w:ins w:id="713" w:author="Unknown">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numPr>
          <w:ilvl w:val="0"/>
          <w:numId w:val="73"/>
        </w:numPr>
        <w:shd w:val="clear" w:color="auto" w:fill="FFFFFF"/>
        <w:spacing w:after="0" w:line="315" w:lineRule="atLeast"/>
        <w:ind w:left="0"/>
        <w:rPr>
          <w:ins w:id="714" w:author="Unknown"/>
          <w:rFonts w:ascii="Verdana" w:eastAsia="Times New Roman" w:hAnsi="Verdana" w:cs="Times New Roman"/>
          <w:color w:val="000000"/>
          <w:sz w:val="20"/>
          <w:szCs w:val="20"/>
        </w:rPr>
      </w:pPr>
      <w:ins w:id="715" w:author="Unknown">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numPr>
          <w:ilvl w:val="0"/>
          <w:numId w:val="73"/>
        </w:numPr>
        <w:shd w:val="clear" w:color="auto" w:fill="FFFFFF"/>
        <w:spacing w:after="120" w:line="315" w:lineRule="atLeast"/>
        <w:ind w:left="0"/>
        <w:rPr>
          <w:ins w:id="716" w:author="Unknown"/>
          <w:rFonts w:ascii="Verdana" w:eastAsia="Times New Roman" w:hAnsi="Verdana" w:cs="Times New Roman"/>
          <w:color w:val="000000"/>
          <w:sz w:val="20"/>
          <w:szCs w:val="20"/>
        </w:rPr>
      </w:pPr>
      <w:ins w:id="717" w:author="Unknown">
        <w:r w:rsidRPr="00E80AED">
          <w:rPr>
            <w:rFonts w:ascii="Verdana" w:eastAsia="Times New Roman" w:hAnsi="Verdana" w:cs="Times New Roman"/>
            <w:color w:val="000000"/>
            <w:sz w:val="20"/>
            <w:szCs w:val="20"/>
            <w:bdr w:val="none" w:sz="0" w:space="0" w:color="auto" w:frame="1"/>
          </w:rPr>
          <w:t>display();  </w:t>
        </w:r>
      </w:ins>
    </w:p>
    <w:p w:rsidR="00E80AED" w:rsidRPr="00E80AED" w:rsidRDefault="00E80AED" w:rsidP="00E80AED">
      <w:pPr>
        <w:spacing w:after="0" w:line="240" w:lineRule="auto"/>
        <w:rPr>
          <w:ins w:id="718" w:author="Unknown"/>
          <w:rFonts w:ascii="Times New Roman" w:eastAsia="Times New Roman" w:hAnsi="Times New Roman" w:cs="Times New Roman"/>
          <w:sz w:val="24"/>
          <w:szCs w:val="24"/>
        </w:rPr>
      </w:pPr>
      <w:ins w:id="719" w:author="Unknown">
        <w:r w:rsidRPr="00E80AED">
          <w:rPr>
            <w:rFonts w:ascii="Times New Roman" w:eastAsia="Times New Roman" w:hAnsi="Times New Roman" w:cs="Times New Roman"/>
            <w:sz w:val="24"/>
            <w:szCs w:val="24"/>
          </w:rPr>
          <w:pict>
            <v:rect id="_x0000_i1081" style="width:0;height:.75pt" o:hralign="center" o:hrstd="t" o:hrnoshade="t" o:hr="t" fillcolor="#d4d4d4" stroked="f"/>
          </w:pict>
        </w:r>
      </w:ins>
    </w:p>
    <w:p w:rsidR="00E80AED" w:rsidRPr="00E80AED" w:rsidRDefault="00E80AED" w:rsidP="00E80AED">
      <w:pPr>
        <w:shd w:val="clear" w:color="auto" w:fill="FFFFFF"/>
        <w:spacing w:before="100" w:beforeAutospacing="1" w:after="100" w:afterAutospacing="1" w:line="312" w:lineRule="atLeast"/>
        <w:outlineLvl w:val="2"/>
        <w:rPr>
          <w:ins w:id="720" w:author="Unknown"/>
          <w:rFonts w:ascii="Helvetica" w:eastAsia="Times New Roman" w:hAnsi="Helvetica" w:cs="Times New Roman"/>
          <w:color w:val="610B4B"/>
          <w:sz w:val="32"/>
          <w:szCs w:val="32"/>
        </w:rPr>
      </w:pPr>
      <w:ins w:id="721" w:author="Unknown">
        <w:r w:rsidRPr="00E80AED">
          <w:rPr>
            <w:rFonts w:ascii="Helvetica" w:eastAsia="Times New Roman" w:hAnsi="Helvetica" w:cs="Times New Roman"/>
            <w:color w:val="610B4B"/>
            <w:sz w:val="32"/>
            <w:szCs w:val="32"/>
          </w:rPr>
          <w:t>58) What is the use of a WeakSet object in JavaScript?</w:t>
        </w:r>
      </w:ins>
    </w:p>
    <w:p w:rsidR="00E80AED" w:rsidRPr="00E80AED" w:rsidRDefault="00E80AED" w:rsidP="00E80AED">
      <w:pPr>
        <w:shd w:val="clear" w:color="auto" w:fill="FFFFFF"/>
        <w:spacing w:before="100" w:beforeAutospacing="1" w:after="100" w:afterAutospacing="1" w:line="240" w:lineRule="auto"/>
        <w:rPr>
          <w:ins w:id="722" w:author="Unknown"/>
          <w:rFonts w:ascii="Verdana" w:eastAsia="Times New Roman" w:hAnsi="Verdana" w:cs="Times New Roman"/>
          <w:color w:val="000000"/>
          <w:sz w:val="20"/>
          <w:szCs w:val="20"/>
        </w:rPr>
      </w:pPr>
      <w:ins w:id="723" w:author="Unknown">
        <w:r w:rsidRPr="00E80AED">
          <w:rPr>
            <w:rFonts w:ascii="Verdana" w:eastAsia="Times New Roman" w:hAnsi="Verdana" w:cs="Times New Roman"/>
            <w:color w:val="000000"/>
            <w:sz w:val="20"/>
            <w:szCs w:val="20"/>
          </w:rPr>
          <w:t>The JavaScript WeakSet object is the type of collection that allows us to store weakly held objects. Unlike Set, the WeakSet are the collections of objects only. It doesn't contain the arbitrary values. For example:</w:t>
        </w:r>
      </w:ins>
    </w:p>
    <w:p w:rsidR="00E80AED" w:rsidRPr="00E80AED" w:rsidRDefault="00E80AED" w:rsidP="00E80AED">
      <w:pPr>
        <w:numPr>
          <w:ilvl w:val="0"/>
          <w:numId w:val="74"/>
        </w:numPr>
        <w:shd w:val="clear" w:color="auto" w:fill="FFFFFF"/>
        <w:spacing w:after="0" w:line="315" w:lineRule="atLeast"/>
        <w:ind w:left="0"/>
        <w:rPr>
          <w:ins w:id="724" w:author="Unknown"/>
          <w:rFonts w:ascii="Verdana" w:eastAsia="Times New Roman" w:hAnsi="Verdana" w:cs="Times New Roman"/>
          <w:color w:val="000000"/>
          <w:sz w:val="20"/>
          <w:szCs w:val="20"/>
        </w:rPr>
      </w:pPr>
      <w:ins w:id="725" w:author="Unknown">
        <w:r w:rsidRPr="00E80AED">
          <w:rPr>
            <w:rFonts w:ascii="Verdana" w:eastAsia="Times New Roman" w:hAnsi="Verdana" w:cs="Times New Roman"/>
            <w:color w:val="000000"/>
            <w:sz w:val="20"/>
            <w:szCs w:val="20"/>
            <w:bdr w:val="none" w:sz="0" w:space="0" w:color="auto" w:frame="1"/>
          </w:rPr>
          <w:t>function display()  </w:t>
        </w:r>
      </w:ins>
    </w:p>
    <w:p w:rsidR="00E80AED" w:rsidRPr="00E80AED" w:rsidRDefault="00E80AED" w:rsidP="00E80AED">
      <w:pPr>
        <w:numPr>
          <w:ilvl w:val="0"/>
          <w:numId w:val="74"/>
        </w:numPr>
        <w:shd w:val="clear" w:color="auto" w:fill="FFFFFF"/>
        <w:spacing w:after="0" w:line="315" w:lineRule="atLeast"/>
        <w:ind w:left="0"/>
        <w:rPr>
          <w:ins w:id="726" w:author="Unknown"/>
          <w:rFonts w:ascii="Verdana" w:eastAsia="Times New Roman" w:hAnsi="Verdana" w:cs="Times New Roman"/>
          <w:color w:val="000000"/>
          <w:sz w:val="20"/>
          <w:szCs w:val="20"/>
        </w:rPr>
      </w:pPr>
      <w:ins w:id="727" w:author="Unknown">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numPr>
          <w:ilvl w:val="0"/>
          <w:numId w:val="74"/>
        </w:numPr>
        <w:shd w:val="clear" w:color="auto" w:fill="FFFFFF"/>
        <w:spacing w:after="0" w:line="315" w:lineRule="atLeast"/>
        <w:ind w:left="0"/>
        <w:rPr>
          <w:ins w:id="728" w:author="Unknown"/>
          <w:rFonts w:ascii="Verdana" w:eastAsia="Times New Roman" w:hAnsi="Verdana" w:cs="Times New Roman"/>
          <w:color w:val="000000"/>
          <w:sz w:val="20"/>
          <w:szCs w:val="20"/>
        </w:rPr>
      </w:pPr>
      <w:ins w:id="729" w:author="Unknown">
        <w:r w:rsidRPr="00E80AED">
          <w:rPr>
            <w:rFonts w:ascii="Verdana" w:eastAsia="Times New Roman" w:hAnsi="Verdana" w:cs="Times New Roman"/>
            <w:color w:val="000000"/>
            <w:sz w:val="20"/>
            <w:szCs w:val="20"/>
            <w:bdr w:val="none" w:sz="0" w:space="0" w:color="auto" w:frame="1"/>
          </w:rPr>
          <w:t>var </w:t>
        </w:r>
        <w:r w:rsidRPr="00E80AED">
          <w:rPr>
            <w:rFonts w:ascii="Verdana" w:eastAsia="Times New Roman" w:hAnsi="Verdana" w:cs="Times New Roman"/>
            <w:color w:val="FF0000"/>
            <w:sz w:val="20"/>
            <w:szCs w:val="20"/>
            <w:bdr w:val="none" w:sz="0" w:space="0" w:color="auto" w:frame="1"/>
          </w:rPr>
          <w:t>ws</w:t>
        </w:r>
        <w:r w:rsidRPr="00E80AED">
          <w:rPr>
            <w:rFonts w:ascii="Verdana" w:eastAsia="Times New Roman" w:hAnsi="Verdana" w:cs="Times New Roman"/>
            <w:color w:val="000000"/>
            <w:sz w:val="20"/>
            <w:szCs w:val="20"/>
            <w:bdr w:val="none" w:sz="0" w:space="0" w:color="auto" w:frame="1"/>
          </w:rPr>
          <w:t> = </w:t>
        </w:r>
        <w:r w:rsidRPr="00E80AED">
          <w:rPr>
            <w:rFonts w:ascii="Verdana" w:eastAsia="Times New Roman" w:hAnsi="Verdana" w:cs="Times New Roman"/>
            <w:color w:val="0000FF"/>
            <w:sz w:val="20"/>
            <w:szCs w:val="20"/>
            <w:bdr w:val="none" w:sz="0" w:space="0" w:color="auto" w:frame="1"/>
          </w:rPr>
          <w:t>new</w:t>
        </w:r>
        <w:r w:rsidRPr="00E80AED">
          <w:rPr>
            <w:rFonts w:ascii="Verdana" w:eastAsia="Times New Roman" w:hAnsi="Verdana" w:cs="Times New Roman"/>
            <w:color w:val="000000"/>
            <w:sz w:val="20"/>
            <w:szCs w:val="20"/>
            <w:bdr w:val="none" w:sz="0" w:space="0" w:color="auto" w:frame="1"/>
          </w:rPr>
          <w:t> WeakSet();    </w:t>
        </w:r>
      </w:ins>
    </w:p>
    <w:p w:rsidR="00E80AED" w:rsidRPr="00E80AED" w:rsidRDefault="00E80AED" w:rsidP="00E80AED">
      <w:pPr>
        <w:numPr>
          <w:ilvl w:val="0"/>
          <w:numId w:val="74"/>
        </w:numPr>
        <w:shd w:val="clear" w:color="auto" w:fill="FFFFFF"/>
        <w:spacing w:after="0" w:line="315" w:lineRule="atLeast"/>
        <w:ind w:left="0"/>
        <w:rPr>
          <w:ins w:id="730" w:author="Unknown"/>
          <w:rFonts w:ascii="Verdana" w:eastAsia="Times New Roman" w:hAnsi="Verdana" w:cs="Times New Roman"/>
          <w:color w:val="000000"/>
          <w:sz w:val="20"/>
          <w:szCs w:val="20"/>
        </w:rPr>
      </w:pPr>
      <w:ins w:id="731" w:author="Unknown">
        <w:r w:rsidRPr="00E80AED">
          <w:rPr>
            <w:rFonts w:ascii="Verdana" w:eastAsia="Times New Roman" w:hAnsi="Verdana" w:cs="Times New Roman"/>
            <w:color w:val="000000"/>
            <w:sz w:val="20"/>
            <w:szCs w:val="20"/>
            <w:bdr w:val="none" w:sz="0" w:space="0" w:color="auto" w:frame="1"/>
          </w:rPr>
          <w:t>var </w:t>
        </w:r>
        <w:r w:rsidRPr="00E80AED">
          <w:rPr>
            <w:rFonts w:ascii="Verdana" w:eastAsia="Times New Roman" w:hAnsi="Verdana" w:cs="Times New Roman"/>
            <w:color w:val="FF0000"/>
            <w:sz w:val="20"/>
            <w:szCs w:val="20"/>
            <w:bdr w:val="none" w:sz="0" w:space="0" w:color="auto" w:frame="1"/>
          </w:rPr>
          <w:t>obj1</w:t>
        </w:r>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numPr>
          <w:ilvl w:val="0"/>
          <w:numId w:val="74"/>
        </w:numPr>
        <w:shd w:val="clear" w:color="auto" w:fill="FFFFFF"/>
        <w:spacing w:after="0" w:line="315" w:lineRule="atLeast"/>
        <w:ind w:left="0"/>
        <w:rPr>
          <w:ins w:id="732" w:author="Unknown"/>
          <w:rFonts w:ascii="Verdana" w:eastAsia="Times New Roman" w:hAnsi="Verdana" w:cs="Times New Roman"/>
          <w:color w:val="000000"/>
          <w:sz w:val="20"/>
          <w:szCs w:val="20"/>
        </w:rPr>
      </w:pPr>
      <w:ins w:id="733" w:author="Unknown">
        <w:r w:rsidRPr="00E80AED">
          <w:rPr>
            <w:rFonts w:ascii="Verdana" w:eastAsia="Times New Roman" w:hAnsi="Verdana" w:cs="Times New Roman"/>
            <w:color w:val="000000"/>
            <w:sz w:val="20"/>
            <w:szCs w:val="20"/>
            <w:bdr w:val="none" w:sz="0" w:space="0" w:color="auto" w:frame="1"/>
          </w:rPr>
          <w:t>var </w:t>
        </w:r>
        <w:r w:rsidRPr="00E80AED">
          <w:rPr>
            <w:rFonts w:ascii="Verdana" w:eastAsia="Times New Roman" w:hAnsi="Verdana" w:cs="Times New Roman"/>
            <w:color w:val="FF0000"/>
            <w:sz w:val="20"/>
            <w:szCs w:val="20"/>
            <w:bdr w:val="none" w:sz="0" w:space="0" w:color="auto" w:frame="1"/>
          </w:rPr>
          <w:t>obj2</w:t>
        </w:r>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numPr>
          <w:ilvl w:val="0"/>
          <w:numId w:val="74"/>
        </w:numPr>
        <w:shd w:val="clear" w:color="auto" w:fill="FFFFFF"/>
        <w:spacing w:after="0" w:line="315" w:lineRule="atLeast"/>
        <w:ind w:left="0"/>
        <w:rPr>
          <w:ins w:id="734" w:author="Unknown"/>
          <w:rFonts w:ascii="Verdana" w:eastAsia="Times New Roman" w:hAnsi="Verdana" w:cs="Times New Roman"/>
          <w:color w:val="000000"/>
          <w:sz w:val="20"/>
          <w:szCs w:val="20"/>
        </w:rPr>
      </w:pPr>
      <w:ins w:id="735" w:author="Unknown">
        <w:r w:rsidRPr="00E80AED">
          <w:rPr>
            <w:rFonts w:ascii="Verdana" w:eastAsia="Times New Roman" w:hAnsi="Verdana" w:cs="Times New Roman"/>
            <w:color w:val="000000"/>
            <w:sz w:val="20"/>
            <w:szCs w:val="20"/>
            <w:bdr w:val="none" w:sz="0" w:space="0" w:color="auto" w:frame="1"/>
          </w:rPr>
          <w:t>ws.add(obj1);    </w:t>
        </w:r>
      </w:ins>
    </w:p>
    <w:p w:rsidR="00E80AED" w:rsidRPr="00E80AED" w:rsidRDefault="00E80AED" w:rsidP="00E80AED">
      <w:pPr>
        <w:numPr>
          <w:ilvl w:val="0"/>
          <w:numId w:val="74"/>
        </w:numPr>
        <w:shd w:val="clear" w:color="auto" w:fill="FFFFFF"/>
        <w:spacing w:after="0" w:line="315" w:lineRule="atLeast"/>
        <w:ind w:left="0"/>
        <w:rPr>
          <w:ins w:id="736" w:author="Unknown"/>
          <w:rFonts w:ascii="Verdana" w:eastAsia="Times New Roman" w:hAnsi="Verdana" w:cs="Times New Roman"/>
          <w:color w:val="000000"/>
          <w:sz w:val="20"/>
          <w:szCs w:val="20"/>
        </w:rPr>
      </w:pPr>
      <w:ins w:id="737" w:author="Unknown">
        <w:r w:rsidRPr="00E80AED">
          <w:rPr>
            <w:rFonts w:ascii="Verdana" w:eastAsia="Times New Roman" w:hAnsi="Verdana" w:cs="Times New Roman"/>
            <w:color w:val="000000"/>
            <w:sz w:val="20"/>
            <w:szCs w:val="20"/>
            <w:bdr w:val="none" w:sz="0" w:space="0" w:color="auto" w:frame="1"/>
          </w:rPr>
          <w:t>ws.add(obj2);    </w:t>
        </w:r>
      </w:ins>
    </w:p>
    <w:p w:rsidR="00E80AED" w:rsidRPr="00E80AED" w:rsidRDefault="00E80AED" w:rsidP="00E80AED">
      <w:pPr>
        <w:numPr>
          <w:ilvl w:val="0"/>
          <w:numId w:val="74"/>
        </w:numPr>
        <w:shd w:val="clear" w:color="auto" w:fill="FFFFFF"/>
        <w:spacing w:after="0" w:line="315" w:lineRule="atLeast"/>
        <w:ind w:left="0"/>
        <w:rPr>
          <w:ins w:id="738" w:author="Unknown"/>
          <w:rFonts w:ascii="Verdana" w:eastAsia="Times New Roman" w:hAnsi="Verdana" w:cs="Times New Roman"/>
          <w:color w:val="000000"/>
          <w:sz w:val="20"/>
          <w:szCs w:val="20"/>
        </w:rPr>
      </w:pPr>
      <w:ins w:id="739" w:author="Unknown">
        <w:r w:rsidRPr="00E80AED">
          <w:rPr>
            <w:rFonts w:ascii="Verdana" w:eastAsia="Times New Roman" w:hAnsi="Verdana" w:cs="Times New Roman"/>
            <w:color w:val="000000"/>
            <w:sz w:val="20"/>
            <w:szCs w:val="20"/>
            <w:bdr w:val="none" w:sz="0" w:space="0" w:color="auto" w:frame="1"/>
          </w:rPr>
          <w:t>//Let's check whether the WeakSet object contains the added object    </w:t>
        </w:r>
      </w:ins>
    </w:p>
    <w:p w:rsidR="00E80AED" w:rsidRPr="00E80AED" w:rsidRDefault="00E80AED" w:rsidP="00E80AED">
      <w:pPr>
        <w:numPr>
          <w:ilvl w:val="0"/>
          <w:numId w:val="74"/>
        </w:numPr>
        <w:shd w:val="clear" w:color="auto" w:fill="FFFFFF"/>
        <w:spacing w:after="0" w:line="315" w:lineRule="atLeast"/>
        <w:ind w:left="0"/>
        <w:rPr>
          <w:ins w:id="740" w:author="Unknown"/>
          <w:rFonts w:ascii="Verdana" w:eastAsia="Times New Roman" w:hAnsi="Verdana" w:cs="Times New Roman"/>
          <w:color w:val="000000"/>
          <w:sz w:val="20"/>
          <w:szCs w:val="20"/>
        </w:rPr>
      </w:pPr>
      <w:ins w:id="741" w:author="Unknown">
        <w:r w:rsidRPr="00E80AED">
          <w:rPr>
            <w:rFonts w:ascii="Verdana" w:eastAsia="Times New Roman" w:hAnsi="Verdana" w:cs="Times New Roman"/>
            <w:color w:val="000000"/>
            <w:sz w:val="20"/>
            <w:szCs w:val="20"/>
            <w:bdr w:val="none" w:sz="0" w:space="0" w:color="auto" w:frame="1"/>
          </w:rPr>
          <w:t>document.writeln(ws.has(obj1)+"</w:t>
        </w:r>
        <w:r w:rsidRPr="00E80AED">
          <w:rPr>
            <w:rFonts w:ascii="Verdana" w:eastAsia="Times New Roman" w:hAnsi="Verdana" w:cs="Times New Roman"/>
            <w:b/>
            <w:bCs/>
            <w:color w:val="006699"/>
            <w:sz w:val="20"/>
            <w:szCs w:val="20"/>
            <w:bdr w:val="none" w:sz="0" w:space="0" w:color="auto" w:frame="1"/>
          </w:rPr>
          <w:t>&lt;br&gt;</w:t>
        </w:r>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numPr>
          <w:ilvl w:val="0"/>
          <w:numId w:val="74"/>
        </w:numPr>
        <w:shd w:val="clear" w:color="auto" w:fill="FFFFFF"/>
        <w:spacing w:after="0" w:line="315" w:lineRule="atLeast"/>
        <w:ind w:left="0"/>
        <w:rPr>
          <w:ins w:id="742" w:author="Unknown"/>
          <w:rFonts w:ascii="Verdana" w:eastAsia="Times New Roman" w:hAnsi="Verdana" w:cs="Times New Roman"/>
          <w:color w:val="000000"/>
          <w:sz w:val="20"/>
          <w:szCs w:val="20"/>
        </w:rPr>
      </w:pPr>
      <w:ins w:id="743" w:author="Unknown">
        <w:r w:rsidRPr="00E80AED">
          <w:rPr>
            <w:rFonts w:ascii="Verdana" w:eastAsia="Times New Roman" w:hAnsi="Verdana" w:cs="Times New Roman"/>
            <w:color w:val="000000"/>
            <w:sz w:val="20"/>
            <w:szCs w:val="20"/>
            <w:bdr w:val="none" w:sz="0" w:space="0" w:color="auto" w:frame="1"/>
          </w:rPr>
          <w:t>document.writeln(ws.has(obj2));     </w:t>
        </w:r>
      </w:ins>
    </w:p>
    <w:p w:rsidR="00E80AED" w:rsidRPr="00E80AED" w:rsidRDefault="00E80AED" w:rsidP="00E80AED">
      <w:pPr>
        <w:numPr>
          <w:ilvl w:val="0"/>
          <w:numId w:val="74"/>
        </w:numPr>
        <w:shd w:val="clear" w:color="auto" w:fill="FFFFFF"/>
        <w:spacing w:after="0" w:line="315" w:lineRule="atLeast"/>
        <w:ind w:left="0"/>
        <w:rPr>
          <w:ins w:id="744" w:author="Unknown"/>
          <w:rFonts w:ascii="Verdana" w:eastAsia="Times New Roman" w:hAnsi="Verdana" w:cs="Times New Roman"/>
          <w:color w:val="000000"/>
          <w:sz w:val="20"/>
          <w:szCs w:val="20"/>
        </w:rPr>
      </w:pPr>
      <w:ins w:id="745" w:author="Unknown">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numPr>
          <w:ilvl w:val="0"/>
          <w:numId w:val="74"/>
        </w:numPr>
        <w:shd w:val="clear" w:color="auto" w:fill="FFFFFF"/>
        <w:spacing w:after="120" w:line="315" w:lineRule="atLeast"/>
        <w:ind w:left="0"/>
        <w:rPr>
          <w:ins w:id="746" w:author="Unknown"/>
          <w:rFonts w:ascii="Verdana" w:eastAsia="Times New Roman" w:hAnsi="Verdana" w:cs="Times New Roman"/>
          <w:color w:val="000000"/>
          <w:sz w:val="20"/>
          <w:szCs w:val="20"/>
        </w:rPr>
      </w:pPr>
      <w:ins w:id="747" w:author="Unknown">
        <w:r w:rsidRPr="00E80AED">
          <w:rPr>
            <w:rFonts w:ascii="Verdana" w:eastAsia="Times New Roman" w:hAnsi="Verdana" w:cs="Times New Roman"/>
            <w:color w:val="000000"/>
            <w:sz w:val="20"/>
            <w:szCs w:val="20"/>
            <w:bdr w:val="none" w:sz="0" w:space="0" w:color="auto" w:frame="1"/>
          </w:rPr>
          <w:t>display()  </w:t>
        </w:r>
      </w:ins>
    </w:p>
    <w:p w:rsidR="00E80AED" w:rsidRPr="00E80AED" w:rsidRDefault="00E80AED" w:rsidP="00E80AED">
      <w:pPr>
        <w:spacing w:after="0" w:line="240" w:lineRule="auto"/>
        <w:rPr>
          <w:ins w:id="748" w:author="Unknown"/>
          <w:rFonts w:ascii="Times New Roman" w:eastAsia="Times New Roman" w:hAnsi="Times New Roman" w:cs="Times New Roman"/>
          <w:sz w:val="24"/>
          <w:szCs w:val="24"/>
        </w:rPr>
      </w:pPr>
      <w:ins w:id="749" w:author="Unknown">
        <w:r w:rsidRPr="00E80AED">
          <w:rPr>
            <w:rFonts w:ascii="Times New Roman" w:eastAsia="Times New Roman" w:hAnsi="Times New Roman" w:cs="Times New Roman"/>
            <w:sz w:val="24"/>
            <w:szCs w:val="24"/>
          </w:rPr>
          <w:pict>
            <v:rect id="_x0000_i1082" style="width:0;height:.75pt" o:hralign="center" o:hrstd="t" o:hrnoshade="t" o:hr="t" fillcolor="#d4d4d4" stroked="f"/>
          </w:pict>
        </w:r>
      </w:ins>
    </w:p>
    <w:p w:rsidR="00E80AED" w:rsidRPr="00E80AED" w:rsidRDefault="00E80AED" w:rsidP="00E80AED">
      <w:pPr>
        <w:shd w:val="clear" w:color="auto" w:fill="FFFFFF"/>
        <w:spacing w:before="100" w:beforeAutospacing="1" w:after="100" w:afterAutospacing="1" w:line="312" w:lineRule="atLeast"/>
        <w:outlineLvl w:val="2"/>
        <w:rPr>
          <w:ins w:id="750" w:author="Unknown"/>
          <w:rFonts w:ascii="Helvetica" w:eastAsia="Times New Roman" w:hAnsi="Helvetica" w:cs="Times New Roman"/>
          <w:color w:val="610B4B"/>
          <w:sz w:val="32"/>
          <w:szCs w:val="32"/>
        </w:rPr>
      </w:pPr>
      <w:ins w:id="751" w:author="Unknown">
        <w:r w:rsidRPr="00E80AED">
          <w:rPr>
            <w:rFonts w:ascii="Helvetica" w:eastAsia="Times New Roman" w:hAnsi="Helvetica" w:cs="Times New Roman"/>
            <w:color w:val="610B4B"/>
            <w:sz w:val="32"/>
            <w:szCs w:val="32"/>
          </w:rPr>
          <w:t>59) What is the use of a Map object in JavaScript?</w:t>
        </w:r>
      </w:ins>
    </w:p>
    <w:p w:rsidR="00E80AED" w:rsidRPr="00E80AED" w:rsidRDefault="00E80AED" w:rsidP="00E80AED">
      <w:pPr>
        <w:shd w:val="clear" w:color="auto" w:fill="FFFFFF"/>
        <w:spacing w:before="100" w:beforeAutospacing="1" w:after="100" w:afterAutospacing="1" w:line="240" w:lineRule="auto"/>
        <w:rPr>
          <w:ins w:id="752" w:author="Unknown"/>
          <w:rFonts w:ascii="Verdana" w:eastAsia="Times New Roman" w:hAnsi="Verdana" w:cs="Times New Roman"/>
          <w:color w:val="000000"/>
          <w:sz w:val="20"/>
          <w:szCs w:val="20"/>
        </w:rPr>
      </w:pPr>
      <w:ins w:id="753" w:author="Unknown">
        <w:r w:rsidRPr="00E80AED">
          <w:rPr>
            <w:rFonts w:ascii="Verdana" w:eastAsia="Times New Roman" w:hAnsi="Verdana" w:cs="Times New Roman"/>
            <w:color w:val="000000"/>
            <w:sz w:val="20"/>
            <w:szCs w:val="20"/>
          </w:rPr>
          <w:lastRenderedPageBreak/>
          <w:t>The JavaScript Map object is used to map keys to values. It stores each element as key-value pair. It operates the elements such as search, update and delete on the basis of specified key. For example:</w:t>
        </w:r>
      </w:ins>
    </w:p>
    <w:p w:rsidR="00E80AED" w:rsidRPr="00E80AED" w:rsidRDefault="00E80AED" w:rsidP="00E80AED">
      <w:pPr>
        <w:numPr>
          <w:ilvl w:val="0"/>
          <w:numId w:val="75"/>
        </w:numPr>
        <w:shd w:val="clear" w:color="auto" w:fill="FFFFFF"/>
        <w:spacing w:after="0" w:line="315" w:lineRule="atLeast"/>
        <w:ind w:left="0"/>
        <w:rPr>
          <w:ins w:id="754" w:author="Unknown"/>
          <w:rFonts w:ascii="Verdana" w:eastAsia="Times New Roman" w:hAnsi="Verdana" w:cs="Times New Roman"/>
          <w:color w:val="000000"/>
          <w:sz w:val="20"/>
          <w:szCs w:val="20"/>
        </w:rPr>
      </w:pPr>
      <w:ins w:id="755" w:author="Unknown">
        <w:r w:rsidRPr="00E80AED">
          <w:rPr>
            <w:rFonts w:ascii="Verdana" w:eastAsia="Times New Roman" w:hAnsi="Verdana" w:cs="Times New Roman"/>
            <w:color w:val="000000"/>
            <w:sz w:val="20"/>
            <w:szCs w:val="20"/>
            <w:bdr w:val="none" w:sz="0" w:space="0" w:color="auto" w:frame="1"/>
          </w:rPr>
          <w:t>function display()  </w:t>
        </w:r>
      </w:ins>
    </w:p>
    <w:p w:rsidR="00E80AED" w:rsidRPr="00E80AED" w:rsidRDefault="00E80AED" w:rsidP="00E80AED">
      <w:pPr>
        <w:numPr>
          <w:ilvl w:val="0"/>
          <w:numId w:val="75"/>
        </w:numPr>
        <w:shd w:val="clear" w:color="auto" w:fill="FFFFFF"/>
        <w:spacing w:after="0" w:line="315" w:lineRule="atLeast"/>
        <w:ind w:left="0"/>
        <w:rPr>
          <w:ins w:id="756" w:author="Unknown"/>
          <w:rFonts w:ascii="Verdana" w:eastAsia="Times New Roman" w:hAnsi="Verdana" w:cs="Times New Roman"/>
          <w:color w:val="000000"/>
          <w:sz w:val="20"/>
          <w:szCs w:val="20"/>
        </w:rPr>
      </w:pPr>
      <w:ins w:id="757" w:author="Unknown">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numPr>
          <w:ilvl w:val="0"/>
          <w:numId w:val="75"/>
        </w:numPr>
        <w:shd w:val="clear" w:color="auto" w:fill="FFFFFF"/>
        <w:spacing w:after="0" w:line="315" w:lineRule="atLeast"/>
        <w:ind w:left="0"/>
        <w:rPr>
          <w:ins w:id="758" w:author="Unknown"/>
          <w:rFonts w:ascii="Verdana" w:eastAsia="Times New Roman" w:hAnsi="Verdana" w:cs="Times New Roman"/>
          <w:color w:val="000000"/>
          <w:sz w:val="20"/>
          <w:szCs w:val="20"/>
        </w:rPr>
      </w:pPr>
      <w:ins w:id="759" w:author="Unknown">
        <w:r w:rsidRPr="00E80AED">
          <w:rPr>
            <w:rFonts w:ascii="Verdana" w:eastAsia="Times New Roman" w:hAnsi="Verdana" w:cs="Times New Roman"/>
            <w:color w:val="000000"/>
            <w:sz w:val="20"/>
            <w:szCs w:val="20"/>
            <w:bdr w:val="none" w:sz="0" w:space="0" w:color="auto" w:frame="1"/>
          </w:rPr>
          <w:t>var </w:t>
        </w:r>
        <w:r w:rsidRPr="00E80AED">
          <w:rPr>
            <w:rFonts w:ascii="Verdana" w:eastAsia="Times New Roman" w:hAnsi="Verdana" w:cs="Times New Roman"/>
            <w:color w:val="FF0000"/>
            <w:sz w:val="20"/>
            <w:szCs w:val="20"/>
            <w:bdr w:val="none" w:sz="0" w:space="0" w:color="auto" w:frame="1"/>
          </w:rPr>
          <w:t>map</w:t>
        </w:r>
        <w:r w:rsidRPr="00E80AED">
          <w:rPr>
            <w:rFonts w:ascii="Verdana" w:eastAsia="Times New Roman" w:hAnsi="Verdana" w:cs="Times New Roman"/>
            <w:color w:val="000000"/>
            <w:sz w:val="20"/>
            <w:szCs w:val="20"/>
            <w:bdr w:val="none" w:sz="0" w:space="0" w:color="auto" w:frame="1"/>
          </w:rPr>
          <w:t>=</w:t>
        </w:r>
        <w:r w:rsidRPr="00E80AED">
          <w:rPr>
            <w:rFonts w:ascii="Verdana" w:eastAsia="Times New Roman" w:hAnsi="Verdana" w:cs="Times New Roman"/>
            <w:color w:val="0000FF"/>
            <w:sz w:val="20"/>
            <w:szCs w:val="20"/>
            <w:bdr w:val="none" w:sz="0" w:space="0" w:color="auto" w:frame="1"/>
          </w:rPr>
          <w:t>new</w:t>
        </w:r>
        <w:r w:rsidRPr="00E80AED">
          <w:rPr>
            <w:rFonts w:ascii="Verdana" w:eastAsia="Times New Roman" w:hAnsi="Verdana" w:cs="Times New Roman"/>
            <w:color w:val="000000"/>
            <w:sz w:val="20"/>
            <w:szCs w:val="20"/>
            <w:bdr w:val="none" w:sz="0" w:space="0" w:color="auto" w:frame="1"/>
          </w:rPr>
          <w:t> Map();    </w:t>
        </w:r>
      </w:ins>
    </w:p>
    <w:p w:rsidR="00E80AED" w:rsidRPr="00E80AED" w:rsidRDefault="00E80AED" w:rsidP="00E80AED">
      <w:pPr>
        <w:numPr>
          <w:ilvl w:val="0"/>
          <w:numId w:val="75"/>
        </w:numPr>
        <w:shd w:val="clear" w:color="auto" w:fill="FFFFFF"/>
        <w:spacing w:after="0" w:line="315" w:lineRule="atLeast"/>
        <w:ind w:left="0"/>
        <w:rPr>
          <w:ins w:id="760" w:author="Unknown"/>
          <w:rFonts w:ascii="Verdana" w:eastAsia="Times New Roman" w:hAnsi="Verdana" w:cs="Times New Roman"/>
          <w:color w:val="000000"/>
          <w:sz w:val="20"/>
          <w:szCs w:val="20"/>
        </w:rPr>
      </w:pPr>
      <w:ins w:id="761" w:author="Unknown">
        <w:r w:rsidRPr="00E80AED">
          <w:rPr>
            <w:rFonts w:ascii="Verdana" w:eastAsia="Times New Roman" w:hAnsi="Verdana" w:cs="Times New Roman"/>
            <w:color w:val="000000"/>
            <w:sz w:val="20"/>
            <w:szCs w:val="20"/>
            <w:bdr w:val="none" w:sz="0" w:space="0" w:color="auto" w:frame="1"/>
          </w:rPr>
          <w:t>map.set(1,"jQuery");    </w:t>
        </w:r>
      </w:ins>
    </w:p>
    <w:p w:rsidR="00E80AED" w:rsidRPr="00E80AED" w:rsidRDefault="00E80AED" w:rsidP="00E80AED">
      <w:pPr>
        <w:numPr>
          <w:ilvl w:val="0"/>
          <w:numId w:val="75"/>
        </w:numPr>
        <w:shd w:val="clear" w:color="auto" w:fill="FFFFFF"/>
        <w:spacing w:after="0" w:line="315" w:lineRule="atLeast"/>
        <w:ind w:left="0"/>
        <w:rPr>
          <w:ins w:id="762" w:author="Unknown"/>
          <w:rFonts w:ascii="Verdana" w:eastAsia="Times New Roman" w:hAnsi="Verdana" w:cs="Times New Roman"/>
          <w:color w:val="000000"/>
          <w:sz w:val="20"/>
          <w:szCs w:val="20"/>
        </w:rPr>
      </w:pPr>
      <w:ins w:id="763" w:author="Unknown">
        <w:r w:rsidRPr="00E80AED">
          <w:rPr>
            <w:rFonts w:ascii="Verdana" w:eastAsia="Times New Roman" w:hAnsi="Verdana" w:cs="Times New Roman"/>
            <w:color w:val="000000"/>
            <w:sz w:val="20"/>
            <w:szCs w:val="20"/>
            <w:bdr w:val="none" w:sz="0" w:space="0" w:color="auto" w:frame="1"/>
          </w:rPr>
          <w:t>map.set(2,"AngularJS");    </w:t>
        </w:r>
      </w:ins>
    </w:p>
    <w:p w:rsidR="00E80AED" w:rsidRPr="00E80AED" w:rsidRDefault="00E80AED" w:rsidP="00E80AED">
      <w:pPr>
        <w:numPr>
          <w:ilvl w:val="0"/>
          <w:numId w:val="75"/>
        </w:numPr>
        <w:shd w:val="clear" w:color="auto" w:fill="FFFFFF"/>
        <w:spacing w:after="0" w:line="315" w:lineRule="atLeast"/>
        <w:ind w:left="0"/>
        <w:rPr>
          <w:ins w:id="764" w:author="Unknown"/>
          <w:rFonts w:ascii="Verdana" w:eastAsia="Times New Roman" w:hAnsi="Verdana" w:cs="Times New Roman"/>
          <w:color w:val="000000"/>
          <w:sz w:val="20"/>
          <w:szCs w:val="20"/>
        </w:rPr>
      </w:pPr>
      <w:ins w:id="765" w:author="Unknown">
        <w:r w:rsidRPr="00E80AED">
          <w:rPr>
            <w:rFonts w:ascii="Verdana" w:eastAsia="Times New Roman" w:hAnsi="Verdana" w:cs="Times New Roman"/>
            <w:color w:val="000000"/>
            <w:sz w:val="20"/>
            <w:szCs w:val="20"/>
            <w:bdr w:val="none" w:sz="0" w:space="0" w:color="auto" w:frame="1"/>
          </w:rPr>
          <w:t>map.set(3,"Bootstrap");    </w:t>
        </w:r>
      </w:ins>
    </w:p>
    <w:p w:rsidR="00E80AED" w:rsidRPr="00E80AED" w:rsidRDefault="00E80AED" w:rsidP="00E80AED">
      <w:pPr>
        <w:numPr>
          <w:ilvl w:val="0"/>
          <w:numId w:val="75"/>
        </w:numPr>
        <w:shd w:val="clear" w:color="auto" w:fill="FFFFFF"/>
        <w:spacing w:after="0" w:line="315" w:lineRule="atLeast"/>
        <w:ind w:left="0"/>
        <w:rPr>
          <w:ins w:id="766" w:author="Unknown"/>
          <w:rFonts w:ascii="Verdana" w:eastAsia="Times New Roman" w:hAnsi="Verdana" w:cs="Times New Roman"/>
          <w:color w:val="000000"/>
          <w:sz w:val="20"/>
          <w:szCs w:val="20"/>
        </w:rPr>
      </w:pPr>
      <w:ins w:id="767" w:author="Unknown">
        <w:r w:rsidRPr="00E80AED">
          <w:rPr>
            <w:rFonts w:ascii="Verdana" w:eastAsia="Times New Roman" w:hAnsi="Verdana" w:cs="Times New Roman"/>
            <w:color w:val="000000"/>
            <w:sz w:val="20"/>
            <w:szCs w:val="20"/>
            <w:bdr w:val="none" w:sz="0" w:space="0" w:color="auto" w:frame="1"/>
          </w:rPr>
          <w:t>document.writeln(map.get(1)+"</w:t>
        </w:r>
        <w:r w:rsidRPr="00E80AED">
          <w:rPr>
            <w:rFonts w:ascii="Verdana" w:eastAsia="Times New Roman" w:hAnsi="Verdana" w:cs="Times New Roman"/>
            <w:b/>
            <w:bCs/>
            <w:color w:val="006699"/>
            <w:sz w:val="20"/>
            <w:szCs w:val="20"/>
            <w:bdr w:val="none" w:sz="0" w:space="0" w:color="auto" w:frame="1"/>
          </w:rPr>
          <w:t>&lt;br&gt;</w:t>
        </w:r>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numPr>
          <w:ilvl w:val="0"/>
          <w:numId w:val="75"/>
        </w:numPr>
        <w:shd w:val="clear" w:color="auto" w:fill="FFFFFF"/>
        <w:spacing w:after="0" w:line="315" w:lineRule="atLeast"/>
        <w:ind w:left="0"/>
        <w:rPr>
          <w:ins w:id="768" w:author="Unknown"/>
          <w:rFonts w:ascii="Verdana" w:eastAsia="Times New Roman" w:hAnsi="Verdana" w:cs="Times New Roman"/>
          <w:color w:val="000000"/>
          <w:sz w:val="20"/>
          <w:szCs w:val="20"/>
        </w:rPr>
      </w:pPr>
      <w:ins w:id="769" w:author="Unknown">
        <w:r w:rsidRPr="00E80AED">
          <w:rPr>
            <w:rFonts w:ascii="Verdana" w:eastAsia="Times New Roman" w:hAnsi="Verdana" w:cs="Times New Roman"/>
            <w:color w:val="000000"/>
            <w:sz w:val="20"/>
            <w:szCs w:val="20"/>
            <w:bdr w:val="none" w:sz="0" w:space="0" w:color="auto" w:frame="1"/>
          </w:rPr>
          <w:t>document.writeln(map.get(2)+"</w:t>
        </w:r>
        <w:r w:rsidRPr="00E80AED">
          <w:rPr>
            <w:rFonts w:ascii="Verdana" w:eastAsia="Times New Roman" w:hAnsi="Verdana" w:cs="Times New Roman"/>
            <w:b/>
            <w:bCs/>
            <w:color w:val="006699"/>
            <w:sz w:val="20"/>
            <w:szCs w:val="20"/>
            <w:bdr w:val="none" w:sz="0" w:space="0" w:color="auto" w:frame="1"/>
          </w:rPr>
          <w:t>&lt;br&gt;</w:t>
        </w:r>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numPr>
          <w:ilvl w:val="0"/>
          <w:numId w:val="75"/>
        </w:numPr>
        <w:shd w:val="clear" w:color="auto" w:fill="FFFFFF"/>
        <w:spacing w:after="0" w:line="315" w:lineRule="atLeast"/>
        <w:ind w:left="0"/>
        <w:rPr>
          <w:ins w:id="770" w:author="Unknown"/>
          <w:rFonts w:ascii="Verdana" w:eastAsia="Times New Roman" w:hAnsi="Verdana" w:cs="Times New Roman"/>
          <w:color w:val="000000"/>
          <w:sz w:val="20"/>
          <w:szCs w:val="20"/>
        </w:rPr>
      </w:pPr>
      <w:ins w:id="771" w:author="Unknown">
        <w:r w:rsidRPr="00E80AED">
          <w:rPr>
            <w:rFonts w:ascii="Verdana" w:eastAsia="Times New Roman" w:hAnsi="Verdana" w:cs="Times New Roman"/>
            <w:color w:val="000000"/>
            <w:sz w:val="20"/>
            <w:szCs w:val="20"/>
            <w:bdr w:val="none" w:sz="0" w:space="0" w:color="auto" w:frame="1"/>
          </w:rPr>
          <w:t>document.writeln(map.get(3));    </w:t>
        </w:r>
      </w:ins>
    </w:p>
    <w:p w:rsidR="00E80AED" w:rsidRPr="00E80AED" w:rsidRDefault="00E80AED" w:rsidP="00E80AED">
      <w:pPr>
        <w:numPr>
          <w:ilvl w:val="0"/>
          <w:numId w:val="75"/>
        </w:numPr>
        <w:shd w:val="clear" w:color="auto" w:fill="FFFFFF"/>
        <w:spacing w:after="0" w:line="315" w:lineRule="atLeast"/>
        <w:ind w:left="0"/>
        <w:rPr>
          <w:ins w:id="772" w:author="Unknown"/>
          <w:rFonts w:ascii="Verdana" w:eastAsia="Times New Roman" w:hAnsi="Verdana" w:cs="Times New Roman"/>
          <w:color w:val="000000"/>
          <w:sz w:val="20"/>
          <w:szCs w:val="20"/>
        </w:rPr>
      </w:pPr>
      <w:ins w:id="773" w:author="Unknown">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numPr>
          <w:ilvl w:val="0"/>
          <w:numId w:val="75"/>
        </w:numPr>
        <w:shd w:val="clear" w:color="auto" w:fill="FFFFFF"/>
        <w:spacing w:after="120" w:line="315" w:lineRule="atLeast"/>
        <w:ind w:left="0"/>
        <w:rPr>
          <w:ins w:id="774" w:author="Unknown"/>
          <w:rFonts w:ascii="Verdana" w:eastAsia="Times New Roman" w:hAnsi="Verdana" w:cs="Times New Roman"/>
          <w:color w:val="000000"/>
          <w:sz w:val="20"/>
          <w:szCs w:val="20"/>
        </w:rPr>
      </w:pPr>
      <w:ins w:id="775" w:author="Unknown">
        <w:r w:rsidRPr="00E80AED">
          <w:rPr>
            <w:rFonts w:ascii="Verdana" w:eastAsia="Times New Roman" w:hAnsi="Verdana" w:cs="Times New Roman"/>
            <w:color w:val="000000"/>
            <w:sz w:val="20"/>
            <w:szCs w:val="20"/>
            <w:bdr w:val="none" w:sz="0" w:space="0" w:color="auto" w:frame="1"/>
          </w:rPr>
          <w:t>display();  </w:t>
        </w:r>
      </w:ins>
    </w:p>
    <w:p w:rsidR="00E80AED" w:rsidRPr="00E80AED" w:rsidRDefault="00E80AED" w:rsidP="00E80AED">
      <w:pPr>
        <w:spacing w:after="0" w:line="240" w:lineRule="auto"/>
        <w:rPr>
          <w:ins w:id="776" w:author="Unknown"/>
          <w:rFonts w:ascii="Times New Roman" w:eastAsia="Times New Roman" w:hAnsi="Times New Roman" w:cs="Times New Roman"/>
          <w:sz w:val="24"/>
          <w:szCs w:val="24"/>
        </w:rPr>
      </w:pPr>
      <w:ins w:id="777" w:author="Unknown">
        <w:r w:rsidRPr="00E80AED">
          <w:rPr>
            <w:rFonts w:ascii="Times New Roman" w:eastAsia="Times New Roman" w:hAnsi="Times New Roman" w:cs="Times New Roman"/>
            <w:sz w:val="24"/>
            <w:szCs w:val="24"/>
          </w:rPr>
          <w:pict>
            <v:rect id="_x0000_i1083" style="width:0;height:.75pt" o:hralign="center" o:hrstd="t" o:hrnoshade="t" o:hr="t" fillcolor="#d4d4d4" stroked="f"/>
          </w:pict>
        </w:r>
      </w:ins>
    </w:p>
    <w:p w:rsidR="00E80AED" w:rsidRPr="00E80AED" w:rsidRDefault="00E80AED" w:rsidP="00E80AED">
      <w:pPr>
        <w:shd w:val="clear" w:color="auto" w:fill="FFFFFF"/>
        <w:spacing w:before="100" w:beforeAutospacing="1" w:after="100" w:afterAutospacing="1" w:line="312" w:lineRule="atLeast"/>
        <w:outlineLvl w:val="2"/>
        <w:rPr>
          <w:ins w:id="778" w:author="Unknown"/>
          <w:rFonts w:ascii="Helvetica" w:eastAsia="Times New Roman" w:hAnsi="Helvetica" w:cs="Times New Roman"/>
          <w:color w:val="610B4B"/>
          <w:sz w:val="32"/>
          <w:szCs w:val="32"/>
        </w:rPr>
      </w:pPr>
      <w:ins w:id="779" w:author="Unknown">
        <w:r w:rsidRPr="00E80AED">
          <w:rPr>
            <w:rFonts w:ascii="Helvetica" w:eastAsia="Times New Roman" w:hAnsi="Helvetica" w:cs="Times New Roman"/>
            <w:color w:val="610B4B"/>
            <w:sz w:val="32"/>
            <w:szCs w:val="32"/>
          </w:rPr>
          <w:t>60) What is the use of a WeakMap object in JavaScript?</w:t>
        </w:r>
      </w:ins>
    </w:p>
    <w:p w:rsidR="00E80AED" w:rsidRPr="00E80AED" w:rsidRDefault="00E80AED" w:rsidP="00E80AED">
      <w:pPr>
        <w:shd w:val="clear" w:color="auto" w:fill="FFFFFF"/>
        <w:spacing w:before="100" w:beforeAutospacing="1" w:after="100" w:afterAutospacing="1" w:line="240" w:lineRule="auto"/>
        <w:rPr>
          <w:ins w:id="780" w:author="Unknown"/>
          <w:rFonts w:ascii="Verdana" w:eastAsia="Times New Roman" w:hAnsi="Verdana" w:cs="Times New Roman"/>
          <w:color w:val="000000"/>
          <w:sz w:val="20"/>
          <w:szCs w:val="20"/>
        </w:rPr>
      </w:pPr>
      <w:ins w:id="781" w:author="Unknown">
        <w:r w:rsidRPr="00E80AED">
          <w:rPr>
            <w:rFonts w:ascii="Verdana" w:eastAsia="Times New Roman" w:hAnsi="Verdana" w:cs="Times New Roman"/>
            <w:color w:val="000000"/>
            <w:sz w:val="20"/>
            <w:szCs w:val="20"/>
          </w:rPr>
          <w:t>The JavaScript WeakMap object is a type of collection which is almost similar to Map. It stores each element as a key-value pair where keys are weakly referenced. Here, the keys are objects and the values are arbitrary values. For example:</w:t>
        </w:r>
      </w:ins>
    </w:p>
    <w:p w:rsidR="00E80AED" w:rsidRPr="00E80AED" w:rsidRDefault="00E80AED" w:rsidP="00E80AED">
      <w:pPr>
        <w:numPr>
          <w:ilvl w:val="0"/>
          <w:numId w:val="76"/>
        </w:numPr>
        <w:shd w:val="clear" w:color="auto" w:fill="FFFFFF"/>
        <w:spacing w:after="0" w:line="315" w:lineRule="atLeast"/>
        <w:ind w:left="0"/>
        <w:rPr>
          <w:ins w:id="782" w:author="Unknown"/>
          <w:rFonts w:ascii="Verdana" w:eastAsia="Times New Roman" w:hAnsi="Verdana" w:cs="Times New Roman"/>
          <w:color w:val="000000"/>
          <w:sz w:val="20"/>
          <w:szCs w:val="20"/>
        </w:rPr>
      </w:pPr>
      <w:ins w:id="783" w:author="Unknown">
        <w:r w:rsidRPr="00E80AED">
          <w:rPr>
            <w:rFonts w:ascii="Verdana" w:eastAsia="Times New Roman" w:hAnsi="Verdana" w:cs="Times New Roman"/>
            <w:color w:val="000000"/>
            <w:sz w:val="20"/>
            <w:szCs w:val="20"/>
            <w:bdr w:val="none" w:sz="0" w:space="0" w:color="auto" w:frame="1"/>
          </w:rPr>
          <w:t>function display()  </w:t>
        </w:r>
      </w:ins>
    </w:p>
    <w:p w:rsidR="00E80AED" w:rsidRPr="00E80AED" w:rsidRDefault="00E80AED" w:rsidP="00E80AED">
      <w:pPr>
        <w:numPr>
          <w:ilvl w:val="0"/>
          <w:numId w:val="76"/>
        </w:numPr>
        <w:shd w:val="clear" w:color="auto" w:fill="FFFFFF"/>
        <w:spacing w:after="0" w:line="315" w:lineRule="atLeast"/>
        <w:ind w:left="0"/>
        <w:rPr>
          <w:ins w:id="784" w:author="Unknown"/>
          <w:rFonts w:ascii="Verdana" w:eastAsia="Times New Roman" w:hAnsi="Verdana" w:cs="Times New Roman"/>
          <w:color w:val="000000"/>
          <w:sz w:val="20"/>
          <w:szCs w:val="20"/>
        </w:rPr>
      </w:pPr>
      <w:ins w:id="785" w:author="Unknown">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numPr>
          <w:ilvl w:val="0"/>
          <w:numId w:val="76"/>
        </w:numPr>
        <w:shd w:val="clear" w:color="auto" w:fill="FFFFFF"/>
        <w:spacing w:after="0" w:line="315" w:lineRule="atLeast"/>
        <w:ind w:left="0"/>
        <w:rPr>
          <w:ins w:id="786" w:author="Unknown"/>
          <w:rFonts w:ascii="Verdana" w:eastAsia="Times New Roman" w:hAnsi="Verdana" w:cs="Times New Roman"/>
          <w:color w:val="000000"/>
          <w:sz w:val="20"/>
          <w:szCs w:val="20"/>
        </w:rPr>
      </w:pPr>
      <w:ins w:id="787" w:author="Unknown">
        <w:r w:rsidRPr="00E80AED">
          <w:rPr>
            <w:rFonts w:ascii="Verdana" w:eastAsia="Times New Roman" w:hAnsi="Verdana" w:cs="Times New Roman"/>
            <w:color w:val="000000"/>
            <w:sz w:val="20"/>
            <w:szCs w:val="20"/>
            <w:bdr w:val="none" w:sz="0" w:space="0" w:color="auto" w:frame="1"/>
          </w:rPr>
          <w:t>var </w:t>
        </w:r>
        <w:r w:rsidRPr="00E80AED">
          <w:rPr>
            <w:rFonts w:ascii="Verdana" w:eastAsia="Times New Roman" w:hAnsi="Verdana" w:cs="Times New Roman"/>
            <w:color w:val="FF0000"/>
            <w:sz w:val="20"/>
            <w:szCs w:val="20"/>
            <w:bdr w:val="none" w:sz="0" w:space="0" w:color="auto" w:frame="1"/>
          </w:rPr>
          <w:t>wm</w:t>
        </w:r>
        <w:r w:rsidRPr="00E80AED">
          <w:rPr>
            <w:rFonts w:ascii="Verdana" w:eastAsia="Times New Roman" w:hAnsi="Verdana" w:cs="Times New Roman"/>
            <w:color w:val="000000"/>
            <w:sz w:val="20"/>
            <w:szCs w:val="20"/>
            <w:bdr w:val="none" w:sz="0" w:space="0" w:color="auto" w:frame="1"/>
          </w:rPr>
          <w:t> = </w:t>
        </w:r>
        <w:r w:rsidRPr="00E80AED">
          <w:rPr>
            <w:rFonts w:ascii="Verdana" w:eastAsia="Times New Roman" w:hAnsi="Verdana" w:cs="Times New Roman"/>
            <w:color w:val="0000FF"/>
            <w:sz w:val="20"/>
            <w:szCs w:val="20"/>
            <w:bdr w:val="none" w:sz="0" w:space="0" w:color="auto" w:frame="1"/>
          </w:rPr>
          <w:t>new</w:t>
        </w:r>
        <w:r w:rsidRPr="00E80AED">
          <w:rPr>
            <w:rFonts w:ascii="Verdana" w:eastAsia="Times New Roman" w:hAnsi="Verdana" w:cs="Times New Roman"/>
            <w:color w:val="000000"/>
            <w:sz w:val="20"/>
            <w:szCs w:val="20"/>
            <w:bdr w:val="none" w:sz="0" w:space="0" w:color="auto" w:frame="1"/>
          </w:rPr>
          <w:t> WeakMap();    </w:t>
        </w:r>
      </w:ins>
    </w:p>
    <w:p w:rsidR="00E80AED" w:rsidRPr="00E80AED" w:rsidRDefault="00E80AED" w:rsidP="00E80AED">
      <w:pPr>
        <w:numPr>
          <w:ilvl w:val="0"/>
          <w:numId w:val="76"/>
        </w:numPr>
        <w:shd w:val="clear" w:color="auto" w:fill="FFFFFF"/>
        <w:spacing w:after="0" w:line="315" w:lineRule="atLeast"/>
        <w:ind w:left="0"/>
        <w:rPr>
          <w:ins w:id="788" w:author="Unknown"/>
          <w:rFonts w:ascii="Verdana" w:eastAsia="Times New Roman" w:hAnsi="Verdana" w:cs="Times New Roman"/>
          <w:color w:val="000000"/>
          <w:sz w:val="20"/>
          <w:szCs w:val="20"/>
        </w:rPr>
      </w:pPr>
      <w:ins w:id="789" w:author="Unknown">
        <w:r w:rsidRPr="00E80AED">
          <w:rPr>
            <w:rFonts w:ascii="Verdana" w:eastAsia="Times New Roman" w:hAnsi="Verdana" w:cs="Times New Roman"/>
            <w:color w:val="000000"/>
            <w:sz w:val="20"/>
            <w:szCs w:val="20"/>
            <w:bdr w:val="none" w:sz="0" w:space="0" w:color="auto" w:frame="1"/>
          </w:rPr>
          <w:t>var </w:t>
        </w:r>
        <w:r w:rsidRPr="00E80AED">
          <w:rPr>
            <w:rFonts w:ascii="Verdana" w:eastAsia="Times New Roman" w:hAnsi="Verdana" w:cs="Times New Roman"/>
            <w:color w:val="FF0000"/>
            <w:sz w:val="20"/>
            <w:szCs w:val="20"/>
            <w:bdr w:val="none" w:sz="0" w:space="0" w:color="auto" w:frame="1"/>
          </w:rPr>
          <w:t>obj1</w:t>
        </w:r>
        <w:r w:rsidRPr="00E80AED">
          <w:rPr>
            <w:rFonts w:ascii="Verdana" w:eastAsia="Times New Roman" w:hAnsi="Verdana" w:cs="Times New Roman"/>
            <w:color w:val="000000"/>
            <w:sz w:val="20"/>
            <w:szCs w:val="20"/>
            <w:bdr w:val="none" w:sz="0" w:space="0" w:color="auto" w:frame="1"/>
          </w:rPr>
          <w:t> = {};    </w:t>
        </w:r>
      </w:ins>
    </w:p>
    <w:p w:rsidR="00E80AED" w:rsidRPr="00E80AED" w:rsidRDefault="00E80AED" w:rsidP="00E80AED">
      <w:pPr>
        <w:numPr>
          <w:ilvl w:val="0"/>
          <w:numId w:val="76"/>
        </w:numPr>
        <w:shd w:val="clear" w:color="auto" w:fill="FFFFFF"/>
        <w:spacing w:after="0" w:line="315" w:lineRule="atLeast"/>
        <w:ind w:left="0"/>
        <w:rPr>
          <w:ins w:id="790" w:author="Unknown"/>
          <w:rFonts w:ascii="Verdana" w:eastAsia="Times New Roman" w:hAnsi="Verdana" w:cs="Times New Roman"/>
          <w:color w:val="000000"/>
          <w:sz w:val="20"/>
          <w:szCs w:val="20"/>
        </w:rPr>
      </w:pPr>
      <w:ins w:id="791" w:author="Unknown">
        <w:r w:rsidRPr="00E80AED">
          <w:rPr>
            <w:rFonts w:ascii="Verdana" w:eastAsia="Times New Roman" w:hAnsi="Verdana" w:cs="Times New Roman"/>
            <w:color w:val="000000"/>
            <w:sz w:val="20"/>
            <w:szCs w:val="20"/>
            <w:bdr w:val="none" w:sz="0" w:space="0" w:color="auto" w:frame="1"/>
          </w:rPr>
          <w:t>var </w:t>
        </w:r>
        <w:r w:rsidRPr="00E80AED">
          <w:rPr>
            <w:rFonts w:ascii="Verdana" w:eastAsia="Times New Roman" w:hAnsi="Verdana" w:cs="Times New Roman"/>
            <w:color w:val="FF0000"/>
            <w:sz w:val="20"/>
            <w:szCs w:val="20"/>
            <w:bdr w:val="none" w:sz="0" w:space="0" w:color="auto" w:frame="1"/>
          </w:rPr>
          <w:t>obj2</w:t>
        </w:r>
        <w:r w:rsidRPr="00E80AED">
          <w:rPr>
            <w:rFonts w:ascii="Verdana" w:eastAsia="Times New Roman" w:hAnsi="Verdana" w:cs="Times New Roman"/>
            <w:color w:val="000000"/>
            <w:sz w:val="20"/>
            <w:szCs w:val="20"/>
            <w:bdr w:val="none" w:sz="0" w:space="0" w:color="auto" w:frame="1"/>
          </w:rPr>
          <w:t> = {};    </w:t>
        </w:r>
      </w:ins>
    </w:p>
    <w:p w:rsidR="00E80AED" w:rsidRPr="00E80AED" w:rsidRDefault="00E80AED" w:rsidP="00E80AED">
      <w:pPr>
        <w:numPr>
          <w:ilvl w:val="0"/>
          <w:numId w:val="76"/>
        </w:numPr>
        <w:shd w:val="clear" w:color="auto" w:fill="FFFFFF"/>
        <w:spacing w:after="0" w:line="315" w:lineRule="atLeast"/>
        <w:ind w:left="0"/>
        <w:rPr>
          <w:ins w:id="792" w:author="Unknown"/>
          <w:rFonts w:ascii="Verdana" w:eastAsia="Times New Roman" w:hAnsi="Verdana" w:cs="Times New Roman"/>
          <w:color w:val="000000"/>
          <w:sz w:val="20"/>
          <w:szCs w:val="20"/>
        </w:rPr>
      </w:pPr>
      <w:ins w:id="793" w:author="Unknown">
        <w:r w:rsidRPr="00E80AED">
          <w:rPr>
            <w:rFonts w:ascii="Verdana" w:eastAsia="Times New Roman" w:hAnsi="Verdana" w:cs="Times New Roman"/>
            <w:color w:val="000000"/>
            <w:sz w:val="20"/>
            <w:szCs w:val="20"/>
            <w:bdr w:val="none" w:sz="0" w:space="0" w:color="auto" w:frame="1"/>
          </w:rPr>
          <w:t>var </w:t>
        </w:r>
        <w:r w:rsidRPr="00E80AED">
          <w:rPr>
            <w:rFonts w:ascii="Verdana" w:eastAsia="Times New Roman" w:hAnsi="Verdana" w:cs="Times New Roman"/>
            <w:color w:val="FF0000"/>
            <w:sz w:val="20"/>
            <w:szCs w:val="20"/>
            <w:bdr w:val="none" w:sz="0" w:space="0" w:color="auto" w:frame="1"/>
          </w:rPr>
          <w:t>obj3</w:t>
        </w:r>
        <w:r w:rsidRPr="00E80AED">
          <w:rPr>
            <w:rFonts w:ascii="Verdana" w:eastAsia="Times New Roman" w:hAnsi="Verdana" w:cs="Times New Roman"/>
            <w:color w:val="000000"/>
            <w:sz w:val="20"/>
            <w:szCs w:val="20"/>
            <w:bdr w:val="none" w:sz="0" w:space="0" w:color="auto" w:frame="1"/>
          </w:rPr>
          <w:t>= {};    </w:t>
        </w:r>
      </w:ins>
    </w:p>
    <w:p w:rsidR="00E80AED" w:rsidRPr="00E80AED" w:rsidRDefault="00E80AED" w:rsidP="00E80AED">
      <w:pPr>
        <w:numPr>
          <w:ilvl w:val="0"/>
          <w:numId w:val="76"/>
        </w:numPr>
        <w:shd w:val="clear" w:color="auto" w:fill="FFFFFF"/>
        <w:spacing w:after="0" w:line="315" w:lineRule="atLeast"/>
        <w:ind w:left="0"/>
        <w:rPr>
          <w:ins w:id="794" w:author="Unknown"/>
          <w:rFonts w:ascii="Verdana" w:eastAsia="Times New Roman" w:hAnsi="Verdana" w:cs="Times New Roman"/>
          <w:color w:val="000000"/>
          <w:sz w:val="20"/>
          <w:szCs w:val="20"/>
        </w:rPr>
      </w:pPr>
      <w:ins w:id="795" w:author="Unknown">
        <w:r w:rsidRPr="00E80AED">
          <w:rPr>
            <w:rFonts w:ascii="Verdana" w:eastAsia="Times New Roman" w:hAnsi="Verdana" w:cs="Times New Roman"/>
            <w:color w:val="000000"/>
            <w:sz w:val="20"/>
            <w:szCs w:val="20"/>
            <w:bdr w:val="none" w:sz="0" w:space="0" w:color="auto" w:frame="1"/>
          </w:rPr>
          <w:t>wm.set(obj1, "jQuery");    </w:t>
        </w:r>
      </w:ins>
    </w:p>
    <w:p w:rsidR="00E80AED" w:rsidRPr="00E80AED" w:rsidRDefault="00E80AED" w:rsidP="00E80AED">
      <w:pPr>
        <w:numPr>
          <w:ilvl w:val="0"/>
          <w:numId w:val="76"/>
        </w:numPr>
        <w:shd w:val="clear" w:color="auto" w:fill="FFFFFF"/>
        <w:spacing w:after="0" w:line="315" w:lineRule="atLeast"/>
        <w:ind w:left="0"/>
        <w:rPr>
          <w:ins w:id="796" w:author="Unknown"/>
          <w:rFonts w:ascii="Verdana" w:eastAsia="Times New Roman" w:hAnsi="Verdana" w:cs="Times New Roman"/>
          <w:color w:val="000000"/>
          <w:sz w:val="20"/>
          <w:szCs w:val="20"/>
        </w:rPr>
      </w:pPr>
      <w:ins w:id="797" w:author="Unknown">
        <w:r w:rsidRPr="00E80AED">
          <w:rPr>
            <w:rFonts w:ascii="Verdana" w:eastAsia="Times New Roman" w:hAnsi="Verdana" w:cs="Times New Roman"/>
            <w:color w:val="000000"/>
            <w:sz w:val="20"/>
            <w:szCs w:val="20"/>
            <w:bdr w:val="none" w:sz="0" w:space="0" w:color="auto" w:frame="1"/>
          </w:rPr>
          <w:t>wm.set(obj2, "AngularJS");    </w:t>
        </w:r>
      </w:ins>
    </w:p>
    <w:p w:rsidR="00E80AED" w:rsidRPr="00E80AED" w:rsidRDefault="00E80AED" w:rsidP="00E80AED">
      <w:pPr>
        <w:numPr>
          <w:ilvl w:val="0"/>
          <w:numId w:val="76"/>
        </w:numPr>
        <w:shd w:val="clear" w:color="auto" w:fill="FFFFFF"/>
        <w:spacing w:after="0" w:line="315" w:lineRule="atLeast"/>
        <w:ind w:left="0"/>
        <w:rPr>
          <w:ins w:id="798" w:author="Unknown"/>
          <w:rFonts w:ascii="Verdana" w:eastAsia="Times New Roman" w:hAnsi="Verdana" w:cs="Times New Roman"/>
          <w:color w:val="000000"/>
          <w:sz w:val="20"/>
          <w:szCs w:val="20"/>
        </w:rPr>
      </w:pPr>
      <w:ins w:id="799" w:author="Unknown">
        <w:r w:rsidRPr="00E80AED">
          <w:rPr>
            <w:rFonts w:ascii="Verdana" w:eastAsia="Times New Roman" w:hAnsi="Verdana" w:cs="Times New Roman"/>
            <w:color w:val="000000"/>
            <w:sz w:val="20"/>
            <w:szCs w:val="20"/>
            <w:bdr w:val="none" w:sz="0" w:space="0" w:color="auto" w:frame="1"/>
          </w:rPr>
          <w:t>wm.set(obj3,"Bootstrap");    </w:t>
        </w:r>
      </w:ins>
    </w:p>
    <w:p w:rsidR="00E80AED" w:rsidRPr="00E80AED" w:rsidRDefault="00E80AED" w:rsidP="00E80AED">
      <w:pPr>
        <w:numPr>
          <w:ilvl w:val="0"/>
          <w:numId w:val="76"/>
        </w:numPr>
        <w:shd w:val="clear" w:color="auto" w:fill="FFFFFF"/>
        <w:spacing w:after="0" w:line="315" w:lineRule="atLeast"/>
        <w:ind w:left="0"/>
        <w:rPr>
          <w:ins w:id="800" w:author="Unknown"/>
          <w:rFonts w:ascii="Verdana" w:eastAsia="Times New Roman" w:hAnsi="Verdana" w:cs="Times New Roman"/>
          <w:color w:val="000000"/>
          <w:sz w:val="20"/>
          <w:szCs w:val="20"/>
        </w:rPr>
      </w:pPr>
      <w:ins w:id="801" w:author="Unknown">
        <w:r w:rsidRPr="00E80AED">
          <w:rPr>
            <w:rFonts w:ascii="Verdana" w:eastAsia="Times New Roman" w:hAnsi="Verdana" w:cs="Times New Roman"/>
            <w:color w:val="000000"/>
            <w:sz w:val="20"/>
            <w:szCs w:val="20"/>
            <w:bdr w:val="none" w:sz="0" w:space="0" w:color="auto" w:frame="1"/>
          </w:rPr>
          <w:t>document.writeln(wm.has(obj2));     </w:t>
        </w:r>
      </w:ins>
    </w:p>
    <w:p w:rsidR="00E80AED" w:rsidRPr="00E80AED" w:rsidRDefault="00E80AED" w:rsidP="00E80AED">
      <w:pPr>
        <w:numPr>
          <w:ilvl w:val="0"/>
          <w:numId w:val="76"/>
        </w:numPr>
        <w:shd w:val="clear" w:color="auto" w:fill="FFFFFF"/>
        <w:spacing w:after="0" w:line="315" w:lineRule="atLeast"/>
        <w:ind w:left="0"/>
        <w:rPr>
          <w:ins w:id="802" w:author="Unknown"/>
          <w:rFonts w:ascii="Verdana" w:eastAsia="Times New Roman" w:hAnsi="Verdana" w:cs="Times New Roman"/>
          <w:color w:val="000000"/>
          <w:sz w:val="20"/>
          <w:szCs w:val="20"/>
        </w:rPr>
      </w:pPr>
      <w:ins w:id="803" w:author="Unknown">
        <w:r w:rsidRPr="00E80AED">
          <w:rPr>
            <w:rFonts w:ascii="Verdana" w:eastAsia="Times New Roman" w:hAnsi="Verdana" w:cs="Times New Roman"/>
            <w:color w:val="000000"/>
            <w:sz w:val="20"/>
            <w:szCs w:val="20"/>
            <w:bdr w:val="none" w:sz="0" w:space="0" w:color="auto" w:frame="1"/>
          </w:rPr>
          <w:t>}     </w:t>
        </w:r>
      </w:ins>
    </w:p>
    <w:p w:rsidR="00E80AED" w:rsidRPr="00E80AED" w:rsidRDefault="00E80AED" w:rsidP="00E80AED">
      <w:pPr>
        <w:numPr>
          <w:ilvl w:val="0"/>
          <w:numId w:val="76"/>
        </w:numPr>
        <w:shd w:val="clear" w:color="auto" w:fill="FFFFFF"/>
        <w:spacing w:after="120" w:line="315" w:lineRule="atLeast"/>
        <w:ind w:left="0"/>
        <w:rPr>
          <w:ins w:id="804" w:author="Unknown"/>
          <w:rFonts w:ascii="Verdana" w:eastAsia="Times New Roman" w:hAnsi="Verdana" w:cs="Times New Roman"/>
          <w:color w:val="000000"/>
          <w:sz w:val="20"/>
          <w:szCs w:val="20"/>
        </w:rPr>
      </w:pPr>
      <w:ins w:id="805" w:author="Unknown">
        <w:r w:rsidRPr="00E80AED">
          <w:rPr>
            <w:rFonts w:ascii="Verdana" w:eastAsia="Times New Roman" w:hAnsi="Verdana" w:cs="Times New Roman"/>
            <w:color w:val="000000"/>
            <w:sz w:val="20"/>
            <w:szCs w:val="20"/>
            <w:bdr w:val="none" w:sz="0" w:space="0" w:color="auto" w:frame="1"/>
          </w:rPr>
          <w:t>display();  </w:t>
        </w:r>
      </w:ins>
    </w:p>
    <w:p w:rsid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p>
    <w:p w:rsidR="004B3A78" w:rsidRDefault="004B3A78" w:rsidP="00E80AED">
      <w:pPr>
        <w:pBdr>
          <w:bottom w:val="single" w:sz="6" w:space="1" w:color="auto"/>
        </w:pBdr>
        <w:shd w:val="clear" w:color="auto" w:fill="FFFFFF"/>
        <w:spacing w:before="100" w:beforeAutospacing="1" w:after="100" w:afterAutospacing="1" w:line="240" w:lineRule="auto"/>
        <w:rPr>
          <w:rFonts w:ascii="Arial" w:eastAsia="Times New Roman" w:hAnsi="Arial" w:cs="Arial"/>
          <w:color w:val="222222"/>
          <w:sz w:val="27"/>
          <w:szCs w:val="27"/>
        </w:rPr>
      </w:pPr>
    </w:p>
    <w:p w:rsidR="004B3A78" w:rsidRDefault="004B3A78" w:rsidP="00E80AED">
      <w:pPr>
        <w:shd w:val="clear" w:color="auto" w:fill="FFFFFF"/>
        <w:spacing w:before="100" w:beforeAutospacing="1" w:after="100" w:afterAutospacing="1" w:line="240" w:lineRule="auto"/>
        <w:rPr>
          <w:rFonts w:ascii="Arial" w:eastAsia="Times New Roman" w:hAnsi="Arial" w:cs="Arial"/>
          <w:color w:val="222222"/>
          <w:sz w:val="27"/>
          <w:szCs w:val="27"/>
        </w:rPr>
      </w:pPr>
    </w:p>
    <w:p w:rsidR="004B3A78" w:rsidRPr="004B3A78" w:rsidRDefault="004B3A78" w:rsidP="004B3A78">
      <w:pPr>
        <w:shd w:val="clear" w:color="auto" w:fill="FFFFFF"/>
        <w:spacing w:after="0" w:line="240" w:lineRule="auto"/>
        <w:rPr>
          <w:rFonts w:ascii="Arial" w:eastAsia="Times New Roman" w:hAnsi="Arial" w:cs="Arial"/>
          <w:color w:val="3A3A3A"/>
          <w:sz w:val="23"/>
          <w:szCs w:val="23"/>
        </w:rPr>
      </w:pPr>
      <w:r w:rsidRPr="004B3A78">
        <w:rPr>
          <w:rFonts w:ascii="Arial" w:eastAsia="Times New Roman" w:hAnsi="Arial" w:cs="Arial"/>
          <w:b/>
          <w:bCs/>
          <w:color w:val="FF6600"/>
          <w:sz w:val="23"/>
          <w:szCs w:val="23"/>
          <w:bdr w:val="none" w:sz="0" w:space="0" w:color="auto" w:frame="1"/>
        </w:rPr>
        <w:t xml:space="preserve">Q #1) </w:t>
      </w:r>
      <w:proofErr w:type="gramStart"/>
      <w:r w:rsidRPr="004B3A78">
        <w:rPr>
          <w:rFonts w:ascii="Arial" w:eastAsia="Times New Roman" w:hAnsi="Arial" w:cs="Arial"/>
          <w:b/>
          <w:bCs/>
          <w:color w:val="FF6600"/>
          <w:sz w:val="23"/>
          <w:szCs w:val="23"/>
          <w:bdr w:val="none" w:sz="0" w:space="0" w:color="auto" w:frame="1"/>
        </w:rPr>
        <w:t>What</w:t>
      </w:r>
      <w:proofErr w:type="gramEnd"/>
      <w:r w:rsidRPr="004B3A78">
        <w:rPr>
          <w:rFonts w:ascii="Arial" w:eastAsia="Times New Roman" w:hAnsi="Arial" w:cs="Arial"/>
          <w:b/>
          <w:bCs/>
          <w:color w:val="FF6600"/>
          <w:sz w:val="23"/>
          <w:szCs w:val="23"/>
          <w:bdr w:val="none" w:sz="0" w:space="0" w:color="auto" w:frame="1"/>
        </w:rPr>
        <w:t xml:space="preserve"> is JavaScript?</w:t>
      </w:r>
    </w:p>
    <w:p w:rsidR="004B3A78" w:rsidRPr="004B3A78" w:rsidRDefault="004B3A78" w:rsidP="004B3A78">
      <w:pPr>
        <w:shd w:val="clear" w:color="auto" w:fill="FFFFFF"/>
        <w:spacing w:after="0" w:line="240" w:lineRule="auto"/>
        <w:rPr>
          <w:rFonts w:ascii="Arial" w:eastAsia="Times New Roman" w:hAnsi="Arial" w:cs="Arial"/>
          <w:color w:val="3A3A3A"/>
          <w:sz w:val="23"/>
          <w:szCs w:val="23"/>
        </w:rPr>
      </w:pPr>
      <w:r w:rsidRPr="004B3A78">
        <w:rPr>
          <w:rFonts w:ascii="Arial" w:eastAsia="Times New Roman" w:hAnsi="Arial" w:cs="Arial"/>
          <w:b/>
          <w:bCs/>
          <w:color w:val="3A3A3A"/>
          <w:sz w:val="23"/>
          <w:szCs w:val="23"/>
          <w:bdr w:val="none" w:sz="0" w:space="0" w:color="auto" w:frame="1"/>
        </w:rPr>
        <w:lastRenderedPageBreak/>
        <w:t>Answer:</w:t>
      </w:r>
      <w:r w:rsidRPr="004B3A78">
        <w:rPr>
          <w:rFonts w:ascii="Arial" w:eastAsia="Times New Roman" w:hAnsi="Arial" w:cs="Arial"/>
          <w:color w:val="3A3A3A"/>
          <w:sz w:val="23"/>
          <w:szCs w:val="23"/>
        </w:rPr>
        <w:t> JavaScript is a scripting language developed by Netscape. It can be used to program web browser or even servers. It can dynamically update the contents of the webpage, which is the beauty of JavaScript.</w:t>
      </w:r>
    </w:p>
    <w:p w:rsidR="004B3A78" w:rsidRPr="004B3A78" w:rsidRDefault="004B3A78" w:rsidP="004B3A78">
      <w:pPr>
        <w:shd w:val="clear" w:color="auto" w:fill="FFFFFF"/>
        <w:spacing w:after="0" w:line="240" w:lineRule="auto"/>
        <w:rPr>
          <w:rFonts w:ascii="Arial" w:eastAsia="Times New Roman" w:hAnsi="Arial" w:cs="Arial"/>
          <w:color w:val="3A3A3A"/>
          <w:sz w:val="23"/>
          <w:szCs w:val="23"/>
        </w:rPr>
      </w:pPr>
      <w:r w:rsidRPr="004B3A78">
        <w:rPr>
          <w:rFonts w:ascii="Arial" w:eastAsia="Times New Roman" w:hAnsi="Arial" w:cs="Arial"/>
          <w:b/>
          <w:bCs/>
          <w:color w:val="FF6600"/>
          <w:sz w:val="23"/>
          <w:szCs w:val="23"/>
          <w:bdr w:val="none" w:sz="0" w:space="0" w:color="auto" w:frame="1"/>
        </w:rPr>
        <w:t xml:space="preserve">Q #2) </w:t>
      </w:r>
      <w:proofErr w:type="gramStart"/>
      <w:r w:rsidRPr="004B3A78">
        <w:rPr>
          <w:rFonts w:ascii="Arial" w:eastAsia="Times New Roman" w:hAnsi="Arial" w:cs="Arial"/>
          <w:b/>
          <w:bCs/>
          <w:color w:val="FF6600"/>
          <w:sz w:val="23"/>
          <w:szCs w:val="23"/>
          <w:bdr w:val="none" w:sz="0" w:space="0" w:color="auto" w:frame="1"/>
        </w:rPr>
        <w:t>What</w:t>
      </w:r>
      <w:proofErr w:type="gramEnd"/>
      <w:r w:rsidRPr="004B3A78">
        <w:rPr>
          <w:rFonts w:ascii="Arial" w:eastAsia="Times New Roman" w:hAnsi="Arial" w:cs="Arial"/>
          <w:b/>
          <w:bCs/>
          <w:color w:val="FF6600"/>
          <w:sz w:val="23"/>
          <w:szCs w:val="23"/>
          <w:bdr w:val="none" w:sz="0" w:space="0" w:color="auto" w:frame="1"/>
        </w:rPr>
        <w:t xml:space="preserve"> are the advantages of using External JavaScript?</w:t>
      </w:r>
    </w:p>
    <w:p w:rsidR="004B3A78" w:rsidRPr="004B3A78" w:rsidRDefault="004B3A78" w:rsidP="004B3A78">
      <w:pPr>
        <w:shd w:val="clear" w:color="auto" w:fill="FFFFFF"/>
        <w:spacing w:after="0" w:line="240" w:lineRule="auto"/>
        <w:rPr>
          <w:rFonts w:ascii="Arial" w:eastAsia="Times New Roman" w:hAnsi="Arial" w:cs="Arial"/>
          <w:color w:val="3A3A3A"/>
          <w:sz w:val="23"/>
          <w:szCs w:val="23"/>
        </w:rPr>
      </w:pPr>
      <w:r w:rsidRPr="004B3A78">
        <w:rPr>
          <w:rFonts w:ascii="Arial" w:eastAsia="Times New Roman" w:hAnsi="Arial" w:cs="Arial"/>
          <w:b/>
          <w:bCs/>
          <w:color w:val="3A3A3A"/>
          <w:sz w:val="23"/>
          <w:szCs w:val="23"/>
          <w:bdr w:val="none" w:sz="0" w:space="0" w:color="auto" w:frame="1"/>
        </w:rPr>
        <w:t>Answer:</w:t>
      </w:r>
      <w:r w:rsidRPr="004B3A78">
        <w:rPr>
          <w:rFonts w:ascii="Arial" w:eastAsia="Times New Roman" w:hAnsi="Arial" w:cs="Arial"/>
          <w:color w:val="3A3A3A"/>
          <w:sz w:val="23"/>
          <w:szCs w:val="23"/>
        </w:rPr>
        <w:t> Using External JavaScript in our code has many advantages as stated below.</w:t>
      </w:r>
    </w:p>
    <w:p w:rsidR="004B3A78" w:rsidRPr="004B3A78" w:rsidRDefault="004B3A78" w:rsidP="004B3A78">
      <w:pPr>
        <w:numPr>
          <w:ilvl w:val="0"/>
          <w:numId w:val="77"/>
        </w:numPr>
        <w:shd w:val="clear" w:color="auto" w:fill="FFFFFF"/>
        <w:spacing w:after="0" w:line="240" w:lineRule="auto"/>
        <w:rPr>
          <w:rFonts w:ascii="Arial" w:eastAsia="Times New Roman" w:hAnsi="Arial" w:cs="Arial"/>
          <w:color w:val="3A3A3A"/>
          <w:sz w:val="23"/>
          <w:szCs w:val="23"/>
        </w:rPr>
      </w:pPr>
      <w:r w:rsidRPr="004B3A78">
        <w:rPr>
          <w:rFonts w:ascii="Arial" w:eastAsia="Times New Roman" w:hAnsi="Arial" w:cs="Arial"/>
          <w:color w:val="3A3A3A"/>
          <w:sz w:val="23"/>
          <w:szCs w:val="23"/>
        </w:rPr>
        <w:t>Separation of Code is done.</w:t>
      </w:r>
    </w:p>
    <w:p w:rsidR="004B3A78" w:rsidRPr="004B3A78" w:rsidRDefault="004B3A78" w:rsidP="004B3A78">
      <w:pPr>
        <w:numPr>
          <w:ilvl w:val="0"/>
          <w:numId w:val="77"/>
        </w:numPr>
        <w:shd w:val="clear" w:color="auto" w:fill="FFFFFF"/>
        <w:spacing w:after="0" w:line="240" w:lineRule="auto"/>
        <w:rPr>
          <w:rFonts w:ascii="Arial" w:eastAsia="Times New Roman" w:hAnsi="Arial" w:cs="Arial"/>
          <w:color w:val="3A3A3A"/>
          <w:sz w:val="23"/>
          <w:szCs w:val="23"/>
        </w:rPr>
      </w:pPr>
      <w:r w:rsidRPr="004B3A78">
        <w:rPr>
          <w:rFonts w:ascii="Arial" w:eastAsia="Times New Roman" w:hAnsi="Arial" w:cs="Arial"/>
          <w:color w:val="3A3A3A"/>
          <w:sz w:val="23"/>
          <w:szCs w:val="23"/>
        </w:rPr>
        <w:t>Code Maintainability is Easy.</w:t>
      </w:r>
    </w:p>
    <w:p w:rsidR="004B3A78" w:rsidRPr="004B3A78" w:rsidRDefault="004B3A78" w:rsidP="004B3A78">
      <w:pPr>
        <w:numPr>
          <w:ilvl w:val="0"/>
          <w:numId w:val="77"/>
        </w:numPr>
        <w:shd w:val="clear" w:color="auto" w:fill="FFFFFF"/>
        <w:spacing w:after="0" w:line="240" w:lineRule="auto"/>
        <w:rPr>
          <w:rFonts w:ascii="Arial" w:eastAsia="Times New Roman" w:hAnsi="Arial" w:cs="Arial"/>
          <w:color w:val="3A3A3A"/>
          <w:sz w:val="23"/>
          <w:szCs w:val="23"/>
        </w:rPr>
      </w:pPr>
      <w:r w:rsidRPr="004B3A78">
        <w:rPr>
          <w:rFonts w:ascii="Arial" w:eastAsia="Times New Roman" w:hAnsi="Arial" w:cs="Arial"/>
          <w:color w:val="3A3A3A"/>
          <w:sz w:val="23"/>
          <w:szCs w:val="23"/>
        </w:rPr>
        <w:t>Performance is better.</w:t>
      </w:r>
    </w:p>
    <w:p w:rsidR="004B3A78" w:rsidRPr="004B3A78" w:rsidRDefault="004B3A78" w:rsidP="004B3A78">
      <w:pPr>
        <w:shd w:val="clear" w:color="auto" w:fill="FFFFFF"/>
        <w:spacing w:after="0" w:line="240" w:lineRule="auto"/>
        <w:rPr>
          <w:rFonts w:ascii="Arial" w:eastAsia="Times New Roman" w:hAnsi="Arial" w:cs="Arial"/>
          <w:color w:val="3A3A3A"/>
          <w:sz w:val="23"/>
          <w:szCs w:val="23"/>
        </w:rPr>
      </w:pPr>
      <w:r w:rsidRPr="004B3A78">
        <w:rPr>
          <w:rFonts w:ascii="Arial" w:eastAsia="Times New Roman" w:hAnsi="Arial" w:cs="Arial"/>
          <w:b/>
          <w:bCs/>
          <w:color w:val="FF6600"/>
          <w:sz w:val="23"/>
          <w:szCs w:val="23"/>
          <w:bdr w:val="none" w:sz="0" w:space="0" w:color="auto" w:frame="1"/>
        </w:rPr>
        <w:t xml:space="preserve">Q #3) </w:t>
      </w:r>
      <w:proofErr w:type="gramStart"/>
      <w:r w:rsidRPr="004B3A78">
        <w:rPr>
          <w:rFonts w:ascii="Arial" w:eastAsia="Times New Roman" w:hAnsi="Arial" w:cs="Arial"/>
          <w:b/>
          <w:bCs/>
          <w:color w:val="FF6600"/>
          <w:sz w:val="23"/>
          <w:szCs w:val="23"/>
          <w:bdr w:val="none" w:sz="0" w:space="0" w:color="auto" w:frame="1"/>
        </w:rPr>
        <w:t>In</w:t>
      </w:r>
      <w:proofErr w:type="gramEnd"/>
      <w:r w:rsidRPr="004B3A78">
        <w:rPr>
          <w:rFonts w:ascii="Arial" w:eastAsia="Times New Roman" w:hAnsi="Arial" w:cs="Arial"/>
          <w:b/>
          <w:bCs/>
          <w:color w:val="FF6600"/>
          <w:sz w:val="23"/>
          <w:szCs w:val="23"/>
          <w:bdr w:val="none" w:sz="0" w:space="0" w:color="auto" w:frame="1"/>
        </w:rPr>
        <w:t xml:space="preserve"> the following Code snippet can you please predict the output or If you get an error, please explain the error?</w:t>
      </w:r>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proofErr w:type="gramStart"/>
      <w:r w:rsidRPr="004B3A78">
        <w:rPr>
          <w:rFonts w:ascii="inherit" w:eastAsia="Times New Roman" w:hAnsi="inherit" w:cs="Courier New"/>
          <w:color w:val="3A3A3A"/>
          <w:sz w:val="23"/>
          <w:szCs w:val="23"/>
        </w:rPr>
        <w:t>&lt;!DOCTYPE</w:t>
      </w:r>
      <w:proofErr w:type="gramEnd"/>
      <w:r w:rsidRPr="004B3A78">
        <w:rPr>
          <w:rFonts w:ascii="inherit" w:eastAsia="Times New Roman" w:hAnsi="inherit" w:cs="Courier New"/>
          <w:color w:val="3A3A3A"/>
          <w:sz w:val="23"/>
          <w:szCs w:val="23"/>
        </w:rPr>
        <w:t xml:space="preserve"> html&gt;</w:t>
      </w:r>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4B3A78">
        <w:rPr>
          <w:rFonts w:ascii="inherit" w:eastAsia="Times New Roman" w:hAnsi="inherit" w:cs="Courier New"/>
          <w:color w:val="3A3A3A"/>
          <w:sz w:val="23"/>
          <w:szCs w:val="23"/>
        </w:rPr>
        <w:t>&lt;</w:t>
      </w:r>
      <w:proofErr w:type="gramStart"/>
      <w:r w:rsidRPr="004B3A78">
        <w:rPr>
          <w:rFonts w:ascii="inherit" w:eastAsia="Times New Roman" w:hAnsi="inherit" w:cs="Courier New"/>
          <w:color w:val="3A3A3A"/>
          <w:sz w:val="23"/>
          <w:szCs w:val="23"/>
        </w:rPr>
        <w:t>html</w:t>
      </w:r>
      <w:proofErr w:type="gramEnd"/>
      <w:r w:rsidRPr="004B3A78">
        <w:rPr>
          <w:rFonts w:ascii="inherit" w:eastAsia="Times New Roman" w:hAnsi="inherit" w:cs="Courier New"/>
          <w:color w:val="3A3A3A"/>
          <w:sz w:val="23"/>
          <w:szCs w:val="23"/>
        </w:rPr>
        <w:t>&gt;</w:t>
      </w:r>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4B3A78">
        <w:rPr>
          <w:rFonts w:ascii="inherit" w:eastAsia="Times New Roman" w:hAnsi="inherit" w:cs="Courier New"/>
          <w:color w:val="3A3A3A"/>
          <w:sz w:val="23"/>
          <w:szCs w:val="23"/>
        </w:rPr>
        <w:t>&lt;</w:t>
      </w:r>
      <w:proofErr w:type="gramStart"/>
      <w:r w:rsidRPr="004B3A78">
        <w:rPr>
          <w:rFonts w:ascii="inherit" w:eastAsia="Times New Roman" w:hAnsi="inherit" w:cs="Courier New"/>
          <w:color w:val="3A3A3A"/>
          <w:sz w:val="23"/>
          <w:szCs w:val="23"/>
        </w:rPr>
        <w:t>body</w:t>
      </w:r>
      <w:proofErr w:type="gramEnd"/>
      <w:r w:rsidRPr="004B3A78">
        <w:rPr>
          <w:rFonts w:ascii="inherit" w:eastAsia="Times New Roman" w:hAnsi="inherit" w:cs="Courier New"/>
          <w:color w:val="3A3A3A"/>
          <w:sz w:val="23"/>
          <w:szCs w:val="23"/>
        </w:rPr>
        <w:t>&gt;</w:t>
      </w:r>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4B3A78">
        <w:rPr>
          <w:rFonts w:ascii="inherit" w:eastAsia="Times New Roman" w:hAnsi="inherit" w:cs="Courier New"/>
          <w:color w:val="3A3A3A"/>
          <w:sz w:val="23"/>
          <w:szCs w:val="23"/>
        </w:rPr>
        <w:t>&lt;h2&gt; &lt;strong&gt; Sample: Software Testing Help&lt;/strong&gt; &lt;/h2&gt;</w:t>
      </w:r>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4B3A78">
        <w:rPr>
          <w:rFonts w:ascii="inherit" w:eastAsia="Times New Roman" w:hAnsi="inherit" w:cs="Courier New"/>
          <w:color w:val="3A3A3A"/>
          <w:sz w:val="23"/>
          <w:szCs w:val="23"/>
        </w:rPr>
        <w:t>&lt;p id="studentName"&gt;&lt;/p&gt;</w:t>
      </w:r>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4B3A78">
        <w:rPr>
          <w:rFonts w:ascii="inherit" w:eastAsia="Times New Roman" w:hAnsi="inherit" w:cs="Courier New"/>
          <w:color w:val="3A3A3A"/>
          <w:sz w:val="23"/>
          <w:szCs w:val="23"/>
        </w:rPr>
        <w:t>&lt;</w:t>
      </w:r>
      <w:proofErr w:type="gramStart"/>
      <w:r w:rsidRPr="004B3A78">
        <w:rPr>
          <w:rFonts w:ascii="inherit" w:eastAsia="Times New Roman" w:hAnsi="inherit" w:cs="Courier New"/>
          <w:color w:val="3A3A3A"/>
          <w:sz w:val="23"/>
          <w:szCs w:val="23"/>
        </w:rPr>
        <w:t>script</w:t>
      </w:r>
      <w:proofErr w:type="gramEnd"/>
      <w:r w:rsidRPr="004B3A78">
        <w:rPr>
          <w:rFonts w:ascii="inherit" w:eastAsia="Times New Roman" w:hAnsi="inherit" w:cs="Courier New"/>
          <w:color w:val="3A3A3A"/>
          <w:sz w:val="23"/>
          <w:szCs w:val="23"/>
        </w:rPr>
        <w:t>&gt;</w:t>
      </w:r>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proofErr w:type="gramStart"/>
      <w:r w:rsidRPr="004B3A78">
        <w:rPr>
          <w:rFonts w:ascii="inherit" w:eastAsia="Times New Roman" w:hAnsi="inherit" w:cs="Courier New"/>
          <w:color w:val="3A3A3A"/>
          <w:sz w:val="23"/>
          <w:szCs w:val="23"/>
        </w:rPr>
        <w:t>var</w:t>
      </w:r>
      <w:proofErr w:type="gramEnd"/>
      <w:r w:rsidRPr="004B3A78">
        <w:rPr>
          <w:rFonts w:ascii="inherit" w:eastAsia="Times New Roman" w:hAnsi="inherit" w:cs="Courier New"/>
          <w:color w:val="3A3A3A"/>
          <w:sz w:val="23"/>
          <w:szCs w:val="23"/>
        </w:rPr>
        <w:t xml:space="preserve"> studentName = "Sajeesh Sreeni"; // String 'Sajeesh Sreeni' stored in studentName</w:t>
      </w:r>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proofErr w:type="gramStart"/>
      <w:r w:rsidRPr="004B3A78">
        <w:rPr>
          <w:rFonts w:ascii="inherit" w:eastAsia="Times New Roman" w:hAnsi="inherit" w:cs="Courier New"/>
          <w:color w:val="3A3A3A"/>
          <w:sz w:val="23"/>
          <w:szCs w:val="23"/>
        </w:rPr>
        <w:t>var</w:t>
      </w:r>
      <w:proofErr w:type="gramEnd"/>
      <w:r w:rsidRPr="004B3A78">
        <w:rPr>
          <w:rFonts w:ascii="inherit" w:eastAsia="Times New Roman" w:hAnsi="inherit" w:cs="Courier New"/>
          <w:color w:val="3A3A3A"/>
          <w:sz w:val="23"/>
          <w:szCs w:val="23"/>
        </w:rPr>
        <w:t xml:space="preserve"> studentName; // varaible is decalred again</w:t>
      </w:r>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proofErr w:type="gramStart"/>
      <w:r w:rsidRPr="004B3A78">
        <w:rPr>
          <w:rFonts w:ascii="inherit" w:eastAsia="Times New Roman" w:hAnsi="inherit" w:cs="Courier New"/>
          <w:color w:val="3A3A3A"/>
          <w:sz w:val="23"/>
          <w:szCs w:val="23"/>
        </w:rPr>
        <w:t>document.getElementById(</w:t>
      </w:r>
      <w:proofErr w:type="gramEnd"/>
      <w:r w:rsidRPr="004B3A78">
        <w:rPr>
          <w:rFonts w:ascii="inherit" w:eastAsia="Times New Roman" w:hAnsi="inherit" w:cs="Courier New"/>
          <w:color w:val="3A3A3A"/>
          <w:sz w:val="23"/>
          <w:szCs w:val="23"/>
        </w:rPr>
        <w:t xml:space="preserve">"studentName").innerHTML = </w:t>
      </w:r>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4B3A78">
        <w:rPr>
          <w:rFonts w:ascii="inherit" w:eastAsia="Times New Roman" w:hAnsi="inherit" w:cs="Courier New"/>
          <w:color w:val="3A3A3A"/>
          <w:sz w:val="23"/>
          <w:szCs w:val="23"/>
        </w:rPr>
        <w:t>"Redeclaring the varaible will not lose the value</w:t>
      </w:r>
      <w:proofErr w:type="gramStart"/>
      <w:r w:rsidRPr="004B3A78">
        <w:rPr>
          <w:rFonts w:ascii="inherit" w:eastAsia="Times New Roman" w:hAnsi="inherit" w:cs="Courier New"/>
          <w:color w:val="3A3A3A"/>
          <w:sz w:val="23"/>
          <w:szCs w:val="23"/>
        </w:rPr>
        <w:t>!.</w:t>
      </w:r>
      <w:proofErr w:type="gramEnd"/>
      <w:r w:rsidRPr="004B3A78">
        <w:rPr>
          <w:rFonts w:ascii="inherit" w:eastAsia="Times New Roman" w:hAnsi="inherit" w:cs="Courier New"/>
          <w:color w:val="3A3A3A"/>
          <w:sz w:val="23"/>
          <w:szCs w:val="23"/>
        </w:rPr>
        <w:t>&lt;</w:t>
      </w:r>
      <w:proofErr w:type="gramStart"/>
      <w:r w:rsidRPr="004B3A78">
        <w:rPr>
          <w:rFonts w:ascii="inherit" w:eastAsia="Times New Roman" w:hAnsi="inherit" w:cs="Courier New"/>
          <w:color w:val="3A3A3A"/>
          <w:sz w:val="23"/>
          <w:szCs w:val="23"/>
        </w:rPr>
        <w:t>br</w:t>
      </w:r>
      <w:proofErr w:type="gramEnd"/>
      <w:r w:rsidRPr="004B3A78">
        <w:rPr>
          <w:rFonts w:ascii="inherit" w:eastAsia="Times New Roman" w:hAnsi="inherit" w:cs="Courier New"/>
          <w:color w:val="3A3A3A"/>
          <w:sz w:val="23"/>
          <w:szCs w:val="23"/>
        </w:rPr>
        <w:t>&gt;"</w:t>
      </w:r>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4B3A78">
        <w:rPr>
          <w:rFonts w:ascii="inherit" w:eastAsia="Times New Roman" w:hAnsi="inherit" w:cs="Courier New"/>
          <w:color w:val="3A3A3A"/>
          <w:sz w:val="23"/>
          <w:szCs w:val="23"/>
        </w:rPr>
        <w:t>+"Here the value in studentName is "+ studentName;</w:t>
      </w:r>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4B3A78">
        <w:rPr>
          <w:rFonts w:ascii="inherit" w:eastAsia="Times New Roman" w:hAnsi="inherit" w:cs="Courier New"/>
          <w:color w:val="3A3A3A"/>
          <w:sz w:val="23"/>
          <w:szCs w:val="23"/>
        </w:rPr>
        <w:t>&lt;/script&gt;</w:t>
      </w:r>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4B3A78">
        <w:rPr>
          <w:rFonts w:ascii="inherit" w:eastAsia="Times New Roman" w:hAnsi="inherit" w:cs="Courier New"/>
          <w:color w:val="3A3A3A"/>
          <w:sz w:val="23"/>
          <w:szCs w:val="23"/>
        </w:rPr>
        <w:t>&lt;/body&gt;</w:t>
      </w:r>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4B3A78">
        <w:rPr>
          <w:rFonts w:ascii="inherit" w:eastAsia="Times New Roman" w:hAnsi="inherit" w:cs="Courier New"/>
          <w:color w:val="3A3A3A"/>
          <w:sz w:val="23"/>
          <w:szCs w:val="23"/>
        </w:rPr>
        <w:t>&lt;/html&gt;</w:t>
      </w:r>
    </w:p>
    <w:p w:rsidR="004B3A78" w:rsidRPr="004B3A78" w:rsidRDefault="004B3A78" w:rsidP="004B3A78">
      <w:pPr>
        <w:shd w:val="clear" w:color="auto" w:fill="FFFFFF"/>
        <w:spacing w:after="0" w:line="240" w:lineRule="auto"/>
        <w:rPr>
          <w:rFonts w:ascii="Arial" w:eastAsia="Times New Roman" w:hAnsi="Arial" w:cs="Arial"/>
          <w:color w:val="3A3A3A"/>
          <w:sz w:val="23"/>
          <w:szCs w:val="23"/>
        </w:rPr>
      </w:pPr>
      <w:r w:rsidRPr="004B3A78">
        <w:rPr>
          <w:rFonts w:ascii="Arial" w:eastAsia="Times New Roman" w:hAnsi="Arial" w:cs="Arial"/>
          <w:b/>
          <w:bCs/>
          <w:color w:val="3A3A3A"/>
          <w:sz w:val="23"/>
          <w:szCs w:val="23"/>
          <w:bdr w:val="none" w:sz="0" w:space="0" w:color="auto" w:frame="1"/>
        </w:rPr>
        <w:lastRenderedPageBreak/>
        <w:t>Answer</w:t>
      </w:r>
      <w:r w:rsidRPr="004B3A78">
        <w:rPr>
          <w:rFonts w:ascii="Arial" w:eastAsia="Times New Roman" w:hAnsi="Arial" w:cs="Arial"/>
          <w:color w:val="3A3A3A"/>
          <w:sz w:val="23"/>
          <w:szCs w:val="23"/>
        </w:rPr>
        <w:t>: This code will not produce any errors.</w:t>
      </w:r>
    </w:p>
    <w:p w:rsidR="004B3A78" w:rsidRPr="004B3A78" w:rsidRDefault="004B3A78" w:rsidP="004B3A78">
      <w:pPr>
        <w:shd w:val="clear" w:color="auto" w:fill="FFFFFF"/>
        <w:spacing w:after="336" w:line="240" w:lineRule="auto"/>
        <w:rPr>
          <w:rFonts w:ascii="Arial" w:eastAsia="Times New Roman" w:hAnsi="Arial" w:cs="Arial"/>
          <w:color w:val="3A3A3A"/>
          <w:sz w:val="23"/>
          <w:szCs w:val="23"/>
        </w:rPr>
      </w:pPr>
      <w:r w:rsidRPr="004B3A78">
        <w:rPr>
          <w:rFonts w:ascii="Arial" w:eastAsia="Times New Roman" w:hAnsi="Arial" w:cs="Arial"/>
          <w:color w:val="3A3A3A"/>
          <w:sz w:val="23"/>
          <w:szCs w:val="23"/>
        </w:rPr>
        <w:t>Redeclaration of the variables is allowed in JavaScript. Hence, the value of the variable will not be lost after the execution of the statement here.</w:t>
      </w:r>
    </w:p>
    <w:p w:rsidR="004B3A78" w:rsidRPr="004B3A78" w:rsidRDefault="004B3A78" w:rsidP="004B3A78">
      <w:pPr>
        <w:shd w:val="clear" w:color="auto" w:fill="FFFFFF"/>
        <w:spacing w:after="0" w:line="240" w:lineRule="auto"/>
        <w:rPr>
          <w:rFonts w:ascii="Arial" w:eastAsia="Times New Roman" w:hAnsi="Arial" w:cs="Arial"/>
          <w:color w:val="3A3A3A"/>
          <w:sz w:val="23"/>
          <w:szCs w:val="23"/>
        </w:rPr>
      </w:pPr>
      <w:r w:rsidRPr="004B3A78">
        <w:rPr>
          <w:rFonts w:ascii="Arial" w:eastAsia="Times New Roman" w:hAnsi="Arial" w:cs="Arial"/>
          <w:b/>
          <w:bCs/>
          <w:color w:val="FF6600"/>
          <w:sz w:val="23"/>
          <w:szCs w:val="23"/>
          <w:bdr w:val="none" w:sz="0" w:space="0" w:color="auto" w:frame="1"/>
        </w:rPr>
        <w:t xml:space="preserve">Q #4) </w:t>
      </w:r>
      <w:proofErr w:type="gramStart"/>
      <w:r w:rsidRPr="004B3A78">
        <w:rPr>
          <w:rFonts w:ascii="Arial" w:eastAsia="Times New Roman" w:hAnsi="Arial" w:cs="Arial"/>
          <w:b/>
          <w:bCs/>
          <w:color w:val="FF6600"/>
          <w:sz w:val="23"/>
          <w:szCs w:val="23"/>
          <w:bdr w:val="none" w:sz="0" w:space="0" w:color="auto" w:frame="1"/>
        </w:rPr>
        <w:t>In</w:t>
      </w:r>
      <w:proofErr w:type="gramEnd"/>
      <w:r w:rsidRPr="004B3A78">
        <w:rPr>
          <w:rFonts w:ascii="Arial" w:eastAsia="Times New Roman" w:hAnsi="Arial" w:cs="Arial"/>
          <w:b/>
          <w:bCs/>
          <w:color w:val="FF6600"/>
          <w:sz w:val="23"/>
          <w:szCs w:val="23"/>
          <w:bdr w:val="none" w:sz="0" w:space="0" w:color="auto" w:frame="1"/>
        </w:rPr>
        <w:t xml:space="preserve"> the following Code snippet can you please predict the output or If you get an error; please explain the error?</w:t>
      </w:r>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proofErr w:type="gramStart"/>
      <w:r w:rsidRPr="004B3A78">
        <w:rPr>
          <w:rFonts w:ascii="inherit" w:eastAsia="Times New Roman" w:hAnsi="inherit" w:cs="Courier New"/>
          <w:color w:val="3A3A3A"/>
          <w:sz w:val="23"/>
          <w:szCs w:val="23"/>
        </w:rPr>
        <w:t>&lt;!DOCTYPE</w:t>
      </w:r>
      <w:proofErr w:type="gramEnd"/>
      <w:r w:rsidRPr="004B3A78">
        <w:rPr>
          <w:rFonts w:ascii="inherit" w:eastAsia="Times New Roman" w:hAnsi="inherit" w:cs="Courier New"/>
          <w:color w:val="3A3A3A"/>
          <w:sz w:val="23"/>
          <w:szCs w:val="23"/>
        </w:rPr>
        <w:t xml:space="preserve"> html&gt;</w:t>
      </w:r>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4B3A78">
        <w:rPr>
          <w:rFonts w:ascii="inherit" w:eastAsia="Times New Roman" w:hAnsi="inherit" w:cs="Courier New"/>
          <w:color w:val="3A3A3A"/>
          <w:sz w:val="23"/>
          <w:szCs w:val="23"/>
        </w:rPr>
        <w:t>&lt;</w:t>
      </w:r>
      <w:proofErr w:type="gramStart"/>
      <w:r w:rsidRPr="004B3A78">
        <w:rPr>
          <w:rFonts w:ascii="inherit" w:eastAsia="Times New Roman" w:hAnsi="inherit" w:cs="Courier New"/>
          <w:color w:val="3A3A3A"/>
          <w:sz w:val="23"/>
          <w:szCs w:val="23"/>
        </w:rPr>
        <w:t>html</w:t>
      </w:r>
      <w:proofErr w:type="gramEnd"/>
      <w:r w:rsidRPr="004B3A78">
        <w:rPr>
          <w:rFonts w:ascii="inherit" w:eastAsia="Times New Roman" w:hAnsi="inherit" w:cs="Courier New"/>
          <w:color w:val="3A3A3A"/>
          <w:sz w:val="23"/>
          <w:szCs w:val="23"/>
        </w:rPr>
        <w:t>&gt;</w:t>
      </w:r>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4B3A78">
        <w:rPr>
          <w:rFonts w:ascii="inherit" w:eastAsia="Times New Roman" w:hAnsi="inherit" w:cs="Courier New"/>
          <w:color w:val="3A3A3A"/>
          <w:sz w:val="23"/>
          <w:szCs w:val="23"/>
        </w:rPr>
        <w:t>&lt;</w:t>
      </w:r>
      <w:proofErr w:type="gramStart"/>
      <w:r w:rsidRPr="004B3A78">
        <w:rPr>
          <w:rFonts w:ascii="inherit" w:eastAsia="Times New Roman" w:hAnsi="inherit" w:cs="Courier New"/>
          <w:color w:val="3A3A3A"/>
          <w:sz w:val="23"/>
          <w:szCs w:val="23"/>
        </w:rPr>
        <w:t>body</w:t>
      </w:r>
      <w:proofErr w:type="gramEnd"/>
      <w:r w:rsidRPr="004B3A78">
        <w:rPr>
          <w:rFonts w:ascii="inherit" w:eastAsia="Times New Roman" w:hAnsi="inherit" w:cs="Courier New"/>
          <w:color w:val="3A3A3A"/>
          <w:sz w:val="23"/>
          <w:szCs w:val="23"/>
        </w:rPr>
        <w:t>&gt;</w:t>
      </w:r>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4B3A78">
        <w:rPr>
          <w:rFonts w:ascii="inherit" w:eastAsia="Times New Roman" w:hAnsi="inherit" w:cs="Courier New"/>
          <w:color w:val="3A3A3A"/>
          <w:sz w:val="23"/>
          <w:szCs w:val="23"/>
        </w:rPr>
        <w:t>&lt;h2&gt; &lt;strong&gt; Sample: Software Testing Help&lt;/strong&gt; &lt;/h2&gt;</w:t>
      </w:r>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4B3A78">
        <w:rPr>
          <w:rFonts w:ascii="inherit" w:eastAsia="Times New Roman" w:hAnsi="inherit" w:cs="Courier New"/>
          <w:color w:val="3A3A3A"/>
          <w:sz w:val="23"/>
          <w:szCs w:val="23"/>
        </w:rPr>
        <w:t>&lt;p id="sum_first"&gt;&lt;/p&gt;</w:t>
      </w:r>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4B3A78">
        <w:rPr>
          <w:rFonts w:ascii="inherit" w:eastAsia="Times New Roman" w:hAnsi="inherit" w:cs="Courier New"/>
          <w:color w:val="3A3A3A"/>
          <w:sz w:val="23"/>
          <w:szCs w:val="23"/>
        </w:rPr>
        <w:t>&lt;p id="sum_second"&gt;&lt;/p&gt;</w:t>
      </w:r>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4B3A78">
        <w:rPr>
          <w:rFonts w:ascii="inherit" w:eastAsia="Times New Roman" w:hAnsi="inherit" w:cs="Courier New"/>
          <w:color w:val="3A3A3A"/>
          <w:sz w:val="23"/>
          <w:szCs w:val="23"/>
        </w:rPr>
        <w:t>&lt;</w:t>
      </w:r>
      <w:proofErr w:type="gramStart"/>
      <w:r w:rsidRPr="004B3A78">
        <w:rPr>
          <w:rFonts w:ascii="inherit" w:eastAsia="Times New Roman" w:hAnsi="inherit" w:cs="Courier New"/>
          <w:color w:val="3A3A3A"/>
          <w:sz w:val="23"/>
          <w:szCs w:val="23"/>
        </w:rPr>
        <w:t>script</w:t>
      </w:r>
      <w:proofErr w:type="gramEnd"/>
      <w:r w:rsidRPr="004B3A78">
        <w:rPr>
          <w:rFonts w:ascii="inherit" w:eastAsia="Times New Roman" w:hAnsi="inherit" w:cs="Courier New"/>
          <w:color w:val="3A3A3A"/>
          <w:sz w:val="23"/>
          <w:szCs w:val="23"/>
        </w:rPr>
        <w:t>&gt;</w:t>
      </w:r>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proofErr w:type="gramStart"/>
      <w:r w:rsidRPr="004B3A78">
        <w:rPr>
          <w:rFonts w:ascii="inherit" w:eastAsia="Times New Roman" w:hAnsi="inherit" w:cs="Courier New"/>
          <w:color w:val="3A3A3A"/>
          <w:sz w:val="23"/>
          <w:szCs w:val="23"/>
        </w:rPr>
        <w:t>var</w:t>
      </w:r>
      <w:proofErr w:type="gramEnd"/>
      <w:r w:rsidRPr="004B3A78">
        <w:rPr>
          <w:rFonts w:ascii="inherit" w:eastAsia="Times New Roman" w:hAnsi="inherit" w:cs="Courier New"/>
          <w:color w:val="3A3A3A"/>
          <w:sz w:val="23"/>
          <w:szCs w:val="23"/>
        </w:rPr>
        <w:t xml:space="preserve"> sum_first =50+20+' Sajeesh Sreeni ';</w:t>
      </w:r>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proofErr w:type="gramStart"/>
      <w:r w:rsidRPr="004B3A78">
        <w:rPr>
          <w:rFonts w:ascii="inherit" w:eastAsia="Times New Roman" w:hAnsi="inherit" w:cs="Courier New"/>
          <w:color w:val="3A3A3A"/>
          <w:sz w:val="23"/>
          <w:szCs w:val="23"/>
        </w:rPr>
        <w:t>var</w:t>
      </w:r>
      <w:proofErr w:type="gramEnd"/>
      <w:r w:rsidRPr="004B3A78">
        <w:rPr>
          <w:rFonts w:ascii="inherit" w:eastAsia="Times New Roman" w:hAnsi="inherit" w:cs="Courier New"/>
          <w:color w:val="3A3A3A"/>
          <w:sz w:val="23"/>
          <w:szCs w:val="23"/>
        </w:rPr>
        <w:t xml:space="preserve"> sum_second= " Sajeesh Sreeni "+50+20;</w:t>
      </w:r>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proofErr w:type="gramStart"/>
      <w:r w:rsidRPr="004B3A78">
        <w:rPr>
          <w:rFonts w:ascii="inherit" w:eastAsia="Times New Roman" w:hAnsi="inherit" w:cs="Courier New"/>
          <w:color w:val="3A3A3A"/>
          <w:sz w:val="23"/>
          <w:szCs w:val="23"/>
        </w:rPr>
        <w:t>document.getElementById(</w:t>
      </w:r>
      <w:proofErr w:type="gramEnd"/>
      <w:r w:rsidRPr="004B3A78">
        <w:rPr>
          <w:rFonts w:ascii="inherit" w:eastAsia="Times New Roman" w:hAnsi="inherit" w:cs="Courier New"/>
          <w:color w:val="3A3A3A"/>
          <w:sz w:val="23"/>
          <w:szCs w:val="23"/>
        </w:rPr>
        <w:t>"sum_first").innerHTML = "The first varaible sum is :"+sum_first +</w:t>
      </w:r>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4B3A78">
        <w:rPr>
          <w:rFonts w:ascii="inherit" w:eastAsia="Times New Roman" w:hAnsi="inherit" w:cs="Courier New"/>
          <w:color w:val="3A3A3A"/>
          <w:sz w:val="23"/>
          <w:szCs w:val="23"/>
        </w:rPr>
        <w:t>"&lt;</w:t>
      </w:r>
      <w:proofErr w:type="gramStart"/>
      <w:r w:rsidRPr="004B3A78">
        <w:rPr>
          <w:rFonts w:ascii="inherit" w:eastAsia="Times New Roman" w:hAnsi="inherit" w:cs="Courier New"/>
          <w:color w:val="3A3A3A"/>
          <w:sz w:val="23"/>
          <w:szCs w:val="23"/>
        </w:rPr>
        <w:t>br&gt;</w:t>
      </w:r>
      <w:proofErr w:type="gramEnd"/>
      <w:r w:rsidRPr="004B3A78">
        <w:rPr>
          <w:rFonts w:ascii="inherit" w:eastAsia="Times New Roman" w:hAnsi="inherit" w:cs="Courier New"/>
          <w:color w:val="3A3A3A"/>
          <w:sz w:val="23"/>
          <w:szCs w:val="23"/>
        </w:rPr>
        <w:t>The second varaible sum is :"+sum_second ;</w:t>
      </w:r>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4B3A78">
        <w:rPr>
          <w:rFonts w:ascii="inherit" w:eastAsia="Times New Roman" w:hAnsi="inherit" w:cs="Courier New"/>
          <w:color w:val="3A3A3A"/>
          <w:sz w:val="23"/>
          <w:szCs w:val="23"/>
        </w:rPr>
        <w:t>&lt;/script&gt;</w:t>
      </w:r>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4B3A78">
        <w:rPr>
          <w:rFonts w:ascii="inherit" w:eastAsia="Times New Roman" w:hAnsi="inherit" w:cs="Courier New"/>
          <w:color w:val="3A3A3A"/>
          <w:sz w:val="23"/>
          <w:szCs w:val="23"/>
        </w:rPr>
        <w:t>&lt;/body&gt;</w:t>
      </w:r>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4B3A78">
        <w:rPr>
          <w:rFonts w:ascii="inherit" w:eastAsia="Times New Roman" w:hAnsi="inherit" w:cs="Courier New"/>
          <w:color w:val="3A3A3A"/>
          <w:sz w:val="23"/>
          <w:szCs w:val="23"/>
        </w:rPr>
        <w:t>&lt;/html&gt;</w:t>
      </w:r>
    </w:p>
    <w:p w:rsidR="004B3A78" w:rsidRPr="004B3A78" w:rsidRDefault="004B3A78" w:rsidP="004B3A78">
      <w:pPr>
        <w:shd w:val="clear" w:color="auto" w:fill="FFFFFF"/>
        <w:spacing w:after="0" w:line="240" w:lineRule="auto"/>
        <w:rPr>
          <w:rFonts w:ascii="Arial" w:eastAsia="Times New Roman" w:hAnsi="Arial" w:cs="Arial"/>
          <w:color w:val="3A3A3A"/>
          <w:sz w:val="23"/>
          <w:szCs w:val="23"/>
        </w:rPr>
      </w:pPr>
      <w:r w:rsidRPr="004B3A78">
        <w:rPr>
          <w:rFonts w:ascii="Arial" w:eastAsia="Times New Roman" w:hAnsi="Arial" w:cs="Arial"/>
          <w:b/>
          <w:bCs/>
          <w:color w:val="3A3A3A"/>
          <w:sz w:val="23"/>
          <w:szCs w:val="23"/>
          <w:bdr w:val="none" w:sz="0" w:space="0" w:color="auto" w:frame="1"/>
        </w:rPr>
        <w:t>Answer:</w:t>
      </w:r>
      <w:r w:rsidRPr="004B3A78">
        <w:rPr>
          <w:rFonts w:ascii="Arial" w:eastAsia="Times New Roman" w:hAnsi="Arial" w:cs="Arial"/>
          <w:color w:val="3A3A3A"/>
          <w:sz w:val="23"/>
          <w:szCs w:val="23"/>
        </w:rPr>
        <w:t> This code will not show any error!</w:t>
      </w:r>
    </w:p>
    <w:p w:rsidR="004B3A78" w:rsidRPr="004B3A78" w:rsidRDefault="004B3A78" w:rsidP="004B3A78">
      <w:pPr>
        <w:shd w:val="clear" w:color="auto" w:fill="FFFFFF"/>
        <w:spacing w:after="0" w:line="240" w:lineRule="auto"/>
        <w:rPr>
          <w:rFonts w:ascii="Arial" w:eastAsia="Times New Roman" w:hAnsi="Arial" w:cs="Arial"/>
          <w:color w:val="3A3A3A"/>
          <w:sz w:val="23"/>
          <w:szCs w:val="23"/>
        </w:rPr>
      </w:pPr>
      <w:r w:rsidRPr="004B3A78">
        <w:rPr>
          <w:rFonts w:ascii="Arial" w:eastAsia="Times New Roman" w:hAnsi="Arial" w:cs="Arial"/>
          <w:b/>
          <w:bCs/>
          <w:color w:val="3A3A3A"/>
          <w:sz w:val="23"/>
          <w:szCs w:val="23"/>
          <w:bdr w:val="none" w:sz="0" w:space="0" w:color="auto" w:frame="1"/>
        </w:rPr>
        <w:t>The output of the code snippet here is:</w:t>
      </w:r>
    </w:p>
    <w:p w:rsidR="004B3A78" w:rsidRPr="004B3A78" w:rsidRDefault="004B3A78" w:rsidP="004B3A78">
      <w:pPr>
        <w:shd w:val="clear" w:color="auto" w:fill="FFFFFF"/>
        <w:spacing w:after="0" w:line="240" w:lineRule="auto"/>
        <w:rPr>
          <w:rFonts w:ascii="Arial" w:eastAsia="Times New Roman" w:hAnsi="Arial" w:cs="Arial"/>
          <w:color w:val="3A3A3A"/>
          <w:sz w:val="23"/>
          <w:szCs w:val="23"/>
        </w:rPr>
      </w:pPr>
      <w:r w:rsidRPr="004B3A78">
        <w:rPr>
          <w:rFonts w:ascii="Arial" w:eastAsia="Times New Roman" w:hAnsi="Arial" w:cs="Arial"/>
          <w:i/>
          <w:iCs/>
          <w:color w:val="3A3A3A"/>
          <w:sz w:val="23"/>
          <w:szCs w:val="23"/>
          <w:bdr w:val="none" w:sz="0" w:space="0" w:color="auto" w:frame="1"/>
        </w:rPr>
        <w:t>             The first variable sum is: 70 Sajeesh Sreeni</w:t>
      </w:r>
      <w:r w:rsidRPr="004B3A78">
        <w:rPr>
          <w:rFonts w:ascii="Arial" w:eastAsia="Times New Roman" w:hAnsi="Arial" w:cs="Arial"/>
          <w:color w:val="3A3A3A"/>
          <w:sz w:val="23"/>
          <w:szCs w:val="23"/>
        </w:rPr>
        <w:br/>
      </w:r>
      <w:r w:rsidRPr="004B3A78">
        <w:rPr>
          <w:rFonts w:ascii="Arial" w:eastAsia="Times New Roman" w:hAnsi="Arial" w:cs="Arial"/>
          <w:i/>
          <w:iCs/>
          <w:color w:val="3A3A3A"/>
          <w:sz w:val="23"/>
          <w:szCs w:val="23"/>
          <w:bdr w:val="none" w:sz="0" w:space="0" w:color="auto" w:frame="1"/>
        </w:rPr>
        <w:t xml:space="preserve">           </w:t>
      </w:r>
      <w:proofErr w:type="gramStart"/>
      <w:r w:rsidRPr="004B3A78">
        <w:rPr>
          <w:rFonts w:ascii="Arial" w:eastAsia="Times New Roman" w:hAnsi="Arial" w:cs="Arial"/>
          <w:i/>
          <w:iCs/>
          <w:color w:val="3A3A3A"/>
          <w:sz w:val="23"/>
          <w:szCs w:val="23"/>
          <w:bdr w:val="none" w:sz="0" w:space="0" w:color="auto" w:frame="1"/>
        </w:rPr>
        <w:t>The</w:t>
      </w:r>
      <w:proofErr w:type="gramEnd"/>
      <w:r w:rsidRPr="004B3A78">
        <w:rPr>
          <w:rFonts w:ascii="Arial" w:eastAsia="Times New Roman" w:hAnsi="Arial" w:cs="Arial"/>
          <w:i/>
          <w:iCs/>
          <w:color w:val="3A3A3A"/>
          <w:sz w:val="23"/>
          <w:szCs w:val="23"/>
          <w:bdr w:val="none" w:sz="0" w:space="0" w:color="auto" w:frame="1"/>
        </w:rPr>
        <w:t xml:space="preserve"> second variable sum is: Sajeesh Sreeni 5020</w:t>
      </w:r>
    </w:p>
    <w:p w:rsidR="004B3A78" w:rsidRPr="004B3A78" w:rsidRDefault="004B3A78" w:rsidP="004B3A78">
      <w:pPr>
        <w:shd w:val="clear" w:color="auto" w:fill="FFFFFF"/>
        <w:spacing w:after="0" w:line="240" w:lineRule="auto"/>
        <w:rPr>
          <w:rFonts w:ascii="Arial" w:eastAsia="Times New Roman" w:hAnsi="Arial" w:cs="Arial"/>
          <w:color w:val="3A3A3A"/>
          <w:sz w:val="23"/>
          <w:szCs w:val="23"/>
        </w:rPr>
      </w:pPr>
      <w:r w:rsidRPr="004B3A78">
        <w:rPr>
          <w:rFonts w:ascii="Arial" w:eastAsia="Times New Roman" w:hAnsi="Arial" w:cs="Arial"/>
          <w:b/>
          <w:bCs/>
          <w:color w:val="FF6600"/>
          <w:sz w:val="23"/>
          <w:szCs w:val="23"/>
          <w:bdr w:val="none" w:sz="0" w:space="0" w:color="auto" w:frame="1"/>
        </w:rPr>
        <w:t xml:space="preserve">Q #5) </w:t>
      </w:r>
      <w:proofErr w:type="gramStart"/>
      <w:r w:rsidRPr="004B3A78">
        <w:rPr>
          <w:rFonts w:ascii="Arial" w:eastAsia="Times New Roman" w:hAnsi="Arial" w:cs="Arial"/>
          <w:b/>
          <w:bCs/>
          <w:color w:val="FF6600"/>
          <w:sz w:val="23"/>
          <w:szCs w:val="23"/>
          <w:bdr w:val="none" w:sz="0" w:space="0" w:color="auto" w:frame="1"/>
        </w:rPr>
        <w:t>What</w:t>
      </w:r>
      <w:proofErr w:type="gramEnd"/>
      <w:r w:rsidRPr="004B3A78">
        <w:rPr>
          <w:rFonts w:ascii="Arial" w:eastAsia="Times New Roman" w:hAnsi="Arial" w:cs="Arial"/>
          <w:b/>
          <w:bCs/>
          <w:color w:val="FF6600"/>
          <w:sz w:val="23"/>
          <w:szCs w:val="23"/>
          <w:bdr w:val="none" w:sz="0" w:space="0" w:color="auto" w:frame="1"/>
        </w:rPr>
        <w:t xml:space="preserve"> is the difference between test () and exec () methods?</w:t>
      </w:r>
    </w:p>
    <w:p w:rsidR="004B3A78" w:rsidRPr="004B3A78" w:rsidRDefault="004B3A78" w:rsidP="004B3A78">
      <w:pPr>
        <w:shd w:val="clear" w:color="auto" w:fill="FFFFFF"/>
        <w:spacing w:after="0" w:line="240" w:lineRule="auto"/>
        <w:rPr>
          <w:rFonts w:ascii="Arial" w:eastAsia="Times New Roman" w:hAnsi="Arial" w:cs="Arial"/>
          <w:color w:val="3A3A3A"/>
          <w:sz w:val="23"/>
          <w:szCs w:val="23"/>
        </w:rPr>
      </w:pPr>
      <w:r w:rsidRPr="004B3A78">
        <w:rPr>
          <w:rFonts w:ascii="Arial" w:eastAsia="Times New Roman" w:hAnsi="Arial" w:cs="Arial"/>
          <w:b/>
          <w:bCs/>
          <w:color w:val="3A3A3A"/>
          <w:sz w:val="23"/>
          <w:szCs w:val="23"/>
          <w:bdr w:val="none" w:sz="0" w:space="0" w:color="auto" w:frame="1"/>
        </w:rPr>
        <w:t>Answer: </w:t>
      </w:r>
      <w:r w:rsidRPr="004B3A78">
        <w:rPr>
          <w:rFonts w:ascii="Arial" w:eastAsia="Times New Roman" w:hAnsi="Arial" w:cs="Arial"/>
          <w:color w:val="3A3A3A"/>
          <w:sz w:val="23"/>
          <w:szCs w:val="23"/>
        </w:rPr>
        <w:t>Both test () and exec () are RegExp expression methods.</w:t>
      </w:r>
    </w:p>
    <w:p w:rsidR="004B3A78" w:rsidRPr="004B3A78" w:rsidRDefault="004B3A78" w:rsidP="004B3A78">
      <w:pPr>
        <w:shd w:val="clear" w:color="auto" w:fill="FFFFFF"/>
        <w:spacing w:after="336" w:line="240" w:lineRule="auto"/>
        <w:rPr>
          <w:rFonts w:ascii="Arial" w:eastAsia="Times New Roman" w:hAnsi="Arial" w:cs="Arial"/>
          <w:color w:val="3A3A3A"/>
          <w:sz w:val="23"/>
          <w:szCs w:val="23"/>
        </w:rPr>
      </w:pPr>
      <w:r w:rsidRPr="004B3A78">
        <w:rPr>
          <w:rFonts w:ascii="Arial" w:eastAsia="Times New Roman" w:hAnsi="Arial" w:cs="Arial"/>
          <w:color w:val="3A3A3A"/>
          <w:sz w:val="23"/>
          <w:szCs w:val="23"/>
        </w:rPr>
        <w:t>Using test (), we will search a string for a given pattern, if it finds the matching text then it returns the Boolean value ‘true’ and else it returns ‘false’.</w:t>
      </w:r>
    </w:p>
    <w:p w:rsidR="004B3A78" w:rsidRPr="004B3A78" w:rsidRDefault="004B3A78" w:rsidP="004B3A78">
      <w:pPr>
        <w:shd w:val="clear" w:color="auto" w:fill="FFFFFF"/>
        <w:spacing w:after="336" w:line="240" w:lineRule="auto"/>
        <w:rPr>
          <w:rFonts w:ascii="Arial" w:eastAsia="Times New Roman" w:hAnsi="Arial" w:cs="Arial"/>
          <w:color w:val="3A3A3A"/>
          <w:sz w:val="23"/>
          <w:szCs w:val="23"/>
        </w:rPr>
      </w:pPr>
      <w:r w:rsidRPr="004B3A78">
        <w:rPr>
          <w:rFonts w:ascii="Arial" w:eastAsia="Times New Roman" w:hAnsi="Arial" w:cs="Arial"/>
          <w:color w:val="3A3A3A"/>
          <w:sz w:val="23"/>
          <w:szCs w:val="23"/>
        </w:rPr>
        <w:lastRenderedPageBreak/>
        <w:t>But in exec (), we will search a string for a given pattern, if it finds the matching text then it returns the pattern itself and else it returns ‘null’ value.</w:t>
      </w:r>
    </w:p>
    <w:p w:rsidR="004B3A78" w:rsidRPr="004B3A78" w:rsidRDefault="004B3A78" w:rsidP="004B3A78">
      <w:pPr>
        <w:shd w:val="clear" w:color="auto" w:fill="FFFFFF"/>
        <w:spacing w:after="0" w:line="240" w:lineRule="auto"/>
        <w:rPr>
          <w:rFonts w:ascii="Arial" w:eastAsia="Times New Roman" w:hAnsi="Arial" w:cs="Arial"/>
          <w:color w:val="3A3A3A"/>
          <w:sz w:val="23"/>
          <w:szCs w:val="23"/>
        </w:rPr>
      </w:pPr>
      <w:r w:rsidRPr="004B3A78">
        <w:rPr>
          <w:rFonts w:ascii="Arial" w:eastAsia="Times New Roman" w:hAnsi="Arial" w:cs="Arial"/>
          <w:b/>
          <w:bCs/>
          <w:color w:val="FF6600"/>
          <w:sz w:val="23"/>
          <w:szCs w:val="23"/>
          <w:bdr w:val="none" w:sz="0" w:space="0" w:color="auto" w:frame="1"/>
        </w:rPr>
        <w:t xml:space="preserve">Q #6) </w:t>
      </w:r>
      <w:proofErr w:type="gramStart"/>
      <w:r w:rsidRPr="004B3A78">
        <w:rPr>
          <w:rFonts w:ascii="Arial" w:eastAsia="Times New Roman" w:hAnsi="Arial" w:cs="Arial"/>
          <w:b/>
          <w:bCs/>
          <w:color w:val="FF6600"/>
          <w:sz w:val="23"/>
          <w:szCs w:val="23"/>
          <w:bdr w:val="none" w:sz="0" w:space="0" w:color="auto" w:frame="1"/>
        </w:rPr>
        <w:t>What</w:t>
      </w:r>
      <w:proofErr w:type="gramEnd"/>
      <w:r w:rsidRPr="004B3A78">
        <w:rPr>
          <w:rFonts w:ascii="Arial" w:eastAsia="Times New Roman" w:hAnsi="Arial" w:cs="Arial"/>
          <w:b/>
          <w:bCs/>
          <w:color w:val="FF6600"/>
          <w:sz w:val="23"/>
          <w:szCs w:val="23"/>
          <w:bdr w:val="none" w:sz="0" w:space="0" w:color="auto" w:frame="1"/>
        </w:rPr>
        <w:t xml:space="preserve"> are the Advantages of JavaScript?</w:t>
      </w:r>
    </w:p>
    <w:p w:rsidR="004B3A78" w:rsidRPr="004B3A78" w:rsidRDefault="004B3A78" w:rsidP="004B3A78">
      <w:pPr>
        <w:shd w:val="clear" w:color="auto" w:fill="FFFFFF"/>
        <w:spacing w:after="0" w:line="240" w:lineRule="auto"/>
        <w:rPr>
          <w:rFonts w:ascii="Arial" w:eastAsia="Times New Roman" w:hAnsi="Arial" w:cs="Arial"/>
          <w:color w:val="3A3A3A"/>
          <w:sz w:val="23"/>
          <w:szCs w:val="23"/>
        </w:rPr>
      </w:pPr>
      <w:r w:rsidRPr="004B3A78">
        <w:rPr>
          <w:rFonts w:ascii="Arial" w:eastAsia="Times New Roman" w:hAnsi="Arial" w:cs="Arial"/>
          <w:b/>
          <w:bCs/>
          <w:color w:val="3A3A3A"/>
          <w:sz w:val="23"/>
          <w:szCs w:val="23"/>
          <w:bdr w:val="none" w:sz="0" w:space="0" w:color="auto" w:frame="1"/>
        </w:rPr>
        <w:t>Answer: </w:t>
      </w:r>
      <w:r w:rsidRPr="004B3A78">
        <w:rPr>
          <w:rFonts w:ascii="Arial" w:eastAsia="Times New Roman" w:hAnsi="Arial" w:cs="Arial"/>
          <w:color w:val="3A3A3A"/>
          <w:sz w:val="23"/>
          <w:szCs w:val="23"/>
        </w:rPr>
        <w:t>JavaScript Scripting language has many advantages as stated below.</w:t>
      </w:r>
    </w:p>
    <w:p w:rsidR="004B3A78" w:rsidRPr="004B3A78" w:rsidRDefault="004B3A78" w:rsidP="004B3A78">
      <w:pPr>
        <w:numPr>
          <w:ilvl w:val="0"/>
          <w:numId w:val="78"/>
        </w:numPr>
        <w:shd w:val="clear" w:color="auto" w:fill="FFFFFF"/>
        <w:spacing w:after="0" w:line="240" w:lineRule="auto"/>
        <w:rPr>
          <w:rFonts w:ascii="Arial" w:eastAsia="Times New Roman" w:hAnsi="Arial" w:cs="Arial"/>
          <w:color w:val="3A3A3A"/>
          <w:sz w:val="23"/>
          <w:szCs w:val="23"/>
        </w:rPr>
      </w:pPr>
      <w:r w:rsidRPr="004B3A78">
        <w:rPr>
          <w:rFonts w:ascii="Arial" w:eastAsia="Times New Roman" w:hAnsi="Arial" w:cs="Arial"/>
          <w:b/>
          <w:bCs/>
          <w:color w:val="3A3A3A"/>
          <w:sz w:val="23"/>
          <w:szCs w:val="23"/>
          <w:bdr w:val="none" w:sz="0" w:space="0" w:color="auto" w:frame="1"/>
        </w:rPr>
        <w:t>Lightweight:</w:t>
      </w:r>
      <w:r w:rsidRPr="004B3A78">
        <w:rPr>
          <w:rFonts w:ascii="Arial" w:eastAsia="Times New Roman" w:hAnsi="Arial" w:cs="Arial"/>
          <w:color w:val="3A3A3A"/>
          <w:sz w:val="23"/>
          <w:szCs w:val="23"/>
        </w:rPr>
        <w:t> JavaScript is easy to implement. It has small memory footprints.</w:t>
      </w:r>
    </w:p>
    <w:p w:rsidR="004B3A78" w:rsidRPr="004B3A78" w:rsidRDefault="004B3A78" w:rsidP="004B3A78">
      <w:pPr>
        <w:numPr>
          <w:ilvl w:val="0"/>
          <w:numId w:val="78"/>
        </w:numPr>
        <w:shd w:val="clear" w:color="auto" w:fill="FFFFFF"/>
        <w:spacing w:after="0" w:line="240" w:lineRule="auto"/>
        <w:rPr>
          <w:rFonts w:ascii="Arial" w:eastAsia="Times New Roman" w:hAnsi="Arial" w:cs="Arial"/>
          <w:color w:val="3A3A3A"/>
          <w:sz w:val="23"/>
          <w:szCs w:val="23"/>
        </w:rPr>
      </w:pPr>
      <w:r w:rsidRPr="004B3A78">
        <w:rPr>
          <w:rFonts w:ascii="Arial" w:eastAsia="Times New Roman" w:hAnsi="Arial" w:cs="Arial"/>
          <w:b/>
          <w:bCs/>
          <w:color w:val="3A3A3A"/>
          <w:sz w:val="23"/>
          <w:szCs w:val="23"/>
          <w:bdr w:val="none" w:sz="0" w:space="0" w:color="auto" w:frame="1"/>
        </w:rPr>
        <w:t>Interpreted:</w:t>
      </w:r>
      <w:r w:rsidRPr="004B3A78">
        <w:rPr>
          <w:rFonts w:ascii="Arial" w:eastAsia="Times New Roman" w:hAnsi="Arial" w:cs="Arial"/>
          <w:color w:val="3A3A3A"/>
          <w:sz w:val="23"/>
          <w:szCs w:val="23"/>
        </w:rPr>
        <w:t> It is an interpreted language. Instructions are executed directly.</w:t>
      </w:r>
    </w:p>
    <w:p w:rsidR="004B3A78" w:rsidRPr="004B3A78" w:rsidRDefault="004B3A78" w:rsidP="004B3A78">
      <w:pPr>
        <w:numPr>
          <w:ilvl w:val="0"/>
          <w:numId w:val="78"/>
        </w:numPr>
        <w:shd w:val="clear" w:color="auto" w:fill="FFFFFF"/>
        <w:spacing w:after="0" w:line="240" w:lineRule="auto"/>
        <w:rPr>
          <w:rFonts w:ascii="Arial" w:eastAsia="Times New Roman" w:hAnsi="Arial" w:cs="Arial"/>
          <w:color w:val="3A3A3A"/>
          <w:sz w:val="23"/>
          <w:szCs w:val="23"/>
        </w:rPr>
      </w:pPr>
      <w:r w:rsidRPr="004B3A78">
        <w:rPr>
          <w:rFonts w:ascii="Arial" w:eastAsia="Times New Roman" w:hAnsi="Arial" w:cs="Arial"/>
          <w:b/>
          <w:bCs/>
          <w:color w:val="3A3A3A"/>
          <w:sz w:val="23"/>
          <w:szCs w:val="23"/>
          <w:bdr w:val="none" w:sz="0" w:space="0" w:color="auto" w:frame="1"/>
        </w:rPr>
        <w:t>Object-oriented:</w:t>
      </w:r>
      <w:r w:rsidRPr="004B3A78">
        <w:rPr>
          <w:rFonts w:ascii="Arial" w:eastAsia="Times New Roman" w:hAnsi="Arial" w:cs="Arial"/>
          <w:color w:val="3A3A3A"/>
          <w:sz w:val="23"/>
          <w:szCs w:val="23"/>
        </w:rPr>
        <w:t> JavaScript is an object-oriented language.</w:t>
      </w:r>
    </w:p>
    <w:p w:rsidR="004B3A78" w:rsidRPr="004B3A78" w:rsidRDefault="004B3A78" w:rsidP="004B3A78">
      <w:pPr>
        <w:numPr>
          <w:ilvl w:val="0"/>
          <w:numId w:val="78"/>
        </w:numPr>
        <w:shd w:val="clear" w:color="auto" w:fill="FFFFFF"/>
        <w:spacing w:after="0" w:line="240" w:lineRule="auto"/>
        <w:rPr>
          <w:rFonts w:ascii="Arial" w:eastAsia="Times New Roman" w:hAnsi="Arial" w:cs="Arial"/>
          <w:color w:val="3A3A3A"/>
          <w:sz w:val="23"/>
          <w:szCs w:val="23"/>
        </w:rPr>
      </w:pPr>
      <w:r w:rsidRPr="004B3A78">
        <w:rPr>
          <w:rFonts w:ascii="Arial" w:eastAsia="Times New Roman" w:hAnsi="Arial" w:cs="Arial"/>
          <w:b/>
          <w:bCs/>
          <w:color w:val="3A3A3A"/>
          <w:sz w:val="23"/>
          <w:szCs w:val="23"/>
          <w:bdr w:val="none" w:sz="0" w:space="0" w:color="auto" w:frame="1"/>
        </w:rPr>
        <w:t>First class functions:</w:t>
      </w:r>
      <w:r w:rsidRPr="004B3A78">
        <w:rPr>
          <w:rFonts w:ascii="Arial" w:eastAsia="Times New Roman" w:hAnsi="Arial" w:cs="Arial"/>
          <w:color w:val="3A3A3A"/>
          <w:sz w:val="23"/>
          <w:szCs w:val="23"/>
        </w:rPr>
        <w:t> In JavaScript, a function can be used as a value.</w:t>
      </w:r>
    </w:p>
    <w:p w:rsidR="004B3A78" w:rsidRPr="004B3A78" w:rsidRDefault="004B3A78" w:rsidP="004B3A78">
      <w:pPr>
        <w:numPr>
          <w:ilvl w:val="0"/>
          <w:numId w:val="78"/>
        </w:numPr>
        <w:shd w:val="clear" w:color="auto" w:fill="FFFFFF"/>
        <w:spacing w:after="0" w:line="240" w:lineRule="auto"/>
        <w:rPr>
          <w:rFonts w:ascii="Arial" w:eastAsia="Times New Roman" w:hAnsi="Arial" w:cs="Arial"/>
          <w:color w:val="3A3A3A"/>
          <w:sz w:val="23"/>
          <w:szCs w:val="23"/>
        </w:rPr>
      </w:pPr>
      <w:r w:rsidRPr="004B3A78">
        <w:rPr>
          <w:rFonts w:ascii="Arial" w:eastAsia="Times New Roman" w:hAnsi="Arial" w:cs="Arial"/>
          <w:b/>
          <w:bCs/>
          <w:color w:val="3A3A3A"/>
          <w:sz w:val="23"/>
          <w:szCs w:val="23"/>
          <w:bdr w:val="none" w:sz="0" w:space="0" w:color="auto" w:frame="1"/>
        </w:rPr>
        <w:t>Scripting Language:</w:t>
      </w:r>
      <w:r w:rsidRPr="004B3A78">
        <w:rPr>
          <w:rFonts w:ascii="Arial" w:eastAsia="Times New Roman" w:hAnsi="Arial" w:cs="Arial"/>
          <w:color w:val="3A3A3A"/>
          <w:sz w:val="23"/>
          <w:szCs w:val="23"/>
        </w:rPr>
        <w:t> It’s a language in which instructions are written for a run-time environment.</w:t>
      </w:r>
    </w:p>
    <w:p w:rsidR="004B3A78" w:rsidRPr="004B3A78" w:rsidRDefault="004B3A78" w:rsidP="004B3A78">
      <w:pPr>
        <w:shd w:val="clear" w:color="auto" w:fill="FFFFFF"/>
        <w:spacing w:after="0" w:line="240" w:lineRule="auto"/>
        <w:rPr>
          <w:rFonts w:ascii="Arial" w:eastAsia="Times New Roman" w:hAnsi="Arial" w:cs="Arial"/>
          <w:color w:val="3A3A3A"/>
          <w:sz w:val="23"/>
          <w:szCs w:val="23"/>
        </w:rPr>
      </w:pPr>
      <w:r w:rsidRPr="004B3A78">
        <w:rPr>
          <w:rFonts w:ascii="Arial" w:eastAsia="Times New Roman" w:hAnsi="Arial" w:cs="Arial"/>
          <w:b/>
          <w:bCs/>
          <w:color w:val="FF6600"/>
          <w:sz w:val="23"/>
          <w:szCs w:val="23"/>
          <w:bdr w:val="none" w:sz="0" w:space="0" w:color="auto" w:frame="1"/>
        </w:rPr>
        <w:t xml:space="preserve">Q #7) </w:t>
      </w:r>
      <w:proofErr w:type="gramStart"/>
      <w:r w:rsidRPr="004B3A78">
        <w:rPr>
          <w:rFonts w:ascii="Arial" w:eastAsia="Times New Roman" w:hAnsi="Arial" w:cs="Arial"/>
          <w:b/>
          <w:bCs/>
          <w:color w:val="FF6600"/>
          <w:sz w:val="23"/>
          <w:szCs w:val="23"/>
          <w:bdr w:val="none" w:sz="0" w:space="0" w:color="auto" w:frame="1"/>
        </w:rPr>
        <w:t>In</w:t>
      </w:r>
      <w:proofErr w:type="gramEnd"/>
      <w:r w:rsidRPr="004B3A78">
        <w:rPr>
          <w:rFonts w:ascii="Arial" w:eastAsia="Times New Roman" w:hAnsi="Arial" w:cs="Arial"/>
          <w:b/>
          <w:bCs/>
          <w:color w:val="FF6600"/>
          <w:sz w:val="23"/>
          <w:szCs w:val="23"/>
          <w:bdr w:val="none" w:sz="0" w:space="0" w:color="auto" w:frame="1"/>
        </w:rPr>
        <w:t xml:space="preserve"> the following Code snippet can you please predict the output or If you get an error; please explain the error?</w:t>
      </w:r>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proofErr w:type="gramStart"/>
      <w:r w:rsidRPr="004B3A78">
        <w:rPr>
          <w:rFonts w:ascii="inherit" w:eastAsia="Times New Roman" w:hAnsi="inherit" w:cs="Courier New"/>
          <w:color w:val="3A3A3A"/>
          <w:sz w:val="23"/>
          <w:szCs w:val="23"/>
        </w:rPr>
        <w:t>&lt;!DOCTYPE</w:t>
      </w:r>
      <w:proofErr w:type="gramEnd"/>
      <w:r w:rsidRPr="004B3A78">
        <w:rPr>
          <w:rFonts w:ascii="inherit" w:eastAsia="Times New Roman" w:hAnsi="inherit" w:cs="Courier New"/>
          <w:color w:val="3A3A3A"/>
          <w:sz w:val="23"/>
          <w:szCs w:val="23"/>
        </w:rPr>
        <w:t xml:space="preserve"> html&gt;</w:t>
      </w:r>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4B3A78">
        <w:rPr>
          <w:rFonts w:ascii="inherit" w:eastAsia="Times New Roman" w:hAnsi="inherit" w:cs="Courier New"/>
          <w:color w:val="3A3A3A"/>
          <w:sz w:val="23"/>
          <w:szCs w:val="23"/>
        </w:rPr>
        <w:t>&lt;</w:t>
      </w:r>
      <w:proofErr w:type="gramStart"/>
      <w:r w:rsidRPr="004B3A78">
        <w:rPr>
          <w:rFonts w:ascii="inherit" w:eastAsia="Times New Roman" w:hAnsi="inherit" w:cs="Courier New"/>
          <w:color w:val="3A3A3A"/>
          <w:sz w:val="23"/>
          <w:szCs w:val="23"/>
        </w:rPr>
        <w:t>html</w:t>
      </w:r>
      <w:proofErr w:type="gramEnd"/>
      <w:r w:rsidRPr="004B3A78">
        <w:rPr>
          <w:rFonts w:ascii="inherit" w:eastAsia="Times New Roman" w:hAnsi="inherit" w:cs="Courier New"/>
          <w:color w:val="3A3A3A"/>
          <w:sz w:val="23"/>
          <w:szCs w:val="23"/>
        </w:rPr>
        <w:t>&gt;</w:t>
      </w:r>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4B3A78">
        <w:rPr>
          <w:rFonts w:ascii="inherit" w:eastAsia="Times New Roman" w:hAnsi="inherit" w:cs="Courier New"/>
          <w:color w:val="3A3A3A"/>
          <w:sz w:val="23"/>
          <w:szCs w:val="23"/>
        </w:rPr>
        <w:t>&lt;</w:t>
      </w:r>
      <w:proofErr w:type="gramStart"/>
      <w:r w:rsidRPr="004B3A78">
        <w:rPr>
          <w:rFonts w:ascii="inherit" w:eastAsia="Times New Roman" w:hAnsi="inherit" w:cs="Courier New"/>
          <w:color w:val="3A3A3A"/>
          <w:sz w:val="23"/>
          <w:szCs w:val="23"/>
        </w:rPr>
        <w:t>body</w:t>
      </w:r>
      <w:proofErr w:type="gramEnd"/>
      <w:r w:rsidRPr="004B3A78">
        <w:rPr>
          <w:rFonts w:ascii="inherit" w:eastAsia="Times New Roman" w:hAnsi="inherit" w:cs="Courier New"/>
          <w:color w:val="3A3A3A"/>
          <w:sz w:val="23"/>
          <w:szCs w:val="23"/>
        </w:rPr>
        <w:t>&gt;</w:t>
      </w:r>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4B3A78">
        <w:rPr>
          <w:rFonts w:ascii="inherit" w:eastAsia="Times New Roman" w:hAnsi="inherit" w:cs="Courier New"/>
          <w:color w:val="3A3A3A"/>
          <w:sz w:val="23"/>
          <w:szCs w:val="23"/>
        </w:rPr>
        <w:t>&lt;h2&gt; &lt;strong&gt; Sample: Software Testing Help&lt;/strong&gt; &lt;/h2&gt;</w:t>
      </w:r>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4B3A78">
        <w:rPr>
          <w:rFonts w:ascii="inherit" w:eastAsia="Times New Roman" w:hAnsi="inherit" w:cs="Courier New"/>
          <w:color w:val="3A3A3A"/>
          <w:sz w:val="23"/>
          <w:szCs w:val="23"/>
        </w:rPr>
        <w:t>&lt;p style='text-decoration</w:t>
      </w:r>
      <w:proofErr w:type="gramStart"/>
      <w:r w:rsidRPr="004B3A78">
        <w:rPr>
          <w:rFonts w:ascii="inherit" w:eastAsia="Times New Roman" w:hAnsi="inherit" w:cs="Courier New"/>
          <w:color w:val="3A3A3A"/>
          <w:sz w:val="23"/>
          <w:szCs w:val="23"/>
        </w:rPr>
        <w:t>:underline'</w:t>
      </w:r>
      <w:proofErr w:type="gramEnd"/>
      <w:r w:rsidRPr="004B3A78">
        <w:rPr>
          <w:rFonts w:ascii="inherit" w:eastAsia="Times New Roman" w:hAnsi="inherit" w:cs="Courier New"/>
          <w:color w:val="3A3A3A"/>
          <w:sz w:val="23"/>
          <w:szCs w:val="23"/>
        </w:rPr>
        <w:t>&gt;Example Const Variable &lt;/p&gt;</w:t>
      </w:r>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4B3A78">
        <w:rPr>
          <w:rFonts w:ascii="inherit" w:eastAsia="Times New Roman" w:hAnsi="inherit" w:cs="Courier New"/>
          <w:color w:val="3A3A3A"/>
          <w:sz w:val="23"/>
          <w:szCs w:val="23"/>
        </w:rPr>
        <w:t>&lt;p id="display"&gt;&lt;/p&gt;</w:t>
      </w:r>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4B3A78">
        <w:rPr>
          <w:rFonts w:ascii="inherit" w:eastAsia="Times New Roman" w:hAnsi="inherit" w:cs="Courier New"/>
          <w:color w:val="3A3A3A"/>
          <w:sz w:val="23"/>
          <w:szCs w:val="23"/>
        </w:rPr>
        <w:t>&lt;</w:t>
      </w:r>
      <w:proofErr w:type="gramStart"/>
      <w:r w:rsidRPr="004B3A78">
        <w:rPr>
          <w:rFonts w:ascii="inherit" w:eastAsia="Times New Roman" w:hAnsi="inherit" w:cs="Courier New"/>
          <w:color w:val="3A3A3A"/>
          <w:sz w:val="23"/>
          <w:szCs w:val="23"/>
        </w:rPr>
        <w:t>script</w:t>
      </w:r>
      <w:proofErr w:type="gramEnd"/>
      <w:r w:rsidRPr="004B3A78">
        <w:rPr>
          <w:rFonts w:ascii="inherit" w:eastAsia="Times New Roman" w:hAnsi="inherit" w:cs="Courier New"/>
          <w:color w:val="3A3A3A"/>
          <w:sz w:val="23"/>
          <w:szCs w:val="23"/>
        </w:rPr>
        <w:t>&gt;</w:t>
      </w:r>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proofErr w:type="gramStart"/>
      <w:r w:rsidRPr="004B3A78">
        <w:rPr>
          <w:rFonts w:ascii="inherit" w:eastAsia="Times New Roman" w:hAnsi="inherit" w:cs="Courier New"/>
          <w:color w:val="3A3A3A"/>
          <w:sz w:val="23"/>
          <w:szCs w:val="23"/>
        </w:rPr>
        <w:t>const</w:t>
      </w:r>
      <w:proofErr w:type="gramEnd"/>
      <w:r w:rsidRPr="004B3A78">
        <w:rPr>
          <w:rFonts w:ascii="inherit" w:eastAsia="Times New Roman" w:hAnsi="inherit" w:cs="Courier New"/>
          <w:color w:val="3A3A3A"/>
          <w:sz w:val="23"/>
          <w:szCs w:val="23"/>
        </w:rPr>
        <w:t xml:space="preserve"> first_num;</w:t>
      </w:r>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4B3A78">
        <w:rPr>
          <w:rFonts w:ascii="inherit" w:eastAsia="Times New Roman" w:hAnsi="inherit" w:cs="Courier New"/>
          <w:color w:val="3A3A3A"/>
          <w:sz w:val="23"/>
          <w:szCs w:val="23"/>
        </w:rPr>
        <w:t>first_num =1000;</w:t>
      </w:r>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proofErr w:type="gramStart"/>
      <w:r w:rsidRPr="004B3A78">
        <w:rPr>
          <w:rFonts w:ascii="inherit" w:eastAsia="Times New Roman" w:hAnsi="inherit" w:cs="Courier New"/>
          <w:color w:val="3A3A3A"/>
          <w:sz w:val="23"/>
          <w:szCs w:val="23"/>
        </w:rPr>
        <w:t>document.getElementById(</w:t>
      </w:r>
      <w:proofErr w:type="gramEnd"/>
      <w:r w:rsidRPr="004B3A78">
        <w:rPr>
          <w:rFonts w:ascii="inherit" w:eastAsia="Times New Roman" w:hAnsi="inherit" w:cs="Courier New"/>
          <w:color w:val="3A3A3A"/>
          <w:sz w:val="23"/>
          <w:szCs w:val="23"/>
        </w:rPr>
        <w:t>"display").innerHTML = "First Number:"+ first_num;</w:t>
      </w:r>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4B3A78">
        <w:rPr>
          <w:rFonts w:ascii="inherit" w:eastAsia="Times New Roman" w:hAnsi="inherit" w:cs="Courier New"/>
          <w:color w:val="3A3A3A"/>
          <w:sz w:val="23"/>
          <w:szCs w:val="23"/>
        </w:rPr>
        <w:t>&lt;/script&gt;</w:t>
      </w:r>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4B3A78">
        <w:rPr>
          <w:rFonts w:ascii="inherit" w:eastAsia="Times New Roman" w:hAnsi="inherit" w:cs="Courier New"/>
          <w:color w:val="3A3A3A"/>
          <w:sz w:val="23"/>
          <w:szCs w:val="23"/>
        </w:rPr>
        <w:t>&lt;/body&gt;</w:t>
      </w:r>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4B3A78">
        <w:rPr>
          <w:rFonts w:ascii="inherit" w:eastAsia="Times New Roman" w:hAnsi="inherit" w:cs="Courier New"/>
          <w:color w:val="3A3A3A"/>
          <w:sz w:val="23"/>
          <w:szCs w:val="23"/>
        </w:rPr>
        <w:t>&lt;/html&gt;</w:t>
      </w:r>
    </w:p>
    <w:p w:rsidR="004B3A78" w:rsidRPr="004B3A78" w:rsidRDefault="004B3A78" w:rsidP="004B3A78">
      <w:pPr>
        <w:shd w:val="clear" w:color="auto" w:fill="FFFFFF"/>
        <w:spacing w:after="0" w:line="240" w:lineRule="auto"/>
        <w:rPr>
          <w:rFonts w:ascii="Arial" w:eastAsia="Times New Roman" w:hAnsi="Arial" w:cs="Arial"/>
          <w:color w:val="3A3A3A"/>
          <w:sz w:val="23"/>
          <w:szCs w:val="23"/>
        </w:rPr>
      </w:pPr>
      <w:r w:rsidRPr="004B3A78">
        <w:rPr>
          <w:rFonts w:ascii="Arial" w:eastAsia="Times New Roman" w:hAnsi="Arial" w:cs="Arial"/>
          <w:b/>
          <w:bCs/>
          <w:color w:val="3A3A3A"/>
          <w:sz w:val="23"/>
          <w:szCs w:val="23"/>
          <w:bdr w:val="none" w:sz="0" w:space="0" w:color="auto" w:frame="1"/>
        </w:rPr>
        <w:t>Answer: </w:t>
      </w:r>
      <w:r w:rsidRPr="004B3A78">
        <w:rPr>
          <w:rFonts w:ascii="Arial" w:eastAsia="Times New Roman" w:hAnsi="Arial" w:cs="Arial"/>
          <w:color w:val="3A3A3A"/>
          <w:sz w:val="23"/>
          <w:szCs w:val="23"/>
        </w:rPr>
        <w:t>The ‘const’ variable ’first_num’ is not initialized with a value, so the code will produce a Syntax Error.</w:t>
      </w:r>
    </w:p>
    <w:p w:rsidR="004B3A78" w:rsidRPr="004B3A78" w:rsidRDefault="004B3A78" w:rsidP="004B3A78">
      <w:pPr>
        <w:shd w:val="clear" w:color="auto" w:fill="FFFFFF"/>
        <w:spacing w:after="0" w:line="240" w:lineRule="auto"/>
        <w:rPr>
          <w:rFonts w:ascii="Arial" w:eastAsia="Times New Roman" w:hAnsi="Arial" w:cs="Arial"/>
          <w:color w:val="3A3A3A"/>
          <w:sz w:val="23"/>
          <w:szCs w:val="23"/>
        </w:rPr>
      </w:pPr>
      <w:r w:rsidRPr="004B3A78">
        <w:rPr>
          <w:rFonts w:ascii="Arial" w:eastAsia="Times New Roman" w:hAnsi="Arial" w:cs="Arial"/>
          <w:b/>
          <w:bCs/>
          <w:color w:val="3A3A3A"/>
          <w:sz w:val="23"/>
          <w:szCs w:val="23"/>
          <w:bdr w:val="none" w:sz="0" w:space="0" w:color="auto" w:frame="1"/>
        </w:rPr>
        <w:t>The output of the code snippet here is:</w:t>
      </w:r>
    </w:p>
    <w:p w:rsidR="004B3A78" w:rsidRPr="004B3A78" w:rsidRDefault="004B3A78" w:rsidP="004B3A78">
      <w:pPr>
        <w:shd w:val="clear" w:color="auto" w:fill="FFFFFF"/>
        <w:spacing w:after="0" w:line="240" w:lineRule="auto"/>
        <w:rPr>
          <w:rFonts w:ascii="Arial" w:eastAsia="Times New Roman" w:hAnsi="Arial" w:cs="Arial"/>
          <w:color w:val="3A3A3A"/>
          <w:sz w:val="23"/>
          <w:szCs w:val="23"/>
        </w:rPr>
      </w:pPr>
      <w:r w:rsidRPr="004B3A78">
        <w:rPr>
          <w:rFonts w:ascii="Arial" w:eastAsia="Times New Roman" w:hAnsi="Arial" w:cs="Arial"/>
          <w:i/>
          <w:iCs/>
          <w:color w:val="3A3A3A"/>
          <w:sz w:val="23"/>
          <w:szCs w:val="23"/>
          <w:bdr w:val="none" w:sz="0" w:space="0" w:color="auto" w:frame="1"/>
        </w:rPr>
        <w:t>Error: Uncaught SyntaxError: Missing initializer in the const declaration</w:t>
      </w:r>
    </w:p>
    <w:p w:rsidR="004B3A78" w:rsidRPr="004B3A78" w:rsidRDefault="004B3A78" w:rsidP="004B3A78">
      <w:pPr>
        <w:shd w:val="clear" w:color="auto" w:fill="FFFFFF"/>
        <w:spacing w:after="0" w:line="240" w:lineRule="auto"/>
        <w:rPr>
          <w:rFonts w:ascii="Arial" w:eastAsia="Times New Roman" w:hAnsi="Arial" w:cs="Arial"/>
          <w:color w:val="3A3A3A"/>
          <w:sz w:val="23"/>
          <w:szCs w:val="23"/>
        </w:rPr>
      </w:pPr>
      <w:r w:rsidRPr="004B3A78">
        <w:rPr>
          <w:rFonts w:ascii="Arial" w:eastAsia="Times New Roman" w:hAnsi="Arial" w:cs="Arial"/>
          <w:b/>
          <w:bCs/>
          <w:color w:val="FF6600"/>
          <w:sz w:val="23"/>
          <w:szCs w:val="23"/>
          <w:bdr w:val="none" w:sz="0" w:space="0" w:color="auto" w:frame="1"/>
        </w:rPr>
        <w:t>Q #8) Have you used any browser for debugging? If yes, how is it done?</w:t>
      </w:r>
    </w:p>
    <w:p w:rsidR="004B3A78" w:rsidRPr="004B3A78" w:rsidRDefault="004B3A78" w:rsidP="004B3A78">
      <w:pPr>
        <w:shd w:val="clear" w:color="auto" w:fill="FFFFFF"/>
        <w:spacing w:after="0" w:line="240" w:lineRule="auto"/>
        <w:rPr>
          <w:rFonts w:ascii="Arial" w:eastAsia="Times New Roman" w:hAnsi="Arial" w:cs="Arial"/>
          <w:color w:val="3A3A3A"/>
          <w:sz w:val="23"/>
          <w:szCs w:val="23"/>
        </w:rPr>
      </w:pPr>
      <w:r w:rsidRPr="004B3A78">
        <w:rPr>
          <w:rFonts w:ascii="Arial" w:eastAsia="Times New Roman" w:hAnsi="Arial" w:cs="Arial"/>
          <w:b/>
          <w:bCs/>
          <w:color w:val="3A3A3A"/>
          <w:sz w:val="23"/>
          <w:szCs w:val="23"/>
          <w:bdr w:val="none" w:sz="0" w:space="0" w:color="auto" w:frame="1"/>
        </w:rPr>
        <w:lastRenderedPageBreak/>
        <w:t>Answer: </w:t>
      </w:r>
      <w:r w:rsidRPr="004B3A78">
        <w:rPr>
          <w:rFonts w:ascii="Arial" w:eastAsia="Times New Roman" w:hAnsi="Arial" w:cs="Arial"/>
          <w:color w:val="3A3A3A"/>
          <w:sz w:val="23"/>
          <w:szCs w:val="23"/>
        </w:rPr>
        <w:t xml:space="preserve">By, Pressing ‘F12’ key in the keyboard we can enable debugging in the browser. </w:t>
      </w:r>
      <w:proofErr w:type="gramStart"/>
      <w:r w:rsidRPr="004B3A78">
        <w:rPr>
          <w:rFonts w:ascii="Arial" w:eastAsia="Times New Roman" w:hAnsi="Arial" w:cs="Arial"/>
          <w:color w:val="3A3A3A"/>
          <w:sz w:val="23"/>
          <w:szCs w:val="23"/>
        </w:rPr>
        <w:t>Chose the ‘Console’ tab to view the result.</w:t>
      </w:r>
      <w:proofErr w:type="gramEnd"/>
    </w:p>
    <w:p w:rsidR="004B3A78" w:rsidRPr="004B3A78" w:rsidRDefault="004B3A78" w:rsidP="004B3A78">
      <w:pPr>
        <w:shd w:val="clear" w:color="auto" w:fill="FFFFFF"/>
        <w:spacing w:after="0" w:line="240" w:lineRule="auto"/>
        <w:rPr>
          <w:rFonts w:ascii="Arial" w:eastAsia="Times New Roman" w:hAnsi="Arial" w:cs="Arial"/>
          <w:color w:val="3A3A3A"/>
          <w:sz w:val="23"/>
          <w:szCs w:val="23"/>
        </w:rPr>
      </w:pPr>
      <w:r w:rsidRPr="004B3A78">
        <w:rPr>
          <w:rFonts w:ascii="Arial" w:eastAsia="Times New Roman" w:hAnsi="Arial" w:cs="Arial"/>
          <w:color w:val="3A3A3A"/>
          <w:sz w:val="23"/>
          <w:szCs w:val="23"/>
        </w:rPr>
        <w:t>In Console, we can set breakpoints and View the value in variables. All the modern browsers have a built-in debugger with them</w:t>
      </w:r>
      <w:r w:rsidRPr="004B3A78">
        <w:rPr>
          <w:rFonts w:ascii="Arial" w:eastAsia="Times New Roman" w:hAnsi="Arial" w:cs="Arial"/>
          <w:b/>
          <w:bCs/>
          <w:color w:val="3A3A3A"/>
          <w:sz w:val="23"/>
          <w:szCs w:val="23"/>
          <w:bdr w:val="none" w:sz="0" w:space="0" w:color="auto" w:frame="1"/>
        </w:rPr>
        <w:t> (</w:t>
      </w:r>
      <w:r w:rsidRPr="004B3A78">
        <w:rPr>
          <w:rFonts w:ascii="Arial" w:eastAsia="Times New Roman" w:hAnsi="Arial" w:cs="Arial"/>
          <w:b/>
          <w:bCs/>
          <w:color w:val="3A3A3A"/>
          <w:sz w:val="23"/>
          <w:szCs w:val="23"/>
          <w:u w:val="single"/>
          <w:bdr w:val="none" w:sz="0" w:space="0" w:color="auto" w:frame="1"/>
        </w:rPr>
        <w:t>For Example:</w:t>
      </w:r>
      <w:r w:rsidRPr="004B3A78">
        <w:rPr>
          <w:rFonts w:ascii="Arial" w:eastAsia="Times New Roman" w:hAnsi="Arial" w:cs="Arial"/>
          <w:b/>
          <w:bCs/>
          <w:color w:val="3A3A3A"/>
          <w:sz w:val="23"/>
          <w:szCs w:val="23"/>
          <w:bdr w:val="none" w:sz="0" w:space="0" w:color="auto" w:frame="1"/>
        </w:rPr>
        <w:t> Chrome, Firefox, Opera, and Safari)</w:t>
      </w:r>
      <w:r w:rsidRPr="004B3A78">
        <w:rPr>
          <w:rFonts w:ascii="Arial" w:eastAsia="Times New Roman" w:hAnsi="Arial" w:cs="Arial"/>
          <w:color w:val="3A3A3A"/>
          <w:sz w:val="23"/>
          <w:szCs w:val="23"/>
        </w:rPr>
        <w:t>. This feature can be turned ON and OFF.</w:t>
      </w:r>
    </w:p>
    <w:p w:rsidR="004B3A78" w:rsidRPr="004B3A78" w:rsidRDefault="004B3A78" w:rsidP="004B3A78">
      <w:pPr>
        <w:shd w:val="clear" w:color="auto" w:fill="FFFFFF"/>
        <w:spacing w:after="0" w:line="240" w:lineRule="auto"/>
        <w:rPr>
          <w:rFonts w:ascii="Arial" w:eastAsia="Times New Roman" w:hAnsi="Arial" w:cs="Arial"/>
          <w:color w:val="3A3A3A"/>
          <w:sz w:val="23"/>
          <w:szCs w:val="23"/>
        </w:rPr>
      </w:pPr>
      <w:r w:rsidRPr="004B3A78">
        <w:rPr>
          <w:rFonts w:ascii="Arial" w:eastAsia="Times New Roman" w:hAnsi="Arial" w:cs="Arial"/>
          <w:b/>
          <w:bCs/>
          <w:color w:val="FF6600"/>
          <w:sz w:val="23"/>
          <w:szCs w:val="23"/>
          <w:bdr w:val="none" w:sz="0" w:space="0" w:color="auto" w:frame="1"/>
        </w:rPr>
        <w:t xml:space="preserve">Q #9) </w:t>
      </w:r>
      <w:proofErr w:type="gramStart"/>
      <w:r w:rsidRPr="004B3A78">
        <w:rPr>
          <w:rFonts w:ascii="Arial" w:eastAsia="Times New Roman" w:hAnsi="Arial" w:cs="Arial"/>
          <w:b/>
          <w:bCs/>
          <w:color w:val="FF6600"/>
          <w:sz w:val="23"/>
          <w:szCs w:val="23"/>
          <w:bdr w:val="none" w:sz="0" w:space="0" w:color="auto" w:frame="1"/>
        </w:rPr>
        <w:t>What</w:t>
      </w:r>
      <w:proofErr w:type="gramEnd"/>
      <w:r w:rsidRPr="004B3A78">
        <w:rPr>
          <w:rFonts w:ascii="Arial" w:eastAsia="Times New Roman" w:hAnsi="Arial" w:cs="Arial"/>
          <w:b/>
          <w:bCs/>
          <w:color w:val="FF6600"/>
          <w:sz w:val="23"/>
          <w:szCs w:val="23"/>
          <w:bdr w:val="none" w:sz="0" w:space="0" w:color="auto" w:frame="1"/>
        </w:rPr>
        <w:t xml:space="preserve"> is the use of ‘debugger’ keyword in JavaScript code?</w:t>
      </w:r>
    </w:p>
    <w:p w:rsidR="004B3A78" w:rsidRPr="004B3A78" w:rsidRDefault="004B3A78" w:rsidP="004B3A78">
      <w:pPr>
        <w:shd w:val="clear" w:color="auto" w:fill="FFFFFF"/>
        <w:spacing w:after="0" w:line="240" w:lineRule="auto"/>
        <w:rPr>
          <w:rFonts w:ascii="Arial" w:eastAsia="Times New Roman" w:hAnsi="Arial" w:cs="Arial"/>
          <w:color w:val="3A3A3A"/>
          <w:sz w:val="23"/>
          <w:szCs w:val="23"/>
        </w:rPr>
      </w:pPr>
      <w:r w:rsidRPr="004B3A78">
        <w:rPr>
          <w:rFonts w:ascii="Arial" w:eastAsia="Times New Roman" w:hAnsi="Arial" w:cs="Arial"/>
          <w:b/>
          <w:bCs/>
          <w:color w:val="3A3A3A"/>
          <w:sz w:val="23"/>
          <w:szCs w:val="23"/>
          <w:bdr w:val="none" w:sz="0" w:space="0" w:color="auto" w:frame="1"/>
        </w:rPr>
        <w:t>Answer:</w:t>
      </w:r>
      <w:r w:rsidRPr="004B3A78">
        <w:rPr>
          <w:rFonts w:ascii="Arial" w:eastAsia="Times New Roman" w:hAnsi="Arial" w:cs="Arial"/>
          <w:color w:val="3A3A3A"/>
          <w:sz w:val="23"/>
          <w:szCs w:val="23"/>
        </w:rPr>
        <w:t> Using the ‘debugger’ keyword in the code is like using breakpoints in the debugger.</w:t>
      </w:r>
    </w:p>
    <w:p w:rsidR="004B3A78" w:rsidRPr="004B3A78" w:rsidRDefault="004B3A78" w:rsidP="004B3A78">
      <w:pPr>
        <w:shd w:val="clear" w:color="auto" w:fill="FFFFFF"/>
        <w:spacing w:after="0" w:line="240" w:lineRule="auto"/>
        <w:rPr>
          <w:ins w:id="806" w:author="Unknown"/>
          <w:rFonts w:ascii="Arial" w:eastAsia="Times New Roman" w:hAnsi="Arial" w:cs="Arial"/>
          <w:color w:val="3A3A3A"/>
          <w:sz w:val="23"/>
          <w:szCs w:val="23"/>
        </w:rPr>
      </w:pPr>
    </w:p>
    <w:p w:rsidR="004B3A78" w:rsidRPr="004B3A78" w:rsidRDefault="004B3A78" w:rsidP="004B3A78">
      <w:pPr>
        <w:shd w:val="clear" w:color="auto" w:fill="FFFFFF"/>
        <w:spacing w:after="336" w:line="240" w:lineRule="auto"/>
        <w:rPr>
          <w:ins w:id="807" w:author="Unknown"/>
          <w:rFonts w:ascii="Arial" w:eastAsia="Times New Roman" w:hAnsi="Arial" w:cs="Arial"/>
          <w:color w:val="3A3A3A"/>
          <w:sz w:val="23"/>
          <w:szCs w:val="23"/>
        </w:rPr>
      </w:pPr>
      <w:ins w:id="808" w:author="Unknown">
        <w:r w:rsidRPr="004B3A78">
          <w:rPr>
            <w:rFonts w:ascii="Arial" w:eastAsia="Times New Roman" w:hAnsi="Arial" w:cs="Arial"/>
            <w:color w:val="3A3A3A"/>
            <w:sz w:val="23"/>
            <w:szCs w:val="23"/>
          </w:rPr>
          <w:t>To test the code, the debugger must be enabled for the browser. If debugging is disabled for the browser, the code will not work. During debugging the code below should stop executing, before it goes to the next line.</w:t>
        </w:r>
      </w:ins>
    </w:p>
    <w:p w:rsidR="004B3A78" w:rsidRPr="004B3A78" w:rsidRDefault="004B3A78" w:rsidP="004B3A78">
      <w:pPr>
        <w:shd w:val="clear" w:color="auto" w:fill="FFFFFF"/>
        <w:spacing w:after="0" w:line="240" w:lineRule="auto"/>
        <w:rPr>
          <w:ins w:id="809" w:author="Unknown"/>
          <w:rFonts w:ascii="Arial" w:eastAsia="Times New Roman" w:hAnsi="Arial" w:cs="Arial"/>
          <w:color w:val="3A3A3A"/>
          <w:sz w:val="23"/>
          <w:szCs w:val="23"/>
        </w:rPr>
      </w:pPr>
      <w:ins w:id="810" w:author="Unknown">
        <w:r w:rsidRPr="004B3A78">
          <w:rPr>
            <w:rFonts w:ascii="Arial" w:eastAsia="Times New Roman" w:hAnsi="Arial" w:cs="Arial"/>
            <w:b/>
            <w:bCs/>
            <w:color w:val="FF6600"/>
            <w:sz w:val="23"/>
            <w:szCs w:val="23"/>
            <w:bdr w:val="none" w:sz="0" w:space="0" w:color="auto" w:frame="1"/>
          </w:rPr>
          <w:t xml:space="preserve">Q #10) </w:t>
        </w:r>
        <w:proofErr w:type="gramStart"/>
        <w:r w:rsidRPr="004B3A78">
          <w:rPr>
            <w:rFonts w:ascii="Arial" w:eastAsia="Times New Roman" w:hAnsi="Arial" w:cs="Arial"/>
            <w:b/>
            <w:bCs/>
            <w:color w:val="FF6600"/>
            <w:sz w:val="23"/>
            <w:szCs w:val="23"/>
            <w:bdr w:val="none" w:sz="0" w:space="0" w:color="auto" w:frame="1"/>
          </w:rPr>
          <w:t>What</w:t>
        </w:r>
        <w:proofErr w:type="gramEnd"/>
        <w:r w:rsidRPr="004B3A78">
          <w:rPr>
            <w:rFonts w:ascii="Arial" w:eastAsia="Times New Roman" w:hAnsi="Arial" w:cs="Arial"/>
            <w:b/>
            <w:bCs/>
            <w:color w:val="FF6600"/>
            <w:sz w:val="23"/>
            <w:szCs w:val="23"/>
            <w:bdr w:val="none" w:sz="0" w:space="0" w:color="auto" w:frame="1"/>
          </w:rPr>
          <w:t xml:space="preserve"> are the distinct types of Error Name Values?</w:t>
        </w:r>
      </w:ins>
    </w:p>
    <w:p w:rsidR="004B3A78" w:rsidRPr="004B3A78" w:rsidRDefault="004B3A78" w:rsidP="004B3A78">
      <w:pPr>
        <w:shd w:val="clear" w:color="auto" w:fill="FFFFFF"/>
        <w:spacing w:after="0" w:line="240" w:lineRule="auto"/>
        <w:rPr>
          <w:ins w:id="811" w:author="Unknown"/>
          <w:rFonts w:ascii="Arial" w:eastAsia="Times New Roman" w:hAnsi="Arial" w:cs="Arial"/>
          <w:color w:val="3A3A3A"/>
          <w:sz w:val="23"/>
          <w:szCs w:val="23"/>
        </w:rPr>
      </w:pPr>
      <w:ins w:id="812" w:author="Unknown">
        <w:r w:rsidRPr="004B3A78">
          <w:rPr>
            <w:rFonts w:ascii="Arial" w:eastAsia="Times New Roman" w:hAnsi="Arial" w:cs="Arial"/>
            <w:b/>
            <w:bCs/>
            <w:color w:val="3A3A3A"/>
            <w:sz w:val="23"/>
            <w:szCs w:val="23"/>
            <w:bdr w:val="none" w:sz="0" w:space="0" w:color="auto" w:frame="1"/>
          </w:rPr>
          <w:t>Answer:</w:t>
        </w:r>
        <w:r w:rsidRPr="004B3A78">
          <w:rPr>
            <w:rFonts w:ascii="Arial" w:eastAsia="Times New Roman" w:hAnsi="Arial" w:cs="Arial"/>
            <w:color w:val="3A3A3A"/>
            <w:sz w:val="23"/>
            <w:szCs w:val="23"/>
          </w:rPr>
          <w:t> There are 6 types of values in ‘Error Name’ Property.</w:t>
        </w:r>
      </w:ins>
    </w:p>
    <w:tbl>
      <w:tblPr>
        <w:tblW w:w="11370" w:type="dxa"/>
        <w:shd w:val="clear" w:color="auto" w:fill="FFFFFF"/>
        <w:tblCellMar>
          <w:left w:w="0" w:type="dxa"/>
          <w:right w:w="0" w:type="dxa"/>
        </w:tblCellMar>
        <w:tblLook w:val="04A0" w:firstRow="1" w:lastRow="0" w:firstColumn="1" w:lastColumn="0" w:noHBand="0" w:noVBand="1"/>
      </w:tblPr>
      <w:tblGrid>
        <w:gridCol w:w="2065"/>
        <w:gridCol w:w="9305"/>
      </w:tblGrid>
      <w:tr w:rsidR="004B3A78" w:rsidRPr="004B3A78" w:rsidTr="004B3A78">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4B3A78" w:rsidRPr="004B3A78" w:rsidRDefault="004B3A78" w:rsidP="004B3A78">
            <w:pPr>
              <w:spacing w:after="0" w:line="240" w:lineRule="auto"/>
              <w:rPr>
                <w:rFonts w:ascii="Arial" w:eastAsia="Times New Roman" w:hAnsi="Arial" w:cs="Arial"/>
                <w:b/>
                <w:bCs/>
                <w:color w:val="3A3A3A"/>
                <w:sz w:val="23"/>
                <w:szCs w:val="23"/>
              </w:rPr>
            </w:pPr>
            <w:r w:rsidRPr="004B3A78">
              <w:rPr>
                <w:rFonts w:ascii="Arial" w:eastAsia="Times New Roman" w:hAnsi="Arial" w:cs="Arial"/>
                <w:b/>
                <w:bCs/>
                <w:color w:val="3A3A3A"/>
                <w:sz w:val="23"/>
                <w:szCs w:val="23"/>
              </w:rPr>
              <w:t>Error</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4B3A78" w:rsidRPr="004B3A78" w:rsidRDefault="004B3A78" w:rsidP="004B3A78">
            <w:pPr>
              <w:spacing w:after="0" w:line="240" w:lineRule="auto"/>
              <w:rPr>
                <w:rFonts w:ascii="Arial" w:eastAsia="Times New Roman" w:hAnsi="Arial" w:cs="Arial"/>
                <w:b/>
                <w:bCs/>
                <w:color w:val="3A3A3A"/>
                <w:sz w:val="23"/>
                <w:szCs w:val="23"/>
              </w:rPr>
            </w:pPr>
            <w:r w:rsidRPr="004B3A78">
              <w:rPr>
                <w:rFonts w:ascii="Arial" w:eastAsia="Times New Roman" w:hAnsi="Arial" w:cs="Arial"/>
                <w:b/>
                <w:bCs/>
                <w:color w:val="3A3A3A"/>
                <w:sz w:val="23"/>
                <w:szCs w:val="23"/>
              </w:rPr>
              <w:t>Description</w:t>
            </w:r>
          </w:p>
        </w:tc>
      </w:tr>
      <w:tr w:rsidR="004B3A78" w:rsidRPr="004B3A78" w:rsidTr="004B3A78">
        <w:tc>
          <w:tcPr>
            <w:tcW w:w="0" w:type="auto"/>
            <w:tcBorders>
              <w:top w:val="nil"/>
              <w:left w:val="nil"/>
              <w:bottom w:val="nil"/>
              <w:right w:val="nil"/>
            </w:tcBorders>
            <w:shd w:val="clear" w:color="auto" w:fill="FFFFFF"/>
            <w:tcMar>
              <w:top w:w="120" w:type="dxa"/>
              <w:left w:w="120" w:type="dxa"/>
              <w:bottom w:w="120" w:type="dxa"/>
              <w:right w:w="120" w:type="dxa"/>
            </w:tcMar>
            <w:hideMark/>
          </w:tcPr>
          <w:p w:rsidR="004B3A78" w:rsidRPr="004B3A78" w:rsidRDefault="004B3A78" w:rsidP="004B3A78">
            <w:pPr>
              <w:spacing w:after="0" w:line="240" w:lineRule="auto"/>
              <w:rPr>
                <w:rFonts w:ascii="Arial" w:eastAsia="Times New Roman" w:hAnsi="Arial" w:cs="Arial"/>
                <w:color w:val="3A3A3A"/>
                <w:sz w:val="23"/>
                <w:szCs w:val="23"/>
              </w:rPr>
            </w:pPr>
            <w:r w:rsidRPr="004B3A78">
              <w:rPr>
                <w:rFonts w:ascii="Arial" w:eastAsia="Times New Roman" w:hAnsi="Arial" w:cs="Arial"/>
                <w:color w:val="3A3A3A"/>
                <w:sz w:val="23"/>
                <w:szCs w:val="23"/>
              </w:rPr>
              <w:t>Range Error</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4B3A78" w:rsidRPr="004B3A78" w:rsidRDefault="004B3A78" w:rsidP="004B3A78">
            <w:pPr>
              <w:spacing w:after="0" w:line="240" w:lineRule="auto"/>
              <w:rPr>
                <w:rFonts w:ascii="Arial" w:eastAsia="Times New Roman" w:hAnsi="Arial" w:cs="Arial"/>
                <w:color w:val="3A3A3A"/>
                <w:sz w:val="23"/>
                <w:szCs w:val="23"/>
              </w:rPr>
            </w:pPr>
            <w:r w:rsidRPr="004B3A78">
              <w:rPr>
                <w:rFonts w:ascii="Arial" w:eastAsia="Times New Roman" w:hAnsi="Arial" w:cs="Arial"/>
                <w:color w:val="3A3A3A"/>
                <w:sz w:val="23"/>
                <w:szCs w:val="23"/>
              </w:rPr>
              <w:t>We will get this error if we use a number outside the range</w:t>
            </w:r>
          </w:p>
        </w:tc>
      </w:tr>
      <w:tr w:rsidR="004B3A78" w:rsidRPr="004B3A78" w:rsidTr="004B3A7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B3A78" w:rsidRPr="004B3A78" w:rsidRDefault="004B3A78" w:rsidP="004B3A78">
            <w:pPr>
              <w:spacing w:after="0" w:line="240" w:lineRule="auto"/>
              <w:rPr>
                <w:rFonts w:ascii="Arial" w:eastAsia="Times New Roman" w:hAnsi="Arial" w:cs="Arial"/>
                <w:color w:val="3A3A3A"/>
                <w:sz w:val="23"/>
                <w:szCs w:val="23"/>
              </w:rPr>
            </w:pPr>
            <w:r w:rsidRPr="004B3A78">
              <w:rPr>
                <w:rFonts w:ascii="Arial" w:eastAsia="Times New Roman" w:hAnsi="Arial" w:cs="Arial"/>
                <w:color w:val="3A3A3A"/>
                <w:sz w:val="23"/>
                <w:szCs w:val="23"/>
              </w:rPr>
              <w:t>Syntax Error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B3A78" w:rsidRPr="004B3A78" w:rsidRDefault="004B3A78" w:rsidP="004B3A78">
            <w:pPr>
              <w:spacing w:after="0" w:line="240" w:lineRule="auto"/>
              <w:rPr>
                <w:rFonts w:ascii="Arial" w:eastAsia="Times New Roman" w:hAnsi="Arial" w:cs="Arial"/>
                <w:color w:val="3A3A3A"/>
                <w:sz w:val="23"/>
                <w:szCs w:val="23"/>
              </w:rPr>
            </w:pPr>
            <w:r w:rsidRPr="004B3A78">
              <w:rPr>
                <w:rFonts w:ascii="Arial" w:eastAsia="Times New Roman" w:hAnsi="Arial" w:cs="Arial"/>
                <w:color w:val="3A3A3A"/>
                <w:sz w:val="23"/>
                <w:szCs w:val="23"/>
              </w:rPr>
              <w:t xml:space="preserve">This error </w:t>
            </w:r>
            <w:proofErr w:type="gramStart"/>
            <w:r w:rsidRPr="004B3A78">
              <w:rPr>
                <w:rFonts w:ascii="Arial" w:eastAsia="Times New Roman" w:hAnsi="Arial" w:cs="Arial"/>
                <w:color w:val="3A3A3A"/>
                <w:sz w:val="23"/>
                <w:szCs w:val="23"/>
              </w:rPr>
              <w:t>raises</w:t>
            </w:r>
            <w:proofErr w:type="gramEnd"/>
            <w:r w:rsidRPr="004B3A78">
              <w:rPr>
                <w:rFonts w:ascii="Arial" w:eastAsia="Times New Roman" w:hAnsi="Arial" w:cs="Arial"/>
                <w:color w:val="3A3A3A"/>
                <w:sz w:val="23"/>
                <w:szCs w:val="23"/>
              </w:rPr>
              <w:t xml:space="preserve"> when we use the incorrect syntax. (Please refer Ques No: 7)</w:t>
            </w:r>
          </w:p>
        </w:tc>
      </w:tr>
      <w:tr w:rsidR="004B3A78" w:rsidRPr="004B3A78" w:rsidTr="004B3A78">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4B3A78" w:rsidRPr="004B3A78" w:rsidRDefault="004B3A78" w:rsidP="004B3A78">
            <w:pPr>
              <w:spacing w:after="0" w:line="240" w:lineRule="auto"/>
              <w:rPr>
                <w:rFonts w:ascii="Arial" w:eastAsia="Times New Roman" w:hAnsi="Arial" w:cs="Arial"/>
                <w:color w:val="3A3A3A"/>
                <w:sz w:val="23"/>
                <w:szCs w:val="23"/>
              </w:rPr>
            </w:pPr>
            <w:r w:rsidRPr="004B3A78">
              <w:rPr>
                <w:rFonts w:ascii="Arial" w:eastAsia="Times New Roman" w:hAnsi="Arial" w:cs="Arial"/>
                <w:color w:val="3A3A3A"/>
                <w:sz w:val="23"/>
                <w:szCs w:val="23"/>
              </w:rPr>
              <w:t>Reference Error</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4B3A78" w:rsidRPr="004B3A78" w:rsidRDefault="004B3A78" w:rsidP="004B3A78">
            <w:pPr>
              <w:spacing w:after="0" w:line="240" w:lineRule="auto"/>
              <w:rPr>
                <w:rFonts w:ascii="Arial" w:eastAsia="Times New Roman" w:hAnsi="Arial" w:cs="Arial"/>
                <w:color w:val="3A3A3A"/>
                <w:sz w:val="23"/>
                <w:szCs w:val="23"/>
              </w:rPr>
            </w:pPr>
            <w:r w:rsidRPr="004B3A78">
              <w:rPr>
                <w:rFonts w:ascii="Arial" w:eastAsia="Times New Roman" w:hAnsi="Arial" w:cs="Arial"/>
                <w:color w:val="3A3A3A"/>
                <w:sz w:val="23"/>
                <w:szCs w:val="23"/>
              </w:rPr>
              <w:t>This error is thrown if used an undeclared variable Please refer Ques No: 19</w:t>
            </w:r>
          </w:p>
        </w:tc>
      </w:tr>
      <w:tr w:rsidR="004B3A78" w:rsidRPr="004B3A78" w:rsidTr="004B3A7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B3A78" w:rsidRPr="004B3A78" w:rsidRDefault="004B3A78" w:rsidP="004B3A78">
            <w:pPr>
              <w:spacing w:after="0" w:line="240" w:lineRule="auto"/>
              <w:rPr>
                <w:rFonts w:ascii="Arial" w:eastAsia="Times New Roman" w:hAnsi="Arial" w:cs="Arial"/>
                <w:color w:val="3A3A3A"/>
                <w:sz w:val="23"/>
                <w:szCs w:val="23"/>
              </w:rPr>
            </w:pPr>
            <w:r w:rsidRPr="004B3A78">
              <w:rPr>
                <w:rFonts w:ascii="Arial" w:eastAsia="Times New Roman" w:hAnsi="Arial" w:cs="Arial"/>
                <w:color w:val="3A3A3A"/>
                <w:sz w:val="23"/>
                <w:szCs w:val="23"/>
              </w:rPr>
              <w:t>Eval Error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B3A78" w:rsidRPr="004B3A78" w:rsidRDefault="004B3A78" w:rsidP="004B3A78">
            <w:pPr>
              <w:spacing w:after="0" w:line="240" w:lineRule="auto"/>
              <w:rPr>
                <w:rFonts w:ascii="Arial" w:eastAsia="Times New Roman" w:hAnsi="Arial" w:cs="Arial"/>
                <w:color w:val="3A3A3A"/>
                <w:sz w:val="23"/>
                <w:szCs w:val="23"/>
              </w:rPr>
            </w:pPr>
            <w:r w:rsidRPr="004B3A78">
              <w:rPr>
                <w:rFonts w:ascii="Arial" w:eastAsia="Times New Roman" w:hAnsi="Arial" w:cs="Arial"/>
                <w:color w:val="3A3A3A"/>
                <w:sz w:val="23"/>
                <w:szCs w:val="23"/>
              </w:rPr>
              <w:t xml:space="preserve">Thrown due to the error in </w:t>
            </w:r>
            <w:proofErr w:type="gramStart"/>
            <w:r w:rsidRPr="004B3A78">
              <w:rPr>
                <w:rFonts w:ascii="Arial" w:eastAsia="Times New Roman" w:hAnsi="Arial" w:cs="Arial"/>
                <w:color w:val="3A3A3A"/>
                <w:sz w:val="23"/>
                <w:szCs w:val="23"/>
              </w:rPr>
              <w:t>eval(</w:t>
            </w:r>
            <w:proofErr w:type="gramEnd"/>
            <w:r w:rsidRPr="004B3A78">
              <w:rPr>
                <w:rFonts w:ascii="Arial" w:eastAsia="Times New Roman" w:hAnsi="Arial" w:cs="Arial"/>
                <w:color w:val="3A3A3A"/>
                <w:sz w:val="23"/>
                <w:szCs w:val="23"/>
              </w:rPr>
              <w:t>). New JavaScript version doesn’t have this error </w:t>
            </w:r>
          </w:p>
        </w:tc>
      </w:tr>
      <w:tr w:rsidR="004B3A78" w:rsidRPr="004B3A78" w:rsidTr="004B3A78">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4B3A78" w:rsidRPr="004B3A78" w:rsidRDefault="004B3A78" w:rsidP="004B3A78">
            <w:pPr>
              <w:spacing w:after="0" w:line="240" w:lineRule="auto"/>
              <w:rPr>
                <w:rFonts w:ascii="Arial" w:eastAsia="Times New Roman" w:hAnsi="Arial" w:cs="Arial"/>
                <w:color w:val="3A3A3A"/>
                <w:sz w:val="23"/>
                <w:szCs w:val="23"/>
              </w:rPr>
            </w:pPr>
            <w:r w:rsidRPr="004B3A78">
              <w:rPr>
                <w:rFonts w:ascii="Arial" w:eastAsia="Times New Roman" w:hAnsi="Arial" w:cs="Arial"/>
                <w:color w:val="3A3A3A"/>
                <w:sz w:val="23"/>
                <w:szCs w:val="23"/>
              </w:rPr>
              <w:t>Type Error</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4B3A78" w:rsidRPr="004B3A78" w:rsidRDefault="004B3A78" w:rsidP="004B3A78">
            <w:pPr>
              <w:spacing w:after="0" w:line="240" w:lineRule="auto"/>
              <w:rPr>
                <w:rFonts w:ascii="Arial" w:eastAsia="Times New Roman" w:hAnsi="Arial" w:cs="Arial"/>
                <w:color w:val="3A3A3A"/>
                <w:sz w:val="23"/>
                <w:szCs w:val="23"/>
              </w:rPr>
            </w:pPr>
            <w:r w:rsidRPr="004B3A78">
              <w:rPr>
                <w:rFonts w:ascii="Arial" w:eastAsia="Times New Roman" w:hAnsi="Arial" w:cs="Arial"/>
                <w:color w:val="3A3A3A"/>
                <w:sz w:val="23"/>
                <w:szCs w:val="23"/>
              </w:rPr>
              <w:t>Value is outside the range of types used. Please refer Ques No :22</w:t>
            </w:r>
          </w:p>
        </w:tc>
      </w:tr>
      <w:tr w:rsidR="004B3A78" w:rsidRPr="004B3A78" w:rsidTr="004B3A7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B3A78" w:rsidRPr="004B3A78" w:rsidRDefault="004B3A78" w:rsidP="004B3A78">
            <w:pPr>
              <w:spacing w:after="0" w:line="240" w:lineRule="auto"/>
              <w:rPr>
                <w:rFonts w:ascii="Arial" w:eastAsia="Times New Roman" w:hAnsi="Arial" w:cs="Arial"/>
                <w:color w:val="3A3A3A"/>
                <w:sz w:val="23"/>
                <w:szCs w:val="23"/>
              </w:rPr>
            </w:pPr>
            <w:r w:rsidRPr="004B3A78">
              <w:rPr>
                <w:rFonts w:ascii="Arial" w:eastAsia="Times New Roman" w:hAnsi="Arial" w:cs="Arial"/>
                <w:color w:val="3A3A3A"/>
                <w:sz w:val="23"/>
                <w:szCs w:val="23"/>
              </w:rPr>
              <w:t>URI Error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B3A78" w:rsidRPr="004B3A78" w:rsidRDefault="004B3A78" w:rsidP="004B3A78">
            <w:pPr>
              <w:spacing w:after="0" w:line="240" w:lineRule="auto"/>
              <w:rPr>
                <w:rFonts w:ascii="Arial" w:eastAsia="Times New Roman" w:hAnsi="Arial" w:cs="Arial"/>
                <w:color w:val="3A3A3A"/>
                <w:sz w:val="23"/>
                <w:szCs w:val="23"/>
              </w:rPr>
            </w:pPr>
            <w:r w:rsidRPr="004B3A78">
              <w:rPr>
                <w:rFonts w:ascii="Arial" w:eastAsia="Times New Roman" w:hAnsi="Arial" w:cs="Arial"/>
                <w:color w:val="3A3A3A"/>
                <w:sz w:val="23"/>
                <w:szCs w:val="23"/>
              </w:rPr>
              <w:t>Due to the usage of illegal characters.</w:t>
            </w:r>
          </w:p>
        </w:tc>
      </w:tr>
    </w:tbl>
    <w:p w:rsidR="004B3A78" w:rsidRPr="004B3A78" w:rsidRDefault="004B3A78" w:rsidP="004B3A78">
      <w:pPr>
        <w:shd w:val="clear" w:color="auto" w:fill="FFFFFF"/>
        <w:spacing w:after="0" w:line="240" w:lineRule="auto"/>
        <w:rPr>
          <w:ins w:id="813" w:author="Unknown"/>
          <w:rFonts w:ascii="Arial" w:eastAsia="Times New Roman" w:hAnsi="Arial" w:cs="Arial"/>
          <w:color w:val="3A3A3A"/>
          <w:sz w:val="23"/>
          <w:szCs w:val="23"/>
        </w:rPr>
      </w:pPr>
      <w:ins w:id="814" w:author="Unknown">
        <w:r w:rsidRPr="004B3A78">
          <w:rPr>
            <w:rFonts w:ascii="Arial" w:eastAsia="Times New Roman" w:hAnsi="Arial" w:cs="Arial"/>
            <w:b/>
            <w:bCs/>
            <w:color w:val="FF6600"/>
            <w:sz w:val="23"/>
            <w:szCs w:val="23"/>
            <w:bdr w:val="none" w:sz="0" w:space="0" w:color="auto" w:frame="1"/>
          </w:rPr>
          <w:t xml:space="preserve">Q #11) </w:t>
        </w:r>
        <w:proofErr w:type="gramStart"/>
        <w:r w:rsidRPr="004B3A78">
          <w:rPr>
            <w:rFonts w:ascii="Arial" w:eastAsia="Times New Roman" w:hAnsi="Arial" w:cs="Arial"/>
            <w:b/>
            <w:bCs/>
            <w:color w:val="FF6600"/>
            <w:sz w:val="23"/>
            <w:szCs w:val="23"/>
            <w:bdr w:val="none" w:sz="0" w:space="0" w:color="auto" w:frame="1"/>
          </w:rPr>
          <w:t>What</w:t>
        </w:r>
        <w:proofErr w:type="gramEnd"/>
        <w:r w:rsidRPr="004B3A78">
          <w:rPr>
            <w:rFonts w:ascii="Arial" w:eastAsia="Times New Roman" w:hAnsi="Arial" w:cs="Arial"/>
            <w:b/>
            <w:bCs/>
            <w:color w:val="FF6600"/>
            <w:sz w:val="23"/>
            <w:szCs w:val="23"/>
            <w:bdr w:val="none" w:sz="0" w:space="0" w:color="auto" w:frame="1"/>
          </w:rPr>
          <w:t xml:space="preserve"> is JavaScript Hoisting?</w:t>
        </w:r>
      </w:ins>
    </w:p>
    <w:p w:rsidR="004B3A78" w:rsidRPr="004B3A78" w:rsidRDefault="004B3A78" w:rsidP="004B3A78">
      <w:pPr>
        <w:shd w:val="clear" w:color="auto" w:fill="FFFFFF"/>
        <w:spacing w:after="0" w:line="240" w:lineRule="auto"/>
        <w:rPr>
          <w:ins w:id="815" w:author="Unknown"/>
          <w:rFonts w:ascii="Arial" w:eastAsia="Times New Roman" w:hAnsi="Arial" w:cs="Arial"/>
          <w:color w:val="3A3A3A"/>
          <w:sz w:val="23"/>
          <w:szCs w:val="23"/>
        </w:rPr>
      </w:pPr>
      <w:ins w:id="816" w:author="Unknown">
        <w:r w:rsidRPr="004B3A78">
          <w:rPr>
            <w:rFonts w:ascii="Arial" w:eastAsia="Times New Roman" w:hAnsi="Arial" w:cs="Arial"/>
            <w:b/>
            <w:bCs/>
            <w:color w:val="3A3A3A"/>
            <w:sz w:val="23"/>
            <w:szCs w:val="23"/>
            <w:bdr w:val="none" w:sz="0" w:space="0" w:color="auto" w:frame="1"/>
          </w:rPr>
          <w:t>Answer:</w:t>
        </w:r>
        <w:r w:rsidRPr="004B3A78">
          <w:rPr>
            <w:rFonts w:ascii="Arial" w:eastAsia="Times New Roman" w:hAnsi="Arial" w:cs="Arial"/>
            <w:color w:val="3A3A3A"/>
            <w:sz w:val="23"/>
            <w:szCs w:val="23"/>
          </w:rPr>
          <w:t> Using ‘JavaScript Hoisting’ method, when an interpreter runs the code, all the variables are hoisted to the top of the original /current scope. If you have a variable declared anywhere inside the JavaScript code then it is brought to the top.</w:t>
        </w:r>
      </w:ins>
    </w:p>
    <w:p w:rsidR="004B3A78" w:rsidRPr="004B3A78" w:rsidRDefault="004B3A78" w:rsidP="004B3A78">
      <w:pPr>
        <w:shd w:val="clear" w:color="auto" w:fill="FFFFFF"/>
        <w:spacing w:after="336" w:line="240" w:lineRule="auto"/>
        <w:rPr>
          <w:ins w:id="817" w:author="Unknown"/>
          <w:rFonts w:ascii="Arial" w:eastAsia="Times New Roman" w:hAnsi="Arial" w:cs="Arial"/>
          <w:color w:val="3A3A3A"/>
          <w:sz w:val="23"/>
          <w:szCs w:val="23"/>
        </w:rPr>
      </w:pPr>
      <w:ins w:id="818" w:author="Unknown">
        <w:r w:rsidRPr="004B3A78">
          <w:rPr>
            <w:rFonts w:ascii="Arial" w:eastAsia="Times New Roman" w:hAnsi="Arial" w:cs="Arial"/>
            <w:color w:val="3A3A3A"/>
            <w:sz w:val="23"/>
            <w:szCs w:val="23"/>
          </w:rPr>
          <w:t>This method is only applicable for the declaration of a variable and is not applicable for initialization of a variable. Functions are also hoisted to the top, whereas function explanations are not hoisted to the top.</w:t>
        </w:r>
      </w:ins>
    </w:p>
    <w:p w:rsidR="004B3A78" w:rsidRPr="004B3A78" w:rsidRDefault="004B3A78" w:rsidP="004B3A78">
      <w:pPr>
        <w:shd w:val="clear" w:color="auto" w:fill="FFFFFF"/>
        <w:spacing w:after="336" w:line="240" w:lineRule="auto"/>
        <w:rPr>
          <w:ins w:id="819" w:author="Unknown"/>
          <w:rFonts w:ascii="Arial" w:eastAsia="Times New Roman" w:hAnsi="Arial" w:cs="Arial"/>
          <w:color w:val="3A3A3A"/>
          <w:sz w:val="23"/>
          <w:szCs w:val="23"/>
        </w:rPr>
      </w:pPr>
      <w:ins w:id="820" w:author="Unknown">
        <w:r w:rsidRPr="004B3A78">
          <w:rPr>
            <w:rFonts w:ascii="Arial" w:eastAsia="Times New Roman" w:hAnsi="Arial" w:cs="Arial"/>
            <w:color w:val="3A3A3A"/>
            <w:sz w:val="23"/>
            <w:szCs w:val="23"/>
          </w:rPr>
          <w:t>Basically, where we declared the variable inside the code doesn’t matter much.</w:t>
        </w:r>
      </w:ins>
    </w:p>
    <w:p w:rsidR="004B3A78" w:rsidRPr="004B3A78" w:rsidRDefault="004B3A78" w:rsidP="004B3A78">
      <w:pPr>
        <w:shd w:val="clear" w:color="auto" w:fill="FFFFFF"/>
        <w:spacing w:after="0" w:line="240" w:lineRule="auto"/>
        <w:rPr>
          <w:ins w:id="821" w:author="Unknown"/>
          <w:rFonts w:ascii="Arial" w:eastAsia="Times New Roman" w:hAnsi="Arial" w:cs="Arial"/>
          <w:color w:val="3A3A3A"/>
          <w:sz w:val="23"/>
          <w:szCs w:val="23"/>
        </w:rPr>
      </w:pPr>
      <w:ins w:id="822" w:author="Unknown">
        <w:r w:rsidRPr="004B3A78">
          <w:rPr>
            <w:rFonts w:ascii="Arial" w:eastAsia="Times New Roman" w:hAnsi="Arial" w:cs="Arial"/>
            <w:b/>
            <w:bCs/>
            <w:color w:val="FF6600"/>
            <w:sz w:val="23"/>
            <w:szCs w:val="23"/>
            <w:bdr w:val="none" w:sz="0" w:space="0" w:color="auto" w:frame="1"/>
          </w:rPr>
          <w:t xml:space="preserve">Q #12) </w:t>
        </w:r>
        <w:proofErr w:type="gramStart"/>
        <w:r w:rsidRPr="004B3A78">
          <w:rPr>
            <w:rFonts w:ascii="Arial" w:eastAsia="Times New Roman" w:hAnsi="Arial" w:cs="Arial"/>
            <w:b/>
            <w:bCs/>
            <w:color w:val="FF6600"/>
            <w:sz w:val="23"/>
            <w:szCs w:val="23"/>
            <w:bdr w:val="none" w:sz="0" w:space="0" w:color="auto" w:frame="1"/>
          </w:rPr>
          <w:t>What</w:t>
        </w:r>
        <w:proofErr w:type="gramEnd"/>
        <w:r w:rsidRPr="004B3A78">
          <w:rPr>
            <w:rFonts w:ascii="Arial" w:eastAsia="Times New Roman" w:hAnsi="Arial" w:cs="Arial"/>
            <w:b/>
            <w:bCs/>
            <w:color w:val="FF6600"/>
            <w:sz w:val="23"/>
            <w:szCs w:val="23"/>
            <w:bdr w:val="none" w:sz="0" w:space="0" w:color="auto" w:frame="1"/>
          </w:rPr>
          <w:t xml:space="preserve"> is JavaScript ‘Strict Mode’?</w:t>
        </w:r>
      </w:ins>
    </w:p>
    <w:p w:rsidR="004B3A78" w:rsidRPr="004B3A78" w:rsidRDefault="004B3A78" w:rsidP="004B3A78">
      <w:pPr>
        <w:shd w:val="clear" w:color="auto" w:fill="FFFFFF"/>
        <w:spacing w:after="0" w:line="240" w:lineRule="auto"/>
        <w:rPr>
          <w:ins w:id="823" w:author="Unknown"/>
          <w:rFonts w:ascii="Arial" w:eastAsia="Times New Roman" w:hAnsi="Arial" w:cs="Arial"/>
          <w:color w:val="3A3A3A"/>
          <w:sz w:val="23"/>
          <w:szCs w:val="23"/>
        </w:rPr>
      </w:pPr>
      <w:ins w:id="824" w:author="Unknown">
        <w:r w:rsidRPr="004B3A78">
          <w:rPr>
            <w:rFonts w:ascii="Arial" w:eastAsia="Times New Roman" w:hAnsi="Arial" w:cs="Arial"/>
            <w:b/>
            <w:bCs/>
            <w:color w:val="3A3A3A"/>
            <w:sz w:val="23"/>
            <w:szCs w:val="23"/>
            <w:bdr w:val="none" w:sz="0" w:space="0" w:color="auto" w:frame="1"/>
          </w:rPr>
          <w:t>Answer: </w:t>
        </w:r>
        <w:r w:rsidRPr="004B3A78">
          <w:rPr>
            <w:rFonts w:ascii="Arial" w:eastAsia="Times New Roman" w:hAnsi="Arial" w:cs="Arial"/>
            <w:color w:val="3A3A3A"/>
            <w:sz w:val="23"/>
            <w:szCs w:val="23"/>
          </w:rPr>
          <w:t>‘Strict mode’ is a restricted variant of JavaScript.</w:t>
        </w:r>
      </w:ins>
    </w:p>
    <w:p w:rsidR="004B3A78" w:rsidRPr="004B3A78" w:rsidRDefault="004B3A78" w:rsidP="004B3A78">
      <w:pPr>
        <w:shd w:val="clear" w:color="auto" w:fill="FFFFFF"/>
        <w:spacing w:after="336" w:line="240" w:lineRule="auto"/>
        <w:rPr>
          <w:ins w:id="825" w:author="Unknown"/>
          <w:rFonts w:ascii="Arial" w:eastAsia="Times New Roman" w:hAnsi="Arial" w:cs="Arial"/>
          <w:color w:val="3A3A3A"/>
          <w:sz w:val="23"/>
          <w:szCs w:val="23"/>
        </w:rPr>
      </w:pPr>
      <w:ins w:id="826" w:author="Unknown">
        <w:r w:rsidRPr="004B3A78">
          <w:rPr>
            <w:rFonts w:ascii="Arial" w:eastAsia="Times New Roman" w:hAnsi="Arial" w:cs="Arial"/>
            <w:color w:val="3A3A3A"/>
            <w:sz w:val="23"/>
            <w:szCs w:val="23"/>
          </w:rPr>
          <w:t>Usually, JavaScript is ‘not very strict’ in throwing errors.</w:t>
        </w:r>
      </w:ins>
    </w:p>
    <w:p w:rsidR="004B3A78" w:rsidRPr="004B3A78" w:rsidRDefault="004B3A78" w:rsidP="004B3A78">
      <w:pPr>
        <w:shd w:val="clear" w:color="auto" w:fill="FFFFFF"/>
        <w:spacing w:after="336" w:line="240" w:lineRule="auto"/>
        <w:rPr>
          <w:ins w:id="827" w:author="Unknown"/>
          <w:rFonts w:ascii="Arial" w:eastAsia="Times New Roman" w:hAnsi="Arial" w:cs="Arial"/>
          <w:color w:val="3A3A3A"/>
          <w:sz w:val="23"/>
          <w:szCs w:val="23"/>
        </w:rPr>
      </w:pPr>
      <w:ins w:id="828" w:author="Unknown">
        <w:r w:rsidRPr="004B3A78">
          <w:rPr>
            <w:rFonts w:ascii="Arial" w:eastAsia="Times New Roman" w:hAnsi="Arial" w:cs="Arial"/>
            <w:color w:val="3A3A3A"/>
            <w:sz w:val="23"/>
            <w:szCs w:val="23"/>
          </w:rPr>
          <w:t xml:space="preserve">But in ‘Strict mode’ it will throw all types of errors, even the silent errors. Thus, the process of debugging becomes easier. And the </w:t>
        </w:r>
        <w:proofErr w:type="gramStart"/>
        <w:r w:rsidRPr="004B3A78">
          <w:rPr>
            <w:rFonts w:ascii="Arial" w:eastAsia="Times New Roman" w:hAnsi="Arial" w:cs="Arial"/>
            <w:color w:val="3A3A3A"/>
            <w:sz w:val="23"/>
            <w:szCs w:val="23"/>
          </w:rPr>
          <w:t>chances for making mistake for the developer is</w:t>
        </w:r>
        <w:proofErr w:type="gramEnd"/>
        <w:r w:rsidRPr="004B3A78">
          <w:rPr>
            <w:rFonts w:ascii="Arial" w:eastAsia="Times New Roman" w:hAnsi="Arial" w:cs="Arial"/>
            <w:color w:val="3A3A3A"/>
            <w:sz w:val="23"/>
            <w:szCs w:val="23"/>
          </w:rPr>
          <w:t xml:space="preserve"> reduced.</w:t>
        </w:r>
      </w:ins>
    </w:p>
    <w:p w:rsidR="004B3A78" w:rsidRPr="004B3A78" w:rsidRDefault="004B3A78" w:rsidP="004B3A78">
      <w:pPr>
        <w:shd w:val="clear" w:color="auto" w:fill="FFFFFF"/>
        <w:spacing w:after="0" w:line="240" w:lineRule="auto"/>
        <w:rPr>
          <w:ins w:id="829" w:author="Unknown"/>
          <w:rFonts w:ascii="Arial" w:eastAsia="Times New Roman" w:hAnsi="Arial" w:cs="Arial"/>
          <w:color w:val="3A3A3A"/>
          <w:sz w:val="23"/>
          <w:szCs w:val="23"/>
        </w:rPr>
      </w:pPr>
      <w:ins w:id="830" w:author="Unknown">
        <w:r w:rsidRPr="004B3A78">
          <w:rPr>
            <w:rFonts w:ascii="Arial" w:eastAsia="Times New Roman" w:hAnsi="Arial" w:cs="Arial"/>
            <w:b/>
            <w:bCs/>
            <w:color w:val="FF6600"/>
            <w:sz w:val="23"/>
            <w:szCs w:val="23"/>
            <w:bdr w:val="none" w:sz="0" w:space="0" w:color="auto" w:frame="1"/>
          </w:rPr>
          <w:t xml:space="preserve">Q #13) </w:t>
        </w:r>
        <w:proofErr w:type="gramStart"/>
        <w:r w:rsidRPr="004B3A78">
          <w:rPr>
            <w:rFonts w:ascii="Arial" w:eastAsia="Times New Roman" w:hAnsi="Arial" w:cs="Arial"/>
            <w:b/>
            <w:bCs/>
            <w:color w:val="FF6600"/>
            <w:sz w:val="23"/>
            <w:szCs w:val="23"/>
            <w:bdr w:val="none" w:sz="0" w:space="0" w:color="auto" w:frame="1"/>
          </w:rPr>
          <w:t>What</w:t>
        </w:r>
        <w:proofErr w:type="gramEnd"/>
        <w:r w:rsidRPr="004B3A78">
          <w:rPr>
            <w:rFonts w:ascii="Arial" w:eastAsia="Times New Roman" w:hAnsi="Arial" w:cs="Arial"/>
            <w:b/>
            <w:bCs/>
            <w:color w:val="FF6600"/>
            <w:sz w:val="23"/>
            <w:szCs w:val="23"/>
            <w:bdr w:val="none" w:sz="0" w:space="0" w:color="auto" w:frame="1"/>
          </w:rPr>
          <w:t xml:space="preserve"> are the characteristics of JavaScript ‘Strict Mode’?</w:t>
        </w:r>
      </w:ins>
    </w:p>
    <w:p w:rsidR="004B3A78" w:rsidRPr="004B3A78" w:rsidRDefault="004B3A78" w:rsidP="004B3A78">
      <w:pPr>
        <w:shd w:val="clear" w:color="auto" w:fill="FFFFFF"/>
        <w:spacing w:after="0" w:line="240" w:lineRule="auto"/>
        <w:rPr>
          <w:ins w:id="831" w:author="Unknown"/>
          <w:rFonts w:ascii="Arial" w:eastAsia="Times New Roman" w:hAnsi="Arial" w:cs="Arial"/>
          <w:color w:val="3A3A3A"/>
          <w:sz w:val="23"/>
          <w:szCs w:val="23"/>
        </w:rPr>
      </w:pPr>
      <w:ins w:id="832" w:author="Unknown">
        <w:r w:rsidRPr="004B3A78">
          <w:rPr>
            <w:rFonts w:ascii="Arial" w:eastAsia="Times New Roman" w:hAnsi="Arial" w:cs="Arial"/>
            <w:b/>
            <w:bCs/>
            <w:color w:val="3A3A3A"/>
            <w:sz w:val="23"/>
            <w:szCs w:val="23"/>
            <w:bdr w:val="none" w:sz="0" w:space="0" w:color="auto" w:frame="1"/>
          </w:rPr>
          <w:lastRenderedPageBreak/>
          <w:t>Answer: Given below are the characteristics of JavaScript ‘Strict Mode’:</w:t>
        </w:r>
      </w:ins>
    </w:p>
    <w:p w:rsidR="004B3A78" w:rsidRPr="004B3A78" w:rsidRDefault="004B3A78" w:rsidP="004B3A78">
      <w:pPr>
        <w:numPr>
          <w:ilvl w:val="0"/>
          <w:numId w:val="79"/>
        </w:numPr>
        <w:shd w:val="clear" w:color="auto" w:fill="FFFFFF"/>
        <w:spacing w:after="0" w:line="240" w:lineRule="auto"/>
        <w:rPr>
          <w:ins w:id="833" w:author="Unknown"/>
          <w:rFonts w:ascii="Arial" w:eastAsia="Times New Roman" w:hAnsi="Arial" w:cs="Arial"/>
          <w:color w:val="3A3A3A"/>
          <w:sz w:val="23"/>
          <w:szCs w:val="23"/>
        </w:rPr>
      </w:pPr>
      <w:ins w:id="834" w:author="Unknown">
        <w:r w:rsidRPr="004B3A78">
          <w:rPr>
            <w:rFonts w:ascii="Arial" w:eastAsia="Times New Roman" w:hAnsi="Arial" w:cs="Arial"/>
            <w:color w:val="3A3A3A"/>
            <w:sz w:val="23"/>
            <w:szCs w:val="23"/>
          </w:rPr>
          <w:t>‘Strict Mode’ will stop developers from creating global variables.</w:t>
        </w:r>
      </w:ins>
    </w:p>
    <w:p w:rsidR="004B3A78" w:rsidRPr="004B3A78" w:rsidRDefault="004B3A78" w:rsidP="004B3A78">
      <w:pPr>
        <w:numPr>
          <w:ilvl w:val="0"/>
          <w:numId w:val="79"/>
        </w:numPr>
        <w:shd w:val="clear" w:color="auto" w:fill="FFFFFF"/>
        <w:spacing w:after="0" w:line="240" w:lineRule="auto"/>
        <w:rPr>
          <w:ins w:id="835" w:author="Unknown"/>
          <w:rFonts w:ascii="Arial" w:eastAsia="Times New Roman" w:hAnsi="Arial" w:cs="Arial"/>
          <w:color w:val="3A3A3A"/>
          <w:sz w:val="23"/>
          <w:szCs w:val="23"/>
        </w:rPr>
      </w:pPr>
      <w:ins w:id="836" w:author="Unknown">
        <w:r w:rsidRPr="004B3A78">
          <w:rPr>
            <w:rFonts w:ascii="Arial" w:eastAsia="Times New Roman" w:hAnsi="Arial" w:cs="Arial"/>
            <w:color w:val="3A3A3A"/>
            <w:sz w:val="23"/>
            <w:szCs w:val="23"/>
          </w:rPr>
          <w:t>Developers are restricted from using duplicate parameters.</w:t>
        </w:r>
      </w:ins>
    </w:p>
    <w:p w:rsidR="004B3A78" w:rsidRPr="004B3A78" w:rsidRDefault="004B3A78" w:rsidP="004B3A78">
      <w:pPr>
        <w:numPr>
          <w:ilvl w:val="0"/>
          <w:numId w:val="79"/>
        </w:numPr>
        <w:shd w:val="clear" w:color="auto" w:fill="FFFFFF"/>
        <w:spacing w:after="0" w:line="240" w:lineRule="auto"/>
        <w:rPr>
          <w:ins w:id="837" w:author="Unknown"/>
          <w:rFonts w:ascii="Arial" w:eastAsia="Times New Roman" w:hAnsi="Arial" w:cs="Arial"/>
          <w:color w:val="3A3A3A"/>
          <w:sz w:val="23"/>
          <w:szCs w:val="23"/>
        </w:rPr>
      </w:pPr>
      <w:ins w:id="838" w:author="Unknown">
        <w:r w:rsidRPr="004B3A78">
          <w:rPr>
            <w:rFonts w:ascii="Arial" w:eastAsia="Times New Roman" w:hAnsi="Arial" w:cs="Arial"/>
            <w:color w:val="3A3A3A"/>
            <w:sz w:val="23"/>
            <w:szCs w:val="23"/>
          </w:rPr>
          <w:t>Strict mode will restrict you from using JavaScript keyword as a variable name or function name.</w:t>
        </w:r>
      </w:ins>
    </w:p>
    <w:p w:rsidR="004B3A78" w:rsidRPr="004B3A78" w:rsidRDefault="004B3A78" w:rsidP="004B3A78">
      <w:pPr>
        <w:numPr>
          <w:ilvl w:val="0"/>
          <w:numId w:val="79"/>
        </w:numPr>
        <w:shd w:val="clear" w:color="auto" w:fill="FFFFFF"/>
        <w:spacing w:after="0" w:line="240" w:lineRule="auto"/>
        <w:rPr>
          <w:ins w:id="839" w:author="Unknown"/>
          <w:rFonts w:ascii="Arial" w:eastAsia="Times New Roman" w:hAnsi="Arial" w:cs="Arial"/>
          <w:color w:val="3A3A3A"/>
          <w:sz w:val="23"/>
          <w:szCs w:val="23"/>
        </w:rPr>
      </w:pPr>
      <w:ins w:id="840" w:author="Unknown">
        <w:r w:rsidRPr="004B3A78">
          <w:rPr>
            <w:rFonts w:ascii="Arial" w:eastAsia="Times New Roman" w:hAnsi="Arial" w:cs="Arial"/>
            <w:color w:val="3A3A3A"/>
            <w:sz w:val="23"/>
            <w:szCs w:val="23"/>
          </w:rPr>
          <w:t>Strict mode is declared with ‘use strict’ keyword at the beginning of the script.</w:t>
        </w:r>
      </w:ins>
    </w:p>
    <w:p w:rsidR="004B3A78" w:rsidRPr="004B3A78" w:rsidRDefault="004B3A78" w:rsidP="004B3A78">
      <w:pPr>
        <w:numPr>
          <w:ilvl w:val="0"/>
          <w:numId w:val="79"/>
        </w:numPr>
        <w:shd w:val="clear" w:color="auto" w:fill="FFFFFF"/>
        <w:spacing w:after="0" w:line="240" w:lineRule="auto"/>
        <w:rPr>
          <w:ins w:id="841" w:author="Unknown"/>
          <w:rFonts w:ascii="Arial" w:eastAsia="Times New Roman" w:hAnsi="Arial" w:cs="Arial"/>
          <w:color w:val="3A3A3A"/>
          <w:sz w:val="23"/>
          <w:szCs w:val="23"/>
        </w:rPr>
      </w:pPr>
      <w:ins w:id="842" w:author="Unknown">
        <w:r w:rsidRPr="004B3A78">
          <w:rPr>
            <w:rFonts w:ascii="Arial" w:eastAsia="Times New Roman" w:hAnsi="Arial" w:cs="Arial"/>
            <w:color w:val="3A3A3A"/>
            <w:sz w:val="23"/>
            <w:szCs w:val="23"/>
          </w:rPr>
          <w:t>All browser support strict mode.</w:t>
        </w:r>
      </w:ins>
    </w:p>
    <w:p w:rsidR="004B3A78" w:rsidRPr="004B3A78" w:rsidRDefault="004B3A78" w:rsidP="004B3A78">
      <w:pPr>
        <w:shd w:val="clear" w:color="auto" w:fill="FFFFFF"/>
        <w:spacing w:after="0" w:line="240" w:lineRule="auto"/>
        <w:rPr>
          <w:ins w:id="843" w:author="Unknown"/>
          <w:rFonts w:ascii="Arial" w:eastAsia="Times New Roman" w:hAnsi="Arial" w:cs="Arial"/>
          <w:color w:val="3A3A3A"/>
          <w:sz w:val="23"/>
          <w:szCs w:val="23"/>
        </w:rPr>
      </w:pPr>
      <w:ins w:id="844" w:author="Unknown">
        <w:r w:rsidRPr="004B3A78">
          <w:rPr>
            <w:rFonts w:ascii="Arial" w:eastAsia="Times New Roman" w:hAnsi="Arial" w:cs="Arial"/>
            <w:b/>
            <w:bCs/>
            <w:color w:val="FF6600"/>
            <w:sz w:val="23"/>
            <w:szCs w:val="23"/>
            <w:bdr w:val="none" w:sz="0" w:space="0" w:color="auto" w:frame="1"/>
          </w:rPr>
          <w:t xml:space="preserve">Q #14) </w:t>
        </w:r>
        <w:proofErr w:type="gramStart"/>
        <w:r w:rsidRPr="004B3A78">
          <w:rPr>
            <w:rFonts w:ascii="Arial" w:eastAsia="Times New Roman" w:hAnsi="Arial" w:cs="Arial"/>
            <w:b/>
            <w:bCs/>
            <w:color w:val="FF6600"/>
            <w:sz w:val="23"/>
            <w:szCs w:val="23"/>
            <w:bdr w:val="none" w:sz="0" w:space="0" w:color="auto" w:frame="1"/>
          </w:rPr>
          <w:t>What</w:t>
        </w:r>
        <w:proofErr w:type="gramEnd"/>
        <w:r w:rsidRPr="004B3A78">
          <w:rPr>
            <w:rFonts w:ascii="Arial" w:eastAsia="Times New Roman" w:hAnsi="Arial" w:cs="Arial"/>
            <w:b/>
            <w:bCs/>
            <w:color w:val="FF6600"/>
            <w:sz w:val="23"/>
            <w:szCs w:val="23"/>
            <w:bdr w:val="none" w:sz="0" w:space="0" w:color="auto" w:frame="1"/>
          </w:rPr>
          <w:t xml:space="preserve"> are Self Invoking Functions?</w:t>
        </w:r>
      </w:ins>
    </w:p>
    <w:p w:rsidR="004B3A78" w:rsidRPr="004B3A78" w:rsidRDefault="004B3A78" w:rsidP="004B3A78">
      <w:pPr>
        <w:shd w:val="clear" w:color="auto" w:fill="FFFFFF"/>
        <w:spacing w:after="0" w:line="240" w:lineRule="auto"/>
        <w:rPr>
          <w:ins w:id="845" w:author="Unknown"/>
          <w:rFonts w:ascii="Arial" w:eastAsia="Times New Roman" w:hAnsi="Arial" w:cs="Arial"/>
          <w:color w:val="3A3A3A"/>
          <w:sz w:val="23"/>
          <w:szCs w:val="23"/>
        </w:rPr>
      </w:pPr>
      <w:ins w:id="846" w:author="Unknown">
        <w:r w:rsidRPr="004B3A78">
          <w:rPr>
            <w:rFonts w:ascii="Arial" w:eastAsia="Times New Roman" w:hAnsi="Arial" w:cs="Arial"/>
            <w:b/>
            <w:bCs/>
            <w:color w:val="3A3A3A"/>
            <w:sz w:val="23"/>
            <w:szCs w:val="23"/>
            <w:bdr w:val="none" w:sz="0" w:space="0" w:color="auto" w:frame="1"/>
          </w:rPr>
          <w:t>Answer: </w:t>
        </w:r>
        <w:r w:rsidRPr="004B3A78">
          <w:rPr>
            <w:rFonts w:ascii="Arial" w:eastAsia="Times New Roman" w:hAnsi="Arial" w:cs="Arial"/>
            <w:color w:val="3A3A3A"/>
            <w:sz w:val="23"/>
            <w:szCs w:val="23"/>
          </w:rPr>
          <w:t xml:space="preserve">They are also known as ‘Immediately Invoked Function Expressions’ or ‘Self Executing Anonymous Functions’. These functions are invoked automatically in the </w:t>
        </w:r>
        <w:proofErr w:type="gramStart"/>
        <w:r w:rsidRPr="004B3A78">
          <w:rPr>
            <w:rFonts w:ascii="Arial" w:eastAsia="Times New Roman" w:hAnsi="Arial" w:cs="Arial"/>
            <w:color w:val="3A3A3A"/>
            <w:sz w:val="23"/>
            <w:szCs w:val="23"/>
          </w:rPr>
          <w:t>code,</w:t>
        </w:r>
        <w:proofErr w:type="gramEnd"/>
        <w:r w:rsidRPr="004B3A78">
          <w:rPr>
            <w:rFonts w:ascii="Arial" w:eastAsia="Times New Roman" w:hAnsi="Arial" w:cs="Arial"/>
            <w:color w:val="3A3A3A"/>
            <w:sz w:val="23"/>
            <w:szCs w:val="23"/>
          </w:rPr>
          <w:t xml:space="preserve"> hence they are named as ‘Self Invoking Functions’.</w:t>
        </w:r>
      </w:ins>
    </w:p>
    <w:p w:rsidR="004B3A78" w:rsidRPr="004B3A78" w:rsidRDefault="004B3A78" w:rsidP="004B3A78">
      <w:pPr>
        <w:shd w:val="clear" w:color="auto" w:fill="FFFFFF"/>
        <w:spacing w:after="336" w:line="240" w:lineRule="auto"/>
        <w:rPr>
          <w:ins w:id="847" w:author="Unknown"/>
          <w:rFonts w:ascii="Arial" w:eastAsia="Times New Roman" w:hAnsi="Arial" w:cs="Arial"/>
          <w:color w:val="3A3A3A"/>
          <w:sz w:val="23"/>
          <w:szCs w:val="23"/>
        </w:rPr>
      </w:pPr>
      <w:ins w:id="848" w:author="Unknown">
        <w:r w:rsidRPr="004B3A78">
          <w:rPr>
            <w:rFonts w:ascii="Arial" w:eastAsia="Times New Roman" w:hAnsi="Arial" w:cs="Arial"/>
            <w:color w:val="3A3A3A"/>
            <w:sz w:val="23"/>
            <w:szCs w:val="23"/>
          </w:rPr>
          <w:t>Usually, we define a function and invoke it, but if we want to execute a function automatically where it is explained, and if we are not going to call it again, we can use anonymous functions. And these types of function have no name.</w:t>
        </w:r>
      </w:ins>
    </w:p>
    <w:p w:rsidR="004B3A78" w:rsidRPr="004B3A78" w:rsidRDefault="004B3A78" w:rsidP="004B3A78">
      <w:pPr>
        <w:shd w:val="clear" w:color="auto" w:fill="FFFFFF"/>
        <w:spacing w:after="0" w:line="240" w:lineRule="auto"/>
        <w:rPr>
          <w:ins w:id="849" w:author="Unknown"/>
          <w:rFonts w:ascii="Arial" w:eastAsia="Times New Roman" w:hAnsi="Arial" w:cs="Arial"/>
          <w:color w:val="3A3A3A"/>
          <w:sz w:val="23"/>
          <w:szCs w:val="23"/>
        </w:rPr>
      </w:pPr>
      <w:ins w:id="850" w:author="Unknown">
        <w:r w:rsidRPr="004B3A78">
          <w:rPr>
            <w:rFonts w:ascii="Arial" w:eastAsia="Times New Roman" w:hAnsi="Arial" w:cs="Arial"/>
            <w:b/>
            <w:bCs/>
            <w:color w:val="FF6600"/>
            <w:sz w:val="23"/>
            <w:szCs w:val="23"/>
            <w:bdr w:val="none" w:sz="0" w:space="0" w:color="auto" w:frame="1"/>
          </w:rPr>
          <w:t xml:space="preserve">Q #15) </w:t>
        </w:r>
        <w:proofErr w:type="gramStart"/>
        <w:r w:rsidRPr="004B3A78">
          <w:rPr>
            <w:rFonts w:ascii="Arial" w:eastAsia="Times New Roman" w:hAnsi="Arial" w:cs="Arial"/>
            <w:b/>
            <w:bCs/>
            <w:color w:val="FF6600"/>
            <w:sz w:val="23"/>
            <w:szCs w:val="23"/>
            <w:bdr w:val="none" w:sz="0" w:space="0" w:color="auto" w:frame="1"/>
          </w:rPr>
          <w:t>What</w:t>
        </w:r>
        <w:proofErr w:type="gramEnd"/>
        <w:r w:rsidRPr="004B3A78">
          <w:rPr>
            <w:rFonts w:ascii="Arial" w:eastAsia="Times New Roman" w:hAnsi="Arial" w:cs="Arial"/>
            <w:b/>
            <w:bCs/>
            <w:color w:val="FF6600"/>
            <w:sz w:val="23"/>
            <w:szCs w:val="23"/>
            <w:bdr w:val="none" w:sz="0" w:space="0" w:color="auto" w:frame="1"/>
          </w:rPr>
          <w:t xml:space="preserve"> is the syntax of ‘Self Invoking Function’? Give an example?</w:t>
        </w:r>
      </w:ins>
    </w:p>
    <w:p w:rsidR="004B3A78" w:rsidRPr="004B3A78" w:rsidRDefault="004B3A78" w:rsidP="004B3A78">
      <w:pPr>
        <w:shd w:val="clear" w:color="auto" w:fill="FFFFFF"/>
        <w:spacing w:after="0" w:line="240" w:lineRule="auto"/>
        <w:rPr>
          <w:ins w:id="851" w:author="Unknown"/>
          <w:rFonts w:ascii="Arial" w:eastAsia="Times New Roman" w:hAnsi="Arial" w:cs="Arial"/>
          <w:color w:val="3A3A3A"/>
          <w:sz w:val="23"/>
          <w:szCs w:val="23"/>
        </w:rPr>
      </w:pPr>
      <w:ins w:id="852" w:author="Unknown">
        <w:r w:rsidRPr="004B3A78">
          <w:rPr>
            <w:rFonts w:ascii="Arial" w:eastAsia="Times New Roman" w:hAnsi="Arial" w:cs="Arial"/>
            <w:b/>
            <w:bCs/>
            <w:color w:val="3A3A3A"/>
            <w:sz w:val="23"/>
            <w:szCs w:val="23"/>
            <w:bdr w:val="none" w:sz="0" w:space="0" w:color="auto" w:frame="1"/>
          </w:rPr>
          <w:t>Answer:</w:t>
        </w:r>
      </w:ins>
    </w:p>
    <w:p w:rsidR="004B3A78" w:rsidRPr="004B3A78" w:rsidRDefault="004B3A78" w:rsidP="004B3A78">
      <w:pPr>
        <w:shd w:val="clear" w:color="auto" w:fill="FFFFFF"/>
        <w:spacing w:after="0" w:line="240" w:lineRule="auto"/>
        <w:rPr>
          <w:ins w:id="853" w:author="Unknown"/>
          <w:rFonts w:ascii="Arial" w:eastAsia="Times New Roman" w:hAnsi="Arial" w:cs="Arial"/>
          <w:color w:val="3A3A3A"/>
          <w:sz w:val="23"/>
          <w:szCs w:val="23"/>
        </w:rPr>
      </w:pPr>
      <w:ins w:id="854" w:author="Unknown">
        <w:r w:rsidRPr="004B3A78">
          <w:rPr>
            <w:rFonts w:ascii="Arial" w:eastAsia="Times New Roman" w:hAnsi="Arial" w:cs="Arial"/>
            <w:b/>
            <w:bCs/>
            <w:color w:val="3A3A3A"/>
            <w:sz w:val="23"/>
            <w:szCs w:val="23"/>
            <w:bdr w:val="none" w:sz="0" w:space="0" w:color="auto" w:frame="1"/>
          </w:rPr>
          <w:t>The syntax for the Self-Invoking function:</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855" w:author="Unknown"/>
          <w:rFonts w:ascii="inherit" w:eastAsia="Times New Roman" w:hAnsi="inherit" w:cs="Courier New"/>
          <w:color w:val="3A3A3A"/>
          <w:sz w:val="23"/>
          <w:szCs w:val="23"/>
        </w:rPr>
      </w:pPr>
      <w:ins w:id="856" w:author="Unknown">
        <w:r w:rsidRPr="004B3A78">
          <w:rPr>
            <w:rFonts w:ascii="inherit" w:eastAsia="Times New Roman" w:hAnsi="inherit" w:cs="Courier New"/>
            <w:color w:val="3A3A3A"/>
            <w:sz w:val="23"/>
            <w:szCs w:val="23"/>
          </w:rPr>
          <w:t>(</w:t>
        </w:r>
        <w:proofErr w:type="gramStart"/>
        <w:r w:rsidRPr="004B3A78">
          <w:rPr>
            <w:rFonts w:ascii="inherit" w:eastAsia="Times New Roman" w:hAnsi="inherit" w:cs="Courier New"/>
            <w:color w:val="3A3A3A"/>
            <w:sz w:val="23"/>
            <w:szCs w:val="23"/>
          </w:rPr>
          <w:t>function</w:t>
        </w:r>
        <w:proofErr w:type="gramEnd"/>
        <w:r w:rsidRPr="004B3A78">
          <w:rPr>
            <w:rFonts w:ascii="inherit" w:eastAsia="Times New Roman" w:hAnsi="inherit" w:cs="Courier New"/>
            <w:color w:val="3A3A3A"/>
            <w:sz w:val="23"/>
            <w:szCs w:val="23"/>
          </w:rPr>
          <w:t xml:space="preserve"> () {</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857" w:author="Unknown"/>
          <w:rFonts w:ascii="inherit" w:eastAsia="Times New Roman" w:hAnsi="inherit" w:cs="Courier New"/>
          <w:color w:val="3A3A3A"/>
          <w:sz w:val="23"/>
          <w:szCs w:val="23"/>
        </w:rPr>
      </w:pPr>
      <w:proofErr w:type="gramStart"/>
      <w:ins w:id="858" w:author="Unknown">
        <w:r w:rsidRPr="004B3A78">
          <w:rPr>
            <w:rFonts w:ascii="inherit" w:eastAsia="Times New Roman" w:hAnsi="inherit" w:cs="Courier New"/>
            <w:color w:val="3A3A3A"/>
            <w:sz w:val="23"/>
            <w:szCs w:val="23"/>
          </w:rPr>
          <w:t>return</w:t>
        </w:r>
        <w:proofErr w:type="gramEnd"/>
        <w:r w:rsidRPr="004B3A78">
          <w:rPr>
            <w:rFonts w:ascii="inherit" w:eastAsia="Times New Roman" w:hAnsi="inherit" w:cs="Courier New"/>
            <w:color w:val="3A3A3A"/>
            <w:sz w:val="23"/>
            <w:szCs w:val="23"/>
          </w:rPr>
          <w:t xml:space="preserve"> () } () ;</w:t>
        </w:r>
      </w:ins>
    </w:p>
    <w:p w:rsidR="004B3A78" w:rsidRPr="004B3A78" w:rsidRDefault="004B3A78" w:rsidP="004B3A78">
      <w:pPr>
        <w:shd w:val="clear" w:color="auto" w:fill="FFFFFF"/>
        <w:spacing w:after="336" w:line="240" w:lineRule="auto"/>
        <w:rPr>
          <w:ins w:id="859" w:author="Unknown"/>
          <w:rFonts w:ascii="Arial" w:eastAsia="Times New Roman" w:hAnsi="Arial" w:cs="Arial"/>
          <w:color w:val="3A3A3A"/>
          <w:sz w:val="23"/>
          <w:szCs w:val="23"/>
        </w:rPr>
      </w:pPr>
      <w:ins w:id="860" w:author="Unknown">
        <w:r w:rsidRPr="004B3A78">
          <w:rPr>
            <w:rFonts w:ascii="Arial" w:eastAsia="Times New Roman" w:hAnsi="Arial" w:cs="Arial"/>
            <w:color w:val="3A3A3A"/>
            <w:sz w:val="23"/>
            <w:szCs w:val="23"/>
          </w:rPr>
          <w:t>Here the last ‘()’ parenthesis in the syntax states that it is a function expression.</w:t>
        </w:r>
      </w:ins>
    </w:p>
    <w:p w:rsidR="004B3A78" w:rsidRPr="004B3A78" w:rsidRDefault="004B3A78" w:rsidP="004B3A78">
      <w:pPr>
        <w:shd w:val="clear" w:color="auto" w:fill="FFFFFF"/>
        <w:spacing w:after="0" w:line="240" w:lineRule="auto"/>
        <w:rPr>
          <w:ins w:id="861" w:author="Unknown"/>
          <w:rFonts w:ascii="Arial" w:eastAsia="Times New Roman" w:hAnsi="Arial" w:cs="Arial"/>
          <w:color w:val="3A3A3A"/>
          <w:sz w:val="23"/>
          <w:szCs w:val="23"/>
        </w:rPr>
      </w:pPr>
      <w:ins w:id="862" w:author="Unknown">
        <w:r w:rsidRPr="004B3A78">
          <w:rPr>
            <w:rFonts w:ascii="Arial" w:eastAsia="Times New Roman" w:hAnsi="Arial" w:cs="Arial"/>
            <w:b/>
            <w:bCs/>
            <w:color w:val="3A3A3A"/>
            <w:sz w:val="23"/>
            <w:szCs w:val="23"/>
            <w:u w:val="single"/>
            <w:bdr w:val="none" w:sz="0" w:space="0" w:color="auto" w:frame="1"/>
          </w:rPr>
          <w:t>Example of Self Invoked Functions:</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863" w:author="Unknown"/>
          <w:rFonts w:ascii="inherit" w:eastAsia="Times New Roman" w:hAnsi="inherit" w:cs="Courier New"/>
          <w:color w:val="3A3A3A"/>
          <w:sz w:val="23"/>
          <w:szCs w:val="23"/>
        </w:rPr>
      </w:pPr>
      <w:proofErr w:type="gramStart"/>
      <w:ins w:id="864" w:author="Unknown">
        <w:r w:rsidRPr="004B3A78">
          <w:rPr>
            <w:rFonts w:ascii="inherit" w:eastAsia="Times New Roman" w:hAnsi="inherit" w:cs="Courier New"/>
            <w:color w:val="3A3A3A"/>
            <w:sz w:val="23"/>
            <w:szCs w:val="23"/>
          </w:rPr>
          <w:t>&lt;!DOCTYPE</w:t>
        </w:r>
        <w:proofErr w:type="gramEnd"/>
        <w:r w:rsidRPr="004B3A78">
          <w:rPr>
            <w:rFonts w:ascii="inherit" w:eastAsia="Times New Roman" w:hAnsi="inherit" w:cs="Courier New"/>
            <w:color w:val="3A3A3A"/>
            <w:sz w:val="23"/>
            <w:szCs w:val="23"/>
          </w:rPr>
          <w:t xml:space="preserve"> html&gt;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865" w:author="Unknown"/>
          <w:rFonts w:ascii="inherit" w:eastAsia="Times New Roman" w:hAnsi="inherit" w:cs="Courier New"/>
          <w:color w:val="3A3A3A"/>
          <w:sz w:val="23"/>
          <w:szCs w:val="23"/>
        </w:rPr>
      </w:pPr>
      <w:ins w:id="866" w:author="Unknown">
        <w:r w:rsidRPr="004B3A78">
          <w:rPr>
            <w:rFonts w:ascii="inherit" w:eastAsia="Times New Roman" w:hAnsi="inherit" w:cs="Courier New"/>
            <w:color w:val="3A3A3A"/>
            <w:sz w:val="23"/>
            <w:szCs w:val="23"/>
          </w:rPr>
          <w:t>&lt;</w:t>
        </w:r>
        <w:proofErr w:type="gramStart"/>
        <w:r w:rsidRPr="004B3A78">
          <w:rPr>
            <w:rFonts w:ascii="inherit" w:eastAsia="Times New Roman" w:hAnsi="inherit" w:cs="Courier New"/>
            <w:color w:val="3A3A3A"/>
            <w:sz w:val="23"/>
            <w:szCs w:val="23"/>
          </w:rPr>
          <w:t>html</w:t>
        </w:r>
        <w:proofErr w:type="gramEnd"/>
        <w:r w:rsidRPr="004B3A78">
          <w:rPr>
            <w:rFonts w:ascii="inherit" w:eastAsia="Times New Roman" w:hAnsi="inherit" w:cs="Courier New"/>
            <w:color w:val="3A3A3A"/>
            <w:sz w:val="23"/>
            <w:szCs w:val="23"/>
          </w:rPr>
          <w:t>&gt;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867" w:author="Unknown"/>
          <w:rFonts w:ascii="inherit" w:eastAsia="Times New Roman" w:hAnsi="inherit" w:cs="Courier New"/>
          <w:color w:val="3A3A3A"/>
          <w:sz w:val="23"/>
          <w:szCs w:val="23"/>
        </w:rPr>
      </w:pPr>
      <w:ins w:id="868" w:author="Unknown">
        <w:r w:rsidRPr="004B3A78">
          <w:rPr>
            <w:rFonts w:ascii="inherit" w:eastAsia="Times New Roman" w:hAnsi="inherit" w:cs="Courier New"/>
            <w:color w:val="3A3A3A"/>
            <w:sz w:val="23"/>
            <w:szCs w:val="23"/>
          </w:rPr>
          <w:t>&lt;</w:t>
        </w:r>
        <w:proofErr w:type="gramStart"/>
        <w:r w:rsidRPr="004B3A78">
          <w:rPr>
            <w:rFonts w:ascii="inherit" w:eastAsia="Times New Roman" w:hAnsi="inherit" w:cs="Courier New"/>
            <w:color w:val="3A3A3A"/>
            <w:sz w:val="23"/>
            <w:szCs w:val="23"/>
          </w:rPr>
          <w:t>body</w:t>
        </w:r>
        <w:proofErr w:type="gramEnd"/>
        <w:r w:rsidRPr="004B3A78">
          <w:rPr>
            <w:rFonts w:ascii="inherit" w:eastAsia="Times New Roman" w:hAnsi="inherit" w:cs="Courier New"/>
            <w:color w:val="3A3A3A"/>
            <w:sz w:val="23"/>
            <w:szCs w:val="23"/>
          </w:rPr>
          <w:t>&gt;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869" w:author="Unknown"/>
          <w:rFonts w:ascii="inherit" w:eastAsia="Times New Roman" w:hAnsi="inherit" w:cs="Courier New"/>
          <w:color w:val="3A3A3A"/>
          <w:sz w:val="23"/>
          <w:szCs w:val="23"/>
        </w:rPr>
      </w:pPr>
      <w:ins w:id="870" w:author="Unknown">
        <w:r w:rsidRPr="004B3A78">
          <w:rPr>
            <w:rFonts w:ascii="inherit" w:eastAsia="Times New Roman" w:hAnsi="inherit" w:cs="Courier New"/>
            <w:color w:val="3A3A3A"/>
            <w:sz w:val="23"/>
            <w:szCs w:val="23"/>
          </w:rPr>
          <w:t>&lt;h2&gt; &lt;strong&gt; Sample: Software Testing Help&lt;/strong&gt; &lt;/h2&gt;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871" w:author="Unknown"/>
          <w:rFonts w:ascii="inherit" w:eastAsia="Times New Roman" w:hAnsi="inherit" w:cs="Courier New"/>
          <w:color w:val="3A3A3A"/>
          <w:sz w:val="23"/>
          <w:szCs w:val="23"/>
        </w:rPr>
      </w:pPr>
      <w:ins w:id="872" w:author="Unknown">
        <w:r w:rsidRPr="004B3A78">
          <w:rPr>
            <w:rFonts w:ascii="inherit" w:eastAsia="Times New Roman" w:hAnsi="inherit" w:cs="Courier New"/>
            <w:color w:val="3A3A3A"/>
            <w:sz w:val="23"/>
            <w:szCs w:val="23"/>
          </w:rPr>
          <w:t>&lt;p style='text-decoration</w:t>
        </w:r>
        <w:proofErr w:type="gramStart"/>
        <w:r w:rsidRPr="004B3A78">
          <w:rPr>
            <w:rFonts w:ascii="inherit" w:eastAsia="Times New Roman" w:hAnsi="inherit" w:cs="Courier New"/>
            <w:color w:val="3A3A3A"/>
            <w:sz w:val="23"/>
            <w:szCs w:val="23"/>
          </w:rPr>
          <w:t>:underline'</w:t>
        </w:r>
        <w:proofErr w:type="gramEnd"/>
        <w:r w:rsidRPr="004B3A78">
          <w:rPr>
            <w:rFonts w:ascii="inherit" w:eastAsia="Times New Roman" w:hAnsi="inherit" w:cs="Courier New"/>
            <w:color w:val="3A3A3A"/>
            <w:sz w:val="23"/>
            <w:szCs w:val="23"/>
          </w:rPr>
          <w:t>&gt;Example for Self-Invoking &lt;/p&gt;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873" w:author="Unknown"/>
          <w:rFonts w:ascii="inherit" w:eastAsia="Times New Roman" w:hAnsi="inherit" w:cs="Courier New"/>
          <w:color w:val="3A3A3A"/>
          <w:sz w:val="23"/>
          <w:szCs w:val="23"/>
        </w:rPr>
      </w:pPr>
      <w:ins w:id="874" w:author="Unknown">
        <w:r w:rsidRPr="004B3A78">
          <w:rPr>
            <w:rFonts w:ascii="inherit" w:eastAsia="Times New Roman" w:hAnsi="inherit" w:cs="Courier New"/>
            <w:color w:val="3A3A3A"/>
            <w:sz w:val="23"/>
            <w:szCs w:val="23"/>
          </w:rPr>
          <w:t>&lt;p id="dispaly_num"&gt;&lt;/p&gt;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875" w:author="Unknown"/>
          <w:rFonts w:ascii="inherit" w:eastAsia="Times New Roman" w:hAnsi="inherit" w:cs="Courier New"/>
          <w:color w:val="3A3A3A"/>
          <w:sz w:val="23"/>
          <w:szCs w:val="23"/>
        </w:rPr>
      </w:pPr>
      <w:ins w:id="876" w:author="Unknown">
        <w:r w:rsidRPr="004B3A78">
          <w:rPr>
            <w:rFonts w:ascii="inherit" w:eastAsia="Times New Roman" w:hAnsi="inherit" w:cs="Courier New"/>
            <w:color w:val="3A3A3A"/>
            <w:sz w:val="23"/>
            <w:szCs w:val="23"/>
          </w:rPr>
          <w:t>&lt;</w:t>
        </w:r>
        <w:proofErr w:type="gramStart"/>
        <w:r w:rsidRPr="004B3A78">
          <w:rPr>
            <w:rFonts w:ascii="inherit" w:eastAsia="Times New Roman" w:hAnsi="inherit" w:cs="Courier New"/>
            <w:color w:val="3A3A3A"/>
            <w:sz w:val="23"/>
            <w:szCs w:val="23"/>
          </w:rPr>
          <w:t>script</w:t>
        </w:r>
        <w:proofErr w:type="gramEnd"/>
        <w:r w:rsidRPr="004B3A78">
          <w:rPr>
            <w:rFonts w:ascii="inherit" w:eastAsia="Times New Roman" w:hAnsi="inherit" w:cs="Courier New"/>
            <w:color w:val="3A3A3A"/>
            <w:sz w:val="23"/>
            <w:szCs w:val="23"/>
          </w:rPr>
          <w:t>&gt;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877" w:author="Unknown"/>
          <w:rFonts w:ascii="inherit" w:eastAsia="Times New Roman" w:hAnsi="inherit" w:cs="Courier New"/>
          <w:color w:val="3A3A3A"/>
          <w:sz w:val="23"/>
          <w:szCs w:val="23"/>
        </w:rPr>
      </w:pPr>
      <w:ins w:id="878" w:author="Unknown">
        <w:r w:rsidRPr="004B3A78">
          <w:rPr>
            <w:rFonts w:ascii="inherit" w:eastAsia="Times New Roman" w:hAnsi="inherit" w:cs="Courier New"/>
            <w:color w:val="3A3A3A"/>
            <w:sz w:val="23"/>
            <w:szCs w:val="23"/>
          </w:rPr>
          <w:t>(</w:t>
        </w:r>
        <w:proofErr w:type="gramStart"/>
        <w:r w:rsidRPr="004B3A78">
          <w:rPr>
            <w:rFonts w:ascii="inherit" w:eastAsia="Times New Roman" w:hAnsi="inherit" w:cs="Courier New"/>
            <w:color w:val="3A3A3A"/>
            <w:sz w:val="23"/>
            <w:szCs w:val="23"/>
          </w:rPr>
          <w:t>function</w:t>
        </w:r>
        <w:proofErr w:type="gramEnd"/>
        <w:r w:rsidRPr="004B3A78">
          <w:rPr>
            <w:rFonts w:ascii="inherit" w:eastAsia="Times New Roman" w:hAnsi="inherit" w:cs="Courier New"/>
            <w:color w:val="3A3A3A"/>
            <w:sz w:val="23"/>
            <w:szCs w:val="23"/>
          </w:rPr>
          <w:t xml:space="preserve"> (){</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879" w:author="Unknown"/>
          <w:rFonts w:ascii="inherit" w:eastAsia="Times New Roman" w:hAnsi="inherit" w:cs="Courier New"/>
          <w:color w:val="3A3A3A"/>
          <w:sz w:val="23"/>
          <w:szCs w:val="23"/>
        </w:rPr>
      </w:pPr>
      <w:proofErr w:type="gramStart"/>
      <w:ins w:id="880" w:author="Unknown">
        <w:r w:rsidRPr="004B3A78">
          <w:rPr>
            <w:rFonts w:ascii="inherit" w:eastAsia="Times New Roman" w:hAnsi="inherit" w:cs="Courier New"/>
            <w:color w:val="3A3A3A"/>
            <w:sz w:val="23"/>
            <w:szCs w:val="23"/>
          </w:rPr>
          <w:t>elem</w:t>
        </w:r>
        <w:proofErr w:type="gramEnd"/>
        <w:r w:rsidRPr="004B3A78">
          <w:rPr>
            <w:rFonts w:ascii="inherit" w:eastAsia="Times New Roman" w:hAnsi="inherit" w:cs="Courier New"/>
            <w:color w:val="3A3A3A"/>
            <w:sz w:val="23"/>
            <w:szCs w:val="23"/>
          </w:rPr>
          <w:t xml:space="preserve"> = document.getElementById("dispaly_num");</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881" w:author="Unknown"/>
          <w:rFonts w:ascii="inherit" w:eastAsia="Times New Roman" w:hAnsi="inherit" w:cs="Courier New"/>
          <w:color w:val="3A3A3A"/>
          <w:sz w:val="23"/>
          <w:szCs w:val="23"/>
        </w:rPr>
      </w:pPr>
      <w:ins w:id="882" w:author="Unknown">
        <w:r w:rsidRPr="004B3A78">
          <w:rPr>
            <w:rFonts w:ascii="inherit" w:eastAsia="Times New Roman" w:hAnsi="inherit" w:cs="Courier New"/>
            <w:color w:val="3A3A3A"/>
            <w:sz w:val="23"/>
            <w:szCs w:val="23"/>
          </w:rPr>
          <w:t>elem.innerHTML = "This function has no name</w:t>
        </w:r>
        <w:proofErr w:type="gramStart"/>
        <w:r w:rsidRPr="004B3A78">
          <w:rPr>
            <w:rFonts w:ascii="inherit" w:eastAsia="Times New Roman" w:hAnsi="inherit" w:cs="Courier New"/>
            <w:color w:val="3A3A3A"/>
            <w:sz w:val="23"/>
            <w:szCs w:val="23"/>
          </w:rPr>
          <w:t>.&lt;</w:t>
        </w:r>
        <w:proofErr w:type="gramEnd"/>
        <w:r w:rsidRPr="004B3A78">
          <w:rPr>
            <w:rFonts w:ascii="inherit" w:eastAsia="Times New Roman" w:hAnsi="inherit" w:cs="Courier New"/>
            <w:color w:val="3A3A3A"/>
            <w:sz w:val="23"/>
            <w:szCs w:val="23"/>
          </w:rPr>
          <w:t>br&gt;It is called automatically";</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883" w:author="Unknown"/>
          <w:rFonts w:ascii="inherit" w:eastAsia="Times New Roman" w:hAnsi="inherit" w:cs="Courier New"/>
          <w:color w:val="3A3A3A"/>
          <w:sz w:val="23"/>
          <w:szCs w:val="23"/>
        </w:rPr>
      </w:pPr>
      <w:ins w:id="884" w:author="Unknown">
        <w:r w:rsidRPr="004B3A78">
          <w:rPr>
            <w:rFonts w:ascii="inherit" w:eastAsia="Times New Roman" w:hAnsi="inherit" w:cs="Courier New"/>
            <w:color w:val="3A3A3A"/>
            <w:sz w:val="23"/>
            <w:szCs w:val="23"/>
          </w:rPr>
          <w:lastRenderedPageBreak/>
          <w: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885" w:author="Unknown"/>
          <w:rFonts w:ascii="inherit" w:eastAsia="Times New Roman" w:hAnsi="inherit" w:cs="Courier New"/>
          <w:color w:val="3A3A3A"/>
          <w:sz w:val="23"/>
          <w:szCs w:val="23"/>
        </w:rPr>
      </w:pPr>
      <w:ins w:id="886" w:author="Unknown">
        <w:r w:rsidRPr="004B3A78">
          <w:rPr>
            <w:rFonts w:ascii="inherit" w:eastAsia="Times New Roman" w:hAnsi="inherit" w:cs="Courier New"/>
            <w:color w:val="3A3A3A"/>
            <w:sz w:val="23"/>
            <w:szCs w:val="23"/>
          </w:rPr>
          <w:t>&lt;/script&gt;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887" w:author="Unknown"/>
          <w:rFonts w:ascii="inherit" w:eastAsia="Times New Roman" w:hAnsi="inherit" w:cs="Courier New"/>
          <w:color w:val="3A3A3A"/>
          <w:sz w:val="23"/>
          <w:szCs w:val="23"/>
        </w:rPr>
      </w:pPr>
      <w:ins w:id="888" w:author="Unknown">
        <w:r w:rsidRPr="004B3A78">
          <w:rPr>
            <w:rFonts w:ascii="inherit" w:eastAsia="Times New Roman" w:hAnsi="inherit" w:cs="Courier New"/>
            <w:color w:val="3A3A3A"/>
            <w:sz w:val="23"/>
            <w:szCs w:val="23"/>
          </w:rPr>
          <w:t>&lt;/body&gt;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889" w:author="Unknown"/>
          <w:rFonts w:ascii="inherit" w:eastAsia="Times New Roman" w:hAnsi="inherit" w:cs="Courier New"/>
          <w:color w:val="3A3A3A"/>
          <w:sz w:val="23"/>
          <w:szCs w:val="23"/>
        </w:rPr>
      </w:pPr>
      <w:ins w:id="890" w:author="Unknown">
        <w:r w:rsidRPr="004B3A78">
          <w:rPr>
            <w:rFonts w:ascii="inherit" w:eastAsia="Times New Roman" w:hAnsi="inherit" w:cs="Courier New"/>
            <w:color w:val="3A3A3A"/>
            <w:sz w:val="23"/>
            <w:szCs w:val="23"/>
          </w:rPr>
          <w:t>&lt;/html&gt;</w:t>
        </w:r>
      </w:ins>
    </w:p>
    <w:p w:rsidR="004B3A78" w:rsidRPr="004B3A78" w:rsidRDefault="004B3A78" w:rsidP="004B3A78">
      <w:pPr>
        <w:shd w:val="clear" w:color="auto" w:fill="FFFFFF"/>
        <w:spacing w:after="336" w:line="240" w:lineRule="auto"/>
        <w:rPr>
          <w:ins w:id="891" w:author="Unknown"/>
          <w:rFonts w:ascii="Arial" w:eastAsia="Times New Roman" w:hAnsi="Arial" w:cs="Arial"/>
          <w:color w:val="3A3A3A"/>
          <w:sz w:val="23"/>
          <w:szCs w:val="23"/>
        </w:rPr>
      </w:pPr>
      <w:ins w:id="892" w:author="Unknown">
        <w:r w:rsidRPr="004B3A78">
          <w:rPr>
            <w:rFonts w:ascii="Arial" w:eastAsia="Times New Roman" w:hAnsi="Arial" w:cs="Arial"/>
            <w:color w:val="3A3A3A"/>
            <w:sz w:val="23"/>
            <w:szCs w:val="23"/>
          </w:rPr>
          <w:t>Here the anonymous function is automatically invoked in the code snippet.</w:t>
        </w:r>
      </w:ins>
    </w:p>
    <w:p w:rsidR="004B3A78" w:rsidRPr="004B3A78" w:rsidRDefault="004B3A78" w:rsidP="004B3A78">
      <w:pPr>
        <w:shd w:val="clear" w:color="auto" w:fill="FFFFFF"/>
        <w:spacing w:after="336" w:line="240" w:lineRule="auto"/>
        <w:rPr>
          <w:ins w:id="893" w:author="Unknown"/>
          <w:rFonts w:ascii="Arial" w:eastAsia="Times New Roman" w:hAnsi="Arial" w:cs="Arial"/>
          <w:color w:val="3A3A3A"/>
          <w:sz w:val="23"/>
          <w:szCs w:val="23"/>
        </w:rPr>
      </w:pPr>
      <w:ins w:id="894" w:author="Unknown">
        <w:r w:rsidRPr="004B3A78">
          <w:rPr>
            <w:rFonts w:ascii="Arial" w:eastAsia="Times New Roman" w:hAnsi="Arial" w:cs="Arial"/>
            <w:color w:val="3A3A3A"/>
            <w:sz w:val="23"/>
            <w:szCs w:val="23"/>
          </w:rPr>
          <w:t>The function is used to set the text property of &lt;p&gt; tag having ‘display_num’ as Id.</w:t>
        </w:r>
      </w:ins>
    </w:p>
    <w:p w:rsidR="004B3A78" w:rsidRPr="004B3A78" w:rsidRDefault="004B3A78" w:rsidP="004B3A78">
      <w:pPr>
        <w:shd w:val="clear" w:color="auto" w:fill="FFFFFF"/>
        <w:spacing w:after="0" w:line="240" w:lineRule="auto"/>
        <w:rPr>
          <w:ins w:id="895" w:author="Unknown"/>
          <w:rFonts w:ascii="Arial" w:eastAsia="Times New Roman" w:hAnsi="Arial" w:cs="Arial"/>
          <w:color w:val="3A3A3A"/>
          <w:sz w:val="23"/>
          <w:szCs w:val="23"/>
        </w:rPr>
      </w:pPr>
      <w:ins w:id="896" w:author="Unknown">
        <w:r w:rsidRPr="004B3A78">
          <w:rPr>
            <w:rFonts w:ascii="Arial" w:eastAsia="Times New Roman" w:hAnsi="Arial" w:cs="Arial"/>
            <w:b/>
            <w:bCs/>
            <w:color w:val="3A3A3A"/>
            <w:sz w:val="23"/>
            <w:szCs w:val="23"/>
            <w:bdr w:val="none" w:sz="0" w:space="0" w:color="auto" w:frame="1"/>
          </w:rPr>
          <w:t>The output of the code snippet here is:</w:t>
        </w:r>
      </w:ins>
    </w:p>
    <w:p w:rsidR="004B3A78" w:rsidRPr="004B3A78" w:rsidRDefault="004B3A78" w:rsidP="004B3A78">
      <w:pPr>
        <w:shd w:val="clear" w:color="auto" w:fill="FFFFFF"/>
        <w:spacing w:after="0" w:line="240" w:lineRule="auto"/>
        <w:rPr>
          <w:ins w:id="897" w:author="Unknown"/>
          <w:rFonts w:ascii="Arial" w:eastAsia="Times New Roman" w:hAnsi="Arial" w:cs="Arial"/>
          <w:color w:val="3A3A3A"/>
          <w:sz w:val="23"/>
          <w:szCs w:val="23"/>
        </w:rPr>
      </w:pPr>
      <w:ins w:id="898" w:author="Unknown">
        <w:r w:rsidRPr="004B3A78">
          <w:rPr>
            <w:rFonts w:ascii="Arial" w:eastAsia="Times New Roman" w:hAnsi="Arial" w:cs="Arial"/>
            <w:i/>
            <w:iCs/>
            <w:color w:val="3A3A3A"/>
            <w:sz w:val="23"/>
            <w:szCs w:val="23"/>
            <w:bdr w:val="none" w:sz="0" w:space="0" w:color="auto" w:frame="1"/>
          </w:rPr>
          <w:t>      This function has no name.</w:t>
        </w:r>
        <w:r w:rsidRPr="004B3A78">
          <w:rPr>
            <w:rFonts w:ascii="Arial" w:eastAsia="Times New Roman" w:hAnsi="Arial" w:cs="Arial"/>
            <w:color w:val="3A3A3A"/>
            <w:sz w:val="23"/>
            <w:szCs w:val="23"/>
          </w:rPr>
          <w:br/>
        </w:r>
        <w:r w:rsidRPr="004B3A78">
          <w:rPr>
            <w:rFonts w:ascii="Arial" w:eastAsia="Times New Roman" w:hAnsi="Arial" w:cs="Arial"/>
            <w:i/>
            <w:iCs/>
            <w:color w:val="3A3A3A"/>
            <w:sz w:val="23"/>
            <w:szCs w:val="23"/>
            <w:bdr w:val="none" w:sz="0" w:space="0" w:color="auto" w:frame="1"/>
          </w:rPr>
          <w:t>     It is called automatically</w:t>
        </w:r>
      </w:ins>
    </w:p>
    <w:p w:rsidR="004B3A78" w:rsidRPr="004B3A78" w:rsidRDefault="004B3A78" w:rsidP="004B3A78">
      <w:pPr>
        <w:shd w:val="clear" w:color="auto" w:fill="FFFFFF"/>
        <w:spacing w:after="0" w:line="240" w:lineRule="auto"/>
        <w:rPr>
          <w:ins w:id="899" w:author="Unknown"/>
          <w:rFonts w:ascii="Arial" w:eastAsia="Times New Roman" w:hAnsi="Arial" w:cs="Arial"/>
          <w:color w:val="3A3A3A"/>
          <w:sz w:val="23"/>
          <w:szCs w:val="23"/>
        </w:rPr>
      </w:pPr>
      <w:ins w:id="900" w:author="Unknown">
        <w:r w:rsidRPr="004B3A78">
          <w:rPr>
            <w:rFonts w:ascii="Arial" w:eastAsia="Times New Roman" w:hAnsi="Arial" w:cs="Arial"/>
            <w:b/>
            <w:bCs/>
            <w:color w:val="FF6600"/>
            <w:sz w:val="23"/>
            <w:szCs w:val="23"/>
            <w:bdr w:val="none" w:sz="0" w:space="0" w:color="auto" w:frame="1"/>
          </w:rPr>
          <w:t xml:space="preserve">Q #16) </w:t>
        </w:r>
        <w:proofErr w:type="gramStart"/>
        <w:r w:rsidRPr="004B3A78">
          <w:rPr>
            <w:rFonts w:ascii="Arial" w:eastAsia="Times New Roman" w:hAnsi="Arial" w:cs="Arial"/>
            <w:b/>
            <w:bCs/>
            <w:color w:val="FF6600"/>
            <w:sz w:val="23"/>
            <w:szCs w:val="23"/>
            <w:bdr w:val="none" w:sz="0" w:space="0" w:color="auto" w:frame="1"/>
          </w:rPr>
          <w:t>In</w:t>
        </w:r>
        <w:proofErr w:type="gramEnd"/>
        <w:r w:rsidRPr="004B3A78">
          <w:rPr>
            <w:rFonts w:ascii="Arial" w:eastAsia="Times New Roman" w:hAnsi="Arial" w:cs="Arial"/>
            <w:b/>
            <w:bCs/>
            <w:color w:val="FF6600"/>
            <w:sz w:val="23"/>
            <w:szCs w:val="23"/>
            <w:bdr w:val="none" w:sz="0" w:space="0" w:color="auto" w:frame="1"/>
          </w:rPr>
          <w:t xml:space="preserve"> the following Code snippet, can you please predict the output or If you get an error; please explain the error?</w:t>
        </w:r>
      </w:ins>
    </w:p>
    <w:p w:rsidR="004B3A78" w:rsidRPr="004B3A78" w:rsidRDefault="004B3A78" w:rsidP="004B3A78">
      <w:pPr>
        <w:shd w:val="clear" w:color="auto" w:fill="FFFFFF"/>
        <w:spacing w:after="0" w:line="240" w:lineRule="auto"/>
        <w:rPr>
          <w:ins w:id="901" w:author="Unknown"/>
          <w:rFonts w:ascii="Arial" w:eastAsia="Times New Roman" w:hAnsi="Arial" w:cs="Arial"/>
          <w:color w:val="3A3A3A"/>
          <w:sz w:val="23"/>
          <w:szCs w:val="23"/>
        </w:rPr>
      </w:pPr>
      <w:ins w:id="902" w:author="Unknown">
        <w:r w:rsidRPr="004B3A78">
          <w:rPr>
            <w:rFonts w:ascii="Arial" w:eastAsia="Times New Roman" w:hAnsi="Arial" w:cs="Arial"/>
            <w:b/>
            <w:bCs/>
            <w:color w:val="3A3A3A"/>
            <w:sz w:val="23"/>
            <w:szCs w:val="23"/>
            <w:bdr w:val="none" w:sz="0" w:space="0" w:color="auto" w:frame="1"/>
          </w:rPr>
          <w:t>Answer: </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903" w:author="Unknown"/>
          <w:rFonts w:ascii="inherit" w:eastAsia="Times New Roman" w:hAnsi="inherit" w:cs="Courier New"/>
          <w:color w:val="3A3A3A"/>
          <w:sz w:val="23"/>
          <w:szCs w:val="23"/>
        </w:rPr>
      </w:pPr>
      <w:proofErr w:type="gramStart"/>
      <w:ins w:id="904" w:author="Unknown">
        <w:r w:rsidRPr="004B3A78">
          <w:rPr>
            <w:rFonts w:ascii="inherit" w:eastAsia="Times New Roman" w:hAnsi="inherit" w:cs="Courier New"/>
            <w:color w:val="3A3A3A"/>
            <w:sz w:val="23"/>
            <w:szCs w:val="23"/>
          </w:rPr>
          <w:t>&lt;!DOCTYPE</w:t>
        </w:r>
        <w:proofErr w:type="gramEnd"/>
        <w:r w:rsidRPr="004B3A78">
          <w:rPr>
            <w:rFonts w:ascii="inherit" w:eastAsia="Times New Roman" w:hAnsi="inherit" w:cs="Courier New"/>
            <w:color w:val="3A3A3A"/>
            <w:sz w:val="23"/>
            <w:szCs w:val="23"/>
          </w:rPr>
          <w:t xml:space="preserve"> html&gt;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905" w:author="Unknown"/>
          <w:rFonts w:ascii="inherit" w:eastAsia="Times New Roman" w:hAnsi="inherit" w:cs="Courier New"/>
          <w:color w:val="3A3A3A"/>
          <w:sz w:val="23"/>
          <w:szCs w:val="23"/>
        </w:rPr>
      </w:pPr>
      <w:ins w:id="906" w:author="Unknown">
        <w:r w:rsidRPr="004B3A78">
          <w:rPr>
            <w:rFonts w:ascii="inherit" w:eastAsia="Times New Roman" w:hAnsi="inherit" w:cs="Courier New"/>
            <w:color w:val="3A3A3A"/>
            <w:sz w:val="23"/>
            <w:szCs w:val="23"/>
          </w:rPr>
          <w:t>&lt;</w:t>
        </w:r>
        <w:proofErr w:type="gramStart"/>
        <w:r w:rsidRPr="004B3A78">
          <w:rPr>
            <w:rFonts w:ascii="inherit" w:eastAsia="Times New Roman" w:hAnsi="inherit" w:cs="Courier New"/>
            <w:color w:val="3A3A3A"/>
            <w:sz w:val="23"/>
            <w:szCs w:val="23"/>
          </w:rPr>
          <w:t>html</w:t>
        </w:r>
        <w:proofErr w:type="gramEnd"/>
        <w:r w:rsidRPr="004B3A78">
          <w:rPr>
            <w:rFonts w:ascii="inherit" w:eastAsia="Times New Roman" w:hAnsi="inherit" w:cs="Courier New"/>
            <w:color w:val="3A3A3A"/>
            <w:sz w:val="23"/>
            <w:szCs w:val="23"/>
          </w:rPr>
          <w:t>&gt;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907" w:author="Unknown"/>
          <w:rFonts w:ascii="inherit" w:eastAsia="Times New Roman" w:hAnsi="inherit" w:cs="Courier New"/>
          <w:color w:val="3A3A3A"/>
          <w:sz w:val="23"/>
          <w:szCs w:val="23"/>
        </w:rPr>
      </w:pPr>
      <w:ins w:id="908" w:author="Unknown">
        <w:r w:rsidRPr="004B3A78">
          <w:rPr>
            <w:rFonts w:ascii="inherit" w:eastAsia="Times New Roman" w:hAnsi="inherit" w:cs="Courier New"/>
            <w:color w:val="3A3A3A"/>
            <w:sz w:val="23"/>
            <w:szCs w:val="23"/>
          </w:rPr>
          <w:t>&lt;</w:t>
        </w:r>
        <w:proofErr w:type="gramStart"/>
        <w:r w:rsidRPr="004B3A78">
          <w:rPr>
            <w:rFonts w:ascii="inherit" w:eastAsia="Times New Roman" w:hAnsi="inherit" w:cs="Courier New"/>
            <w:color w:val="3A3A3A"/>
            <w:sz w:val="23"/>
            <w:szCs w:val="23"/>
          </w:rPr>
          <w:t>body</w:t>
        </w:r>
        <w:proofErr w:type="gramEnd"/>
        <w:r w:rsidRPr="004B3A78">
          <w:rPr>
            <w:rFonts w:ascii="inherit" w:eastAsia="Times New Roman" w:hAnsi="inherit" w:cs="Courier New"/>
            <w:color w:val="3A3A3A"/>
            <w:sz w:val="23"/>
            <w:szCs w:val="23"/>
          </w:rPr>
          <w:t>&gt;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909" w:author="Unknown"/>
          <w:rFonts w:ascii="inherit" w:eastAsia="Times New Roman" w:hAnsi="inherit" w:cs="Courier New"/>
          <w:color w:val="3A3A3A"/>
          <w:sz w:val="23"/>
          <w:szCs w:val="23"/>
        </w:rPr>
      </w:pPr>
      <w:ins w:id="910" w:author="Unknown">
        <w:r w:rsidRPr="004B3A78">
          <w:rPr>
            <w:rFonts w:ascii="inherit" w:eastAsia="Times New Roman" w:hAnsi="inherit" w:cs="Courier New"/>
            <w:color w:val="3A3A3A"/>
            <w:sz w:val="23"/>
            <w:szCs w:val="23"/>
          </w:rPr>
          <w:t xml:space="preserve">&lt;h2&gt; &lt;strong&gt; </w:t>
        </w:r>
        <w:proofErr w:type="gramStart"/>
        <w:r w:rsidRPr="004B3A78">
          <w:rPr>
            <w:rFonts w:ascii="inherit" w:eastAsia="Times New Roman" w:hAnsi="inherit" w:cs="Courier New"/>
            <w:color w:val="3A3A3A"/>
            <w:sz w:val="23"/>
            <w:szCs w:val="23"/>
          </w:rPr>
          <w:t>Sample :</w:t>
        </w:r>
        <w:proofErr w:type="gramEnd"/>
        <w:r w:rsidRPr="004B3A78">
          <w:rPr>
            <w:rFonts w:ascii="inherit" w:eastAsia="Times New Roman" w:hAnsi="inherit" w:cs="Courier New"/>
            <w:color w:val="3A3A3A"/>
            <w:sz w:val="23"/>
            <w:szCs w:val="23"/>
          </w:rPr>
          <w:t xml:space="preserve"> Software Testing Help&lt;/strong&gt; &lt;/h2&gt;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911" w:author="Unknown"/>
          <w:rFonts w:ascii="inherit" w:eastAsia="Times New Roman" w:hAnsi="inherit" w:cs="Courier New"/>
          <w:color w:val="3A3A3A"/>
          <w:sz w:val="23"/>
          <w:szCs w:val="23"/>
        </w:rPr>
      </w:pPr>
      <w:ins w:id="912" w:author="Unknown">
        <w:r w:rsidRPr="004B3A78">
          <w:rPr>
            <w:rFonts w:ascii="inherit" w:eastAsia="Times New Roman" w:hAnsi="inherit" w:cs="Courier New"/>
            <w:color w:val="3A3A3A"/>
            <w:sz w:val="23"/>
            <w:szCs w:val="23"/>
          </w:rPr>
          <w:t>&lt;p style='text-decoration</w:t>
        </w:r>
        <w:proofErr w:type="gramStart"/>
        <w:r w:rsidRPr="004B3A78">
          <w:rPr>
            <w:rFonts w:ascii="inherit" w:eastAsia="Times New Roman" w:hAnsi="inherit" w:cs="Courier New"/>
            <w:color w:val="3A3A3A"/>
            <w:sz w:val="23"/>
            <w:szCs w:val="23"/>
          </w:rPr>
          <w:t>:underline'</w:t>
        </w:r>
        <w:proofErr w:type="gramEnd"/>
        <w:r w:rsidRPr="004B3A78">
          <w:rPr>
            <w:rFonts w:ascii="inherit" w:eastAsia="Times New Roman" w:hAnsi="inherit" w:cs="Courier New"/>
            <w:color w:val="3A3A3A"/>
            <w:sz w:val="23"/>
            <w:szCs w:val="23"/>
          </w:rPr>
          <w:t>&gt;Example for JavaScript Hoisting &lt;/p&gt;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913" w:author="Unknown"/>
          <w:rFonts w:ascii="inherit" w:eastAsia="Times New Roman" w:hAnsi="inherit" w:cs="Courier New"/>
          <w:color w:val="3A3A3A"/>
          <w:sz w:val="23"/>
          <w:szCs w:val="23"/>
        </w:rPr>
      </w:pPr>
      <w:ins w:id="914" w:author="Unknown">
        <w:r w:rsidRPr="004B3A78">
          <w:rPr>
            <w:rFonts w:ascii="inherit" w:eastAsia="Times New Roman" w:hAnsi="inherit" w:cs="Courier New"/>
            <w:color w:val="3A3A3A"/>
            <w:sz w:val="23"/>
            <w:szCs w:val="23"/>
          </w:rPr>
          <w:t>&lt;p id="dispaly_num"&gt;&lt;/p&gt;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915" w:author="Unknown"/>
          <w:rFonts w:ascii="inherit" w:eastAsia="Times New Roman" w:hAnsi="inherit" w:cs="Courier New"/>
          <w:color w:val="3A3A3A"/>
          <w:sz w:val="23"/>
          <w:szCs w:val="23"/>
        </w:rPr>
      </w:pPr>
      <w:ins w:id="916" w:author="Unknown">
        <w:r w:rsidRPr="004B3A78">
          <w:rPr>
            <w:rFonts w:ascii="inherit" w:eastAsia="Times New Roman" w:hAnsi="inherit" w:cs="Courier New"/>
            <w:color w:val="3A3A3A"/>
            <w:sz w:val="23"/>
            <w:szCs w:val="23"/>
          </w:rPr>
          <w:t>&lt;</w:t>
        </w:r>
        <w:proofErr w:type="gramStart"/>
        <w:r w:rsidRPr="004B3A78">
          <w:rPr>
            <w:rFonts w:ascii="inherit" w:eastAsia="Times New Roman" w:hAnsi="inherit" w:cs="Courier New"/>
            <w:color w:val="3A3A3A"/>
            <w:sz w:val="23"/>
            <w:szCs w:val="23"/>
          </w:rPr>
          <w:t>script</w:t>
        </w:r>
        <w:proofErr w:type="gramEnd"/>
        <w:r w:rsidRPr="004B3A78">
          <w:rPr>
            <w:rFonts w:ascii="inherit" w:eastAsia="Times New Roman" w:hAnsi="inherit" w:cs="Courier New"/>
            <w:color w:val="3A3A3A"/>
            <w:sz w:val="23"/>
            <w:szCs w:val="23"/>
          </w:rPr>
          <w:t>&gt;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917" w:author="Unknown"/>
          <w:rFonts w:ascii="inherit" w:eastAsia="Times New Roman" w:hAnsi="inherit" w:cs="Courier New"/>
          <w:color w:val="3A3A3A"/>
          <w:sz w:val="23"/>
          <w:szCs w:val="23"/>
        </w:rPr>
      </w:pPr>
      <w:ins w:id="918" w:author="Unknown">
        <w:r w:rsidRPr="004B3A78">
          <w:rPr>
            <w:rFonts w:ascii="inherit" w:eastAsia="Times New Roman" w:hAnsi="inherit" w:cs="Courier New"/>
            <w:color w:val="3A3A3A"/>
            <w:sz w:val="23"/>
            <w:szCs w:val="23"/>
          </w:rPr>
          <w:t>first_num = 100; // Assign value 100 to num</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919" w:author="Unknown"/>
          <w:rFonts w:ascii="inherit" w:eastAsia="Times New Roman" w:hAnsi="inherit" w:cs="Courier New"/>
          <w:color w:val="3A3A3A"/>
          <w:sz w:val="23"/>
          <w:szCs w:val="23"/>
        </w:rPr>
      </w:pPr>
      <w:proofErr w:type="gramStart"/>
      <w:ins w:id="920" w:author="Unknown">
        <w:r w:rsidRPr="004B3A78">
          <w:rPr>
            <w:rFonts w:ascii="inherit" w:eastAsia="Times New Roman" w:hAnsi="inherit" w:cs="Courier New"/>
            <w:color w:val="3A3A3A"/>
            <w:sz w:val="23"/>
            <w:szCs w:val="23"/>
          </w:rPr>
          <w:t>elem</w:t>
        </w:r>
        <w:proofErr w:type="gramEnd"/>
        <w:r w:rsidRPr="004B3A78">
          <w:rPr>
            <w:rFonts w:ascii="inherit" w:eastAsia="Times New Roman" w:hAnsi="inherit" w:cs="Courier New"/>
            <w:color w:val="3A3A3A"/>
            <w:sz w:val="23"/>
            <w:szCs w:val="23"/>
          </w:rPr>
          <w:t xml:space="preserve"> = document.getElementById("dispaly_num");</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921" w:author="Unknown"/>
          <w:rFonts w:ascii="inherit" w:eastAsia="Times New Roman" w:hAnsi="inherit" w:cs="Courier New"/>
          <w:color w:val="3A3A3A"/>
          <w:sz w:val="23"/>
          <w:szCs w:val="23"/>
        </w:rPr>
      </w:pPr>
      <w:ins w:id="922" w:author="Unknown">
        <w:r w:rsidRPr="004B3A78">
          <w:rPr>
            <w:rFonts w:ascii="inherit" w:eastAsia="Times New Roman" w:hAnsi="inherit" w:cs="Courier New"/>
            <w:color w:val="3A3A3A"/>
            <w:sz w:val="23"/>
            <w:szCs w:val="23"/>
          </w:rPr>
          <w:t>elem.innerHTML = " Here the variable first_</w:t>
        </w:r>
        <w:proofErr w:type="gramStart"/>
        <w:r w:rsidRPr="004B3A78">
          <w:rPr>
            <w:rFonts w:ascii="inherit" w:eastAsia="Times New Roman" w:hAnsi="inherit" w:cs="Courier New"/>
            <w:color w:val="3A3A3A"/>
            <w:sz w:val="23"/>
            <w:szCs w:val="23"/>
          </w:rPr>
          <w:t>num:</w:t>
        </w:r>
        <w:proofErr w:type="gramEnd"/>
        <w:r w:rsidRPr="004B3A78">
          <w:rPr>
            <w:rFonts w:ascii="inherit" w:eastAsia="Times New Roman" w:hAnsi="inherit" w:cs="Courier New"/>
            <w:color w:val="3A3A3A"/>
            <w:sz w:val="23"/>
            <w:szCs w:val="23"/>
          </w:rPr>
          <w:t>&lt;u&gt; "+first_num +"&lt;/u&gt; is taken to the top &lt;br&gt;" +</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923" w:author="Unknown"/>
          <w:rFonts w:ascii="inherit" w:eastAsia="Times New Roman" w:hAnsi="inherit" w:cs="Courier New"/>
          <w:color w:val="3A3A3A"/>
          <w:sz w:val="23"/>
          <w:szCs w:val="23"/>
        </w:rPr>
      </w:pPr>
      <w:ins w:id="924" w:author="Unknown">
        <w:r w:rsidRPr="004B3A78">
          <w:rPr>
            <w:rFonts w:ascii="inherit" w:eastAsia="Times New Roman" w:hAnsi="inherit" w:cs="Courier New"/>
            <w:color w:val="3A3A3A"/>
            <w:sz w:val="23"/>
            <w:szCs w:val="23"/>
          </w:rPr>
          <w:t xml:space="preserve">"Since second variable is initialised the value is not taken to the top and it's value </w:t>
        </w:r>
        <w:proofErr w:type="gramStart"/>
        <w:r w:rsidRPr="004B3A78">
          <w:rPr>
            <w:rFonts w:ascii="inherit" w:eastAsia="Times New Roman" w:hAnsi="inherit" w:cs="Courier New"/>
            <w:color w:val="3A3A3A"/>
            <w:sz w:val="23"/>
            <w:szCs w:val="23"/>
          </w:rPr>
          <w:t>is "</w:t>
        </w:r>
        <w:proofErr w:type="gramEnd"/>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925" w:author="Unknown"/>
          <w:rFonts w:ascii="inherit" w:eastAsia="Times New Roman" w:hAnsi="inherit" w:cs="Courier New"/>
          <w:color w:val="3A3A3A"/>
          <w:sz w:val="23"/>
          <w:szCs w:val="23"/>
        </w:rPr>
      </w:pPr>
      <w:ins w:id="926" w:author="Unknown">
        <w:r w:rsidRPr="004B3A78">
          <w:rPr>
            <w:rFonts w:ascii="inherit" w:eastAsia="Times New Roman" w:hAnsi="inherit" w:cs="Courier New"/>
            <w:color w:val="3A3A3A"/>
            <w:sz w:val="23"/>
            <w:szCs w:val="23"/>
          </w:rPr>
          <w:t>+ "&lt;u&gt;"+second_num +"&lt;/u&gt; “;</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927" w:author="Unknown"/>
          <w:rFonts w:ascii="inherit" w:eastAsia="Times New Roman" w:hAnsi="inherit" w:cs="Courier New"/>
          <w:color w:val="3A3A3A"/>
          <w:sz w:val="23"/>
          <w:szCs w:val="23"/>
        </w:rPr>
      </w:pPr>
      <w:proofErr w:type="gramStart"/>
      <w:ins w:id="928" w:author="Unknown">
        <w:r w:rsidRPr="004B3A78">
          <w:rPr>
            <w:rFonts w:ascii="inherit" w:eastAsia="Times New Roman" w:hAnsi="inherit" w:cs="Courier New"/>
            <w:color w:val="3A3A3A"/>
            <w:sz w:val="23"/>
            <w:szCs w:val="23"/>
          </w:rPr>
          <w:lastRenderedPageBreak/>
          <w:t>var</w:t>
        </w:r>
        <w:proofErr w:type="gramEnd"/>
        <w:r w:rsidRPr="004B3A78">
          <w:rPr>
            <w:rFonts w:ascii="inherit" w:eastAsia="Times New Roman" w:hAnsi="inherit" w:cs="Courier New"/>
            <w:color w:val="3A3A3A"/>
            <w:sz w:val="23"/>
            <w:szCs w:val="23"/>
          </w:rPr>
          <w:t xml:space="preserve"> first_num; // declaration only</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929" w:author="Unknown"/>
          <w:rFonts w:ascii="inherit" w:eastAsia="Times New Roman" w:hAnsi="inherit" w:cs="Courier New"/>
          <w:color w:val="3A3A3A"/>
          <w:sz w:val="23"/>
          <w:szCs w:val="23"/>
        </w:rPr>
      </w:pPr>
      <w:proofErr w:type="gramStart"/>
      <w:ins w:id="930" w:author="Unknown">
        <w:r w:rsidRPr="004B3A78">
          <w:rPr>
            <w:rFonts w:ascii="inherit" w:eastAsia="Times New Roman" w:hAnsi="inherit" w:cs="Courier New"/>
            <w:color w:val="3A3A3A"/>
            <w:sz w:val="23"/>
            <w:szCs w:val="23"/>
          </w:rPr>
          <w:t>var</w:t>
        </w:r>
        <w:proofErr w:type="gramEnd"/>
        <w:r w:rsidRPr="004B3A78">
          <w:rPr>
            <w:rFonts w:ascii="inherit" w:eastAsia="Times New Roman" w:hAnsi="inherit" w:cs="Courier New"/>
            <w:color w:val="3A3A3A"/>
            <w:sz w:val="23"/>
            <w:szCs w:val="23"/>
          </w:rPr>
          <w:t xml:space="preserve"> second_num =200; // Initialised the variable</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931" w:author="Unknown"/>
          <w:rFonts w:ascii="inherit" w:eastAsia="Times New Roman" w:hAnsi="inherit" w:cs="Courier New"/>
          <w:color w:val="3A3A3A"/>
          <w:sz w:val="23"/>
          <w:szCs w:val="23"/>
        </w:rPr>
      </w:pPr>
      <w:ins w:id="932" w:author="Unknown">
        <w:r w:rsidRPr="004B3A78">
          <w:rPr>
            <w:rFonts w:ascii="inherit" w:eastAsia="Times New Roman" w:hAnsi="inherit" w:cs="Courier New"/>
            <w:color w:val="3A3A3A"/>
            <w:sz w:val="23"/>
            <w:szCs w:val="23"/>
          </w:rPr>
          <w:t>&lt;/script&gt;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933" w:author="Unknown"/>
          <w:rFonts w:ascii="inherit" w:eastAsia="Times New Roman" w:hAnsi="inherit" w:cs="Courier New"/>
          <w:color w:val="3A3A3A"/>
          <w:sz w:val="23"/>
          <w:szCs w:val="23"/>
        </w:rPr>
      </w:pPr>
      <w:ins w:id="934" w:author="Unknown">
        <w:r w:rsidRPr="004B3A78">
          <w:rPr>
            <w:rFonts w:ascii="inherit" w:eastAsia="Times New Roman" w:hAnsi="inherit" w:cs="Courier New"/>
            <w:color w:val="3A3A3A"/>
            <w:sz w:val="23"/>
            <w:szCs w:val="23"/>
          </w:rPr>
          <w:t>&lt;/body&gt;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935" w:author="Unknown"/>
          <w:rFonts w:ascii="inherit" w:eastAsia="Times New Roman" w:hAnsi="inherit" w:cs="Courier New"/>
          <w:color w:val="3A3A3A"/>
          <w:sz w:val="23"/>
          <w:szCs w:val="23"/>
        </w:rPr>
      </w:pPr>
      <w:ins w:id="936" w:author="Unknown">
        <w:r w:rsidRPr="004B3A78">
          <w:rPr>
            <w:rFonts w:ascii="inherit" w:eastAsia="Times New Roman" w:hAnsi="inherit" w:cs="Courier New"/>
            <w:color w:val="3A3A3A"/>
            <w:sz w:val="23"/>
            <w:szCs w:val="23"/>
          </w:rPr>
          <w:t>&lt;/html&gt;</w:t>
        </w:r>
      </w:ins>
    </w:p>
    <w:p w:rsidR="004B3A78" w:rsidRPr="004B3A78" w:rsidRDefault="004B3A78" w:rsidP="004B3A78">
      <w:pPr>
        <w:shd w:val="clear" w:color="auto" w:fill="FFFFFF"/>
        <w:spacing w:after="336" w:line="240" w:lineRule="auto"/>
        <w:rPr>
          <w:ins w:id="937" w:author="Unknown"/>
          <w:rFonts w:ascii="Arial" w:eastAsia="Times New Roman" w:hAnsi="Arial" w:cs="Arial"/>
          <w:color w:val="3A3A3A"/>
          <w:sz w:val="23"/>
          <w:szCs w:val="23"/>
        </w:rPr>
      </w:pPr>
      <w:ins w:id="938" w:author="Unknown">
        <w:r w:rsidRPr="004B3A78">
          <w:rPr>
            <w:rFonts w:ascii="Arial" w:eastAsia="Times New Roman" w:hAnsi="Arial" w:cs="Arial"/>
            <w:color w:val="3A3A3A"/>
            <w:sz w:val="23"/>
            <w:szCs w:val="23"/>
          </w:rPr>
          <w:t>Please refer previous Ques no: 11, as explained there, the interpreter will take all the variables declared except initialization to the top.</w:t>
        </w:r>
      </w:ins>
    </w:p>
    <w:p w:rsidR="004B3A78" w:rsidRPr="004B3A78" w:rsidRDefault="004B3A78" w:rsidP="004B3A78">
      <w:pPr>
        <w:shd w:val="clear" w:color="auto" w:fill="FFFFFF"/>
        <w:spacing w:after="336" w:line="240" w:lineRule="auto"/>
        <w:rPr>
          <w:ins w:id="939" w:author="Unknown"/>
          <w:rFonts w:ascii="Arial" w:eastAsia="Times New Roman" w:hAnsi="Arial" w:cs="Arial"/>
          <w:color w:val="3A3A3A"/>
          <w:sz w:val="23"/>
          <w:szCs w:val="23"/>
        </w:rPr>
      </w:pPr>
      <w:ins w:id="940" w:author="Unknown">
        <w:r w:rsidRPr="004B3A78">
          <w:rPr>
            <w:rFonts w:ascii="Arial" w:eastAsia="Times New Roman" w:hAnsi="Arial" w:cs="Arial"/>
            <w:color w:val="3A3A3A"/>
            <w:sz w:val="23"/>
            <w:szCs w:val="23"/>
          </w:rPr>
          <w:t xml:space="preserve">As per this, ‘first_num’ variable is taken to the top and ‘second_num’ variable is initialized with a value, so it is not taken to the top. </w:t>
        </w:r>
        <w:proofErr w:type="gramStart"/>
        <w:r w:rsidRPr="004B3A78">
          <w:rPr>
            <w:rFonts w:ascii="Arial" w:eastAsia="Times New Roman" w:hAnsi="Arial" w:cs="Arial"/>
            <w:color w:val="3A3A3A"/>
            <w:sz w:val="23"/>
            <w:szCs w:val="23"/>
          </w:rPr>
          <w:t>The is</w:t>
        </w:r>
        <w:proofErr w:type="gramEnd"/>
        <w:r w:rsidRPr="004B3A78">
          <w:rPr>
            <w:rFonts w:ascii="Arial" w:eastAsia="Times New Roman" w:hAnsi="Arial" w:cs="Arial"/>
            <w:color w:val="3A3A3A"/>
            <w:sz w:val="23"/>
            <w:szCs w:val="23"/>
          </w:rPr>
          <w:t xml:space="preserve"> code will not throw an error. But the value of ‘second_num’ is undefined.</w:t>
        </w:r>
      </w:ins>
    </w:p>
    <w:p w:rsidR="004B3A78" w:rsidRPr="004B3A78" w:rsidRDefault="004B3A78" w:rsidP="004B3A78">
      <w:pPr>
        <w:shd w:val="clear" w:color="auto" w:fill="FFFFFF"/>
        <w:spacing w:after="0" w:line="240" w:lineRule="auto"/>
        <w:rPr>
          <w:ins w:id="941" w:author="Unknown"/>
          <w:rFonts w:ascii="Arial" w:eastAsia="Times New Roman" w:hAnsi="Arial" w:cs="Arial"/>
          <w:color w:val="3A3A3A"/>
          <w:sz w:val="23"/>
          <w:szCs w:val="23"/>
        </w:rPr>
      </w:pPr>
      <w:ins w:id="942" w:author="Unknown">
        <w:r w:rsidRPr="004B3A78">
          <w:rPr>
            <w:rFonts w:ascii="Arial" w:eastAsia="Times New Roman" w:hAnsi="Arial" w:cs="Arial"/>
            <w:b/>
            <w:bCs/>
            <w:color w:val="3A3A3A"/>
            <w:sz w:val="23"/>
            <w:szCs w:val="23"/>
            <w:bdr w:val="none" w:sz="0" w:space="0" w:color="auto" w:frame="1"/>
          </w:rPr>
          <w:t>The output of the code snippet here is:</w:t>
        </w:r>
      </w:ins>
    </w:p>
    <w:p w:rsidR="004B3A78" w:rsidRPr="004B3A78" w:rsidRDefault="004B3A78" w:rsidP="004B3A78">
      <w:pPr>
        <w:shd w:val="clear" w:color="auto" w:fill="FFFFFF"/>
        <w:spacing w:after="0" w:line="240" w:lineRule="auto"/>
        <w:rPr>
          <w:ins w:id="943" w:author="Unknown"/>
          <w:rFonts w:ascii="Arial" w:eastAsia="Times New Roman" w:hAnsi="Arial" w:cs="Arial"/>
          <w:color w:val="3A3A3A"/>
          <w:sz w:val="23"/>
          <w:szCs w:val="23"/>
        </w:rPr>
      </w:pPr>
      <w:ins w:id="944" w:author="Unknown">
        <w:r w:rsidRPr="004B3A78">
          <w:rPr>
            <w:rFonts w:ascii="Arial" w:eastAsia="Times New Roman" w:hAnsi="Arial" w:cs="Arial"/>
            <w:i/>
            <w:iCs/>
            <w:color w:val="3A3A3A"/>
            <w:sz w:val="23"/>
            <w:szCs w:val="23"/>
            <w:bdr w:val="none" w:sz="0" w:space="0" w:color="auto" w:frame="1"/>
          </w:rPr>
          <w:t xml:space="preserve">                Here the variable first_num: 100 </w:t>
        </w:r>
        <w:proofErr w:type="gramStart"/>
        <w:r w:rsidRPr="004B3A78">
          <w:rPr>
            <w:rFonts w:ascii="Arial" w:eastAsia="Times New Roman" w:hAnsi="Arial" w:cs="Arial"/>
            <w:i/>
            <w:iCs/>
            <w:color w:val="3A3A3A"/>
            <w:sz w:val="23"/>
            <w:szCs w:val="23"/>
            <w:bdr w:val="none" w:sz="0" w:space="0" w:color="auto" w:frame="1"/>
          </w:rPr>
          <w:t>is</w:t>
        </w:r>
        <w:proofErr w:type="gramEnd"/>
        <w:r w:rsidRPr="004B3A78">
          <w:rPr>
            <w:rFonts w:ascii="Arial" w:eastAsia="Times New Roman" w:hAnsi="Arial" w:cs="Arial"/>
            <w:i/>
            <w:iCs/>
            <w:color w:val="3A3A3A"/>
            <w:sz w:val="23"/>
            <w:szCs w:val="23"/>
            <w:bdr w:val="none" w:sz="0" w:space="0" w:color="auto" w:frame="1"/>
          </w:rPr>
          <w:t xml:space="preserve"> taken to the top</w:t>
        </w:r>
        <w:r w:rsidRPr="004B3A78">
          <w:rPr>
            <w:rFonts w:ascii="Arial" w:eastAsia="Times New Roman" w:hAnsi="Arial" w:cs="Arial"/>
            <w:color w:val="3A3A3A"/>
            <w:sz w:val="23"/>
            <w:szCs w:val="23"/>
          </w:rPr>
          <w:br/>
        </w:r>
        <w:r w:rsidRPr="004B3A78">
          <w:rPr>
            <w:rFonts w:ascii="Arial" w:eastAsia="Times New Roman" w:hAnsi="Arial" w:cs="Arial"/>
            <w:i/>
            <w:iCs/>
            <w:color w:val="3A3A3A"/>
            <w:sz w:val="23"/>
            <w:szCs w:val="23"/>
            <w:bdr w:val="none" w:sz="0" w:space="0" w:color="auto" w:frame="1"/>
          </w:rPr>
          <w:t>               Since the second variable is initialized the value is not taken to the top and its value is undefined</w:t>
        </w:r>
      </w:ins>
    </w:p>
    <w:p w:rsidR="004B3A78" w:rsidRPr="004B3A78" w:rsidRDefault="004B3A78" w:rsidP="004B3A78">
      <w:pPr>
        <w:shd w:val="clear" w:color="auto" w:fill="FFFFFF"/>
        <w:spacing w:after="0" w:line="240" w:lineRule="auto"/>
        <w:rPr>
          <w:ins w:id="945" w:author="Unknown"/>
          <w:rFonts w:ascii="Arial" w:eastAsia="Times New Roman" w:hAnsi="Arial" w:cs="Arial"/>
          <w:color w:val="3A3A3A"/>
          <w:sz w:val="23"/>
          <w:szCs w:val="23"/>
        </w:rPr>
      </w:pPr>
      <w:ins w:id="946" w:author="Unknown">
        <w:r w:rsidRPr="004B3A78">
          <w:rPr>
            <w:rFonts w:ascii="Arial" w:eastAsia="Times New Roman" w:hAnsi="Arial" w:cs="Arial"/>
            <w:b/>
            <w:bCs/>
            <w:color w:val="FF6600"/>
            <w:sz w:val="23"/>
            <w:szCs w:val="23"/>
            <w:bdr w:val="none" w:sz="0" w:space="0" w:color="auto" w:frame="1"/>
          </w:rPr>
          <w:t>Q #17) If you need to hide the JavaScript code from the older browser versions, how will you perform it?</w:t>
        </w:r>
      </w:ins>
    </w:p>
    <w:p w:rsidR="004B3A78" w:rsidRPr="004B3A78" w:rsidRDefault="004B3A78" w:rsidP="004B3A78">
      <w:pPr>
        <w:shd w:val="clear" w:color="auto" w:fill="FFFFFF"/>
        <w:spacing w:after="0" w:line="240" w:lineRule="auto"/>
        <w:rPr>
          <w:ins w:id="947" w:author="Unknown"/>
          <w:rFonts w:ascii="Arial" w:eastAsia="Times New Roman" w:hAnsi="Arial" w:cs="Arial"/>
          <w:color w:val="3A3A3A"/>
          <w:sz w:val="23"/>
          <w:szCs w:val="23"/>
        </w:rPr>
      </w:pPr>
      <w:ins w:id="948" w:author="Unknown">
        <w:r w:rsidRPr="004B3A78">
          <w:rPr>
            <w:rFonts w:ascii="Arial" w:eastAsia="Times New Roman" w:hAnsi="Arial" w:cs="Arial"/>
            <w:b/>
            <w:bCs/>
            <w:color w:val="3A3A3A"/>
            <w:sz w:val="23"/>
            <w:szCs w:val="23"/>
            <w:bdr w:val="none" w:sz="0" w:space="0" w:color="auto" w:frame="1"/>
          </w:rPr>
          <w:t>Answer: </w:t>
        </w:r>
        <w:r w:rsidRPr="004B3A78">
          <w:rPr>
            <w:rFonts w:ascii="Arial" w:eastAsia="Times New Roman" w:hAnsi="Arial" w:cs="Arial"/>
            <w:color w:val="3A3A3A"/>
            <w:sz w:val="23"/>
            <w:szCs w:val="23"/>
          </w:rPr>
          <w:t xml:space="preserve">In JavaScript Code, after the &lt;script&gt; tag add ‘&lt;! </w:t>
        </w:r>
        <w:proofErr w:type="gramStart"/>
        <w:r w:rsidRPr="004B3A78">
          <w:rPr>
            <w:rFonts w:ascii="Arial" w:eastAsia="Times New Roman" w:hAnsi="Arial" w:cs="Arial"/>
            <w:color w:val="3A3A3A"/>
            <w:sz w:val="23"/>
            <w:szCs w:val="23"/>
          </w:rPr>
          <w:t>–’ HTML tag.</w:t>
        </w:r>
        <w:proofErr w:type="gramEnd"/>
      </w:ins>
    </w:p>
    <w:p w:rsidR="004B3A78" w:rsidRPr="004B3A78" w:rsidRDefault="004B3A78" w:rsidP="004B3A78">
      <w:pPr>
        <w:shd w:val="clear" w:color="auto" w:fill="FFFFFF"/>
        <w:spacing w:after="336" w:line="240" w:lineRule="auto"/>
        <w:rPr>
          <w:ins w:id="949" w:author="Unknown"/>
          <w:rFonts w:ascii="Arial" w:eastAsia="Times New Roman" w:hAnsi="Arial" w:cs="Arial"/>
          <w:color w:val="3A3A3A"/>
          <w:sz w:val="23"/>
          <w:szCs w:val="23"/>
        </w:rPr>
      </w:pPr>
      <w:ins w:id="950" w:author="Unknown">
        <w:r w:rsidRPr="004B3A78">
          <w:rPr>
            <w:rFonts w:ascii="Arial" w:eastAsia="Times New Roman" w:hAnsi="Arial" w:cs="Arial"/>
            <w:color w:val="3A3A3A"/>
            <w:sz w:val="23"/>
            <w:szCs w:val="23"/>
          </w:rPr>
          <w:t>This will make the browser to not execute the JavaScript code if it was being an older version of it. Also, after the end &lt;/script&gt; tag add ‘//–&gt;’ HTML tag.</w:t>
        </w:r>
      </w:ins>
    </w:p>
    <w:p w:rsidR="004B3A78" w:rsidRPr="004B3A78" w:rsidRDefault="004B3A78" w:rsidP="004B3A78">
      <w:pPr>
        <w:shd w:val="clear" w:color="auto" w:fill="FFFFFF"/>
        <w:spacing w:after="336" w:line="240" w:lineRule="auto"/>
        <w:rPr>
          <w:ins w:id="951" w:author="Unknown"/>
          <w:rFonts w:ascii="Arial" w:eastAsia="Times New Roman" w:hAnsi="Arial" w:cs="Arial"/>
          <w:color w:val="3A3A3A"/>
          <w:sz w:val="23"/>
          <w:szCs w:val="23"/>
        </w:rPr>
      </w:pPr>
      <w:ins w:id="952" w:author="Unknown">
        <w:r w:rsidRPr="004B3A78">
          <w:rPr>
            <w:rFonts w:ascii="Arial" w:eastAsia="Times New Roman" w:hAnsi="Arial" w:cs="Arial"/>
            <w:color w:val="3A3A3A"/>
            <w:sz w:val="23"/>
            <w:szCs w:val="23"/>
          </w:rPr>
          <w:t>This method will help in solving compatibility issues and UI issues to an extent.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953" w:author="Unknown"/>
          <w:rFonts w:ascii="inherit" w:eastAsia="Times New Roman" w:hAnsi="inherit" w:cs="Courier New"/>
          <w:color w:val="3A3A3A"/>
          <w:sz w:val="23"/>
          <w:szCs w:val="23"/>
        </w:rPr>
      </w:pPr>
      <w:proofErr w:type="gramStart"/>
      <w:ins w:id="954" w:author="Unknown">
        <w:r w:rsidRPr="004B3A78">
          <w:rPr>
            <w:rFonts w:ascii="inherit" w:eastAsia="Times New Roman" w:hAnsi="inherit" w:cs="Courier New"/>
            <w:color w:val="3A3A3A"/>
            <w:sz w:val="23"/>
            <w:szCs w:val="23"/>
          </w:rPr>
          <w:t>&lt;!DOCTYPE</w:t>
        </w:r>
        <w:proofErr w:type="gramEnd"/>
        <w:r w:rsidRPr="004B3A78">
          <w:rPr>
            <w:rFonts w:ascii="inherit" w:eastAsia="Times New Roman" w:hAnsi="inherit" w:cs="Courier New"/>
            <w:color w:val="3A3A3A"/>
            <w:sz w:val="23"/>
            <w:szCs w:val="23"/>
          </w:rPr>
          <w:t xml:space="preserve"> html&gt;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955" w:author="Unknown"/>
          <w:rFonts w:ascii="inherit" w:eastAsia="Times New Roman" w:hAnsi="inherit" w:cs="Courier New"/>
          <w:color w:val="3A3A3A"/>
          <w:sz w:val="23"/>
          <w:szCs w:val="23"/>
        </w:rPr>
      </w:pPr>
      <w:ins w:id="956" w:author="Unknown">
        <w:r w:rsidRPr="004B3A78">
          <w:rPr>
            <w:rFonts w:ascii="inherit" w:eastAsia="Times New Roman" w:hAnsi="inherit" w:cs="Courier New"/>
            <w:color w:val="3A3A3A"/>
            <w:sz w:val="23"/>
            <w:szCs w:val="23"/>
          </w:rPr>
          <w:t>&lt;</w:t>
        </w:r>
        <w:proofErr w:type="gramStart"/>
        <w:r w:rsidRPr="004B3A78">
          <w:rPr>
            <w:rFonts w:ascii="inherit" w:eastAsia="Times New Roman" w:hAnsi="inherit" w:cs="Courier New"/>
            <w:color w:val="3A3A3A"/>
            <w:sz w:val="23"/>
            <w:szCs w:val="23"/>
          </w:rPr>
          <w:t>html</w:t>
        </w:r>
        <w:proofErr w:type="gramEnd"/>
        <w:r w:rsidRPr="004B3A78">
          <w:rPr>
            <w:rFonts w:ascii="inherit" w:eastAsia="Times New Roman" w:hAnsi="inherit" w:cs="Courier New"/>
            <w:color w:val="3A3A3A"/>
            <w:sz w:val="23"/>
            <w:szCs w:val="23"/>
          </w:rPr>
          <w:t>&gt;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957" w:author="Unknown"/>
          <w:rFonts w:ascii="inherit" w:eastAsia="Times New Roman" w:hAnsi="inherit" w:cs="Courier New"/>
          <w:color w:val="3A3A3A"/>
          <w:sz w:val="23"/>
          <w:szCs w:val="23"/>
        </w:rPr>
      </w:pPr>
      <w:ins w:id="958" w:author="Unknown">
        <w:r w:rsidRPr="004B3A78">
          <w:rPr>
            <w:rFonts w:ascii="inherit" w:eastAsia="Times New Roman" w:hAnsi="inherit" w:cs="Courier New"/>
            <w:color w:val="3A3A3A"/>
            <w:sz w:val="23"/>
            <w:szCs w:val="23"/>
          </w:rPr>
          <w:t>&lt;</w:t>
        </w:r>
        <w:proofErr w:type="gramStart"/>
        <w:r w:rsidRPr="004B3A78">
          <w:rPr>
            <w:rFonts w:ascii="inherit" w:eastAsia="Times New Roman" w:hAnsi="inherit" w:cs="Courier New"/>
            <w:color w:val="3A3A3A"/>
            <w:sz w:val="23"/>
            <w:szCs w:val="23"/>
          </w:rPr>
          <w:t>body</w:t>
        </w:r>
        <w:proofErr w:type="gramEnd"/>
        <w:r w:rsidRPr="004B3A78">
          <w:rPr>
            <w:rFonts w:ascii="inherit" w:eastAsia="Times New Roman" w:hAnsi="inherit" w:cs="Courier New"/>
            <w:color w:val="3A3A3A"/>
            <w:sz w:val="23"/>
            <w:szCs w:val="23"/>
          </w:rPr>
          <w:t>&gt;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959" w:author="Unknown"/>
          <w:rFonts w:ascii="inherit" w:eastAsia="Times New Roman" w:hAnsi="inherit" w:cs="Courier New"/>
          <w:color w:val="3A3A3A"/>
          <w:sz w:val="23"/>
          <w:szCs w:val="23"/>
        </w:rPr>
      </w:pPr>
      <w:ins w:id="960" w:author="Unknown">
        <w:r w:rsidRPr="004B3A78">
          <w:rPr>
            <w:rFonts w:ascii="inherit" w:eastAsia="Times New Roman" w:hAnsi="inherit" w:cs="Courier New"/>
            <w:color w:val="3A3A3A"/>
            <w:sz w:val="23"/>
            <w:szCs w:val="23"/>
          </w:rPr>
          <w:t>&lt;h2&gt; &lt;strong&gt; Sample: Software Testing Help&lt;/strong&gt; &lt;/h2&gt;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961" w:author="Unknown"/>
          <w:rFonts w:ascii="inherit" w:eastAsia="Times New Roman" w:hAnsi="inherit" w:cs="Courier New"/>
          <w:color w:val="3A3A3A"/>
          <w:sz w:val="23"/>
          <w:szCs w:val="23"/>
        </w:rPr>
      </w:pPr>
      <w:ins w:id="962" w:author="Unknown">
        <w:r w:rsidRPr="004B3A78">
          <w:rPr>
            <w:rFonts w:ascii="inherit" w:eastAsia="Times New Roman" w:hAnsi="inherit" w:cs="Courier New"/>
            <w:color w:val="3A3A3A"/>
            <w:sz w:val="23"/>
            <w:szCs w:val="23"/>
          </w:rPr>
          <w:t>&lt;p id="display"&gt;&lt;/p&gt;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963" w:author="Unknown"/>
          <w:rFonts w:ascii="inherit" w:eastAsia="Times New Roman" w:hAnsi="inherit" w:cs="Courier New"/>
          <w:color w:val="3A3A3A"/>
          <w:sz w:val="23"/>
          <w:szCs w:val="23"/>
        </w:rPr>
      </w:pPr>
      <w:ins w:id="964" w:author="Unknown">
        <w:r w:rsidRPr="004B3A78">
          <w:rPr>
            <w:rFonts w:ascii="inherit" w:eastAsia="Times New Roman" w:hAnsi="inherit" w:cs="Courier New"/>
            <w:color w:val="3A3A3A"/>
            <w:sz w:val="23"/>
            <w:szCs w:val="23"/>
          </w:rPr>
          <w:t>&lt;</w:t>
        </w:r>
        <w:proofErr w:type="gramStart"/>
        <w:r w:rsidRPr="004B3A78">
          <w:rPr>
            <w:rFonts w:ascii="inherit" w:eastAsia="Times New Roman" w:hAnsi="inherit" w:cs="Courier New"/>
            <w:color w:val="3A3A3A"/>
            <w:sz w:val="23"/>
            <w:szCs w:val="23"/>
          </w:rPr>
          <w:t>script</w:t>
        </w:r>
        <w:proofErr w:type="gramEnd"/>
        <w:r w:rsidRPr="004B3A78">
          <w:rPr>
            <w:rFonts w:ascii="inherit" w:eastAsia="Times New Roman" w:hAnsi="inherit" w:cs="Courier New"/>
            <w:color w:val="3A3A3A"/>
            <w:sz w:val="23"/>
            <w:szCs w:val="23"/>
          </w:rPr>
          <w:t>&gt; &lt;!--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965" w:author="Unknown"/>
          <w:rFonts w:ascii="inherit" w:eastAsia="Times New Roman" w:hAnsi="inherit" w:cs="Courier New"/>
          <w:color w:val="3A3A3A"/>
          <w:sz w:val="23"/>
          <w:szCs w:val="23"/>
        </w:rPr>
      </w:pPr>
      <w:proofErr w:type="gramStart"/>
      <w:ins w:id="966" w:author="Unknown">
        <w:r w:rsidRPr="004B3A78">
          <w:rPr>
            <w:rFonts w:ascii="inherit" w:eastAsia="Times New Roman" w:hAnsi="inherit" w:cs="Courier New"/>
            <w:color w:val="3A3A3A"/>
            <w:sz w:val="23"/>
            <w:szCs w:val="23"/>
          </w:rPr>
          <w:t>document.getElementById(</w:t>
        </w:r>
        <w:proofErr w:type="gramEnd"/>
        <w:r w:rsidRPr="004B3A78">
          <w:rPr>
            <w:rFonts w:ascii="inherit" w:eastAsia="Times New Roman" w:hAnsi="inherit" w:cs="Courier New"/>
            <w:color w:val="3A3A3A"/>
            <w:sz w:val="23"/>
            <w:szCs w:val="23"/>
          </w:rPr>
          <w:t xml:space="preserve">"display").innerHTML = "Here I am not using an older version of browser.&lt;br&gt; </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967" w:author="Unknown"/>
          <w:rFonts w:ascii="inherit" w:eastAsia="Times New Roman" w:hAnsi="inherit" w:cs="Courier New"/>
          <w:color w:val="3A3A3A"/>
          <w:sz w:val="23"/>
          <w:szCs w:val="23"/>
        </w:rPr>
      </w:pPr>
      <w:ins w:id="968" w:author="Unknown">
        <w:r w:rsidRPr="004B3A78">
          <w:rPr>
            <w:rFonts w:ascii="inherit" w:eastAsia="Times New Roman" w:hAnsi="inherit" w:cs="Courier New"/>
            <w:color w:val="3A3A3A"/>
            <w:sz w:val="23"/>
            <w:szCs w:val="23"/>
          </w:rPr>
          <w:lastRenderedPageBreak/>
          <w:t>So the code will work in my browser";</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969" w:author="Unknown"/>
          <w:rFonts w:ascii="inherit" w:eastAsia="Times New Roman" w:hAnsi="inherit" w:cs="Courier New"/>
          <w:color w:val="3A3A3A"/>
          <w:sz w:val="23"/>
          <w:szCs w:val="23"/>
        </w:rPr>
      </w:pPr>
      <w:ins w:id="970" w:author="Unknown">
        <w:r w:rsidRPr="004B3A78">
          <w:rPr>
            <w:rFonts w:ascii="inherit" w:eastAsia="Times New Roman" w:hAnsi="inherit" w:cs="Courier New"/>
            <w:color w:val="3A3A3A"/>
            <w:sz w:val="23"/>
            <w:szCs w:val="23"/>
          </w:rPr>
          <w:t>//--&gt;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971" w:author="Unknown"/>
          <w:rFonts w:ascii="inherit" w:eastAsia="Times New Roman" w:hAnsi="inherit" w:cs="Courier New"/>
          <w:color w:val="3A3A3A"/>
          <w:sz w:val="23"/>
          <w:szCs w:val="23"/>
        </w:rPr>
      </w:pPr>
      <w:ins w:id="972" w:author="Unknown">
        <w:r w:rsidRPr="004B3A78">
          <w:rPr>
            <w:rFonts w:ascii="inherit" w:eastAsia="Times New Roman" w:hAnsi="inherit" w:cs="Courier New"/>
            <w:color w:val="3A3A3A"/>
            <w:sz w:val="23"/>
            <w:szCs w:val="23"/>
          </w:rPr>
          <w:t>&lt;/script&gt;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973" w:author="Unknown"/>
          <w:rFonts w:ascii="inherit" w:eastAsia="Times New Roman" w:hAnsi="inherit" w:cs="Courier New"/>
          <w:color w:val="3A3A3A"/>
          <w:sz w:val="23"/>
          <w:szCs w:val="23"/>
        </w:rPr>
      </w:pPr>
      <w:ins w:id="974" w:author="Unknown">
        <w:r w:rsidRPr="004B3A78">
          <w:rPr>
            <w:rFonts w:ascii="inherit" w:eastAsia="Times New Roman" w:hAnsi="inherit" w:cs="Courier New"/>
            <w:color w:val="3A3A3A"/>
            <w:sz w:val="23"/>
            <w:szCs w:val="23"/>
          </w:rPr>
          <w:t>&lt;/body&gt;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975" w:author="Unknown"/>
          <w:rFonts w:ascii="inherit" w:eastAsia="Times New Roman" w:hAnsi="inherit" w:cs="Courier New"/>
          <w:color w:val="3A3A3A"/>
          <w:sz w:val="23"/>
          <w:szCs w:val="23"/>
        </w:rPr>
      </w:pPr>
      <w:ins w:id="976" w:author="Unknown">
        <w:r w:rsidRPr="004B3A78">
          <w:rPr>
            <w:rFonts w:ascii="inherit" w:eastAsia="Times New Roman" w:hAnsi="inherit" w:cs="Courier New"/>
            <w:color w:val="3A3A3A"/>
            <w:sz w:val="23"/>
            <w:szCs w:val="23"/>
          </w:rPr>
          <w:t>&lt;/html&gt;</w:t>
        </w:r>
      </w:ins>
    </w:p>
    <w:p w:rsidR="004B3A78" w:rsidRPr="004B3A78" w:rsidRDefault="004B3A78" w:rsidP="004B3A78">
      <w:pPr>
        <w:shd w:val="clear" w:color="auto" w:fill="FFFFFF"/>
        <w:spacing w:after="336" w:line="240" w:lineRule="auto"/>
        <w:rPr>
          <w:ins w:id="977" w:author="Unknown"/>
          <w:rFonts w:ascii="Arial" w:eastAsia="Times New Roman" w:hAnsi="Arial" w:cs="Arial"/>
          <w:color w:val="3A3A3A"/>
          <w:sz w:val="23"/>
          <w:szCs w:val="23"/>
        </w:rPr>
      </w:pPr>
      <w:ins w:id="978" w:author="Unknown">
        <w:r w:rsidRPr="004B3A78">
          <w:rPr>
            <w:rFonts w:ascii="Arial" w:eastAsia="Times New Roman" w:hAnsi="Arial" w:cs="Arial"/>
            <w:color w:val="3A3A3A"/>
            <w:sz w:val="23"/>
            <w:szCs w:val="23"/>
          </w:rPr>
          <w:t>Here the code snippet after a &lt;script&gt; tag is executed in my browser as I am not using an older version of the browser.</w:t>
        </w:r>
      </w:ins>
    </w:p>
    <w:p w:rsidR="004B3A78" w:rsidRPr="004B3A78" w:rsidRDefault="004B3A78" w:rsidP="004B3A78">
      <w:pPr>
        <w:shd w:val="clear" w:color="auto" w:fill="FFFFFF"/>
        <w:spacing w:after="0" w:line="240" w:lineRule="auto"/>
        <w:rPr>
          <w:ins w:id="979" w:author="Unknown"/>
          <w:rFonts w:ascii="Arial" w:eastAsia="Times New Roman" w:hAnsi="Arial" w:cs="Arial"/>
          <w:color w:val="3A3A3A"/>
          <w:sz w:val="23"/>
          <w:szCs w:val="23"/>
        </w:rPr>
      </w:pPr>
      <w:ins w:id="980" w:author="Unknown">
        <w:r w:rsidRPr="004B3A78">
          <w:rPr>
            <w:rFonts w:ascii="Arial" w:eastAsia="Times New Roman" w:hAnsi="Arial" w:cs="Arial"/>
            <w:b/>
            <w:bCs/>
            <w:color w:val="3A3A3A"/>
            <w:sz w:val="23"/>
            <w:szCs w:val="23"/>
            <w:bdr w:val="none" w:sz="0" w:space="0" w:color="auto" w:frame="1"/>
          </w:rPr>
          <w:t>The output of the code snippet here is:</w:t>
        </w:r>
      </w:ins>
    </w:p>
    <w:p w:rsidR="004B3A78" w:rsidRPr="004B3A78" w:rsidRDefault="004B3A78" w:rsidP="004B3A78">
      <w:pPr>
        <w:shd w:val="clear" w:color="auto" w:fill="FFFFFF"/>
        <w:spacing w:after="0" w:line="240" w:lineRule="auto"/>
        <w:rPr>
          <w:ins w:id="981" w:author="Unknown"/>
          <w:rFonts w:ascii="Arial" w:eastAsia="Times New Roman" w:hAnsi="Arial" w:cs="Arial"/>
          <w:color w:val="3A3A3A"/>
          <w:sz w:val="23"/>
          <w:szCs w:val="23"/>
        </w:rPr>
      </w:pPr>
      <w:ins w:id="982" w:author="Unknown">
        <w:r w:rsidRPr="004B3A78">
          <w:rPr>
            <w:rFonts w:ascii="Arial" w:eastAsia="Times New Roman" w:hAnsi="Arial" w:cs="Arial"/>
            <w:i/>
            <w:iCs/>
            <w:color w:val="3A3A3A"/>
            <w:sz w:val="23"/>
            <w:szCs w:val="23"/>
            <w:bdr w:val="none" w:sz="0" w:space="0" w:color="auto" w:frame="1"/>
          </w:rPr>
          <w:t>         Here I am not using an older version of the browser.</w:t>
        </w:r>
        <w:r w:rsidRPr="004B3A78">
          <w:rPr>
            <w:rFonts w:ascii="Arial" w:eastAsia="Times New Roman" w:hAnsi="Arial" w:cs="Arial"/>
            <w:color w:val="3A3A3A"/>
            <w:sz w:val="23"/>
            <w:szCs w:val="23"/>
          </w:rPr>
          <w:br/>
        </w:r>
        <w:r w:rsidRPr="004B3A78">
          <w:rPr>
            <w:rFonts w:ascii="Arial" w:eastAsia="Times New Roman" w:hAnsi="Arial" w:cs="Arial"/>
            <w:i/>
            <w:iCs/>
            <w:color w:val="3A3A3A"/>
            <w:sz w:val="23"/>
            <w:szCs w:val="23"/>
            <w:bdr w:val="none" w:sz="0" w:space="0" w:color="auto" w:frame="1"/>
          </w:rPr>
          <w:t>        So the code will work in my browser</w:t>
        </w:r>
      </w:ins>
    </w:p>
    <w:p w:rsidR="004B3A78" w:rsidRPr="004B3A78" w:rsidRDefault="004B3A78" w:rsidP="004B3A78">
      <w:pPr>
        <w:shd w:val="clear" w:color="auto" w:fill="FFFFFF"/>
        <w:spacing w:after="0" w:line="240" w:lineRule="auto"/>
        <w:rPr>
          <w:ins w:id="983" w:author="Unknown"/>
          <w:rFonts w:ascii="Arial" w:eastAsia="Times New Roman" w:hAnsi="Arial" w:cs="Arial"/>
          <w:color w:val="3A3A3A"/>
          <w:sz w:val="23"/>
          <w:szCs w:val="23"/>
        </w:rPr>
      </w:pPr>
      <w:ins w:id="984" w:author="Unknown">
        <w:r w:rsidRPr="004B3A78">
          <w:rPr>
            <w:rFonts w:ascii="Arial" w:eastAsia="Times New Roman" w:hAnsi="Arial" w:cs="Arial"/>
            <w:b/>
            <w:bCs/>
            <w:color w:val="FF6600"/>
            <w:sz w:val="23"/>
            <w:szCs w:val="23"/>
            <w:bdr w:val="none" w:sz="0" w:space="0" w:color="auto" w:frame="1"/>
          </w:rPr>
          <w:t xml:space="preserve">Q #18) </w:t>
        </w:r>
        <w:proofErr w:type="gramStart"/>
        <w:r w:rsidRPr="004B3A78">
          <w:rPr>
            <w:rFonts w:ascii="Arial" w:eastAsia="Times New Roman" w:hAnsi="Arial" w:cs="Arial"/>
            <w:b/>
            <w:bCs/>
            <w:color w:val="FF6600"/>
            <w:sz w:val="23"/>
            <w:szCs w:val="23"/>
            <w:bdr w:val="none" w:sz="0" w:space="0" w:color="auto" w:frame="1"/>
          </w:rPr>
          <w:t>In</w:t>
        </w:r>
        <w:proofErr w:type="gramEnd"/>
        <w:r w:rsidRPr="004B3A78">
          <w:rPr>
            <w:rFonts w:ascii="Arial" w:eastAsia="Times New Roman" w:hAnsi="Arial" w:cs="Arial"/>
            <w:b/>
            <w:bCs/>
            <w:color w:val="FF6600"/>
            <w:sz w:val="23"/>
            <w:szCs w:val="23"/>
            <w:bdr w:val="none" w:sz="0" w:space="0" w:color="auto" w:frame="1"/>
          </w:rPr>
          <w:t xml:space="preserve"> the following Code snippet can you please predict the output or If you get an error, please explain the error?</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985" w:author="Unknown"/>
          <w:rFonts w:ascii="inherit" w:eastAsia="Times New Roman" w:hAnsi="inherit" w:cs="Courier New"/>
          <w:color w:val="3A3A3A"/>
          <w:sz w:val="23"/>
          <w:szCs w:val="23"/>
        </w:rPr>
      </w:pPr>
      <w:proofErr w:type="gramStart"/>
      <w:ins w:id="986" w:author="Unknown">
        <w:r w:rsidRPr="004B3A78">
          <w:rPr>
            <w:rFonts w:ascii="inherit" w:eastAsia="Times New Roman" w:hAnsi="inherit" w:cs="Courier New"/>
            <w:color w:val="3A3A3A"/>
            <w:sz w:val="23"/>
            <w:szCs w:val="23"/>
          </w:rPr>
          <w:t>&lt;!DOCTYPE</w:t>
        </w:r>
        <w:proofErr w:type="gramEnd"/>
        <w:r w:rsidRPr="004B3A78">
          <w:rPr>
            <w:rFonts w:ascii="inherit" w:eastAsia="Times New Roman" w:hAnsi="inherit" w:cs="Courier New"/>
            <w:color w:val="3A3A3A"/>
            <w:sz w:val="23"/>
            <w:szCs w:val="23"/>
          </w:rPr>
          <w:t xml:space="preserve"> html&gt;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987" w:author="Unknown"/>
          <w:rFonts w:ascii="inherit" w:eastAsia="Times New Roman" w:hAnsi="inherit" w:cs="Courier New"/>
          <w:color w:val="3A3A3A"/>
          <w:sz w:val="23"/>
          <w:szCs w:val="23"/>
        </w:rPr>
      </w:pPr>
      <w:ins w:id="988" w:author="Unknown">
        <w:r w:rsidRPr="004B3A78">
          <w:rPr>
            <w:rFonts w:ascii="inherit" w:eastAsia="Times New Roman" w:hAnsi="inherit" w:cs="Courier New"/>
            <w:color w:val="3A3A3A"/>
            <w:sz w:val="23"/>
            <w:szCs w:val="23"/>
          </w:rPr>
          <w:t>&lt;</w:t>
        </w:r>
        <w:proofErr w:type="gramStart"/>
        <w:r w:rsidRPr="004B3A78">
          <w:rPr>
            <w:rFonts w:ascii="inherit" w:eastAsia="Times New Roman" w:hAnsi="inherit" w:cs="Courier New"/>
            <w:color w:val="3A3A3A"/>
            <w:sz w:val="23"/>
            <w:szCs w:val="23"/>
          </w:rPr>
          <w:t>html</w:t>
        </w:r>
        <w:proofErr w:type="gramEnd"/>
        <w:r w:rsidRPr="004B3A78">
          <w:rPr>
            <w:rFonts w:ascii="inherit" w:eastAsia="Times New Roman" w:hAnsi="inherit" w:cs="Courier New"/>
            <w:color w:val="3A3A3A"/>
            <w:sz w:val="23"/>
            <w:szCs w:val="23"/>
          </w:rPr>
          <w:t>&gt;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989" w:author="Unknown"/>
          <w:rFonts w:ascii="inherit" w:eastAsia="Times New Roman" w:hAnsi="inherit" w:cs="Courier New"/>
          <w:color w:val="3A3A3A"/>
          <w:sz w:val="23"/>
          <w:szCs w:val="23"/>
        </w:rPr>
      </w:pPr>
      <w:ins w:id="990" w:author="Unknown">
        <w:r w:rsidRPr="004B3A78">
          <w:rPr>
            <w:rFonts w:ascii="inherit" w:eastAsia="Times New Roman" w:hAnsi="inherit" w:cs="Courier New"/>
            <w:color w:val="3A3A3A"/>
            <w:sz w:val="23"/>
            <w:szCs w:val="23"/>
          </w:rPr>
          <w:t>&lt;</w:t>
        </w:r>
        <w:proofErr w:type="gramStart"/>
        <w:r w:rsidRPr="004B3A78">
          <w:rPr>
            <w:rFonts w:ascii="inherit" w:eastAsia="Times New Roman" w:hAnsi="inherit" w:cs="Courier New"/>
            <w:color w:val="3A3A3A"/>
            <w:sz w:val="23"/>
            <w:szCs w:val="23"/>
          </w:rPr>
          <w:t>body</w:t>
        </w:r>
        <w:proofErr w:type="gramEnd"/>
        <w:r w:rsidRPr="004B3A78">
          <w:rPr>
            <w:rFonts w:ascii="inherit" w:eastAsia="Times New Roman" w:hAnsi="inherit" w:cs="Courier New"/>
            <w:color w:val="3A3A3A"/>
            <w:sz w:val="23"/>
            <w:szCs w:val="23"/>
          </w:rPr>
          <w:t>&gt;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991" w:author="Unknown"/>
          <w:rFonts w:ascii="inherit" w:eastAsia="Times New Roman" w:hAnsi="inherit" w:cs="Courier New"/>
          <w:color w:val="3A3A3A"/>
          <w:sz w:val="23"/>
          <w:szCs w:val="23"/>
        </w:rPr>
      </w:pPr>
      <w:ins w:id="992" w:author="Unknown">
        <w:r w:rsidRPr="004B3A78">
          <w:rPr>
            <w:rFonts w:ascii="inherit" w:eastAsia="Times New Roman" w:hAnsi="inherit" w:cs="Courier New"/>
            <w:color w:val="3A3A3A"/>
            <w:sz w:val="23"/>
            <w:szCs w:val="23"/>
          </w:rPr>
          <w:t>&lt;h2&gt; &lt;strong&gt; Sample: Software Testing Help&lt;/strong&gt; &lt;/h2&gt;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993" w:author="Unknown"/>
          <w:rFonts w:ascii="inherit" w:eastAsia="Times New Roman" w:hAnsi="inherit" w:cs="Courier New"/>
          <w:color w:val="3A3A3A"/>
          <w:sz w:val="23"/>
          <w:szCs w:val="23"/>
        </w:rPr>
      </w:pPr>
      <w:ins w:id="994" w:author="Unknown">
        <w:r w:rsidRPr="004B3A78">
          <w:rPr>
            <w:rFonts w:ascii="inherit" w:eastAsia="Times New Roman" w:hAnsi="inherit" w:cs="Courier New"/>
            <w:color w:val="3A3A3A"/>
            <w:sz w:val="23"/>
            <w:szCs w:val="23"/>
          </w:rPr>
          <w:t>&lt;p style='text-decoration</w:t>
        </w:r>
        <w:proofErr w:type="gramStart"/>
        <w:r w:rsidRPr="004B3A78">
          <w:rPr>
            <w:rFonts w:ascii="inherit" w:eastAsia="Times New Roman" w:hAnsi="inherit" w:cs="Courier New"/>
            <w:color w:val="3A3A3A"/>
            <w:sz w:val="23"/>
            <w:szCs w:val="23"/>
          </w:rPr>
          <w:t>:underline'</w:t>
        </w:r>
        <w:proofErr w:type="gramEnd"/>
        <w:r w:rsidRPr="004B3A78">
          <w:rPr>
            <w:rFonts w:ascii="inherit" w:eastAsia="Times New Roman" w:hAnsi="inherit" w:cs="Courier New"/>
            <w:color w:val="3A3A3A"/>
            <w:sz w:val="23"/>
            <w:szCs w:val="23"/>
          </w:rPr>
          <w:t>&gt;Find the output &lt;/p&gt;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995" w:author="Unknown"/>
          <w:rFonts w:ascii="inherit" w:eastAsia="Times New Roman" w:hAnsi="inherit" w:cs="Courier New"/>
          <w:color w:val="3A3A3A"/>
          <w:sz w:val="23"/>
          <w:szCs w:val="23"/>
        </w:rPr>
      </w:pPr>
      <w:ins w:id="996" w:author="Unknown">
        <w:r w:rsidRPr="004B3A78">
          <w:rPr>
            <w:rFonts w:ascii="inherit" w:eastAsia="Times New Roman" w:hAnsi="inherit" w:cs="Courier New"/>
            <w:color w:val="3A3A3A"/>
            <w:sz w:val="23"/>
            <w:szCs w:val="23"/>
          </w:rPr>
          <w:t>&lt;p id="display"&gt;&lt;/p&gt;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997" w:author="Unknown"/>
          <w:rFonts w:ascii="inherit" w:eastAsia="Times New Roman" w:hAnsi="inherit" w:cs="Courier New"/>
          <w:color w:val="3A3A3A"/>
          <w:sz w:val="23"/>
          <w:szCs w:val="23"/>
        </w:rPr>
      </w:pPr>
      <w:ins w:id="998" w:author="Unknown">
        <w:r w:rsidRPr="004B3A78">
          <w:rPr>
            <w:rFonts w:ascii="inherit" w:eastAsia="Times New Roman" w:hAnsi="inherit" w:cs="Courier New"/>
            <w:color w:val="3A3A3A"/>
            <w:sz w:val="23"/>
            <w:szCs w:val="23"/>
          </w:rPr>
          <w:t>&lt;</w:t>
        </w:r>
        <w:proofErr w:type="gramStart"/>
        <w:r w:rsidRPr="004B3A78">
          <w:rPr>
            <w:rFonts w:ascii="inherit" w:eastAsia="Times New Roman" w:hAnsi="inherit" w:cs="Courier New"/>
            <w:color w:val="3A3A3A"/>
            <w:sz w:val="23"/>
            <w:szCs w:val="23"/>
          </w:rPr>
          <w:t>script</w:t>
        </w:r>
        <w:proofErr w:type="gramEnd"/>
        <w:r w:rsidRPr="004B3A78">
          <w:rPr>
            <w:rFonts w:ascii="inherit" w:eastAsia="Times New Roman" w:hAnsi="inherit" w:cs="Courier New"/>
            <w:color w:val="3A3A3A"/>
            <w:sz w:val="23"/>
            <w:szCs w:val="23"/>
          </w:rPr>
          <w:t>&gt;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999" w:author="Unknown"/>
          <w:rFonts w:ascii="inherit" w:eastAsia="Times New Roman" w:hAnsi="inherit" w:cs="Courier New"/>
          <w:color w:val="3A3A3A"/>
          <w:sz w:val="23"/>
          <w:szCs w:val="23"/>
        </w:rPr>
      </w:pPr>
      <w:proofErr w:type="gramStart"/>
      <w:ins w:id="1000" w:author="Unknown">
        <w:r w:rsidRPr="004B3A78">
          <w:rPr>
            <w:rFonts w:ascii="inherit" w:eastAsia="Times New Roman" w:hAnsi="inherit" w:cs="Courier New"/>
            <w:color w:val="3A3A3A"/>
            <w:sz w:val="23"/>
            <w:szCs w:val="23"/>
          </w:rPr>
          <w:t>var</w:t>
        </w:r>
        <w:proofErr w:type="gramEnd"/>
        <w:r w:rsidRPr="004B3A78">
          <w:rPr>
            <w:rFonts w:ascii="inherit" w:eastAsia="Times New Roman" w:hAnsi="inherit" w:cs="Courier New"/>
            <w:color w:val="3A3A3A"/>
            <w:sz w:val="23"/>
            <w:szCs w:val="23"/>
          </w:rPr>
          <w:t xml:space="preserve"> first_num =500;</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001" w:author="Unknown"/>
          <w:rFonts w:ascii="inherit" w:eastAsia="Times New Roman" w:hAnsi="inherit" w:cs="Courier New"/>
          <w:color w:val="3A3A3A"/>
          <w:sz w:val="23"/>
          <w:szCs w:val="23"/>
        </w:rPr>
      </w:pPr>
      <w:proofErr w:type="gramStart"/>
      <w:ins w:id="1002" w:author="Unknown">
        <w:r w:rsidRPr="004B3A78">
          <w:rPr>
            <w:rFonts w:ascii="inherit" w:eastAsia="Times New Roman" w:hAnsi="inherit" w:cs="Courier New"/>
            <w:color w:val="3A3A3A"/>
            <w:sz w:val="23"/>
            <w:szCs w:val="23"/>
          </w:rPr>
          <w:t>var</w:t>
        </w:r>
        <w:proofErr w:type="gramEnd"/>
        <w:r w:rsidRPr="004B3A78">
          <w:rPr>
            <w:rFonts w:ascii="inherit" w:eastAsia="Times New Roman" w:hAnsi="inherit" w:cs="Courier New"/>
            <w:color w:val="3A3A3A"/>
            <w:sz w:val="23"/>
            <w:szCs w:val="23"/>
          </w:rPr>
          <w:t xml:space="preserve"> result= function(){</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003" w:author="Unknown"/>
          <w:rFonts w:ascii="inherit" w:eastAsia="Times New Roman" w:hAnsi="inherit" w:cs="Courier New"/>
          <w:color w:val="3A3A3A"/>
          <w:sz w:val="23"/>
          <w:szCs w:val="23"/>
        </w:rPr>
      </w:pPr>
      <w:proofErr w:type="gramStart"/>
      <w:ins w:id="1004" w:author="Unknown">
        <w:r w:rsidRPr="004B3A78">
          <w:rPr>
            <w:rFonts w:ascii="inherit" w:eastAsia="Times New Roman" w:hAnsi="inherit" w:cs="Courier New"/>
            <w:color w:val="3A3A3A"/>
            <w:sz w:val="23"/>
            <w:szCs w:val="23"/>
          </w:rPr>
          <w:t>document.getElementById(</w:t>
        </w:r>
        <w:proofErr w:type="gramEnd"/>
        <w:r w:rsidRPr="004B3A78">
          <w:rPr>
            <w:rFonts w:ascii="inherit" w:eastAsia="Times New Roman" w:hAnsi="inherit" w:cs="Courier New"/>
            <w:color w:val="3A3A3A"/>
            <w:sz w:val="23"/>
            <w:szCs w:val="23"/>
          </w:rPr>
          <w:t>"display").innerHTML = first_num;</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005" w:author="Unknown"/>
          <w:rFonts w:ascii="inherit" w:eastAsia="Times New Roman" w:hAnsi="inherit" w:cs="Courier New"/>
          <w:color w:val="3A3A3A"/>
          <w:sz w:val="23"/>
          <w:szCs w:val="23"/>
        </w:rPr>
      </w:pPr>
      <w:proofErr w:type="gramStart"/>
      <w:ins w:id="1006" w:author="Unknown">
        <w:r w:rsidRPr="004B3A78">
          <w:rPr>
            <w:rFonts w:ascii="inherit" w:eastAsia="Times New Roman" w:hAnsi="inherit" w:cs="Courier New"/>
            <w:color w:val="3A3A3A"/>
            <w:sz w:val="23"/>
            <w:szCs w:val="23"/>
          </w:rPr>
          <w:t>var</w:t>
        </w:r>
        <w:proofErr w:type="gramEnd"/>
        <w:r w:rsidRPr="004B3A78">
          <w:rPr>
            <w:rFonts w:ascii="inherit" w:eastAsia="Times New Roman" w:hAnsi="inherit" w:cs="Courier New"/>
            <w:color w:val="3A3A3A"/>
            <w:sz w:val="23"/>
            <w:szCs w:val="23"/>
          </w:rPr>
          <w:t xml:space="preserve"> first_num =1000;</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007" w:author="Unknown"/>
          <w:rFonts w:ascii="inherit" w:eastAsia="Times New Roman" w:hAnsi="inherit" w:cs="Courier New"/>
          <w:color w:val="3A3A3A"/>
          <w:sz w:val="23"/>
          <w:szCs w:val="23"/>
        </w:rPr>
      </w:pPr>
      <w:ins w:id="1008" w:author="Unknown">
        <w:r w:rsidRPr="004B3A78">
          <w:rPr>
            <w:rFonts w:ascii="inherit" w:eastAsia="Times New Roman" w:hAnsi="inherit" w:cs="Courier New"/>
            <w:color w:val="3A3A3A"/>
            <w:sz w:val="23"/>
            <w:szCs w:val="23"/>
          </w:rPr>
          <w: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009" w:author="Unknown"/>
          <w:rFonts w:ascii="inherit" w:eastAsia="Times New Roman" w:hAnsi="inherit" w:cs="Courier New"/>
          <w:color w:val="3A3A3A"/>
          <w:sz w:val="23"/>
          <w:szCs w:val="23"/>
        </w:rPr>
      </w:pPr>
      <w:proofErr w:type="gramStart"/>
      <w:ins w:id="1010" w:author="Unknown">
        <w:r w:rsidRPr="004B3A78">
          <w:rPr>
            <w:rFonts w:ascii="inherit" w:eastAsia="Times New Roman" w:hAnsi="inherit" w:cs="Courier New"/>
            <w:color w:val="3A3A3A"/>
            <w:sz w:val="23"/>
            <w:szCs w:val="23"/>
          </w:rPr>
          <w:lastRenderedPageBreak/>
          <w:t>result(</w:t>
        </w:r>
        <w:proofErr w:type="gramEnd"/>
        <w:r w:rsidRPr="004B3A78">
          <w:rPr>
            <w:rFonts w:ascii="inherit" w:eastAsia="Times New Roman" w:hAnsi="inherit" w:cs="Courier New"/>
            <w:color w:val="3A3A3A"/>
            <w:sz w:val="23"/>
            <w:szCs w:val="23"/>
          </w:rPr>
          <w: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011" w:author="Unknown"/>
          <w:rFonts w:ascii="inherit" w:eastAsia="Times New Roman" w:hAnsi="inherit" w:cs="Courier New"/>
          <w:color w:val="3A3A3A"/>
          <w:sz w:val="23"/>
          <w:szCs w:val="23"/>
        </w:rPr>
      </w:pPr>
      <w:ins w:id="1012" w:author="Unknown">
        <w:r w:rsidRPr="004B3A78">
          <w:rPr>
            <w:rFonts w:ascii="inherit" w:eastAsia="Times New Roman" w:hAnsi="inherit" w:cs="Courier New"/>
            <w:color w:val="3A3A3A"/>
            <w:sz w:val="23"/>
            <w:szCs w:val="23"/>
          </w:rPr>
          <w:t>&lt;/script&gt;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013" w:author="Unknown"/>
          <w:rFonts w:ascii="inherit" w:eastAsia="Times New Roman" w:hAnsi="inherit" w:cs="Courier New"/>
          <w:color w:val="3A3A3A"/>
          <w:sz w:val="23"/>
          <w:szCs w:val="23"/>
        </w:rPr>
      </w:pPr>
      <w:ins w:id="1014" w:author="Unknown">
        <w:r w:rsidRPr="004B3A78">
          <w:rPr>
            <w:rFonts w:ascii="inherit" w:eastAsia="Times New Roman" w:hAnsi="inherit" w:cs="Courier New"/>
            <w:color w:val="3A3A3A"/>
            <w:sz w:val="23"/>
            <w:szCs w:val="23"/>
          </w:rPr>
          <w:t>&lt;/body&gt;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015" w:author="Unknown"/>
          <w:rFonts w:ascii="inherit" w:eastAsia="Times New Roman" w:hAnsi="inherit" w:cs="Courier New"/>
          <w:color w:val="3A3A3A"/>
          <w:sz w:val="23"/>
          <w:szCs w:val="23"/>
        </w:rPr>
      </w:pPr>
      <w:ins w:id="1016" w:author="Unknown">
        <w:r w:rsidRPr="004B3A78">
          <w:rPr>
            <w:rFonts w:ascii="inherit" w:eastAsia="Times New Roman" w:hAnsi="inherit" w:cs="Courier New"/>
            <w:color w:val="3A3A3A"/>
            <w:sz w:val="23"/>
            <w:szCs w:val="23"/>
          </w:rPr>
          <w:t>&lt;/html&gt;</w:t>
        </w:r>
      </w:ins>
    </w:p>
    <w:p w:rsidR="004B3A78" w:rsidRPr="004B3A78" w:rsidRDefault="004B3A78" w:rsidP="004B3A78">
      <w:pPr>
        <w:shd w:val="clear" w:color="auto" w:fill="FFFFFF"/>
        <w:spacing w:after="0" w:line="240" w:lineRule="auto"/>
        <w:rPr>
          <w:ins w:id="1017" w:author="Unknown"/>
          <w:rFonts w:ascii="Arial" w:eastAsia="Times New Roman" w:hAnsi="Arial" w:cs="Arial"/>
          <w:color w:val="3A3A3A"/>
          <w:sz w:val="23"/>
          <w:szCs w:val="23"/>
        </w:rPr>
      </w:pPr>
      <w:ins w:id="1018" w:author="Unknown">
        <w:r w:rsidRPr="004B3A78">
          <w:rPr>
            <w:rFonts w:ascii="Arial" w:eastAsia="Times New Roman" w:hAnsi="Arial" w:cs="Arial"/>
            <w:b/>
            <w:bCs/>
            <w:color w:val="3A3A3A"/>
            <w:sz w:val="23"/>
            <w:szCs w:val="23"/>
            <w:bdr w:val="none" w:sz="0" w:space="0" w:color="auto" w:frame="1"/>
          </w:rPr>
          <w:t>Answer:</w:t>
        </w:r>
        <w:r w:rsidRPr="004B3A78">
          <w:rPr>
            <w:rFonts w:ascii="Arial" w:eastAsia="Times New Roman" w:hAnsi="Arial" w:cs="Arial"/>
            <w:color w:val="3A3A3A"/>
            <w:sz w:val="23"/>
            <w:szCs w:val="23"/>
          </w:rPr>
          <w:t> Here in the code given above, the value of the ‘first_num’ variable will not be 1000.</w:t>
        </w:r>
      </w:ins>
    </w:p>
    <w:p w:rsidR="004B3A78" w:rsidRPr="004B3A78" w:rsidRDefault="004B3A78" w:rsidP="004B3A78">
      <w:pPr>
        <w:shd w:val="clear" w:color="auto" w:fill="FFFFFF"/>
        <w:spacing w:after="336" w:line="240" w:lineRule="auto"/>
        <w:rPr>
          <w:ins w:id="1019" w:author="Unknown"/>
          <w:rFonts w:ascii="Arial" w:eastAsia="Times New Roman" w:hAnsi="Arial" w:cs="Arial"/>
          <w:color w:val="3A3A3A"/>
          <w:sz w:val="23"/>
          <w:szCs w:val="23"/>
        </w:rPr>
      </w:pPr>
      <w:ins w:id="1020" w:author="Unknown">
        <w:r w:rsidRPr="004B3A78">
          <w:rPr>
            <w:rFonts w:ascii="Arial" w:eastAsia="Times New Roman" w:hAnsi="Arial" w:cs="Arial"/>
            <w:color w:val="3A3A3A"/>
            <w:sz w:val="23"/>
            <w:szCs w:val="23"/>
          </w:rPr>
          <w:t>In JavaScript, there is no hoisting for variable initialization. The function ‘result ()’ will choose the local variable ‘first_num’, as it is declared inside the function. Since the variable is declared after it is used, the value of ‘first_num’ is undefined.</w:t>
        </w:r>
      </w:ins>
    </w:p>
    <w:p w:rsidR="004B3A78" w:rsidRPr="004B3A78" w:rsidRDefault="004B3A78" w:rsidP="004B3A78">
      <w:pPr>
        <w:shd w:val="clear" w:color="auto" w:fill="FFFFFF"/>
        <w:spacing w:after="0" w:line="240" w:lineRule="auto"/>
        <w:rPr>
          <w:ins w:id="1021" w:author="Unknown"/>
          <w:rFonts w:ascii="Arial" w:eastAsia="Times New Roman" w:hAnsi="Arial" w:cs="Arial"/>
          <w:color w:val="3A3A3A"/>
          <w:sz w:val="23"/>
          <w:szCs w:val="23"/>
        </w:rPr>
      </w:pPr>
      <w:ins w:id="1022" w:author="Unknown">
        <w:r w:rsidRPr="004B3A78">
          <w:rPr>
            <w:rFonts w:ascii="Arial" w:eastAsia="Times New Roman" w:hAnsi="Arial" w:cs="Arial"/>
            <w:b/>
            <w:bCs/>
            <w:color w:val="3A3A3A"/>
            <w:sz w:val="23"/>
            <w:szCs w:val="23"/>
            <w:bdr w:val="none" w:sz="0" w:space="0" w:color="auto" w:frame="1"/>
          </w:rPr>
          <w:t>The output of the code snippet here is:</w:t>
        </w:r>
      </w:ins>
    </w:p>
    <w:p w:rsidR="004B3A78" w:rsidRPr="004B3A78" w:rsidRDefault="004B3A78" w:rsidP="004B3A78">
      <w:pPr>
        <w:shd w:val="clear" w:color="auto" w:fill="FFFFFF"/>
        <w:spacing w:after="0" w:line="240" w:lineRule="auto"/>
        <w:rPr>
          <w:ins w:id="1023" w:author="Unknown"/>
          <w:rFonts w:ascii="Arial" w:eastAsia="Times New Roman" w:hAnsi="Arial" w:cs="Arial"/>
          <w:color w:val="3A3A3A"/>
          <w:sz w:val="23"/>
          <w:szCs w:val="23"/>
        </w:rPr>
      </w:pPr>
      <w:ins w:id="1024" w:author="Unknown">
        <w:r w:rsidRPr="004B3A78">
          <w:rPr>
            <w:rFonts w:ascii="Arial" w:eastAsia="Times New Roman" w:hAnsi="Arial" w:cs="Arial"/>
            <w:i/>
            <w:iCs/>
            <w:color w:val="3A3A3A"/>
            <w:sz w:val="23"/>
            <w:szCs w:val="23"/>
            <w:bdr w:val="none" w:sz="0" w:space="0" w:color="auto" w:frame="1"/>
          </w:rPr>
          <w:t>Undefined</w:t>
        </w:r>
      </w:ins>
    </w:p>
    <w:p w:rsidR="004B3A78" w:rsidRPr="004B3A78" w:rsidRDefault="004B3A78" w:rsidP="004B3A78">
      <w:pPr>
        <w:shd w:val="clear" w:color="auto" w:fill="FFFFFF"/>
        <w:spacing w:after="0" w:line="240" w:lineRule="auto"/>
        <w:rPr>
          <w:ins w:id="1025" w:author="Unknown"/>
          <w:rFonts w:ascii="Arial" w:eastAsia="Times New Roman" w:hAnsi="Arial" w:cs="Arial"/>
          <w:color w:val="3A3A3A"/>
          <w:sz w:val="23"/>
          <w:szCs w:val="23"/>
        </w:rPr>
      </w:pPr>
      <w:ins w:id="1026" w:author="Unknown">
        <w:r w:rsidRPr="004B3A78">
          <w:rPr>
            <w:rFonts w:ascii="Arial" w:eastAsia="Times New Roman" w:hAnsi="Arial" w:cs="Arial"/>
            <w:b/>
            <w:bCs/>
            <w:color w:val="FF6600"/>
            <w:sz w:val="23"/>
            <w:szCs w:val="23"/>
            <w:bdr w:val="none" w:sz="0" w:space="0" w:color="auto" w:frame="1"/>
          </w:rPr>
          <w:t xml:space="preserve">Q #19) </w:t>
        </w:r>
        <w:proofErr w:type="gramStart"/>
        <w:r w:rsidRPr="004B3A78">
          <w:rPr>
            <w:rFonts w:ascii="Arial" w:eastAsia="Times New Roman" w:hAnsi="Arial" w:cs="Arial"/>
            <w:b/>
            <w:bCs/>
            <w:color w:val="FF6600"/>
            <w:sz w:val="23"/>
            <w:szCs w:val="23"/>
            <w:bdr w:val="none" w:sz="0" w:space="0" w:color="auto" w:frame="1"/>
          </w:rPr>
          <w:t>What</w:t>
        </w:r>
        <w:proofErr w:type="gramEnd"/>
        <w:r w:rsidRPr="004B3A78">
          <w:rPr>
            <w:rFonts w:ascii="Arial" w:eastAsia="Times New Roman" w:hAnsi="Arial" w:cs="Arial"/>
            <w:b/>
            <w:bCs/>
            <w:color w:val="FF6600"/>
            <w:sz w:val="23"/>
            <w:szCs w:val="23"/>
            <w:bdr w:val="none" w:sz="0" w:space="0" w:color="auto" w:frame="1"/>
          </w:rPr>
          <w:t xml:space="preserve"> is the difference between ‘var’ and ‘let’ keyword?</w:t>
        </w:r>
      </w:ins>
    </w:p>
    <w:p w:rsidR="004B3A78" w:rsidRPr="004B3A78" w:rsidRDefault="004B3A78" w:rsidP="004B3A78">
      <w:pPr>
        <w:shd w:val="clear" w:color="auto" w:fill="FFFFFF"/>
        <w:spacing w:after="0" w:line="240" w:lineRule="auto"/>
        <w:rPr>
          <w:ins w:id="1027" w:author="Unknown"/>
          <w:rFonts w:ascii="Arial" w:eastAsia="Times New Roman" w:hAnsi="Arial" w:cs="Arial"/>
          <w:color w:val="3A3A3A"/>
          <w:sz w:val="23"/>
          <w:szCs w:val="23"/>
        </w:rPr>
      </w:pPr>
      <w:ins w:id="1028" w:author="Unknown">
        <w:r w:rsidRPr="004B3A78">
          <w:rPr>
            <w:rFonts w:ascii="Arial" w:eastAsia="Times New Roman" w:hAnsi="Arial" w:cs="Arial"/>
            <w:b/>
            <w:bCs/>
            <w:color w:val="3A3A3A"/>
            <w:sz w:val="23"/>
            <w:szCs w:val="23"/>
            <w:bdr w:val="none" w:sz="0" w:space="0" w:color="auto" w:frame="1"/>
          </w:rPr>
          <w:t>Answer: The Differences are as follows:</w:t>
        </w:r>
      </w:ins>
    </w:p>
    <w:tbl>
      <w:tblPr>
        <w:tblW w:w="11370" w:type="dxa"/>
        <w:shd w:val="clear" w:color="auto" w:fill="FFFFFF"/>
        <w:tblCellMar>
          <w:left w:w="0" w:type="dxa"/>
          <w:right w:w="0" w:type="dxa"/>
        </w:tblCellMar>
        <w:tblLook w:val="04A0" w:firstRow="1" w:lastRow="0" w:firstColumn="1" w:lastColumn="0" w:noHBand="0" w:noVBand="1"/>
      </w:tblPr>
      <w:tblGrid>
        <w:gridCol w:w="5793"/>
        <w:gridCol w:w="5577"/>
      </w:tblGrid>
      <w:tr w:rsidR="004B3A78" w:rsidRPr="004B3A78" w:rsidTr="004B3A78">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4B3A78" w:rsidRPr="004B3A78" w:rsidRDefault="004B3A78" w:rsidP="004B3A78">
            <w:pPr>
              <w:spacing w:after="0" w:line="240" w:lineRule="auto"/>
              <w:rPr>
                <w:rFonts w:ascii="Arial" w:eastAsia="Times New Roman" w:hAnsi="Arial" w:cs="Arial"/>
                <w:b/>
                <w:bCs/>
                <w:color w:val="3A3A3A"/>
                <w:sz w:val="23"/>
                <w:szCs w:val="23"/>
              </w:rPr>
            </w:pPr>
            <w:r w:rsidRPr="004B3A78">
              <w:rPr>
                <w:rFonts w:ascii="Arial" w:eastAsia="Times New Roman" w:hAnsi="Arial" w:cs="Arial"/>
                <w:b/>
                <w:bCs/>
                <w:color w:val="3A3A3A"/>
                <w:sz w:val="23"/>
                <w:szCs w:val="23"/>
              </w:rPr>
              <w:t>Var</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4B3A78" w:rsidRPr="004B3A78" w:rsidRDefault="004B3A78" w:rsidP="004B3A78">
            <w:pPr>
              <w:spacing w:after="0" w:line="240" w:lineRule="auto"/>
              <w:rPr>
                <w:rFonts w:ascii="Arial" w:eastAsia="Times New Roman" w:hAnsi="Arial" w:cs="Arial"/>
                <w:b/>
                <w:bCs/>
                <w:color w:val="3A3A3A"/>
                <w:sz w:val="23"/>
                <w:szCs w:val="23"/>
              </w:rPr>
            </w:pPr>
            <w:r w:rsidRPr="004B3A78">
              <w:rPr>
                <w:rFonts w:ascii="Arial" w:eastAsia="Times New Roman" w:hAnsi="Arial" w:cs="Arial"/>
                <w:b/>
                <w:bCs/>
                <w:color w:val="3A3A3A"/>
                <w:sz w:val="23"/>
                <w:szCs w:val="23"/>
              </w:rPr>
              <w:t>let</w:t>
            </w:r>
          </w:p>
        </w:tc>
      </w:tr>
      <w:tr w:rsidR="004B3A78" w:rsidRPr="004B3A78" w:rsidTr="004B3A78">
        <w:tc>
          <w:tcPr>
            <w:tcW w:w="0" w:type="auto"/>
            <w:tcBorders>
              <w:top w:val="nil"/>
              <w:left w:val="nil"/>
              <w:bottom w:val="nil"/>
              <w:right w:val="nil"/>
            </w:tcBorders>
            <w:shd w:val="clear" w:color="auto" w:fill="FFFFFF"/>
            <w:tcMar>
              <w:top w:w="120" w:type="dxa"/>
              <w:left w:w="120" w:type="dxa"/>
              <w:bottom w:w="120" w:type="dxa"/>
              <w:right w:w="120" w:type="dxa"/>
            </w:tcMar>
            <w:hideMark/>
          </w:tcPr>
          <w:p w:rsidR="004B3A78" w:rsidRPr="004B3A78" w:rsidRDefault="004B3A78" w:rsidP="004B3A78">
            <w:pPr>
              <w:spacing w:after="0" w:line="240" w:lineRule="auto"/>
              <w:rPr>
                <w:rFonts w:ascii="Arial" w:eastAsia="Times New Roman" w:hAnsi="Arial" w:cs="Arial"/>
                <w:color w:val="3A3A3A"/>
                <w:sz w:val="23"/>
                <w:szCs w:val="23"/>
              </w:rPr>
            </w:pPr>
            <w:r w:rsidRPr="004B3A78">
              <w:rPr>
                <w:rFonts w:ascii="Arial" w:eastAsia="Times New Roman" w:hAnsi="Arial" w:cs="Arial"/>
                <w:color w:val="3A3A3A"/>
                <w:sz w:val="23"/>
                <w:szCs w:val="23"/>
              </w:rPr>
              <w:t>’var’ keyword was introduced in JavaScript code from the beginning Stage itself.</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4B3A78" w:rsidRPr="004B3A78" w:rsidRDefault="004B3A78" w:rsidP="004B3A78">
            <w:pPr>
              <w:spacing w:after="0" w:line="240" w:lineRule="auto"/>
              <w:rPr>
                <w:rFonts w:ascii="Arial" w:eastAsia="Times New Roman" w:hAnsi="Arial" w:cs="Arial"/>
                <w:color w:val="3A3A3A"/>
                <w:sz w:val="23"/>
                <w:szCs w:val="23"/>
              </w:rPr>
            </w:pPr>
            <w:r w:rsidRPr="004B3A78">
              <w:rPr>
                <w:rFonts w:ascii="Arial" w:eastAsia="Times New Roman" w:hAnsi="Arial" w:cs="Arial"/>
                <w:color w:val="3A3A3A"/>
                <w:sz w:val="23"/>
                <w:szCs w:val="23"/>
              </w:rPr>
              <w:t>‘</w:t>
            </w:r>
            <w:proofErr w:type="gramStart"/>
            <w:r w:rsidRPr="004B3A78">
              <w:rPr>
                <w:rFonts w:ascii="Arial" w:eastAsia="Times New Roman" w:hAnsi="Arial" w:cs="Arial"/>
                <w:color w:val="3A3A3A"/>
                <w:sz w:val="23"/>
                <w:szCs w:val="23"/>
              </w:rPr>
              <w:t>let</w:t>
            </w:r>
            <w:proofErr w:type="gramEnd"/>
            <w:r w:rsidRPr="004B3A78">
              <w:rPr>
                <w:rFonts w:ascii="Arial" w:eastAsia="Times New Roman" w:hAnsi="Arial" w:cs="Arial"/>
                <w:color w:val="3A3A3A"/>
                <w:sz w:val="23"/>
                <w:szCs w:val="23"/>
              </w:rPr>
              <w:t>’ keyword is introduced in 2015 only.</w:t>
            </w:r>
          </w:p>
        </w:tc>
      </w:tr>
      <w:tr w:rsidR="004B3A78" w:rsidRPr="004B3A78" w:rsidTr="004B3A7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B3A78" w:rsidRPr="004B3A78" w:rsidRDefault="004B3A78" w:rsidP="004B3A78">
            <w:pPr>
              <w:spacing w:after="0" w:line="240" w:lineRule="auto"/>
              <w:rPr>
                <w:rFonts w:ascii="Arial" w:eastAsia="Times New Roman" w:hAnsi="Arial" w:cs="Arial"/>
                <w:color w:val="3A3A3A"/>
                <w:sz w:val="23"/>
                <w:szCs w:val="23"/>
              </w:rPr>
            </w:pPr>
            <w:r w:rsidRPr="004B3A78">
              <w:rPr>
                <w:rFonts w:ascii="Arial" w:eastAsia="Times New Roman" w:hAnsi="Arial" w:cs="Arial"/>
                <w:color w:val="3A3A3A"/>
                <w:sz w:val="23"/>
                <w:szCs w:val="23"/>
              </w:rPr>
              <w:t>’Var’ keyword has function scope. The variable defined with var is available anywhere within the function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B3A78" w:rsidRPr="004B3A78" w:rsidRDefault="004B3A78" w:rsidP="004B3A78">
            <w:pPr>
              <w:spacing w:after="0" w:line="240" w:lineRule="auto"/>
              <w:rPr>
                <w:rFonts w:ascii="Arial" w:eastAsia="Times New Roman" w:hAnsi="Arial" w:cs="Arial"/>
                <w:color w:val="3A3A3A"/>
                <w:sz w:val="23"/>
                <w:szCs w:val="23"/>
              </w:rPr>
            </w:pPr>
            <w:r w:rsidRPr="004B3A78">
              <w:rPr>
                <w:rFonts w:ascii="Arial" w:eastAsia="Times New Roman" w:hAnsi="Arial" w:cs="Arial"/>
                <w:color w:val="3A3A3A"/>
                <w:sz w:val="23"/>
                <w:szCs w:val="23"/>
              </w:rPr>
              <w:t>A variable declared with ‘let’ keyword has a scope only with in that block. So, let has a Block Scope.</w:t>
            </w:r>
          </w:p>
        </w:tc>
      </w:tr>
      <w:tr w:rsidR="004B3A78" w:rsidRPr="004B3A78" w:rsidTr="004B3A78">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4B3A78" w:rsidRPr="004B3A78" w:rsidRDefault="004B3A78" w:rsidP="004B3A78">
            <w:pPr>
              <w:spacing w:after="0" w:line="240" w:lineRule="auto"/>
              <w:rPr>
                <w:rFonts w:ascii="Arial" w:eastAsia="Times New Roman" w:hAnsi="Arial" w:cs="Arial"/>
                <w:color w:val="3A3A3A"/>
                <w:sz w:val="23"/>
                <w:szCs w:val="23"/>
              </w:rPr>
            </w:pPr>
            <w:r w:rsidRPr="004B3A78">
              <w:rPr>
                <w:rFonts w:ascii="Arial" w:eastAsia="Times New Roman" w:hAnsi="Arial" w:cs="Arial"/>
                <w:color w:val="3A3A3A"/>
                <w:sz w:val="23"/>
                <w:szCs w:val="23"/>
              </w:rPr>
              <w:t>The variable declared with ‘var’ be hoisted</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4B3A78" w:rsidRPr="004B3A78" w:rsidRDefault="004B3A78" w:rsidP="004B3A78">
            <w:pPr>
              <w:spacing w:after="0" w:line="240" w:lineRule="auto"/>
              <w:rPr>
                <w:rFonts w:ascii="Arial" w:eastAsia="Times New Roman" w:hAnsi="Arial" w:cs="Arial"/>
                <w:color w:val="3A3A3A"/>
                <w:sz w:val="23"/>
                <w:szCs w:val="23"/>
              </w:rPr>
            </w:pPr>
            <w:r w:rsidRPr="004B3A78">
              <w:rPr>
                <w:rFonts w:ascii="Arial" w:eastAsia="Times New Roman" w:hAnsi="Arial" w:cs="Arial"/>
                <w:color w:val="3A3A3A"/>
                <w:sz w:val="23"/>
                <w:szCs w:val="23"/>
              </w:rPr>
              <w:t>The variable declared with ‘let’ be hoisted</w:t>
            </w:r>
          </w:p>
        </w:tc>
      </w:tr>
    </w:tbl>
    <w:p w:rsidR="004B3A78" w:rsidRPr="004B3A78" w:rsidRDefault="004B3A78" w:rsidP="004B3A78">
      <w:pPr>
        <w:shd w:val="clear" w:color="auto" w:fill="FFFFFF"/>
        <w:spacing w:after="0" w:line="240" w:lineRule="auto"/>
        <w:rPr>
          <w:ins w:id="1029" w:author="Unknown"/>
          <w:rFonts w:ascii="Arial" w:eastAsia="Times New Roman" w:hAnsi="Arial" w:cs="Arial"/>
          <w:color w:val="3A3A3A"/>
          <w:sz w:val="23"/>
          <w:szCs w:val="23"/>
        </w:rPr>
      </w:pPr>
      <w:ins w:id="1030" w:author="Unknown">
        <w:r w:rsidRPr="004B3A78">
          <w:rPr>
            <w:rFonts w:ascii="Arial" w:eastAsia="Times New Roman" w:hAnsi="Arial" w:cs="Arial"/>
            <w:b/>
            <w:bCs/>
            <w:color w:val="FF6600"/>
            <w:sz w:val="23"/>
            <w:szCs w:val="23"/>
            <w:bdr w:val="none" w:sz="0" w:space="0" w:color="auto" w:frame="1"/>
          </w:rPr>
          <w:t xml:space="preserve">Q #20) </w:t>
        </w:r>
        <w:proofErr w:type="gramStart"/>
        <w:r w:rsidRPr="004B3A78">
          <w:rPr>
            <w:rFonts w:ascii="Arial" w:eastAsia="Times New Roman" w:hAnsi="Arial" w:cs="Arial"/>
            <w:b/>
            <w:bCs/>
            <w:color w:val="FF6600"/>
            <w:sz w:val="23"/>
            <w:szCs w:val="23"/>
            <w:bdr w:val="none" w:sz="0" w:space="0" w:color="auto" w:frame="1"/>
          </w:rPr>
          <w:t>In</w:t>
        </w:r>
        <w:proofErr w:type="gramEnd"/>
        <w:r w:rsidRPr="004B3A78">
          <w:rPr>
            <w:rFonts w:ascii="Arial" w:eastAsia="Times New Roman" w:hAnsi="Arial" w:cs="Arial"/>
            <w:b/>
            <w:bCs/>
            <w:color w:val="FF6600"/>
            <w:sz w:val="23"/>
            <w:szCs w:val="23"/>
            <w:bdr w:val="none" w:sz="0" w:space="0" w:color="auto" w:frame="1"/>
          </w:rPr>
          <w:t xml:space="preserve"> the following Code snippet can you please predict the output or If you get an error; please explain the error?</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031" w:author="Unknown"/>
          <w:rFonts w:ascii="inherit" w:eastAsia="Times New Roman" w:hAnsi="inherit" w:cs="Courier New"/>
          <w:color w:val="3A3A3A"/>
          <w:sz w:val="23"/>
          <w:szCs w:val="23"/>
        </w:rPr>
      </w:pPr>
      <w:proofErr w:type="gramStart"/>
      <w:ins w:id="1032" w:author="Unknown">
        <w:r w:rsidRPr="004B3A78">
          <w:rPr>
            <w:rFonts w:ascii="inherit" w:eastAsia="Times New Roman" w:hAnsi="inherit" w:cs="Courier New"/>
            <w:color w:val="3A3A3A"/>
            <w:sz w:val="23"/>
            <w:szCs w:val="23"/>
          </w:rPr>
          <w:t>&lt;!DOCTYPE</w:t>
        </w:r>
        <w:proofErr w:type="gramEnd"/>
        <w:r w:rsidRPr="004B3A78">
          <w:rPr>
            <w:rFonts w:ascii="inherit" w:eastAsia="Times New Roman" w:hAnsi="inherit" w:cs="Courier New"/>
            <w:color w:val="3A3A3A"/>
            <w:sz w:val="23"/>
            <w:szCs w:val="23"/>
          </w:rPr>
          <w:t xml:space="preserve"> html&gt;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033" w:author="Unknown"/>
          <w:rFonts w:ascii="inherit" w:eastAsia="Times New Roman" w:hAnsi="inherit" w:cs="Courier New"/>
          <w:color w:val="3A3A3A"/>
          <w:sz w:val="23"/>
          <w:szCs w:val="23"/>
        </w:rPr>
      </w:pPr>
      <w:ins w:id="1034" w:author="Unknown">
        <w:r w:rsidRPr="004B3A78">
          <w:rPr>
            <w:rFonts w:ascii="inherit" w:eastAsia="Times New Roman" w:hAnsi="inherit" w:cs="Courier New"/>
            <w:color w:val="3A3A3A"/>
            <w:sz w:val="23"/>
            <w:szCs w:val="23"/>
          </w:rPr>
          <w:t>&lt;</w:t>
        </w:r>
        <w:proofErr w:type="gramStart"/>
        <w:r w:rsidRPr="004B3A78">
          <w:rPr>
            <w:rFonts w:ascii="inherit" w:eastAsia="Times New Roman" w:hAnsi="inherit" w:cs="Courier New"/>
            <w:color w:val="3A3A3A"/>
            <w:sz w:val="23"/>
            <w:szCs w:val="23"/>
          </w:rPr>
          <w:t>html</w:t>
        </w:r>
        <w:proofErr w:type="gramEnd"/>
        <w:r w:rsidRPr="004B3A78">
          <w:rPr>
            <w:rFonts w:ascii="inherit" w:eastAsia="Times New Roman" w:hAnsi="inherit" w:cs="Courier New"/>
            <w:color w:val="3A3A3A"/>
            <w:sz w:val="23"/>
            <w:szCs w:val="23"/>
          </w:rPr>
          <w:t>&gt;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035" w:author="Unknown"/>
          <w:rFonts w:ascii="inherit" w:eastAsia="Times New Roman" w:hAnsi="inherit" w:cs="Courier New"/>
          <w:color w:val="3A3A3A"/>
          <w:sz w:val="23"/>
          <w:szCs w:val="23"/>
        </w:rPr>
      </w:pPr>
      <w:ins w:id="1036" w:author="Unknown">
        <w:r w:rsidRPr="004B3A78">
          <w:rPr>
            <w:rFonts w:ascii="inherit" w:eastAsia="Times New Roman" w:hAnsi="inherit" w:cs="Courier New"/>
            <w:color w:val="3A3A3A"/>
            <w:sz w:val="23"/>
            <w:szCs w:val="23"/>
          </w:rPr>
          <w:t>&lt;</w:t>
        </w:r>
        <w:proofErr w:type="gramStart"/>
        <w:r w:rsidRPr="004B3A78">
          <w:rPr>
            <w:rFonts w:ascii="inherit" w:eastAsia="Times New Roman" w:hAnsi="inherit" w:cs="Courier New"/>
            <w:color w:val="3A3A3A"/>
            <w:sz w:val="23"/>
            <w:szCs w:val="23"/>
          </w:rPr>
          <w:t>body</w:t>
        </w:r>
        <w:proofErr w:type="gramEnd"/>
        <w:r w:rsidRPr="004B3A78">
          <w:rPr>
            <w:rFonts w:ascii="inherit" w:eastAsia="Times New Roman" w:hAnsi="inherit" w:cs="Courier New"/>
            <w:color w:val="3A3A3A"/>
            <w:sz w:val="23"/>
            <w:szCs w:val="23"/>
          </w:rPr>
          <w:t>&gt;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037" w:author="Unknown"/>
          <w:rFonts w:ascii="inherit" w:eastAsia="Times New Roman" w:hAnsi="inherit" w:cs="Courier New"/>
          <w:color w:val="3A3A3A"/>
          <w:sz w:val="23"/>
          <w:szCs w:val="23"/>
        </w:rPr>
      </w:pPr>
      <w:ins w:id="1038" w:author="Unknown">
        <w:r w:rsidRPr="004B3A78">
          <w:rPr>
            <w:rFonts w:ascii="inherit" w:eastAsia="Times New Roman" w:hAnsi="inherit" w:cs="Courier New"/>
            <w:color w:val="3A3A3A"/>
            <w:sz w:val="23"/>
            <w:szCs w:val="23"/>
          </w:rPr>
          <w:t>&lt;h2&gt; &lt;strong&gt; Sample: Software Testing Help&lt;/strong&gt; &lt;/h2&gt;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039" w:author="Unknown"/>
          <w:rFonts w:ascii="inherit" w:eastAsia="Times New Roman" w:hAnsi="inherit" w:cs="Courier New"/>
          <w:color w:val="3A3A3A"/>
          <w:sz w:val="23"/>
          <w:szCs w:val="23"/>
        </w:rPr>
      </w:pPr>
      <w:ins w:id="1040" w:author="Unknown">
        <w:r w:rsidRPr="004B3A78">
          <w:rPr>
            <w:rFonts w:ascii="inherit" w:eastAsia="Times New Roman" w:hAnsi="inherit" w:cs="Courier New"/>
            <w:color w:val="3A3A3A"/>
            <w:sz w:val="23"/>
            <w:szCs w:val="23"/>
          </w:rPr>
          <w:t>&lt;p style='text-decoration</w:t>
        </w:r>
        <w:proofErr w:type="gramStart"/>
        <w:r w:rsidRPr="004B3A78">
          <w:rPr>
            <w:rFonts w:ascii="inherit" w:eastAsia="Times New Roman" w:hAnsi="inherit" w:cs="Courier New"/>
            <w:color w:val="3A3A3A"/>
            <w:sz w:val="23"/>
            <w:szCs w:val="23"/>
          </w:rPr>
          <w:t>:underline'</w:t>
        </w:r>
        <w:proofErr w:type="gramEnd"/>
        <w:r w:rsidRPr="004B3A78">
          <w:rPr>
            <w:rFonts w:ascii="inherit" w:eastAsia="Times New Roman" w:hAnsi="inherit" w:cs="Courier New"/>
            <w:color w:val="3A3A3A"/>
            <w:sz w:val="23"/>
            <w:szCs w:val="23"/>
          </w:rPr>
          <w:t>&gt;Find the output &lt;/p&gt;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041" w:author="Unknown"/>
          <w:rFonts w:ascii="inherit" w:eastAsia="Times New Roman" w:hAnsi="inherit" w:cs="Courier New"/>
          <w:color w:val="3A3A3A"/>
          <w:sz w:val="23"/>
          <w:szCs w:val="23"/>
        </w:rPr>
      </w:pPr>
      <w:ins w:id="1042" w:author="Unknown">
        <w:r w:rsidRPr="004B3A78">
          <w:rPr>
            <w:rFonts w:ascii="inherit" w:eastAsia="Times New Roman" w:hAnsi="inherit" w:cs="Courier New"/>
            <w:color w:val="3A3A3A"/>
            <w:sz w:val="23"/>
            <w:szCs w:val="23"/>
          </w:rPr>
          <w:t>&lt;p id="display_first"&gt;&lt;/p&gt;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043" w:author="Unknown"/>
          <w:rFonts w:ascii="inherit" w:eastAsia="Times New Roman" w:hAnsi="inherit" w:cs="Courier New"/>
          <w:color w:val="3A3A3A"/>
          <w:sz w:val="23"/>
          <w:szCs w:val="23"/>
        </w:rPr>
      </w:pPr>
      <w:ins w:id="1044" w:author="Unknown">
        <w:r w:rsidRPr="004B3A78">
          <w:rPr>
            <w:rFonts w:ascii="inherit" w:eastAsia="Times New Roman" w:hAnsi="inherit" w:cs="Courier New"/>
            <w:color w:val="3A3A3A"/>
            <w:sz w:val="23"/>
            <w:szCs w:val="23"/>
          </w:rPr>
          <w:t>&lt;p id="display_second"&gt;&lt;/p&gt;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045" w:author="Unknown"/>
          <w:rFonts w:ascii="inherit" w:eastAsia="Times New Roman" w:hAnsi="inherit" w:cs="Courier New"/>
          <w:color w:val="3A3A3A"/>
          <w:sz w:val="23"/>
          <w:szCs w:val="23"/>
        </w:rPr>
      </w:pPr>
      <w:ins w:id="1046" w:author="Unknown">
        <w:r w:rsidRPr="004B3A78">
          <w:rPr>
            <w:rFonts w:ascii="inherit" w:eastAsia="Times New Roman" w:hAnsi="inherit" w:cs="Courier New"/>
            <w:color w:val="3A3A3A"/>
            <w:sz w:val="23"/>
            <w:szCs w:val="23"/>
          </w:rPr>
          <w:lastRenderedPageBreak/>
          <w:t>&lt;</w:t>
        </w:r>
        <w:proofErr w:type="gramStart"/>
        <w:r w:rsidRPr="004B3A78">
          <w:rPr>
            <w:rFonts w:ascii="inherit" w:eastAsia="Times New Roman" w:hAnsi="inherit" w:cs="Courier New"/>
            <w:color w:val="3A3A3A"/>
            <w:sz w:val="23"/>
            <w:szCs w:val="23"/>
          </w:rPr>
          <w:t>script</w:t>
        </w:r>
        <w:proofErr w:type="gramEnd"/>
        <w:r w:rsidRPr="004B3A78">
          <w:rPr>
            <w:rFonts w:ascii="inherit" w:eastAsia="Times New Roman" w:hAnsi="inherit" w:cs="Courier New"/>
            <w:color w:val="3A3A3A"/>
            <w:sz w:val="23"/>
            <w:szCs w:val="23"/>
          </w:rPr>
          <w:t>&gt;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047" w:author="Unknown"/>
          <w:rFonts w:ascii="inherit" w:eastAsia="Times New Roman" w:hAnsi="inherit" w:cs="Courier New"/>
          <w:color w:val="3A3A3A"/>
          <w:sz w:val="23"/>
          <w:szCs w:val="23"/>
        </w:rPr>
      </w:pPr>
      <w:proofErr w:type="gramStart"/>
      <w:ins w:id="1048" w:author="Unknown">
        <w:r w:rsidRPr="004B3A78">
          <w:rPr>
            <w:rFonts w:ascii="inherit" w:eastAsia="Times New Roman" w:hAnsi="inherit" w:cs="Courier New"/>
            <w:color w:val="3A3A3A"/>
            <w:sz w:val="23"/>
            <w:szCs w:val="23"/>
          </w:rPr>
          <w:t>if(</w:t>
        </w:r>
        <w:proofErr w:type="gramEnd"/>
        <w:r w:rsidRPr="004B3A78">
          <w:rPr>
            <w:rFonts w:ascii="inherit" w:eastAsia="Times New Roman" w:hAnsi="inherit" w:cs="Courier New"/>
            <w:color w:val="3A3A3A"/>
            <w:sz w:val="23"/>
            <w:szCs w:val="23"/>
          </w:rPr>
          <w:t xml:space="preserve">true){ </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049" w:author="Unknown"/>
          <w:rFonts w:ascii="inherit" w:eastAsia="Times New Roman" w:hAnsi="inherit" w:cs="Courier New"/>
          <w:color w:val="3A3A3A"/>
          <w:sz w:val="23"/>
          <w:szCs w:val="23"/>
        </w:rPr>
      </w:pPr>
      <w:proofErr w:type="gramStart"/>
      <w:ins w:id="1050" w:author="Unknown">
        <w:r w:rsidRPr="004B3A78">
          <w:rPr>
            <w:rFonts w:ascii="inherit" w:eastAsia="Times New Roman" w:hAnsi="inherit" w:cs="Courier New"/>
            <w:color w:val="3A3A3A"/>
            <w:sz w:val="23"/>
            <w:szCs w:val="23"/>
          </w:rPr>
          <w:t>var</w:t>
        </w:r>
        <w:proofErr w:type="gramEnd"/>
        <w:r w:rsidRPr="004B3A78">
          <w:rPr>
            <w:rFonts w:ascii="inherit" w:eastAsia="Times New Roman" w:hAnsi="inherit" w:cs="Courier New"/>
            <w:color w:val="3A3A3A"/>
            <w:sz w:val="23"/>
            <w:szCs w:val="23"/>
          </w:rPr>
          <w:t xml:space="preserve"> first_num =1000; </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051" w:author="Unknown"/>
          <w:rFonts w:ascii="inherit" w:eastAsia="Times New Roman" w:hAnsi="inherit" w:cs="Courier New"/>
          <w:color w:val="3A3A3A"/>
          <w:sz w:val="23"/>
          <w:szCs w:val="23"/>
        </w:rPr>
      </w:pPr>
      <w:proofErr w:type="gramStart"/>
      <w:ins w:id="1052" w:author="Unknown">
        <w:r w:rsidRPr="004B3A78">
          <w:rPr>
            <w:rFonts w:ascii="inherit" w:eastAsia="Times New Roman" w:hAnsi="inherit" w:cs="Courier New"/>
            <w:color w:val="3A3A3A"/>
            <w:sz w:val="23"/>
            <w:szCs w:val="23"/>
          </w:rPr>
          <w:t>let</w:t>
        </w:r>
        <w:proofErr w:type="gramEnd"/>
        <w:r w:rsidRPr="004B3A78">
          <w:rPr>
            <w:rFonts w:ascii="inherit" w:eastAsia="Times New Roman" w:hAnsi="inherit" w:cs="Courier New"/>
            <w:color w:val="3A3A3A"/>
            <w:sz w:val="23"/>
            <w:szCs w:val="23"/>
          </w:rPr>
          <w:t xml:space="preserve"> second_num=500; </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053" w:author="Unknown"/>
          <w:rFonts w:ascii="inherit" w:eastAsia="Times New Roman" w:hAnsi="inherit" w:cs="Courier New"/>
          <w:color w:val="3A3A3A"/>
          <w:sz w:val="23"/>
          <w:szCs w:val="23"/>
        </w:rPr>
      </w:pPr>
      <w:ins w:id="1054" w:author="Unknown">
        <w:r w:rsidRPr="004B3A78">
          <w:rPr>
            <w:rFonts w:ascii="inherit" w:eastAsia="Times New Roman" w:hAnsi="inherit" w:cs="Courier New"/>
            <w:color w:val="3A3A3A"/>
            <w:sz w:val="23"/>
            <w:szCs w:val="23"/>
          </w:rPr>
          <w: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055" w:author="Unknown"/>
          <w:rFonts w:ascii="inherit" w:eastAsia="Times New Roman" w:hAnsi="inherit" w:cs="Courier New"/>
          <w:color w:val="3A3A3A"/>
          <w:sz w:val="23"/>
          <w:szCs w:val="23"/>
        </w:rPr>
      </w:pPr>
      <w:proofErr w:type="gramStart"/>
      <w:ins w:id="1056" w:author="Unknown">
        <w:r w:rsidRPr="004B3A78">
          <w:rPr>
            <w:rFonts w:ascii="inherit" w:eastAsia="Times New Roman" w:hAnsi="inherit" w:cs="Courier New"/>
            <w:color w:val="3A3A3A"/>
            <w:sz w:val="23"/>
            <w:szCs w:val="23"/>
          </w:rPr>
          <w:t>document.getElementById(</w:t>
        </w:r>
        <w:proofErr w:type="gramEnd"/>
        <w:r w:rsidRPr="004B3A78">
          <w:rPr>
            <w:rFonts w:ascii="inherit" w:eastAsia="Times New Roman" w:hAnsi="inherit" w:cs="Courier New"/>
            <w:color w:val="3A3A3A"/>
            <w:sz w:val="23"/>
            <w:szCs w:val="23"/>
          </w:rPr>
          <w:t>"display_first").innerHTML = "First Number:" + first_num;</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057" w:author="Unknown"/>
          <w:rFonts w:ascii="inherit" w:eastAsia="Times New Roman" w:hAnsi="inherit" w:cs="Courier New"/>
          <w:color w:val="3A3A3A"/>
          <w:sz w:val="23"/>
          <w:szCs w:val="23"/>
        </w:rPr>
      </w:pPr>
      <w:proofErr w:type="gramStart"/>
      <w:ins w:id="1058" w:author="Unknown">
        <w:r w:rsidRPr="004B3A78">
          <w:rPr>
            <w:rFonts w:ascii="inherit" w:eastAsia="Times New Roman" w:hAnsi="inherit" w:cs="Courier New"/>
            <w:color w:val="3A3A3A"/>
            <w:sz w:val="23"/>
            <w:szCs w:val="23"/>
          </w:rPr>
          <w:t>document.getElementById(</w:t>
        </w:r>
        <w:proofErr w:type="gramEnd"/>
        <w:r w:rsidRPr="004B3A78">
          <w:rPr>
            <w:rFonts w:ascii="inherit" w:eastAsia="Times New Roman" w:hAnsi="inherit" w:cs="Courier New"/>
            <w:color w:val="3A3A3A"/>
            <w:sz w:val="23"/>
            <w:szCs w:val="23"/>
          </w:rPr>
          <w:t>"display_second").innerHTML = "Second Number:" + second_num;</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059" w:author="Unknown"/>
          <w:rFonts w:ascii="inherit" w:eastAsia="Times New Roman" w:hAnsi="inherit" w:cs="Courier New"/>
          <w:color w:val="3A3A3A"/>
          <w:sz w:val="23"/>
          <w:szCs w:val="23"/>
        </w:rPr>
      </w:pPr>
      <w:ins w:id="1060" w:author="Unknown">
        <w:r w:rsidRPr="004B3A78">
          <w:rPr>
            <w:rFonts w:ascii="inherit" w:eastAsia="Times New Roman" w:hAnsi="inherit" w:cs="Courier New"/>
            <w:color w:val="3A3A3A"/>
            <w:sz w:val="23"/>
            <w:szCs w:val="23"/>
          </w:rPr>
          <w:t>&lt;/script&gt;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061" w:author="Unknown"/>
          <w:rFonts w:ascii="inherit" w:eastAsia="Times New Roman" w:hAnsi="inherit" w:cs="Courier New"/>
          <w:color w:val="3A3A3A"/>
          <w:sz w:val="23"/>
          <w:szCs w:val="23"/>
        </w:rPr>
      </w:pPr>
      <w:ins w:id="1062" w:author="Unknown">
        <w:r w:rsidRPr="004B3A78">
          <w:rPr>
            <w:rFonts w:ascii="inherit" w:eastAsia="Times New Roman" w:hAnsi="inherit" w:cs="Courier New"/>
            <w:color w:val="3A3A3A"/>
            <w:sz w:val="23"/>
            <w:szCs w:val="23"/>
          </w:rPr>
          <w:t>&lt;/body&gt;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063" w:author="Unknown"/>
          <w:rFonts w:ascii="inherit" w:eastAsia="Times New Roman" w:hAnsi="inherit" w:cs="Courier New"/>
          <w:color w:val="3A3A3A"/>
          <w:sz w:val="23"/>
          <w:szCs w:val="23"/>
        </w:rPr>
      </w:pPr>
      <w:ins w:id="1064" w:author="Unknown">
        <w:r w:rsidRPr="004B3A78">
          <w:rPr>
            <w:rFonts w:ascii="inherit" w:eastAsia="Times New Roman" w:hAnsi="inherit" w:cs="Courier New"/>
            <w:color w:val="3A3A3A"/>
            <w:sz w:val="23"/>
            <w:szCs w:val="23"/>
          </w:rPr>
          <w:t>&lt;/html&gt;</w:t>
        </w:r>
      </w:ins>
    </w:p>
    <w:p w:rsidR="004B3A78" w:rsidRPr="004B3A78" w:rsidRDefault="004B3A78" w:rsidP="004B3A78">
      <w:pPr>
        <w:shd w:val="clear" w:color="auto" w:fill="FFFFFF"/>
        <w:spacing w:after="0" w:line="240" w:lineRule="auto"/>
        <w:rPr>
          <w:ins w:id="1065" w:author="Unknown"/>
          <w:rFonts w:ascii="Arial" w:eastAsia="Times New Roman" w:hAnsi="Arial" w:cs="Arial"/>
          <w:color w:val="3A3A3A"/>
          <w:sz w:val="23"/>
          <w:szCs w:val="23"/>
        </w:rPr>
      </w:pPr>
      <w:ins w:id="1066" w:author="Unknown">
        <w:r w:rsidRPr="004B3A78">
          <w:rPr>
            <w:rFonts w:ascii="Arial" w:eastAsia="Times New Roman" w:hAnsi="Arial" w:cs="Arial"/>
            <w:b/>
            <w:bCs/>
            <w:color w:val="3A3A3A"/>
            <w:sz w:val="23"/>
            <w:szCs w:val="23"/>
            <w:bdr w:val="none" w:sz="0" w:space="0" w:color="auto" w:frame="1"/>
          </w:rPr>
          <w:t>Answer:</w:t>
        </w:r>
      </w:ins>
    </w:p>
    <w:p w:rsidR="004B3A78" w:rsidRPr="004B3A78" w:rsidRDefault="004B3A78" w:rsidP="004B3A78">
      <w:pPr>
        <w:shd w:val="clear" w:color="auto" w:fill="FFFFFF"/>
        <w:spacing w:after="0" w:line="240" w:lineRule="auto"/>
        <w:rPr>
          <w:ins w:id="1067" w:author="Unknown"/>
          <w:rFonts w:ascii="Arial" w:eastAsia="Times New Roman" w:hAnsi="Arial" w:cs="Arial"/>
          <w:color w:val="3A3A3A"/>
          <w:sz w:val="23"/>
          <w:szCs w:val="23"/>
        </w:rPr>
      </w:pPr>
      <w:ins w:id="1068" w:author="Unknown">
        <w:r w:rsidRPr="004B3A78">
          <w:rPr>
            <w:rFonts w:ascii="Arial" w:eastAsia="Times New Roman" w:hAnsi="Arial" w:cs="Arial"/>
            <w:b/>
            <w:bCs/>
            <w:color w:val="3A3A3A"/>
            <w:sz w:val="23"/>
            <w:szCs w:val="23"/>
            <w:bdr w:val="none" w:sz="0" w:space="0" w:color="auto" w:frame="1"/>
          </w:rPr>
          <w:t>The output of the code snippet here is:</w:t>
        </w:r>
      </w:ins>
    </w:p>
    <w:p w:rsidR="004B3A78" w:rsidRPr="004B3A78" w:rsidRDefault="004B3A78" w:rsidP="004B3A78">
      <w:pPr>
        <w:shd w:val="clear" w:color="auto" w:fill="FFFFFF"/>
        <w:spacing w:after="0" w:line="240" w:lineRule="auto"/>
        <w:rPr>
          <w:ins w:id="1069" w:author="Unknown"/>
          <w:rFonts w:ascii="Arial" w:eastAsia="Times New Roman" w:hAnsi="Arial" w:cs="Arial"/>
          <w:color w:val="3A3A3A"/>
          <w:sz w:val="23"/>
          <w:szCs w:val="23"/>
        </w:rPr>
      </w:pPr>
      <w:ins w:id="1070" w:author="Unknown">
        <w:r w:rsidRPr="004B3A78">
          <w:rPr>
            <w:rFonts w:ascii="Arial" w:eastAsia="Times New Roman" w:hAnsi="Arial" w:cs="Arial"/>
            <w:i/>
            <w:iCs/>
            <w:color w:val="3A3A3A"/>
            <w:sz w:val="23"/>
            <w:szCs w:val="23"/>
            <w:bdr w:val="none" w:sz="0" w:space="0" w:color="auto" w:frame="1"/>
          </w:rPr>
          <w:t>First </w:t>
        </w:r>
        <w:proofErr w:type="gramStart"/>
        <w:r w:rsidRPr="004B3A78">
          <w:rPr>
            <w:rFonts w:ascii="Arial" w:eastAsia="Times New Roman" w:hAnsi="Arial" w:cs="Arial"/>
            <w:color w:val="3A3A3A"/>
            <w:sz w:val="23"/>
            <w:szCs w:val="23"/>
          </w:rPr>
          <w:t>Number :</w:t>
        </w:r>
        <w:r w:rsidRPr="004B3A78">
          <w:rPr>
            <w:rFonts w:ascii="Arial" w:eastAsia="Times New Roman" w:hAnsi="Arial" w:cs="Arial"/>
            <w:i/>
            <w:iCs/>
            <w:color w:val="3A3A3A"/>
            <w:sz w:val="23"/>
            <w:szCs w:val="23"/>
            <w:bdr w:val="none" w:sz="0" w:space="0" w:color="auto" w:frame="1"/>
          </w:rPr>
          <w:t>1000</w:t>
        </w:r>
        <w:proofErr w:type="gramEnd"/>
      </w:ins>
    </w:p>
    <w:p w:rsidR="004B3A78" w:rsidRPr="004B3A78" w:rsidRDefault="004B3A78" w:rsidP="004B3A78">
      <w:pPr>
        <w:shd w:val="clear" w:color="auto" w:fill="FFFFFF"/>
        <w:spacing w:after="0" w:line="240" w:lineRule="auto"/>
        <w:rPr>
          <w:ins w:id="1071" w:author="Unknown"/>
          <w:rFonts w:ascii="Arial" w:eastAsia="Times New Roman" w:hAnsi="Arial" w:cs="Arial"/>
          <w:color w:val="3A3A3A"/>
          <w:sz w:val="23"/>
          <w:szCs w:val="23"/>
        </w:rPr>
      </w:pPr>
      <w:ins w:id="1072" w:author="Unknown">
        <w:r w:rsidRPr="004B3A78">
          <w:rPr>
            <w:rFonts w:ascii="Arial" w:eastAsia="Times New Roman" w:hAnsi="Arial" w:cs="Arial"/>
            <w:color w:val="3A3A3A"/>
            <w:sz w:val="23"/>
            <w:szCs w:val="23"/>
          </w:rPr>
          <w:t>We will get </w:t>
        </w:r>
        <w:r w:rsidRPr="004B3A78">
          <w:rPr>
            <w:rFonts w:ascii="Arial" w:eastAsia="Times New Roman" w:hAnsi="Arial" w:cs="Arial"/>
            <w:i/>
            <w:iCs/>
            <w:color w:val="3A3A3A"/>
            <w:sz w:val="23"/>
            <w:szCs w:val="23"/>
            <w:bdr w:val="none" w:sz="0" w:space="0" w:color="auto" w:frame="1"/>
          </w:rPr>
          <w:t>‘First </w:t>
        </w:r>
        <w:proofErr w:type="gramStart"/>
        <w:r w:rsidRPr="004B3A78">
          <w:rPr>
            <w:rFonts w:ascii="Arial" w:eastAsia="Times New Roman" w:hAnsi="Arial" w:cs="Arial"/>
            <w:color w:val="3A3A3A"/>
            <w:sz w:val="23"/>
            <w:szCs w:val="23"/>
          </w:rPr>
          <w:t>Number :</w:t>
        </w:r>
        <w:r w:rsidRPr="004B3A78">
          <w:rPr>
            <w:rFonts w:ascii="Arial" w:eastAsia="Times New Roman" w:hAnsi="Arial" w:cs="Arial"/>
            <w:i/>
            <w:iCs/>
            <w:color w:val="3A3A3A"/>
            <w:sz w:val="23"/>
            <w:szCs w:val="23"/>
            <w:bdr w:val="none" w:sz="0" w:space="0" w:color="auto" w:frame="1"/>
          </w:rPr>
          <w:t>1000’</w:t>
        </w:r>
        <w:proofErr w:type="gramEnd"/>
        <w:r w:rsidRPr="004B3A78">
          <w:rPr>
            <w:rFonts w:ascii="Arial" w:eastAsia="Times New Roman" w:hAnsi="Arial" w:cs="Arial"/>
            <w:color w:val="3A3A3A"/>
            <w:sz w:val="23"/>
            <w:szCs w:val="23"/>
          </w:rPr>
          <w:t xml:space="preserve"> as output. There is an ‘Uncaught Reference Error’ error also. In the code snippet, the scope of ‘second_num’ is only with in the </w:t>
        </w:r>
        <w:proofErr w:type="gramStart"/>
        <w:r w:rsidRPr="004B3A78">
          <w:rPr>
            <w:rFonts w:ascii="Arial" w:eastAsia="Times New Roman" w:hAnsi="Arial" w:cs="Arial"/>
            <w:color w:val="3A3A3A"/>
            <w:sz w:val="23"/>
            <w:szCs w:val="23"/>
          </w:rPr>
          <w:t>if(</w:t>
        </w:r>
        <w:proofErr w:type="gramEnd"/>
        <w:r w:rsidRPr="004B3A78">
          <w:rPr>
            <w:rFonts w:ascii="Arial" w:eastAsia="Times New Roman" w:hAnsi="Arial" w:cs="Arial"/>
            <w:color w:val="3A3A3A"/>
            <w:sz w:val="23"/>
            <w:szCs w:val="23"/>
          </w:rPr>
          <w:t xml:space="preserve">) block. If a developer tries to access the value outside the block, he will get </w:t>
        </w:r>
        <w:proofErr w:type="gramStart"/>
        <w:r w:rsidRPr="004B3A78">
          <w:rPr>
            <w:rFonts w:ascii="Arial" w:eastAsia="Times New Roman" w:hAnsi="Arial" w:cs="Arial"/>
            <w:color w:val="3A3A3A"/>
            <w:sz w:val="23"/>
            <w:szCs w:val="23"/>
          </w:rPr>
          <w:t>a</w:t>
        </w:r>
        <w:proofErr w:type="gramEnd"/>
        <w:r w:rsidRPr="004B3A78">
          <w:rPr>
            <w:rFonts w:ascii="Arial" w:eastAsia="Times New Roman" w:hAnsi="Arial" w:cs="Arial"/>
            <w:color w:val="3A3A3A"/>
            <w:sz w:val="23"/>
            <w:szCs w:val="23"/>
          </w:rPr>
          <w:t xml:space="preserve"> ‘Uncaught Reference error’.</w:t>
        </w:r>
        <w:r w:rsidRPr="004B3A78">
          <w:rPr>
            <w:rFonts w:ascii="Arial" w:eastAsia="Times New Roman" w:hAnsi="Arial" w:cs="Arial"/>
            <w:color w:val="3A3A3A"/>
            <w:sz w:val="23"/>
            <w:szCs w:val="23"/>
          </w:rPr>
          <w:br/>
          <w:t>Uncaught Reference Error: second_num is not defined.</w:t>
        </w:r>
      </w:ins>
    </w:p>
    <w:p w:rsidR="004B3A78" w:rsidRPr="004B3A78" w:rsidRDefault="004B3A78" w:rsidP="004B3A78">
      <w:pPr>
        <w:shd w:val="clear" w:color="auto" w:fill="FFFFFF"/>
        <w:spacing w:after="0" w:line="240" w:lineRule="auto"/>
        <w:rPr>
          <w:ins w:id="1073" w:author="Unknown"/>
          <w:rFonts w:ascii="Arial" w:eastAsia="Times New Roman" w:hAnsi="Arial" w:cs="Arial"/>
          <w:color w:val="3A3A3A"/>
          <w:sz w:val="23"/>
          <w:szCs w:val="23"/>
        </w:rPr>
      </w:pPr>
      <w:ins w:id="1074" w:author="Unknown">
        <w:r w:rsidRPr="004B3A78">
          <w:rPr>
            <w:rFonts w:ascii="Arial" w:eastAsia="Times New Roman" w:hAnsi="Arial" w:cs="Arial"/>
            <w:b/>
            <w:bCs/>
            <w:color w:val="FF6600"/>
            <w:sz w:val="23"/>
            <w:szCs w:val="23"/>
            <w:bdr w:val="none" w:sz="0" w:space="0" w:color="auto" w:frame="1"/>
          </w:rPr>
          <w:t xml:space="preserve">Q #21) </w:t>
        </w:r>
        <w:proofErr w:type="gramStart"/>
        <w:r w:rsidRPr="004B3A78">
          <w:rPr>
            <w:rFonts w:ascii="Arial" w:eastAsia="Times New Roman" w:hAnsi="Arial" w:cs="Arial"/>
            <w:b/>
            <w:bCs/>
            <w:color w:val="FF6600"/>
            <w:sz w:val="23"/>
            <w:szCs w:val="23"/>
            <w:bdr w:val="none" w:sz="0" w:space="0" w:color="auto" w:frame="1"/>
          </w:rPr>
          <w:t>What</w:t>
        </w:r>
        <w:proofErr w:type="gramEnd"/>
        <w:r w:rsidRPr="004B3A78">
          <w:rPr>
            <w:rFonts w:ascii="Arial" w:eastAsia="Times New Roman" w:hAnsi="Arial" w:cs="Arial"/>
            <w:b/>
            <w:bCs/>
            <w:color w:val="FF6600"/>
            <w:sz w:val="23"/>
            <w:szCs w:val="23"/>
            <w:bdr w:val="none" w:sz="0" w:space="0" w:color="auto" w:frame="1"/>
          </w:rPr>
          <w:t xml:space="preserve"> is the difference between ‘==’ and ‘===’?</w:t>
        </w:r>
      </w:ins>
    </w:p>
    <w:p w:rsidR="004B3A78" w:rsidRPr="004B3A78" w:rsidRDefault="004B3A78" w:rsidP="004B3A78">
      <w:pPr>
        <w:shd w:val="clear" w:color="auto" w:fill="FFFFFF"/>
        <w:spacing w:after="0" w:line="240" w:lineRule="auto"/>
        <w:rPr>
          <w:ins w:id="1075" w:author="Unknown"/>
          <w:rFonts w:ascii="Arial" w:eastAsia="Times New Roman" w:hAnsi="Arial" w:cs="Arial"/>
          <w:color w:val="3A3A3A"/>
          <w:sz w:val="23"/>
          <w:szCs w:val="23"/>
        </w:rPr>
      </w:pPr>
      <w:ins w:id="1076" w:author="Unknown">
        <w:r w:rsidRPr="004B3A78">
          <w:rPr>
            <w:rFonts w:ascii="Arial" w:eastAsia="Times New Roman" w:hAnsi="Arial" w:cs="Arial"/>
            <w:b/>
            <w:bCs/>
            <w:color w:val="3A3A3A"/>
            <w:sz w:val="23"/>
            <w:szCs w:val="23"/>
            <w:bdr w:val="none" w:sz="0" w:space="0" w:color="auto" w:frame="1"/>
          </w:rPr>
          <w:t>Answer:</w:t>
        </w:r>
      </w:ins>
    </w:p>
    <w:p w:rsidR="004B3A78" w:rsidRPr="004B3A78" w:rsidRDefault="004B3A78" w:rsidP="004B3A78">
      <w:pPr>
        <w:shd w:val="clear" w:color="auto" w:fill="FFFFFF"/>
        <w:spacing w:after="336" w:line="240" w:lineRule="auto"/>
        <w:rPr>
          <w:ins w:id="1077" w:author="Unknown"/>
          <w:rFonts w:ascii="Arial" w:eastAsia="Times New Roman" w:hAnsi="Arial" w:cs="Arial"/>
          <w:color w:val="3A3A3A"/>
          <w:sz w:val="23"/>
          <w:szCs w:val="23"/>
        </w:rPr>
      </w:pPr>
      <w:ins w:id="1078" w:author="Unknown">
        <w:r w:rsidRPr="004B3A78">
          <w:rPr>
            <w:rFonts w:ascii="Arial" w:eastAsia="Times New Roman" w:hAnsi="Arial" w:cs="Arial"/>
            <w:color w:val="3A3A3A"/>
            <w:sz w:val="23"/>
            <w:szCs w:val="23"/>
          </w:rPr>
          <w:t>Both ‘==’ and ‘===’ are comparison operators.</w:t>
        </w:r>
      </w:ins>
    </w:p>
    <w:tbl>
      <w:tblPr>
        <w:tblW w:w="11370" w:type="dxa"/>
        <w:shd w:val="clear" w:color="auto" w:fill="FFFFFF"/>
        <w:tblCellMar>
          <w:left w:w="0" w:type="dxa"/>
          <w:right w:w="0" w:type="dxa"/>
        </w:tblCellMar>
        <w:tblLook w:val="04A0" w:firstRow="1" w:lastRow="0" w:firstColumn="1" w:lastColumn="0" w:noHBand="0" w:noVBand="1"/>
      </w:tblPr>
      <w:tblGrid>
        <w:gridCol w:w="5870"/>
        <w:gridCol w:w="5500"/>
      </w:tblGrid>
      <w:tr w:rsidR="004B3A78" w:rsidRPr="004B3A78" w:rsidTr="004B3A78">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4B3A78" w:rsidRPr="004B3A78" w:rsidRDefault="004B3A78" w:rsidP="004B3A78">
            <w:pPr>
              <w:spacing w:after="0" w:line="240" w:lineRule="auto"/>
              <w:rPr>
                <w:rFonts w:ascii="Arial" w:eastAsia="Times New Roman" w:hAnsi="Arial" w:cs="Arial"/>
                <w:b/>
                <w:bCs/>
                <w:color w:val="3A3A3A"/>
                <w:sz w:val="23"/>
                <w:szCs w:val="23"/>
              </w:rPr>
            </w:pPr>
            <w:r w:rsidRPr="004B3A78">
              <w:rPr>
                <w:rFonts w:ascii="Arial" w:eastAsia="Times New Roman" w:hAnsi="Arial" w:cs="Arial"/>
                <w:b/>
                <w:bCs/>
                <w:color w:val="3A3A3A"/>
                <w:sz w:val="23"/>
                <w:szCs w:val="23"/>
              </w:rPr>
              <w:t>‘==’ operator</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4B3A78" w:rsidRPr="004B3A78" w:rsidRDefault="004B3A78" w:rsidP="004B3A78">
            <w:pPr>
              <w:spacing w:after="0" w:line="240" w:lineRule="auto"/>
              <w:rPr>
                <w:rFonts w:ascii="Arial" w:eastAsia="Times New Roman" w:hAnsi="Arial" w:cs="Arial"/>
                <w:b/>
                <w:bCs/>
                <w:color w:val="3A3A3A"/>
                <w:sz w:val="23"/>
                <w:szCs w:val="23"/>
              </w:rPr>
            </w:pPr>
            <w:r w:rsidRPr="004B3A78">
              <w:rPr>
                <w:rFonts w:ascii="Arial" w:eastAsia="Times New Roman" w:hAnsi="Arial" w:cs="Arial"/>
                <w:b/>
                <w:bCs/>
                <w:color w:val="3A3A3A"/>
                <w:sz w:val="23"/>
                <w:szCs w:val="23"/>
              </w:rPr>
              <w:t>‘===’ operator</w:t>
            </w:r>
          </w:p>
        </w:tc>
      </w:tr>
      <w:tr w:rsidR="004B3A78" w:rsidRPr="004B3A78" w:rsidTr="004B3A78">
        <w:tc>
          <w:tcPr>
            <w:tcW w:w="0" w:type="auto"/>
            <w:tcBorders>
              <w:top w:val="nil"/>
              <w:left w:val="nil"/>
              <w:bottom w:val="nil"/>
              <w:right w:val="nil"/>
            </w:tcBorders>
            <w:shd w:val="clear" w:color="auto" w:fill="FFFFFF"/>
            <w:tcMar>
              <w:top w:w="120" w:type="dxa"/>
              <w:left w:w="120" w:type="dxa"/>
              <w:bottom w:w="120" w:type="dxa"/>
              <w:right w:w="120" w:type="dxa"/>
            </w:tcMar>
            <w:hideMark/>
          </w:tcPr>
          <w:p w:rsidR="004B3A78" w:rsidRPr="004B3A78" w:rsidRDefault="004B3A78" w:rsidP="004B3A78">
            <w:pPr>
              <w:spacing w:after="0" w:line="240" w:lineRule="auto"/>
              <w:rPr>
                <w:rFonts w:ascii="Arial" w:eastAsia="Times New Roman" w:hAnsi="Arial" w:cs="Arial"/>
                <w:color w:val="3A3A3A"/>
                <w:sz w:val="23"/>
                <w:szCs w:val="23"/>
              </w:rPr>
            </w:pPr>
            <w:r w:rsidRPr="004B3A78">
              <w:rPr>
                <w:rFonts w:ascii="Arial" w:eastAsia="Times New Roman" w:hAnsi="Arial" w:cs="Arial"/>
                <w:color w:val="3A3A3A"/>
                <w:sz w:val="23"/>
                <w:szCs w:val="23"/>
              </w:rPr>
              <w:t>It is known as ‘Type Converting Operator’</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4B3A78" w:rsidRPr="004B3A78" w:rsidRDefault="004B3A78" w:rsidP="004B3A78">
            <w:pPr>
              <w:spacing w:after="0" w:line="240" w:lineRule="auto"/>
              <w:rPr>
                <w:rFonts w:ascii="Arial" w:eastAsia="Times New Roman" w:hAnsi="Arial" w:cs="Arial"/>
                <w:color w:val="3A3A3A"/>
                <w:sz w:val="23"/>
                <w:szCs w:val="23"/>
              </w:rPr>
            </w:pPr>
            <w:r w:rsidRPr="004B3A78">
              <w:rPr>
                <w:rFonts w:ascii="Arial" w:eastAsia="Times New Roman" w:hAnsi="Arial" w:cs="Arial"/>
                <w:color w:val="3A3A3A"/>
                <w:sz w:val="23"/>
                <w:szCs w:val="23"/>
              </w:rPr>
              <w:t>It is known as ‘Strict Equality Operator’</w:t>
            </w:r>
          </w:p>
        </w:tc>
      </w:tr>
      <w:tr w:rsidR="004B3A78" w:rsidRPr="004B3A78" w:rsidTr="004B3A7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B3A78" w:rsidRPr="004B3A78" w:rsidRDefault="004B3A78" w:rsidP="004B3A78">
            <w:pPr>
              <w:spacing w:after="0" w:line="240" w:lineRule="auto"/>
              <w:rPr>
                <w:rFonts w:ascii="Arial" w:eastAsia="Times New Roman" w:hAnsi="Arial" w:cs="Arial"/>
                <w:color w:val="3A3A3A"/>
                <w:sz w:val="23"/>
                <w:szCs w:val="23"/>
              </w:rPr>
            </w:pPr>
            <w:r w:rsidRPr="004B3A78">
              <w:rPr>
                <w:rFonts w:ascii="Arial" w:eastAsia="Times New Roman" w:hAnsi="Arial" w:cs="Arial"/>
                <w:color w:val="3A3A3A"/>
                <w:sz w:val="23"/>
                <w:szCs w:val="23"/>
              </w:rPr>
              <w:t>It compares Value, do not compare type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B3A78" w:rsidRPr="004B3A78" w:rsidRDefault="004B3A78" w:rsidP="004B3A78">
            <w:pPr>
              <w:spacing w:after="0" w:line="240" w:lineRule="auto"/>
              <w:rPr>
                <w:rFonts w:ascii="Arial" w:eastAsia="Times New Roman" w:hAnsi="Arial" w:cs="Arial"/>
                <w:color w:val="3A3A3A"/>
                <w:sz w:val="23"/>
                <w:szCs w:val="23"/>
              </w:rPr>
            </w:pPr>
            <w:r w:rsidRPr="004B3A78">
              <w:rPr>
                <w:rFonts w:ascii="Arial" w:eastAsia="Times New Roman" w:hAnsi="Arial" w:cs="Arial"/>
                <w:color w:val="3A3A3A"/>
                <w:sz w:val="23"/>
                <w:szCs w:val="23"/>
              </w:rPr>
              <w:t>It compares both value and type.</w:t>
            </w:r>
          </w:p>
        </w:tc>
      </w:tr>
    </w:tbl>
    <w:p w:rsidR="004B3A78" w:rsidRPr="004B3A78" w:rsidRDefault="004B3A78" w:rsidP="004B3A78">
      <w:pPr>
        <w:shd w:val="clear" w:color="auto" w:fill="FFFFFF"/>
        <w:spacing w:after="0" w:line="240" w:lineRule="auto"/>
        <w:rPr>
          <w:ins w:id="1079" w:author="Unknown"/>
          <w:rFonts w:ascii="Arial" w:eastAsia="Times New Roman" w:hAnsi="Arial" w:cs="Arial"/>
          <w:color w:val="3A3A3A"/>
          <w:sz w:val="23"/>
          <w:szCs w:val="23"/>
        </w:rPr>
      </w:pPr>
      <w:ins w:id="1080" w:author="Unknown">
        <w:r w:rsidRPr="004B3A78">
          <w:rPr>
            <w:rFonts w:ascii="Arial" w:eastAsia="Times New Roman" w:hAnsi="Arial" w:cs="Arial"/>
            <w:b/>
            <w:bCs/>
            <w:color w:val="FF6600"/>
            <w:sz w:val="23"/>
            <w:szCs w:val="23"/>
            <w:bdr w:val="none" w:sz="0" w:space="0" w:color="auto" w:frame="1"/>
          </w:rPr>
          <w:t xml:space="preserve">Q #22) </w:t>
        </w:r>
        <w:proofErr w:type="gramStart"/>
        <w:r w:rsidRPr="004B3A78">
          <w:rPr>
            <w:rFonts w:ascii="Arial" w:eastAsia="Times New Roman" w:hAnsi="Arial" w:cs="Arial"/>
            <w:b/>
            <w:bCs/>
            <w:color w:val="FF6600"/>
            <w:sz w:val="23"/>
            <w:szCs w:val="23"/>
            <w:bdr w:val="none" w:sz="0" w:space="0" w:color="auto" w:frame="1"/>
          </w:rPr>
          <w:t>What</w:t>
        </w:r>
        <w:proofErr w:type="gramEnd"/>
        <w:r w:rsidRPr="004B3A78">
          <w:rPr>
            <w:rFonts w:ascii="Arial" w:eastAsia="Times New Roman" w:hAnsi="Arial" w:cs="Arial"/>
            <w:b/>
            <w:bCs/>
            <w:color w:val="FF6600"/>
            <w:sz w:val="23"/>
            <w:szCs w:val="23"/>
            <w:bdr w:val="none" w:sz="0" w:space="0" w:color="auto" w:frame="1"/>
          </w:rPr>
          <w:t xml:space="preserve"> is the difference between ‘let’ and ‘const’?</w:t>
        </w:r>
      </w:ins>
    </w:p>
    <w:p w:rsidR="004B3A78" w:rsidRPr="004B3A78" w:rsidRDefault="004B3A78" w:rsidP="004B3A78">
      <w:pPr>
        <w:shd w:val="clear" w:color="auto" w:fill="FFFFFF"/>
        <w:spacing w:after="0" w:line="240" w:lineRule="auto"/>
        <w:rPr>
          <w:ins w:id="1081" w:author="Unknown"/>
          <w:rFonts w:ascii="Arial" w:eastAsia="Times New Roman" w:hAnsi="Arial" w:cs="Arial"/>
          <w:color w:val="3A3A3A"/>
          <w:sz w:val="23"/>
          <w:szCs w:val="23"/>
        </w:rPr>
      </w:pPr>
      <w:proofErr w:type="gramStart"/>
      <w:ins w:id="1082" w:author="Unknown">
        <w:r w:rsidRPr="004B3A78">
          <w:rPr>
            <w:rFonts w:ascii="Arial" w:eastAsia="Times New Roman" w:hAnsi="Arial" w:cs="Arial"/>
            <w:b/>
            <w:bCs/>
            <w:color w:val="3A3A3A"/>
            <w:sz w:val="23"/>
            <w:szCs w:val="23"/>
            <w:bdr w:val="none" w:sz="0" w:space="0" w:color="auto" w:frame="1"/>
          </w:rPr>
          <w:t>Answer :</w:t>
        </w:r>
        <w:proofErr w:type="gramEnd"/>
      </w:ins>
    </w:p>
    <w:tbl>
      <w:tblPr>
        <w:tblW w:w="11370" w:type="dxa"/>
        <w:shd w:val="clear" w:color="auto" w:fill="FFFFFF"/>
        <w:tblCellMar>
          <w:left w:w="0" w:type="dxa"/>
          <w:right w:w="0" w:type="dxa"/>
        </w:tblCellMar>
        <w:tblLook w:val="04A0" w:firstRow="1" w:lastRow="0" w:firstColumn="1" w:lastColumn="0" w:noHBand="0" w:noVBand="1"/>
      </w:tblPr>
      <w:tblGrid>
        <w:gridCol w:w="5344"/>
        <w:gridCol w:w="6026"/>
      </w:tblGrid>
      <w:tr w:rsidR="004B3A78" w:rsidRPr="004B3A78" w:rsidTr="004B3A78">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4B3A78" w:rsidRPr="004B3A78" w:rsidRDefault="004B3A78" w:rsidP="004B3A78">
            <w:pPr>
              <w:spacing w:after="0" w:line="240" w:lineRule="auto"/>
              <w:rPr>
                <w:rFonts w:ascii="Arial" w:eastAsia="Times New Roman" w:hAnsi="Arial" w:cs="Arial"/>
                <w:b/>
                <w:bCs/>
                <w:color w:val="3A3A3A"/>
                <w:sz w:val="23"/>
                <w:szCs w:val="23"/>
              </w:rPr>
            </w:pPr>
            <w:r w:rsidRPr="004B3A78">
              <w:rPr>
                <w:rFonts w:ascii="Arial" w:eastAsia="Times New Roman" w:hAnsi="Arial" w:cs="Arial"/>
                <w:b/>
                <w:bCs/>
                <w:color w:val="3A3A3A"/>
                <w:sz w:val="23"/>
                <w:szCs w:val="23"/>
              </w:rPr>
              <w:t>let</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4B3A78" w:rsidRPr="004B3A78" w:rsidRDefault="004B3A78" w:rsidP="004B3A78">
            <w:pPr>
              <w:spacing w:after="0" w:line="240" w:lineRule="auto"/>
              <w:rPr>
                <w:rFonts w:ascii="Arial" w:eastAsia="Times New Roman" w:hAnsi="Arial" w:cs="Arial"/>
                <w:b/>
                <w:bCs/>
                <w:color w:val="3A3A3A"/>
                <w:sz w:val="23"/>
                <w:szCs w:val="23"/>
              </w:rPr>
            </w:pPr>
            <w:r w:rsidRPr="004B3A78">
              <w:rPr>
                <w:rFonts w:ascii="Arial" w:eastAsia="Times New Roman" w:hAnsi="Arial" w:cs="Arial"/>
                <w:b/>
                <w:bCs/>
                <w:color w:val="3A3A3A"/>
                <w:sz w:val="23"/>
                <w:szCs w:val="23"/>
              </w:rPr>
              <w:t>const</w:t>
            </w:r>
          </w:p>
        </w:tc>
      </w:tr>
      <w:tr w:rsidR="004B3A78" w:rsidRPr="004B3A78" w:rsidTr="004B3A78">
        <w:tc>
          <w:tcPr>
            <w:tcW w:w="0" w:type="auto"/>
            <w:tcBorders>
              <w:top w:val="nil"/>
              <w:left w:val="nil"/>
              <w:bottom w:val="nil"/>
              <w:right w:val="nil"/>
            </w:tcBorders>
            <w:shd w:val="clear" w:color="auto" w:fill="FFFFFF"/>
            <w:tcMar>
              <w:top w:w="120" w:type="dxa"/>
              <w:left w:w="120" w:type="dxa"/>
              <w:bottom w:w="120" w:type="dxa"/>
              <w:right w:w="120" w:type="dxa"/>
            </w:tcMar>
            <w:hideMark/>
          </w:tcPr>
          <w:p w:rsidR="004B3A78" w:rsidRPr="004B3A78" w:rsidRDefault="004B3A78" w:rsidP="004B3A78">
            <w:pPr>
              <w:spacing w:after="0" w:line="240" w:lineRule="auto"/>
              <w:rPr>
                <w:rFonts w:ascii="Arial" w:eastAsia="Times New Roman" w:hAnsi="Arial" w:cs="Arial"/>
                <w:color w:val="3A3A3A"/>
                <w:sz w:val="23"/>
                <w:szCs w:val="23"/>
              </w:rPr>
            </w:pPr>
            <w:r w:rsidRPr="004B3A78">
              <w:rPr>
                <w:rFonts w:ascii="Arial" w:eastAsia="Times New Roman" w:hAnsi="Arial" w:cs="Arial"/>
                <w:color w:val="3A3A3A"/>
                <w:sz w:val="23"/>
                <w:szCs w:val="23"/>
              </w:rPr>
              <w:t>using ‘let’ we can change the value of variable any number of times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4B3A78" w:rsidRPr="004B3A78" w:rsidRDefault="004B3A78" w:rsidP="004B3A78">
            <w:pPr>
              <w:spacing w:after="0" w:line="240" w:lineRule="auto"/>
              <w:rPr>
                <w:rFonts w:ascii="Arial" w:eastAsia="Times New Roman" w:hAnsi="Arial" w:cs="Arial"/>
                <w:color w:val="3A3A3A"/>
                <w:sz w:val="23"/>
                <w:szCs w:val="23"/>
              </w:rPr>
            </w:pPr>
            <w:r w:rsidRPr="004B3A78">
              <w:rPr>
                <w:rFonts w:ascii="Arial" w:eastAsia="Times New Roman" w:hAnsi="Arial" w:cs="Arial"/>
                <w:color w:val="3A3A3A"/>
                <w:sz w:val="23"/>
                <w:szCs w:val="23"/>
              </w:rPr>
              <w:t>using ‘const’, after the first assignment of the value we cannot redefine the value again</w:t>
            </w:r>
          </w:p>
        </w:tc>
      </w:tr>
      <w:tr w:rsidR="004B3A78" w:rsidRPr="004B3A78" w:rsidTr="004B3A7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B3A78" w:rsidRPr="004B3A78" w:rsidRDefault="004B3A78" w:rsidP="004B3A78">
            <w:pPr>
              <w:spacing w:after="0" w:line="240" w:lineRule="auto"/>
              <w:rPr>
                <w:rFonts w:ascii="Arial" w:eastAsia="Times New Roman" w:hAnsi="Arial" w:cs="Arial"/>
                <w:color w:val="3A3A3A"/>
                <w:sz w:val="23"/>
                <w:szCs w:val="23"/>
              </w:rPr>
            </w:pPr>
            <w:r w:rsidRPr="004B3A78">
              <w:rPr>
                <w:rFonts w:ascii="Arial" w:eastAsia="Times New Roman" w:hAnsi="Arial" w:cs="Arial"/>
                <w:color w:val="3A3A3A"/>
                <w:sz w:val="23"/>
                <w:szCs w:val="23"/>
              </w:rPr>
              <w:lastRenderedPageBreak/>
              <w:t>Consider the code </w:t>
            </w:r>
            <w:r w:rsidRPr="004B3A78">
              <w:rPr>
                <w:rFonts w:ascii="Arial" w:eastAsia="Times New Roman" w:hAnsi="Arial" w:cs="Arial"/>
                <w:color w:val="3A3A3A"/>
                <w:sz w:val="23"/>
                <w:szCs w:val="23"/>
              </w:rPr>
              <w:br/>
              <w:t>{</w:t>
            </w:r>
            <w:r w:rsidRPr="004B3A78">
              <w:rPr>
                <w:rFonts w:ascii="Arial" w:eastAsia="Times New Roman" w:hAnsi="Arial" w:cs="Arial"/>
                <w:color w:val="3A3A3A"/>
                <w:sz w:val="23"/>
                <w:szCs w:val="23"/>
              </w:rPr>
              <w:br/>
              <w:t>let first_num =1; </w:t>
            </w:r>
            <w:r w:rsidRPr="004B3A78">
              <w:rPr>
                <w:rFonts w:ascii="Arial" w:eastAsia="Times New Roman" w:hAnsi="Arial" w:cs="Arial"/>
                <w:color w:val="3A3A3A"/>
                <w:sz w:val="23"/>
                <w:szCs w:val="23"/>
              </w:rPr>
              <w:br/>
              <w:t>first_num=2</w:t>
            </w:r>
            <w:proofErr w:type="gramStart"/>
            <w:r w:rsidRPr="004B3A78">
              <w:rPr>
                <w:rFonts w:ascii="Arial" w:eastAsia="Times New Roman" w:hAnsi="Arial" w:cs="Arial"/>
                <w:color w:val="3A3A3A"/>
                <w:sz w:val="23"/>
                <w:szCs w:val="23"/>
              </w:rPr>
              <w:t>;</w:t>
            </w:r>
            <w:proofErr w:type="gramEnd"/>
            <w:r w:rsidRPr="004B3A78">
              <w:rPr>
                <w:rFonts w:ascii="Arial" w:eastAsia="Times New Roman" w:hAnsi="Arial" w:cs="Arial"/>
                <w:color w:val="3A3A3A"/>
                <w:sz w:val="23"/>
                <w:szCs w:val="23"/>
              </w:rPr>
              <w:br/>
              <w:t>document. write (first_num);</w:t>
            </w:r>
            <w:r w:rsidRPr="004B3A78">
              <w:rPr>
                <w:rFonts w:ascii="Arial" w:eastAsia="Times New Roman" w:hAnsi="Arial" w:cs="Arial"/>
                <w:color w:val="3A3A3A"/>
                <w:sz w:val="23"/>
                <w:szCs w:val="23"/>
              </w:rPr>
              <w:br/>
              <w:t>}</w:t>
            </w:r>
            <w:r w:rsidRPr="004B3A78">
              <w:rPr>
                <w:rFonts w:ascii="Arial" w:eastAsia="Times New Roman" w:hAnsi="Arial" w:cs="Arial"/>
                <w:color w:val="3A3A3A"/>
                <w:sz w:val="23"/>
                <w:szCs w:val="23"/>
              </w:rPr>
              <w:br/>
              <w:t>Here the code will give an output, since the change in value of first_num is possible.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B3A78" w:rsidRPr="004B3A78" w:rsidRDefault="004B3A78" w:rsidP="004B3A78">
            <w:pPr>
              <w:spacing w:after="0" w:line="240" w:lineRule="auto"/>
              <w:rPr>
                <w:rFonts w:ascii="Arial" w:eastAsia="Times New Roman" w:hAnsi="Arial" w:cs="Arial"/>
                <w:color w:val="3A3A3A"/>
                <w:sz w:val="23"/>
                <w:szCs w:val="23"/>
              </w:rPr>
            </w:pPr>
            <w:r w:rsidRPr="004B3A78">
              <w:rPr>
                <w:rFonts w:ascii="Arial" w:eastAsia="Times New Roman" w:hAnsi="Arial" w:cs="Arial"/>
                <w:color w:val="3A3A3A"/>
                <w:sz w:val="23"/>
                <w:szCs w:val="23"/>
              </w:rPr>
              <w:t>Consider the code </w:t>
            </w:r>
            <w:r w:rsidRPr="004B3A78">
              <w:rPr>
                <w:rFonts w:ascii="Arial" w:eastAsia="Times New Roman" w:hAnsi="Arial" w:cs="Arial"/>
                <w:color w:val="3A3A3A"/>
                <w:sz w:val="23"/>
                <w:szCs w:val="23"/>
              </w:rPr>
              <w:br/>
              <w:t>{</w:t>
            </w:r>
            <w:r w:rsidRPr="004B3A78">
              <w:rPr>
                <w:rFonts w:ascii="Arial" w:eastAsia="Times New Roman" w:hAnsi="Arial" w:cs="Arial"/>
                <w:color w:val="3A3A3A"/>
                <w:sz w:val="23"/>
                <w:szCs w:val="23"/>
              </w:rPr>
              <w:br/>
              <w:t>const second_num =1; </w:t>
            </w:r>
            <w:r w:rsidRPr="004B3A78">
              <w:rPr>
                <w:rFonts w:ascii="Arial" w:eastAsia="Times New Roman" w:hAnsi="Arial" w:cs="Arial"/>
                <w:color w:val="3A3A3A"/>
                <w:sz w:val="23"/>
                <w:szCs w:val="23"/>
              </w:rPr>
              <w:br/>
              <w:t>second_num=2</w:t>
            </w:r>
            <w:proofErr w:type="gramStart"/>
            <w:r w:rsidRPr="004B3A78">
              <w:rPr>
                <w:rFonts w:ascii="Arial" w:eastAsia="Times New Roman" w:hAnsi="Arial" w:cs="Arial"/>
                <w:color w:val="3A3A3A"/>
                <w:sz w:val="23"/>
                <w:szCs w:val="23"/>
              </w:rPr>
              <w:t>;</w:t>
            </w:r>
            <w:proofErr w:type="gramEnd"/>
            <w:r w:rsidRPr="004B3A78">
              <w:rPr>
                <w:rFonts w:ascii="Arial" w:eastAsia="Times New Roman" w:hAnsi="Arial" w:cs="Arial"/>
                <w:color w:val="3A3A3A"/>
                <w:sz w:val="23"/>
                <w:szCs w:val="23"/>
              </w:rPr>
              <w:br/>
              <w:t>document. write (second_num);</w:t>
            </w:r>
            <w:r w:rsidRPr="004B3A78">
              <w:rPr>
                <w:rFonts w:ascii="Arial" w:eastAsia="Times New Roman" w:hAnsi="Arial" w:cs="Arial"/>
                <w:color w:val="3A3A3A"/>
                <w:sz w:val="23"/>
                <w:szCs w:val="23"/>
              </w:rPr>
              <w:br/>
              <w:t>}</w:t>
            </w:r>
            <w:r w:rsidRPr="004B3A78">
              <w:rPr>
                <w:rFonts w:ascii="Arial" w:eastAsia="Times New Roman" w:hAnsi="Arial" w:cs="Arial"/>
                <w:color w:val="3A3A3A"/>
                <w:sz w:val="23"/>
                <w:szCs w:val="23"/>
              </w:rPr>
              <w:br/>
              <w:t>Here the code will produce an error, since the ‘second_num’ is assigned with a second value.</w:t>
            </w:r>
          </w:p>
        </w:tc>
      </w:tr>
    </w:tbl>
    <w:p w:rsidR="004B3A78" w:rsidRPr="004B3A78" w:rsidRDefault="004B3A78" w:rsidP="004B3A78">
      <w:pPr>
        <w:shd w:val="clear" w:color="auto" w:fill="FFFFFF"/>
        <w:spacing w:after="0" w:line="240" w:lineRule="auto"/>
        <w:rPr>
          <w:ins w:id="1083" w:author="Unknown"/>
          <w:rFonts w:ascii="Arial" w:eastAsia="Times New Roman" w:hAnsi="Arial" w:cs="Arial"/>
          <w:color w:val="3A3A3A"/>
          <w:sz w:val="23"/>
          <w:szCs w:val="23"/>
        </w:rPr>
      </w:pPr>
      <w:ins w:id="1084" w:author="Unknown">
        <w:r w:rsidRPr="004B3A78">
          <w:rPr>
            <w:rFonts w:ascii="Arial" w:eastAsia="Times New Roman" w:hAnsi="Arial" w:cs="Arial"/>
            <w:b/>
            <w:bCs/>
            <w:color w:val="FF6600"/>
            <w:sz w:val="23"/>
            <w:szCs w:val="23"/>
            <w:bdr w:val="none" w:sz="0" w:space="0" w:color="auto" w:frame="1"/>
          </w:rPr>
          <w:t xml:space="preserve">Q #23) </w:t>
        </w:r>
        <w:proofErr w:type="gramStart"/>
        <w:r w:rsidRPr="004B3A78">
          <w:rPr>
            <w:rFonts w:ascii="Arial" w:eastAsia="Times New Roman" w:hAnsi="Arial" w:cs="Arial"/>
            <w:b/>
            <w:bCs/>
            <w:color w:val="FF6600"/>
            <w:sz w:val="23"/>
            <w:szCs w:val="23"/>
            <w:bdr w:val="none" w:sz="0" w:space="0" w:color="auto" w:frame="1"/>
          </w:rPr>
          <w:t>In</w:t>
        </w:r>
        <w:proofErr w:type="gramEnd"/>
        <w:r w:rsidRPr="004B3A78">
          <w:rPr>
            <w:rFonts w:ascii="Arial" w:eastAsia="Times New Roman" w:hAnsi="Arial" w:cs="Arial"/>
            <w:b/>
            <w:bCs/>
            <w:color w:val="FF6600"/>
            <w:sz w:val="23"/>
            <w:szCs w:val="23"/>
            <w:bdr w:val="none" w:sz="0" w:space="0" w:color="auto" w:frame="1"/>
          </w:rPr>
          <w:t xml:space="preserve"> the following Code snippet can you please predict the output or If you get an error; please explain the error?</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085" w:author="Unknown"/>
          <w:rFonts w:ascii="inherit" w:eastAsia="Times New Roman" w:hAnsi="inherit" w:cs="Courier New"/>
          <w:color w:val="3A3A3A"/>
          <w:sz w:val="23"/>
          <w:szCs w:val="23"/>
        </w:rPr>
      </w:pPr>
      <w:proofErr w:type="gramStart"/>
      <w:ins w:id="1086" w:author="Unknown">
        <w:r w:rsidRPr="004B3A78">
          <w:rPr>
            <w:rFonts w:ascii="inherit" w:eastAsia="Times New Roman" w:hAnsi="inherit" w:cs="Courier New"/>
            <w:color w:val="3A3A3A"/>
            <w:sz w:val="23"/>
            <w:szCs w:val="23"/>
          </w:rPr>
          <w:t>&lt;!DOCTYPE</w:t>
        </w:r>
        <w:proofErr w:type="gramEnd"/>
        <w:r w:rsidRPr="004B3A78">
          <w:rPr>
            <w:rFonts w:ascii="inherit" w:eastAsia="Times New Roman" w:hAnsi="inherit" w:cs="Courier New"/>
            <w:color w:val="3A3A3A"/>
            <w:sz w:val="23"/>
            <w:szCs w:val="23"/>
          </w:rPr>
          <w:t xml:space="preserve"> html&gt;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087" w:author="Unknown"/>
          <w:rFonts w:ascii="inherit" w:eastAsia="Times New Roman" w:hAnsi="inherit" w:cs="Courier New"/>
          <w:color w:val="3A3A3A"/>
          <w:sz w:val="23"/>
          <w:szCs w:val="23"/>
        </w:rPr>
      </w:pPr>
      <w:ins w:id="1088" w:author="Unknown">
        <w:r w:rsidRPr="004B3A78">
          <w:rPr>
            <w:rFonts w:ascii="inherit" w:eastAsia="Times New Roman" w:hAnsi="inherit" w:cs="Courier New"/>
            <w:color w:val="3A3A3A"/>
            <w:sz w:val="23"/>
            <w:szCs w:val="23"/>
          </w:rPr>
          <w:t>&lt;</w:t>
        </w:r>
        <w:proofErr w:type="gramStart"/>
        <w:r w:rsidRPr="004B3A78">
          <w:rPr>
            <w:rFonts w:ascii="inherit" w:eastAsia="Times New Roman" w:hAnsi="inherit" w:cs="Courier New"/>
            <w:color w:val="3A3A3A"/>
            <w:sz w:val="23"/>
            <w:szCs w:val="23"/>
          </w:rPr>
          <w:t>html</w:t>
        </w:r>
        <w:proofErr w:type="gramEnd"/>
        <w:r w:rsidRPr="004B3A78">
          <w:rPr>
            <w:rFonts w:ascii="inherit" w:eastAsia="Times New Roman" w:hAnsi="inherit" w:cs="Courier New"/>
            <w:color w:val="3A3A3A"/>
            <w:sz w:val="23"/>
            <w:szCs w:val="23"/>
          </w:rPr>
          <w:t>&gt;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089" w:author="Unknown"/>
          <w:rFonts w:ascii="inherit" w:eastAsia="Times New Roman" w:hAnsi="inherit" w:cs="Courier New"/>
          <w:color w:val="3A3A3A"/>
          <w:sz w:val="23"/>
          <w:szCs w:val="23"/>
        </w:rPr>
      </w:pPr>
      <w:ins w:id="1090" w:author="Unknown">
        <w:r w:rsidRPr="004B3A78">
          <w:rPr>
            <w:rFonts w:ascii="inherit" w:eastAsia="Times New Roman" w:hAnsi="inherit" w:cs="Courier New"/>
            <w:color w:val="3A3A3A"/>
            <w:sz w:val="23"/>
            <w:szCs w:val="23"/>
          </w:rPr>
          <w:t>&lt;</w:t>
        </w:r>
        <w:proofErr w:type="gramStart"/>
        <w:r w:rsidRPr="004B3A78">
          <w:rPr>
            <w:rFonts w:ascii="inherit" w:eastAsia="Times New Roman" w:hAnsi="inherit" w:cs="Courier New"/>
            <w:color w:val="3A3A3A"/>
            <w:sz w:val="23"/>
            <w:szCs w:val="23"/>
          </w:rPr>
          <w:t>body</w:t>
        </w:r>
        <w:proofErr w:type="gramEnd"/>
        <w:r w:rsidRPr="004B3A78">
          <w:rPr>
            <w:rFonts w:ascii="inherit" w:eastAsia="Times New Roman" w:hAnsi="inherit" w:cs="Courier New"/>
            <w:color w:val="3A3A3A"/>
            <w:sz w:val="23"/>
            <w:szCs w:val="23"/>
          </w:rPr>
          <w:t>&gt;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091" w:author="Unknown"/>
          <w:rFonts w:ascii="inherit" w:eastAsia="Times New Roman" w:hAnsi="inherit" w:cs="Courier New"/>
          <w:color w:val="3A3A3A"/>
          <w:sz w:val="23"/>
          <w:szCs w:val="23"/>
        </w:rPr>
      </w:pPr>
      <w:ins w:id="1092" w:author="Unknown">
        <w:r w:rsidRPr="004B3A78">
          <w:rPr>
            <w:rFonts w:ascii="inherit" w:eastAsia="Times New Roman" w:hAnsi="inherit" w:cs="Courier New"/>
            <w:color w:val="3A3A3A"/>
            <w:sz w:val="23"/>
            <w:szCs w:val="23"/>
          </w:rPr>
          <w:t>&lt;h2&gt; &lt;strong&gt; Sample: Software Testing Help&lt;/strong&gt; &lt;/h2&gt;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093" w:author="Unknown"/>
          <w:rFonts w:ascii="inherit" w:eastAsia="Times New Roman" w:hAnsi="inherit" w:cs="Courier New"/>
          <w:color w:val="3A3A3A"/>
          <w:sz w:val="23"/>
          <w:szCs w:val="23"/>
        </w:rPr>
      </w:pPr>
      <w:ins w:id="1094" w:author="Unknown">
        <w:r w:rsidRPr="004B3A78">
          <w:rPr>
            <w:rFonts w:ascii="inherit" w:eastAsia="Times New Roman" w:hAnsi="inherit" w:cs="Courier New"/>
            <w:color w:val="3A3A3A"/>
            <w:sz w:val="23"/>
            <w:szCs w:val="23"/>
          </w:rPr>
          <w:t>&lt;p style='text-decoration</w:t>
        </w:r>
        <w:proofErr w:type="gramStart"/>
        <w:r w:rsidRPr="004B3A78">
          <w:rPr>
            <w:rFonts w:ascii="inherit" w:eastAsia="Times New Roman" w:hAnsi="inherit" w:cs="Courier New"/>
            <w:color w:val="3A3A3A"/>
            <w:sz w:val="23"/>
            <w:szCs w:val="23"/>
          </w:rPr>
          <w:t>:underline'</w:t>
        </w:r>
        <w:proofErr w:type="gramEnd"/>
        <w:r w:rsidRPr="004B3A78">
          <w:rPr>
            <w:rFonts w:ascii="inherit" w:eastAsia="Times New Roman" w:hAnsi="inherit" w:cs="Courier New"/>
            <w:color w:val="3A3A3A"/>
            <w:sz w:val="23"/>
            <w:szCs w:val="23"/>
          </w:rPr>
          <w:t xml:space="preserve">&gt;Example of 'Const' Keyword &lt;/p&gt; </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095" w:author="Unknown"/>
          <w:rFonts w:ascii="inherit" w:eastAsia="Times New Roman" w:hAnsi="inherit" w:cs="Courier New"/>
          <w:color w:val="3A3A3A"/>
          <w:sz w:val="23"/>
          <w:szCs w:val="23"/>
        </w:rPr>
      </w:pPr>
      <w:ins w:id="1096" w:author="Unknown">
        <w:r w:rsidRPr="004B3A78">
          <w:rPr>
            <w:rFonts w:ascii="inherit" w:eastAsia="Times New Roman" w:hAnsi="inherit" w:cs="Courier New"/>
            <w:color w:val="3A3A3A"/>
            <w:sz w:val="23"/>
            <w:szCs w:val="23"/>
          </w:rPr>
          <w:t>&lt;p id="display_first"&gt;&lt;/p&gt;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097" w:author="Unknown"/>
          <w:rFonts w:ascii="inherit" w:eastAsia="Times New Roman" w:hAnsi="inherit" w:cs="Courier New"/>
          <w:color w:val="3A3A3A"/>
          <w:sz w:val="23"/>
          <w:szCs w:val="23"/>
        </w:rPr>
      </w:pPr>
      <w:ins w:id="1098" w:author="Unknown">
        <w:r w:rsidRPr="004B3A78">
          <w:rPr>
            <w:rFonts w:ascii="inherit" w:eastAsia="Times New Roman" w:hAnsi="inherit" w:cs="Courier New"/>
            <w:color w:val="3A3A3A"/>
            <w:sz w:val="23"/>
            <w:szCs w:val="23"/>
          </w:rPr>
          <w:t>&lt;p id="display_second"&gt;&lt;/p&gt;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099" w:author="Unknown"/>
          <w:rFonts w:ascii="inherit" w:eastAsia="Times New Roman" w:hAnsi="inherit" w:cs="Courier New"/>
          <w:color w:val="3A3A3A"/>
          <w:sz w:val="23"/>
          <w:szCs w:val="23"/>
        </w:rPr>
      </w:pPr>
      <w:ins w:id="1100" w:author="Unknown">
        <w:r w:rsidRPr="004B3A78">
          <w:rPr>
            <w:rFonts w:ascii="inherit" w:eastAsia="Times New Roman" w:hAnsi="inherit" w:cs="Courier New"/>
            <w:color w:val="3A3A3A"/>
            <w:sz w:val="23"/>
            <w:szCs w:val="23"/>
          </w:rPr>
          <w:t>&lt;</w:t>
        </w:r>
        <w:proofErr w:type="gramStart"/>
        <w:r w:rsidRPr="004B3A78">
          <w:rPr>
            <w:rFonts w:ascii="inherit" w:eastAsia="Times New Roman" w:hAnsi="inherit" w:cs="Courier New"/>
            <w:color w:val="3A3A3A"/>
            <w:sz w:val="23"/>
            <w:szCs w:val="23"/>
          </w:rPr>
          <w:t>script</w:t>
        </w:r>
        <w:proofErr w:type="gramEnd"/>
        <w:r w:rsidRPr="004B3A78">
          <w:rPr>
            <w:rFonts w:ascii="inherit" w:eastAsia="Times New Roman" w:hAnsi="inherit" w:cs="Courier New"/>
            <w:color w:val="3A3A3A"/>
            <w:sz w:val="23"/>
            <w:szCs w:val="23"/>
          </w:rPr>
          <w:t>&gt;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101" w:author="Unknown"/>
          <w:rFonts w:ascii="inherit" w:eastAsia="Times New Roman" w:hAnsi="inherit" w:cs="Courier New"/>
          <w:color w:val="3A3A3A"/>
          <w:sz w:val="23"/>
          <w:szCs w:val="23"/>
        </w:rPr>
      </w:pPr>
      <w:proofErr w:type="gramStart"/>
      <w:ins w:id="1102" w:author="Unknown">
        <w:r w:rsidRPr="004B3A78">
          <w:rPr>
            <w:rFonts w:ascii="inherit" w:eastAsia="Times New Roman" w:hAnsi="inherit" w:cs="Courier New"/>
            <w:color w:val="3A3A3A"/>
            <w:sz w:val="23"/>
            <w:szCs w:val="23"/>
          </w:rPr>
          <w:t>let</w:t>
        </w:r>
        <w:proofErr w:type="gramEnd"/>
        <w:r w:rsidRPr="004B3A78">
          <w:rPr>
            <w:rFonts w:ascii="inherit" w:eastAsia="Times New Roman" w:hAnsi="inherit" w:cs="Courier New"/>
            <w:color w:val="3A3A3A"/>
            <w:sz w:val="23"/>
            <w:szCs w:val="23"/>
          </w:rPr>
          <w:t xml:space="preserve"> first_num =500; </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103" w:author="Unknown"/>
          <w:rFonts w:ascii="inherit" w:eastAsia="Times New Roman" w:hAnsi="inherit" w:cs="Courier New"/>
          <w:color w:val="3A3A3A"/>
          <w:sz w:val="23"/>
          <w:szCs w:val="23"/>
        </w:rPr>
      </w:pPr>
      <w:ins w:id="1104" w:author="Unknown">
        <w:r w:rsidRPr="004B3A78">
          <w:rPr>
            <w:rFonts w:ascii="inherit" w:eastAsia="Times New Roman" w:hAnsi="inherit" w:cs="Courier New"/>
            <w:color w:val="3A3A3A"/>
            <w:sz w:val="23"/>
            <w:szCs w:val="23"/>
          </w:rPr>
          <w:t xml:space="preserve">first_num=501; </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105" w:author="Unknown"/>
          <w:rFonts w:ascii="inherit" w:eastAsia="Times New Roman" w:hAnsi="inherit" w:cs="Courier New"/>
          <w:color w:val="3A3A3A"/>
          <w:sz w:val="23"/>
          <w:szCs w:val="23"/>
        </w:rPr>
      </w:pPr>
      <w:proofErr w:type="gramStart"/>
      <w:ins w:id="1106" w:author="Unknown">
        <w:r w:rsidRPr="004B3A78">
          <w:rPr>
            <w:rFonts w:ascii="inherit" w:eastAsia="Times New Roman" w:hAnsi="inherit" w:cs="Courier New"/>
            <w:color w:val="3A3A3A"/>
            <w:sz w:val="23"/>
            <w:szCs w:val="23"/>
          </w:rPr>
          <w:t>document.getElementById(</w:t>
        </w:r>
        <w:proofErr w:type="gramEnd"/>
        <w:r w:rsidRPr="004B3A78">
          <w:rPr>
            <w:rFonts w:ascii="inherit" w:eastAsia="Times New Roman" w:hAnsi="inherit" w:cs="Courier New"/>
            <w:color w:val="3A3A3A"/>
            <w:sz w:val="23"/>
            <w:szCs w:val="23"/>
          </w:rPr>
          <w:t xml:space="preserve">"display_first").innerHTML = "First Number:"+ first_num ; </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107" w:author="Unknown"/>
          <w:rFonts w:ascii="inherit" w:eastAsia="Times New Roman" w:hAnsi="inherit" w:cs="Courier New"/>
          <w:color w:val="3A3A3A"/>
          <w:sz w:val="23"/>
          <w:szCs w:val="23"/>
        </w:rPr>
      </w:pPr>
      <w:proofErr w:type="gramStart"/>
      <w:ins w:id="1108" w:author="Unknown">
        <w:r w:rsidRPr="004B3A78">
          <w:rPr>
            <w:rFonts w:ascii="inherit" w:eastAsia="Times New Roman" w:hAnsi="inherit" w:cs="Courier New"/>
            <w:color w:val="3A3A3A"/>
            <w:sz w:val="23"/>
            <w:szCs w:val="23"/>
          </w:rPr>
          <w:t>const</w:t>
        </w:r>
        <w:proofErr w:type="gramEnd"/>
        <w:r w:rsidRPr="004B3A78">
          <w:rPr>
            <w:rFonts w:ascii="inherit" w:eastAsia="Times New Roman" w:hAnsi="inherit" w:cs="Courier New"/>
            <w:color w:val="3A3A3A"/>
            <w:sz w:val="23"/>
            <w:szCs w:val="23"/>
          </w:rPr>
          <w:t xml:space="preserve"> second_num =1000; </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109" w:author="Unknown"/>
          <w:rFonts w:ascii="inherit" w:eastAsia="Times New Roman" w:hAnsi="inherit" w:cs="Courier New"/>
          <w:color w:val="3A3A3A"/>
          <w:sz w:val="23"/>
          <w:szCs w:val="23"/>
        </w:rPr>
      </w:pPr>
      <w:ins w:id="1110" w:author="Unknown">
        <w:r w:rsidRPr="004B3A78">
          <w:rPr>
            <w:rFonts w:ascii="inherit" w:eastAsia="Times New Roman" w:hAnsi="inherit" w:cs="Courier New"/>
            <w:color w:val="3A3A3A"/>
            <w:sz w:val="23"/>
            <w:szCs w:val="23"/>
          </w:rPr>
          <w:t xml:space="preserve">second_num=1001; </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111" w:author="Unknown"/>
          <w:rFonts w:ascii="inherit" w:eastAsia="Times New Roman" w:hAnsi="inherit" w:cs="Courier New"/>
          <w:color w:val="3A3A3A"/>
          <w:sz w:val="23"/>
          <w:szCs w:val="23"/>
        </w:rPr>
      </w:pPr>
      <w:proofErr w:type="gramStart"/>
      <w:ins w:id="1112" w:author="Unknown">
        <w:r w:rsidRPr="004B3A78">
          <w:rPr>
            <w:rFonts w:ascii="inherit" w:eastAsia="Times New Roman" w:hAnsi="inherit" w:cs="Courier New"/>
            <w:color w:val="3A3A3A"/>
            <w:sz w:val="23"/>
            <w:szCs w:val="23"/>
          </w:rPr>
          <w:t>document.getElementById(</w:t>
        </w:r>
        <w:proofErr w:type="gramEnd"/>
        <w:r w:rsidRPr="004B3A78">
          <w:rPr>
            <w:rFonts w:ascii="inherit" w:eastAsia="Times New Roman" w:hAnsi="inherit" w:cs="Courier New"/>
            <w:color w:val="3A3A3A"/>
            <w:sz w:val="23"/>
            <w:szCs w:val="23"/>
          </w:rPr>
          <w:t>"display_second").innerHTML = "Second Number :"+second_num;</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113" w:author="Unknown"/>
          <w:rFonts w:ascii="inherit" w:eastAsia="Times New Roman" w:hAnsi="inherit" w:cs="Courier New"/>
          <w:color w:val="3A3A3A"/>
          <w:sz w:val="23"/>
          <w:szCs w:val="23"/>
        </w:rPr>
      </w:pPr>
      <w:ins w:id="1114" w:author="Unknown">
        <w:r w:rsidRPr="004B3A78">
          <w:rPr>
            <w:rFonts w:ascii="inherit" w:eastAsia="Times New Roman" w:hAnsi="inherit" w:cs="Courier New"/>
            <w:color w:val="3A3A3A"/>
            <w:sz w:val="23"/>
            <w:szCs w:val="23"/>
          </w:rPr>
          <w:t>&lt;/script&gt;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115" w:author="Unknown"/>
          <w:rFonts w:ascii="inherit" w:eastAsia="Times New Roman" w:hAnsi="inherit" w:cs="Courier New"/>
          <w:color w:val="3A3A3A"/>
          <w:sz w:val="23"/>
          <w:szCs w:val="23"/>
        </w:rPr>
      </w:pPr>
      <w:ins w:id="1116" w:author="Unknown">
        <w:r w:rsidRPr="004B3A78">
          <w:rPr>
            <w:rFonts w:ascii="inherit" w:eastAsia="Times New Roman" w:hAnsi="inherit" w:cs="Courier New"/>
            <w:color w:val="3A3A3A"/>
            <w:sz w:val="23"/>
            <w:szCs w:val="23"/>
          </w:rPr>
          <w:lastRenderedPageBreak/>
          <w:t>&lt;/body&gt;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117" w:author="Unknown"/>
          <w:rFonts w:ascii="inherit" w:eastAsia="Times New Roman" w:hAnsi="inherit" w:cs="Courier New"/>
          <w:color w:val="3A3A3A"/>
          <w:sz w:val="23"/>
          <w:szCs w:val="23"/>
        </w:rPr>
      </w:pPr>
      <w:ins w:id="1118" w:author="Unknown">
        <w:r w:rsidRPr="004B3A78">
          <w:rPr>
            <w:rFonts w:ascii="inherit" w:eastAsia="Times New Roman" w:hAnsi="inherit" w:cs="Courier New"/>
            <w:color w:val="3A3A3A"/>
            <w:sz w:val="23"/>
            <w:szCs w:val="23"/>
          </w:rPr>
          <w:t>&lt;/html&gt;</w:t>
        </w:r>
      </w:ins>
    </w:p>
    <w:p w:rsidR="004B3A78" w:rsidRPr="004B3A78" w:rsidRDefault="004B3A78" w:rsidP="004B3A78">
      <w:pPr>
        <w:shd w:val="clear" w:color="auto" w:fill="FFFFFF"/>
        <w:spacing w:after="0" w:line="240" w:lineRule="auto"/>
        <w:rPr>
          <w:ins w:id="1119" w:author="Unknown"/>
          <w:rFonts w:ascii="Arial" w:eastAsia="Times New Roman" w:hAnsi="Arial" w:cs="Arial"/>
          <w:color w:val="3A3A3A"/>
          <w:sz w:val="23"/>
          <w:szCs w:val="23"/>
        </w:rPr>
      </w:pPr>
      <w:ins w:id="1120" w:author="Unknown">
        <w:r w:rsidRPr="004B3A78">
          <w:rPr>
            <w:rFonts w:ascii="Arial" w:eastAsia="Times New Roman" w:hAnsi="Arial" w:cs="Arial"/>
            <w:b/>
            <w:bCs/>
            <w:color w:val="3A3A3A"/>
            <w:sz w:val="23"/>
            <w:szCs w:val="23"/>
            <w:bdr w:val="none" w:sz="0" w:space="0" w:color="auto" w:frame="1"/>
          </w:rPr>
          <w:t>Answer: Please refer Ques No: 21 before reading further</w:t>
        </w:r>
      </w:ins>
    </w:p>
    <w:p w:rsidR="004B3A78" w:rsidRPr="004B3A78" w:rsidRDefault="004B3A78" w:rsidP="004B3A78">
      <w:pPr>
        <w:shd w:val="clear" w:color="auto" w:fill="FFFFFF"/>
        <w:spacing w:after="0" w:line="240" w:lineRule="auto"/>
        <w:rPr>
          <w:ins w:id="1121" w:author="Unknown"/>
          <w:rFonts w:ascii="Arial" w:eastAsia="Times New Roman" w:hAnsi="Arial" w:cs="Arial"/>
          <w:color w:val="3A3A3A"/>
          <w:sz w:val="23"/>
          <w:szCs w:val="23"/>
        </w:rPr>
      </w:pPr>
      <w:ins w:id="1122" w:author="Unknown">
        <w:r w:rsidRPr="004B3A78">
          <w:rPr>
            <w:rFonts w:ascii="Arial" w:eastAsia="Times New Roman" w:hAnsi="Arial" w:cs="Arial"/>
            <w:b/>
            <w:bCs/>
            <w:color w:val="3A3A3A"/>
            <w:sz w:val="23"/>
            <w:szCs w:val="23"/>
            <w:bdr w:val="none" w:sz="0" w:space="0" w:color="auto" w:frame="1"/>
          </w:rPr>
          <w:t>The output of the code snippet is:</w:t>
        </w:r>
      </w:ins>
    </w:p>
    <w:p w:rsidR="004B3A78" w:rsidRPr="004B3A78" w:rsidRDefault="004B3A78" w:rsidP="004B3A78">
      <w:pPr>
        <w:shd w:val="clear" w:color="auto" w:fill="FFFFFF"/>
        <w:spacing w:after="0" w:line="240" w:lineRule="auto"/>
        <w:rPr>
          <w:ins w:id="1123" w:author="Unknown"/>
          <w:rFonts w:ascii="Arial" w:eastAsia="Times New Roman" w:hAnsi="Arial" w:cs="Arial"/>
          <w:color w:val="3A3A3A"/>
          <w:sz w:val="23"/>
          <w:szCs w:val="23"/>
        </w:rPr>
      </w:pPr>
      <w:ins w:id="1124" w:author="Unknown">
        <w:r w:rsidRPr="004B3A78">
          <w:rPr>
            <w:rFonts w:ascii="Arial" w:eastAsia="Times New Roman" w:hAnsi="Arial" w:cs="Arial"/>
            <w:i/>
            <w:iCs/>
            <w:color w:val="3A3A3A"/>
            <w:sz w:val="23"/>
            <w:szCs w:val="23"/>
            <w:bdr w:val="none" w:sz="0" w:space="0" w:color="auto" w:frame="1"/>
          </w:rPr>
          <w:t>            First Number</w:t>
        </w:r>
        <w:proofErr w:type="gramStart"/>
        <w:r w:rsidRPr="004B3A78">
          <w:rPr>
            <w:rFonts w:ascii="Arial" w:eastAsia="Times New Roman" w:hAnsi="Arial" w:cs="Arial"/>
            <w:i/>
            <w:iCs/>
            <w:color w:val="3A3A3A"/>
            <w:sz w:val="23"/>
            <w:szCs w:val="23"/>
            <w:bdr w:val="none" w:sz="0" w:space="0" w:color="auto" w:frame="1"/>
          </w:rPr>
          <w:t>:501</w:t>
        </w:r>
        <w:proofErr w:type="gramEnd"/>
      </w:ins>
    </w:p>
    <w:p w:rsidR="004B3A78" w:rsidRPr="004B3A78" w:rsidRDefault="004B3A78" w:rsidP="004B3A78">
      <w:pPr>
        <w:shd w:val="clear" w:color="auto" w:fill="FFFFFF"/>
        <w:spacing w:after="336" w:line="240" w:lineRule="auto"/>
        <w:rPr>
          <w:ins w:id="1125" w:author="Unknown"/>
          <w:rFonts w:ascii="Arial" w:eastAsia="Times New Roman" w:hAnsi="Arial" w:cs="Arial"/>
          <w:color w:val="3A3A3A"/>
          <w:sz w:val="23"/>
          <w:szCs w:val="23"/>
        </w:rPr>
      </w:pPr>
      <w:ins w:id="1126" w:author="Unknown">
        <w:r w:rsidRPr="004B3A78">
          <w:rPr>
            <w:rFonts w:ascii="Arial" w:eastAsia="Times New Roman" w:hAnsi="Arial" w:cs="Arial"/>
            <w:color w:val="3A3A3A"/>
            <w:sz w:val="23"/>
            <w:szCs w:val="23"/>
          </w:rPr>
          <w:t>We will also get an Error while running the code, as we are trying to change the value of a ‘const’ variable.</w:t>
        </w:r>
      </w:ins>
    </w:p>
    <w:p w:rsidR="004B3A78" w:rsidRPr="004B3A78" w:rsidRDefault="004B3A78" w:rsidP="004B3A78">
      <w:pPr>
        <w:shd w:val="clear" w:color="auto" w:fill="FFFFFF"/>
        <w:spacing w:after="0" w:line="240" w:lineRule="auto"/>
        <w:rPr>
          <w:ins w:id="1127" w:author="Unknown"/>
          <w:rFonts w:ascii="Arial" w:eastAsia="Times New Roman" w:hAnsi="Arial" w:cs="Arial"/>
          <w:color w:val="3A3A3A"/>
          <w:sz w:val="23"/>
          <w:szCs w:val="23"/>
        </w:rPr>
      </w:pPr>
      <w:ins w:id="1128" w:author="Unknown">
        <w:r w:rsidRPr="004B3A78">
          <w:rPr>
            <w:rFonts w:ascii="Arial" w:eastAsia="Times New Roman" w:hAnsi="Arial" w:cs="Arial"/>
            <w:b/>
            <w:bCs/>
            <w:color w:val="3A3A3A"/>
            <w:sz w:val="23"/>
            <w:szCs w:val="23"/>
            <w:bdr w:val="none" w:sz="0" w:space="0" w:color="auto" w:frame="1"/>
          </w:rPr>
          <w:t>Error:</w:t>
        </w:r>
        <w:r w:rsidRPr="004B3A78">
          <w:rPr>
            <w:rFonts w:ascii="Arial" w:eastAsia="Times New Roman" w:hAnsi="Arial" w:cs="Arial"/>
            <w:color w:val="3A3A3A"/>
            <w:sz w:val="23"/>
            <w:szCs w:val="23"/>
          </w:rPr>
          <w:t> </w:t>
        </w:r>
        <w:r w:rsidRPr="004B3A78">
          <w:rPr>
            <w:rFonts w:ascii="Arial" w:eastAsia="Times New Roman" w:hAnsi="Arial" w:cs="Arial"/>
            <w:i/>
            <w:iCs/>
            <w:color w:val="3A3A3A"/>
            <w:sz w:val="23"/>
            <w:szCs w:val="23"/>
            <w:bdr w:val="none" w:sz="0" w:space="0" w:color="auto" w:frame="1"/>
          </w:rPr>
          <w:t>Uncaught TypeError: Assignment to constant variable.</w:t>
        </w:r>
      </w:ins>
    </w:p>
    <w:p w:rsidR="004B3A78" w:rsidRPr="004B3A78" w:rsidRDefault="004B3A78" w:rsidP="004B3A78">
      <w:pPr>
        <w:shd w:val="clear" w:color="auto" w:fill="FFFFFF"/>
        <w:spacing w:after="0" w:line="240" w:lineRule="auto"/>
        <w:rPr>
          <w:ins w:id="1129" w:author="Unknown"/>
          <w:rFonts w:ascii="Arial" w:eastAsia="Times New Roman" w:hAnsi="Arial" w:cs="Arial"/>
          <w:color w:val="3A3A3A"/>
          <w:sz w:val="23"/>
          <w:szCs w:val="23"/>
        </w:rPr>
      </w:pPr>
      <w:ins w:id="1130" w:author="Unknown">
        <w:r w:rsidRPr="004B3A78">
          <w:rPr>
            <w:rFonts w:ascii="Arial" w:eastAsia="Times New Roman" w:hAnsi="Arial" w:cs="Arial"/>
            <w:b/>
            <w:bCs/>
            <w:color w:val="FF6600"/>
            <w:sz w:val="23"/>
            <w:szCs w:val="23"/>
            <w:bdr w:val="none" w:sz="0" w:space="0" w:color="auto" w:frame="1"/>
          </w:rPr>
          <w:t xml:space="preserve">Q #24) </w:t>
        </w:r>
        <w:proofErr w:type="gramStart"/>
        <w:r w:rsidRPr="004B3A78">
          <w:rPr>
            <w:rFonts w:ascii="Arial" w:eastAsia="Times New Roman" w:hAnsi="Arial" w:cs="Arial"/>
            <w:b/>
            <w:bCs/>
            <w:color w:val="FF6600"/>
            <w:sz w:val="23"/>
            <w:szCs w:val="23"/>
            <w:bdr w:val="none" w:sz="0" w:space="0" w:color="auto" w:frame="1"/>
          </w:rPr>
          <w:t>What</w:t>
        </w:r>
        <w:proofErr w:type="gramEnd"/>
        <w:r w:rsidRPr="004B3A78">
          <w:rPr>
            <w:rFonts w:ascii="Arial" w:eastAsia="Times New Roman" w:hAnsi="Arial" w:cs="Arial"/>
            <w:b/>
            <w:bCs/>
            <w:color w:val="FF6600"/>
            <w:sz w:val="23"/>
            <w:szCs w:val="23"/>
            <w:bdr w:val="none" w:sz="0" w:space="0" w:color="auto" w:frame="1"/>
          </w:rPr>
          <w:t xml:space="preserve"> is the difference between ‘null’ and ‘undefined’?</w:t>
        </w:r>
      </w:ins>
    </w:p>
    <w:p w:rsidR="004B3A78" w:rsidRPr="004B3A78" w:rsidRDefault="004B3A78" w:rsidP="004B3A78">
      <w:pPr>
        <w:shd w:val="clear" w:color="auto" w:fill="FFFFFF"/>
        <w:spacing w:after="0" w:line="240" w:lineRule="auto"/>
        <w:rPr>
          <w:ins w:id="1131" w:author="Unknown"/>
          <w:rFonts w:ascii="Arial" w:eastAsia="Times New Roman" w:hAnsi="Arial" w:cs="Arial"/>
          <w:color w:val="3A3A3A"/>
          <w:sz w:val="23"/>
          <w:szCs w:val="23"/>
        </w:rPr>
      </w:pPr>
      <w:ins w:id="1132" w:author="Unknown">
        <w:r w:rsidRPr="004B3A78">
          <w:rPr>
            <w:rFonts w:ascii="Arial" w:eastAsia="Times New Roman" w:hAnsi="Arial" w:cs="Arial"/>
            <w:b/>
            <w:bCs/>
            <w:color w:val="3A3A3A"/>
            <w:sz w:val="23"/>
            <w:szCs w:val="23"/>
            <w:bdr w:val="none" w:sz="0" w:space="0" w:color="auto" w:frame="1"/>
          </w:rPr>
          <w:t>Answer: </w:t>
        </w:r>
        <w:r w:rsidRPr="004B3A78">
          <w:rPr>
            <w:rFonts w:ascii="Arial" w:eastAsia="Times New Roman" w:hAnsi="Arial" w:cs="Arial"/>
            <w:color w:val="3A3A3A"/>
            <w:sz w:val="23"/>
            <w:szCs w:val="23"/>
          </w:rPr>
          <w:t>Both the keywords represent empty values</w:t>
        </w:r>
        <w:r w:rsidRPr="004B3A78">
          <w:rPr>
            <w:rFonts w:ascii="Arial" w:eastAsia="Times New Roman" w:hAnsi="Arial" w:cs="Arial"/>
            <w:b/>
            <w:bCs/>
            <w:color w:val="3A3A3A"/>
            <w:sz w:val="23"/>
            <w:szCs w:val="23"/>
            <w:bdr w:val="none" w:sz="0" w:space="0" w:color="auto" w:frame="1"/>
          </w:rPr>
          <w:t>.</w:t>
        </w:r>
      </w:ins>
    </w:p>
    <w:p w:rsidR="004B3A78" w:rsidRPr="004B3A78" w:rsidRDefault="004B3A78" w:rsidP="004B3A78">
      <w:pPr>
        <w:shd w:val="clear" w:color="auto" w:fill="FFFFFF"/>
        <w:spacing w:after="0" w:line="240" w:lineRule="auto"/>
        <w:rPr>
          <w:ins w:id="1133" w:author="Unknown"/>
          <w:rFonts w:ascii="Arial" w:eastAsia="Times New Roman" w:hAnsi="Arial" w:cs="Arial"/>
          <w:color w:val="3A3A3A"/>
          <w:sz w:val="23"/>
          <w:szCs w:val="23"/>
        </w:rPr>
      </w:pPr>
      <w:ins w:id="1134" w:author="Unknown">
        <w:r w:rsidRPr="004B3A78">
          <w:rPr>
            <w:rFonts w:ascii="Arial" w:eastAsia="Times New Roman" w:hAnsi="Arial" w:cs="Arial"/>
            <w:b/>
            <w:bCs/>
            <w:color w:val="3A3A3A"/>
            <w:sz w:val="23"/>
            <w:szCs w:val="23"/>
            <w:bdr w:val="none" w:sz="0" w:space="0" w:color="auto" w:frame="1"/>
          </w:rPr>
          <w:t>The differences are:</w:t>
        </w:r>
      </w:ins>
    </w:p>
    <w:p w:rsidR="004B3A78" w:rsidRPr="004B3A78" w:rsidRDefault="004B3A78" w:rsidP="004B3A78">
      <w:pPr>
        <w:numPr>
          <w:ilvl w:val="0"/>
          <w:numId w:val="80"/>
        </w:numPr>
        <w:shd w:val="clear" w:color="auto" w:fill="FFFFFF"/>
        <w:spacing w:after="0" w:line="240" w:lineRule="auto"/>
        <w:rPr>
          <w:ins w:id="1135" w:author="Unknown"/>
          <w:rFonts w:ascii="Arial" w:eastAsia="Times New Roman" w:hAnsi="Arial" w:cs="Arial"/>
          <w:color w:val="3A3A3A"/>
          <w:sz w:val="23"/>
          <w:szCs w:val="23"/>
        </w:rPr>
      </w:pPr>
      <w:ins w:id="1136" w:author="Unknown">
        <w:r w:rsidRPr="004B3A78">
          <w:rPr>
            <w:rFonts w:ascii="Arial" w:eastAsia="Times New Roman" w:hAnsi="Arial" w:cs="Arial"/>
            <w:color w:val="3A3A3A"/>
            <w:sz w:val="23"/>
            <w:szCs w:val="23"/>
          </w:rPr>
          <w:t>In ‘undefined’, we will define a variable, but we won’t assign a value to that variable. On the other hand, in ‘null’ we will define a variable and assign the ‘null’ value to the variable.</w:t>
        </w:r>
      </w:ins>
    </w:p>
    <w:p w:rsidR="004B3A78" w:rsidRPr="004B3A78" w:rsidRDefault="004B3A78" w:rsidP="004B3A78">
      <w:pPr>
        <w:numPr>
          <w:ilvl w:val="0"/>
          <w:numId w:val="80"/>
        </w:numPr>
        <w:shd w:val="clear" w:color="auto" w:fill="FFFFFF"/>
        <w:spacing w:after="0" w:line="240" w:lineRule="auto"/>
        <w:rPr>
          <w:ins w:id="1137" w:author="Unknown"/>
          <w:rFonts w:ascii="Arial" w:eastAsia="Times New Roman" w:hAnsi="Arial" w:cs="Arial"/>
          <w:color w:val="3A3A3A"/>
          <w:sz w:val="23"/>
          <w:szCs w:val="23"/>
        </w:rPr>
      </w:pPr>
      <w:proofErr w:type="gramStart"/>
      <w:ins w:id="1138" w:author="Unknown">
        <w:r w:rsidRPr="004B3A78">
          <w:rPr>
            <w:rFonts w:ascii="Arial" w:eastAsia="Times New Roman" w:hAnsi="Arial" w:cs="Arial"/>
            <w:color w:val="3A3A3A"/>
            <w:sz w:val="23"/>
            <w:szCs w:val="23"/>
          </w:rPr>
          <w:t>type</w:t>
        </w:r>
        <w:proofErr w:type="gramEnd"/>
        <w:r w:rsidRPr="004B3A78">
          <w:rPr>
            <w:rFonts w:ascii="Arial" w:eastAsia="Times New Roman" w:hAnsi="Arial" w:cs="Arial"/>
            <w:color w:val="3A3A3A"/>
            <w:sz w:val="23"/>
            <w:szCs w:val="23"/>
          </w:rPr>
          <w:t xml:space="preserve"> of (undefined) and type of (null) object.</w:t>
        </w:r>
      </w:ins>
    </w:p>
    <w:p w:rsidR="004B3A78" w:rsidRPr="004B3A78" w:rsidRDefault="004B3A78" w:rsidP="004B3A78">
      <w:pPr>
        <w:shd w:val="clear" w:color="auto" w:fill="FFFFFF"/>
        <w:spacing w:after="0" w:line="240" w:lineRule="auto"/>
        <w:rPr>
          <w:ins w:id="1139" w:author="Unknown"/>
          <w:rFonts w:ascii="Arial" w:eastAsia="Times New Roman" w:hAnsi="Arial" w:cs="Arial"/>
          <w:color w:val="3A3A3A"/>
          <w:sz w:val="23"/>
          <w:szCs w:val="23"/>
        </w:rPr>
      </w:pPr>
      <w:ins w:id="1140" w:author="Unknown">
        <w:r w:rsidRPr="004B3A78">
          <w:rPr>
            <w:rFonts w:ascii="Arial" w:eastAsia="Times New Roman" w:hAnsi="Arial" w:cs="Arial"/>
            <w:b/>
            <w:bCs/>
            <w:color w:val="FF6600"/>
            <w:sz w:val="23"/>
            <w:szCs w:val="23"/>
            <w:bdr w:val="none" w:sz="0" w:space="0" w:color="auto" w:frame="1"/>
          </w:rPr>
          <w:t xml:space="preserve">Q #25) </w:t>
        </w:r>
        <w:proofErr w:type="gramStart"/>
        <w:r w:rsidRPr="004B3A78">
          <w:rPr>
            <w:rFonts w:ascii="Arial" w:eastAsia="Times New Roman" w:hAnsi="Arial" w:cs="Arial"/>
            <w:b/>
            <w:bCs/>
            <w:color w:val="FF6600"/>
            <w:sz w:val="23"/>
            <w:szCs w:val="23"/>
            <w:bdr w:val="none" w:sz="0" w:space="0" w:color="auto" w:frame="1"/>
          </w:rPr>
          <w:t>What</w:t>
        </w:r>
        <w:proofErr w:type="gramEnd"/>
        <w:r w:rsidRPr="004B3A78">
          <w:rPr>
            <w:rFonts w:ascii="Arial" w:eastAsia="Times New Roman" w:hAnsi="Arial" w:cs="Arial"/>
            <w:b/>
            <w:bCs/>
            <w:color w:val="FF6600"/>
            <w:sz w:val="23"/>
            <w:szCs w:val="23"/>
            <w:bdr w:val="none" w:sz="0" w:space="0" w:color="auto" w:frame="1"/>
          </w:rPr>
          <w:t xml:space="preserve"> is the difference between ‘function declaration’ and ‘function expression’?</w:t>
        </w:r>
      </w:ins>
    </w:p>
    <w:p w:rsidR="004B3A78" w:rsidRPr="004B3A78" w:rsidRDefault="004B3A78" w:rsidP="004B3A78">
      <w:pPr>
        <w:shd w:val="clear" w:color="auto" w:fill="FFFFFF"/>
        <w:spacing w:after="0" w:line="240" w:lineRule="auto"/>
        <w:rPr>
          <w:ins w:id="1141" w:author="Unknown"/>
          <w:rFonts w:ascii="Arial" w:eastAsia="Times New Roman" w:hAnsi="Arial" w:cs="Arial"/>
          <w:color w:val="3A3A3A"/>
          <w:sz w:val="23"/>
          <w:szCs w:val="23"/>
        </w:rPr>
      </w:pPr>
      <w:ins w:id="1142" w:author="Unknown">
        <w:r w:rsidRPr="004B3A78">
          <w:rPr>
            <w:rFonts w:ascii="Arial" w:eastAsia="Times New Roman" w:hAnsi="Arial" w:cs="Arial"/>
            <w:b/>
            <w:bCs/>
            <w:color w:val="3A3A3A"/>
            <w:sz w:val="23"/>
            <w:szCs w:val="23"/>
            <w:bdr w:val="none" w:sz="0" w:space="0" w:color="auto" w:frame="1"/>
          </w:rPr>
          <w:t>Answer:</w:t>
        </w:r>
      </w:ins>
    </w:p>
    <w:p w:rsidR="004B3A78" w:rsidRPr="004B3A78" w:rsidRDefault="004B3A78" w:rsidP="004B3A78">
      <w:pPr>
        <w:shd w:val="clear" w:color="auto" w:fill="FFFFFF"/>
        <w:spacing w:after="0" w:line="240" w:lineRule="auto"/>
        <w:rPr>
          <w:ins w:id="1143" w:author="Unknown"/>
          <w:rFonts w:ascii="Arial" w:eastAsia="Times New Roman" w:hAnsi="Arial" w:cs="Arial"/>
          <w:color w:val="3A3A3A"/>
          <w:sz w:val="23"/>
          <w:szCs w:val="23"/>
        </w:rPr>
      </w:pPr>
      <w:ins w:id="1144" w:author="Unknown">
        <w:r w:rsidRPr="004B3A78">
          <w:rPr>
            <w:rFonts w:ascii="Arial" w:eastAsia="Times New Roman" w:hAnsi="Arial" w:cs="Arial"/>
            <w:b/>
            <w:bCs/>
            <w:color w:val="3A3A3A"/>
            <w:sz w:val="23"/>
            <w:szCs w:val="23"/>
            <w:bdr w:val="none" w:sz="0" w:space="0" w:color="auto" w:frame="1"/>
          </w:rPr>
          <w:t>It can be explained with an Example:</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145" w:author="Unknown"/>
          <w:rFonts w:ascii="inherit" w:eastAsia="Times New Roman" w:hAnsi="inherit" w:cs="Courier New"/>
          <w:color w:val="3A3A3A"/>
          <w:sz w:val="23"/>
          <w:szCs w:val="23"/>
        </w:rPr>
      </w:pPr>
      <w:proofErr w:type="gramStart"/>
      <w:ins w:id="1146" w:author="Unknown">
        <w:r w:rsidRPr="004B3A78">
          <w:rPr>
            <w:rFonts w:ascii="inherit" w:eastAsia="Times New Roman" w:hAnsi="inherit" w:cs="Courier New"/>
            <w:color w:val="3A3A3A"/>
            <w:sz w:val="23"/>
            <w:szCs w:val="23"/>
          </w:rPr>
          <w:t>&lt;!DOCTYPE</w:t>
        </w:r>
        <w:proofErr w:type="gramEnd"/>
        <w:r w:rsidRPr="004B3A78">
          <w:rPr>
            <w:rFonts w:ascii="inherit" w:eastAsia="Times New Roman" w:hAnsi="inherit" w:cs="Courier New"/>
            <w:color w:val="3A3A3A"/>
            <w:sz w:val="23"/>
            <w:szCs w:val="23"/>
          </w:rPr>
          <w:t xml:space="preserve"> html&gt;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147" w:author="Unknown"/>
          <w:rFonts w:ascii="inherit" w:eastAsia="Times New Roman" w:hAnsi="inherit" w:cs="Courier New"/>
          <w:color w:val="3A3A3A"/>
          <w:sz w:val="23"/>
          <w:szCs w:val="23"/>
        </w:rPr>
      </w:pPr>
      <w:ins w:id="1148" w:author="Unknown">
        <w:r w:rsidRPr="004B3A78">
          <w:rPr>
            <w:rFonts w:ascii="inherit" w:eastAsia="Times New Roman" w:hAnsi="inherit" w:cs="Courier New"/>
            <w:color w:val="3A3A3A"/>
            <w:sz w:val="23"/>
            <w:szCs w:val="23"/>
          </w:rPr>
          <w:t>&lt;</w:t>
        </w:r>
        <w:proofErr w:type="gramStart"/>
        <w:r w:rsidRPr="004B3A78">
          <w:rPr>
            <w:rFonts w:ascii="inherit" w:eastAsia="Times New Roman" w:hAnsi="inherit" w:cs="Courier New"/>
            <w:color w:val="3A3A3A"/>
            <w:sz w:val="23"/>
            <w:szCs w:val="23"/>
          </w:rPr>
          <w:t>html</w:t>
        </w:r>
        <w:proofErr w:type="gramEnd"/>
        <w:r w:rsidRPr="004B3A78">
          <w:rPr>
            <w:rFonts w:ascii="inherit" w:eastAsia="Times New Roman" w:hAnsi="inherit" w:cs="Courier New"/>
            <w:color w:val="3A3A3A"/>
            <w:sz w:val="23"/>
            <w:szCs w:val="23"/>
          </w:rPr>
          <w:t>&gt;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149" w:author="Unknown"/>
          <w:rFonts w:ascii="inherit" w:eastAsia="Times New Roman" w:hAnsi="inherit" w:cs="Courier New"/>
          <w:color w:val="3A3A3A"/>
          <w:sz w:val="23"/>
          <w:szCs w:val="23"/>
        </w:rPr>
      </w:pPr>
      <w:ins w:id="1150" w:author="Unknown">
        <w:r w:rsidRPr="004B3A78">
          <w:rPr>
            <w:rFonts w:ascii="inherit" w:eastAsia="Times New Roman" w:hAnsi="inherit" w:cs="Courier New"/>
            <w:color w:val="3A3A3A"/>
            <w:sz w:val="23"/>
            <w:szCs w:val="23"/>
          </w:rPr>
          <w:t>&lt;</w:t>
        </w:r>
        <w:proofErr w:type="gramStart"/>
        <w:r w:rsidRPr="004B3A78">
          <w:rPr>
            <w:rFonts w:ascii="inherit" w:eastAsia="Times New Roman" w:hAnsi="inherit" w:cs="Courier New"/>
            <w:color w:val="3A3A3A"/>
            <w:sz w:val="23"/>
            <w:szCs w:val="23"/>
          </w:rPr>
          <w:t>body</w:t>
        </w:r>
        <w:proofErr w:type="gramEnd"/>
        <w:r w:rsidRPr="004B3A78">
          <w:rPr>
            <w:rFonts w:ascii="inherit" w:eastAsia="Times New Roman" w:hAnsi="inherit" w:cs="Courier New"/>
            <w:color w:val="3A3A3A"/>
            <w:sz w:val="23"/>
            <w:szCs w:val="23"/>
          </w:rPr>
          <w:t>&gt;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151" w:author="Unknown"/>
          <w:rFonts w:ascii="inherit" w:eastAsia="Times New Roman" w:hAnsi="inherit" w:cs="Courier New"/>
          <w:color w:val="3A3A3A"/>
          <w:sz w:val="23"/>
          <w:szCs w:val="23"/>
        </w:rPr>
      </w:pPr>
      <w:ins w:id="1152" w:author="Unknown">
        <w:r w:rsidRPr="004B3A78">
          <w:rPr>
            <w:rFonts w:ascii="inherit" w:eastAsia="Times New Roman" w:hAnsi="inherit" w:cs="Courier New"/>
            <w:color w:val="3A3A3A"/>
            <w:sz w:val="23"/>
            <w:szCs w:val="23"/>
          </w:rPr>
          <w:t>&lt;h2&gt; &lt;strong&gt; Sample: Software Testing Help&lt;/strong&gt; &lt;/h2&gt;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153" w:author="Unknown"/>
          <w:rFonts w:ascii="inherit" w:eastAsia="Times New Roman" w:hAnsi="inherit" w:cs="Courier New"/>
          <w:color w:val="3A3A3A"/>
          <w:sz w:val="23"/>
          <w:szCs w:val="23"/>
        </w:rPr>
      </w:pPr>
      <w:ins w:id="1154" w:author="Unknown">
        <w:r w:rsidRPr="004B3A78">
          <w:rPr>
            <w:rFonts w:ascii="inherit" w:eastAsia="Times New Roman" w:hAnsi="inherit" w:cs="Courier New"/>
            <w:color w:val="3A3A3A"/>
            <w:sz w:val="23"/>
            <w:szCs w:val="23"/>
          </w:rPr>
          <w:t>&lt;p style='text-decoration</w:t>
        </w:r>
        <w:proofErr w:type="gramStart"/>
        <w:r w:rsidRPr="004B3A78">
          <w:rPr>
            <w:rFonts w:ascii="inherit" w:eastAsia="Times New Roman" w:hAnsi="inherit" w:cs="Courier New"/>
            <w:color w:val="3A3A3A"/>
            <w:sz w:val="23"/>
            <w:szCs w:val="23"/>
          </w:rPr>
          <w:t>:underline'</w:t>
        </w:r>
        <w:proofErr w:type="gramEnd"/>
        <w:r w:rsidRPr="004B3A78">
          <w:rPr>
            <w:rFonts w:ascii="inherit" w:eastAsia="Times New Roman" w:hAnsi="inherit" w:cs="Courier New"/>
            <w:color w:val="3A3A3A"/>
            <w:sz w:val="23"/>
            <w:szCs w:val="23"/>
          </w:rPr>
          <w:t xml:space="preserve">&gt;Example Function Declaration&lt;/p&gt; </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155" w:author="Unknown"/>
          <w:rFonts w:ascii="inherit" w:eastAsia="Times New Roman" w:hAnsi="inherit" w:cs="Courier New"/>
          <w:color w:val="3A3A3A"/>
          <w:sz w:val="23"/>
          <w:szCs w:val="23"/>
        </w:rPr>
      </w:pPr>
      <w:ins w:id="1156" w:author="Unknown">
        <w:r w:rsidRPr="004B3A78">
          <w:rPr>
            <w:rFonts w:ascii="inherit" w:eastAsia="Times New Roman" w:hAnsi="inherit" w:cs="Courier New"/>
            <w:color w:val="3A3A3A"/>
            <w:sz w:val="23"/>
            <w:szCs w:val="23"/>
          </w:rPr>
          <w:t>&lt;p id="display_add"&gt;&lt;/p&gt;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157" w:author="Unknown"/>
          <w:rFonts w:ascii="inherit" w:eastAsia="Times New Roman" w:hAnsi="inherit" w:cs="Courier New"/>
          <w:color w:val="3A3A3A"/>
          <w:sz w:val="23"/>
          <w:szCs w:val="23"/>
        </w:rPr>
      </w:pPr>
      <w:ins w:id="1158" w:author="Unknown">
        <w:r w:rsidRPr="004B3A78">
          <w:rPr>
            <w:rFonts w:ascii="inherit" w:eastAsia="Times New Roman" w:hAnsi="inherit" w:cs="Courier New"/>
            <w:color w:val="3A3A3A"/>
            <w:sz w:val="23"/>
            <w:szCs w:val="23"/>
          </w:rPr>
          <w:t>&lt;p id="display_sub"&gt;&lt;/p&gt;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159" w:author="Unknown"/>
          <w:rFonts w:ascii="inherit" w:eastAsia="Times New Roman" w:hAnsi="inherit" w:cs="Courier New"/>
          <w:color w:val="3A3A3A"/>
          <w:sz w:val="23"/>
          <w:szCs w:val="23"/>
        </w:rPr>
      </w:pPr>
      <w:ins w:id="1160" w:author="Unknown">
        <w:r w:rsidRPr="004B3A78">
          <w:rPr>
            <w:rFonts w:ascii="inherit" w:eastAsia="Times New Roman" w:hAnsi="inherit" w:cs="Courier New"/>
            <w:color w:val="3A3A3A"/>
            <w:sz w:val="23"/>
            <w:szCs w:val="23"/>
          </w:rPr>
          <w:t>&lt;</w:t>
        </w:r>
        <w:proofErr w:type="gramStart"/>
        <w:r w:rsidRPr="004B3A78">
          <w:rPr>
            <w:rFonts w:ascii="inherit" w:eastAsia="Times New Roman" w:hAnsi="inherit" w:cs="Courier New"/>
            <w:color w:val="3A3A3A"/>
            <w:sz w:val="23"/>
            <w:szCs w:val="23"/>
          </w:rPr>
          <w:t>script</w:t>
        </w:r>
        <w:proofErr w:type="gramEnd"/>
        <w:r w:rsidRPr="004B3A78">
          <w:rPr>
            <w:rFonts w:ascii="inherit" w:eastAsia="Times New Roman" w:hAnsi="inherit" w:cs="Courier New"/>
            <w:color w:val="3A3A3A"/>
            <w:sz w:val="23"/>
            <w:szCs w:val="23"/>
          </w:rPr>
          <w:t>&gt;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161" w:author="Unknown"/>
          <w:rFonts w:ascii="inherit" w:eastAsia="Times New Roman" w:hAnsi="inherit" w:cs="Courier New"/>
          <w:color w:val="3A3A3A"/>
          <w:sz w:val="23"/>
          <w:szCs w:val="23"/>
        </w:rPr>
      </w:pPr>
      <w:proofErr w:type="gramStart"/>
      <w:ins w:id="1162" w:author="Unknown">
        <w:r w:rsidRPr="004B3A78">
          <w:rPr>
            <w:rFonts w:ascii="inherit" w:eastAsia="Times New Roman" w:hAnsi="inherit" w:cs="Courier New"/>
            <w:color w:val="3A3A3A"/>
            <w:sz w:val="23"/>
            <w:szCs w:val="23"/>
          </w:rPr>
          <w:t>function</w:t>
        </w:r>
        <w:proofErr w:type="gramEnd"/>
        <w:r w:rsidRPr="004B3A78">
          <w:rPr>
            <w:rFonts w:ascii="inherit" w:eastAsia="Times New Roman" w:hAnsi="inherit" w:cs="Courier New"/>
            <w:color w:val="3A3A3A"/>
            <w:sz w:val="23"/>
            <w:szCs w:val="23"/>
          </w:rPr>
          <w:t xml:space="preserve"> add(first_num,second_num){</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163" w:author="Unknown"/>
          <w:rFonts w:ascii="inherit" w:eastAsia="Times New Roman" w:hAnsi="inherit" w:cs="Courier New"/>
          <w:color w:val="3A3A3A"/>
          <w:sz w:val="23"/>
          <w:szCs w:val="23"/>
        </w:rPr>
      </w:pPr>
      <w:proofErr w:type="gramStart"/>
      <w:ins w:id="1164" w:author="Unknown">
        <w:r w:rsidRPr="004B3A78">
          <w:rPr>
            <w:rFonts w:ascii="inherit" w:eastAsia="Times New Roman" w:hAnsi="inherit" w:cs="Courier New"/>
            <w:color w:val="3A3A3A"/>
            <w:sz w:val="23"/>
            <w:szCs w:val="23"/>
          </w:rPr>
          <w:t>return</w:t>
        </w:r>
        <w:proofErr w:type="gramEnd"/>
        <w:r w:rsidRPr="004B3A78">
          <w:rPr>
            <w:rFonts w:ascii="inherit" w:eastAsia="Times New Roman" w:hAnsi="inherit" w:cs="Courier New"/>
            <w:color w:val="3A3A3A"/>
            <w:sz w:val="23"/>
            <w:szCs w:val="23"/>
          </w:rPr>
          <w:t xml:space="preserve"> first_num + second_num;</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165" w:author="Unknown"/>
          <w:rFonts w:ascii="inherit" w:eastAsia="Times New Roman" w:hAnsi="inherit" w:cs="Courier New"/>
          <w:color w:val="3A3A3A"/>
          <w:sz w:val="23"/>
          <w:szCs w:val="23"/>
        </w:rPr>
      </w:pPr>
      <w:ins w:id="1166" w:author="Unknown">
        <w:r w:rsidRPr="004B3A78">
          <w:rPr>
            <w:rFonts w:ascii="inherit" w:eastAsia="Times New Roman" w:hAnsi="inherit" w:cs="Courier New"/>
            <w:color w:val="3A3A3A"/>
            <w:sz w:val="23"/>
            <w:szCs w:val="23"/>
          </w:rPr>
          <w: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167" w:author="Unknown"/>
          <w:rFonts w:ascii="inherit" w:eastAsia="Times New Roman" w:hAnsi="inherit" w:cs="Courier New"/>
          <w:color w:val="3A3A3A"/>
          <w:sz w:val="23"/>
          <w:szCs w:val="23"/>
        </w:rPr>
      </w:pPr>
      <w:proofErr w:type="gramStart"/>
      <w:ins w:id="1168" w:author="Unknown">
        <w:r w:rsidRPr="004B3A78">
          <w:rPr>
            <w:rFonts w:ascii="inherit" w:eastAsia="Times New Roman" w:hAnsi="inherit" w:cs="Courier New"/>
            <w:color w:val="3A3A3A"/>
            <w:sz w:val="23"/>
            <w:szCs w:val="23"/>
          </w:rPr>
          <w:lastRenderedPageBreak/>
          <w:t>var</w:t>
        </w:r>
        <w:proofErr w:type="gramEnd"/>
        <w:r w:rsidRPr="004B3A78">
          <w:rPr>
            <w:rFonts w:ascii="inherit" w:eastAsia="Times New Roman" w:hAnsi="inherit" w:cs="Courier New"/>
            <w:color w:val="3A3A3A"/>
            <w:sz w:val="23"/>
            <w:szCs w:val="23"/>
          </w:rPr>
          <w:t xml:space="preserve"> substract = function sub(first_num,second_num){</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169" w:author="Unknown"/>
          <w:rFonts w:ascii="inherit" w:eastAsia="Times New Roman" w:hAnsi="inherit" w:cs="Courier New"/>
          <w:color w:val="3A3A3A"/>
          <w:sz w:val="23"/>
          <w:szCs w:val="23"/>
        </w:rPr>
      </w:pPr>
      <w:proofErr w:type="gramStart"/>
      <w:ins w:id="1170" w:author="Unknown">
        <w:r w:rsidRPr="004B3A78">
          <w:rPr>
            <w:rFonts w:ascii="inherit" w:eastAsia="Times New Roman" w:hAnsi="inherit" w:cs="Courier New"/>
            <w:color w:val="3A3A3A"/>
            <w:sz w:val="23"/>
            <w:szCs w:val="23"/>
          </w:rPr>
          <w:t>return</w:t>
        </w:r>
        <w:proofErr w:type="gramEnd"/>
        <w:r w:rsidRPr="004B3A78">
          <w:rPr>
            <w:rFonts w:ascii="inherit" w:eastAsia="Times New Roman" w:hAnsi="inherit" w:cs="Courier New"/>
            <w:color w:val="3A3A3A"/>
            <w:sz w:val="23"/>
            <w:szCs w:val="23"/>
          </w:rPr>
          <w:t xml:space="preserve"> first_num - second_num;</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171" w:author="Unknown"/>
          <w:rFonts w:ascii="inherit" w:eastAsia="Times New Roman" w:hAnsi="inherit" w:cs="Courier New"/>
          <w:color w:val="3A3A3A"/>
          <w:sz w:val="23"/>
          <w:szCs w:val="23"/>
        </w:rPr>
      </w:pPr>
      <w:ins w:id="1172" w:author="Unknown">
        <w:r w:rsidRPr="004B3A78">
          <w:rPr>
            <w:rFonts w:ascii="inherit" w:eastAsia="Times New Roman" w:hAnsi="inherit" w:cs="Courier New"/>
            <w:color w:val="3A3A3A"/>
            <w:sz w:val="23"/>
            <w:szCs w:val="23"/>
          </w:rPr>
          <w: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173" w:author="Unknown"/>
          <w:rFonts w:ascii="inherit" w:eastAsia="Times New Roman" w:hAnsi="inherit" w:cs="Courier New"/>
          <w:color w:val="3A3A3A"/>
          <w:sz w:val="23"/>
          <w:szCs w:val="23"/>
        </w:rPr>
      </w:pPr>
      <w:proofErr w:type="gramStart"/>
      <w:ins w:id="1174" w:author="Unknown">
        <w:r w:rsidRPr="004B3A78">
          <w:rPr>
            <w:rFonts w:ascii="inherit" w:eastAsia="Times New Roman" w:hAnsi="inherit" w:cs="Courier New"/>
            <w:color w:val="3A3A3A"/>
            <w:sz w:val="23"/>
            <w:szCs w:val="23"/>
          </w:rPr>
          <w:t>var</w:t>
        </w:r>
        <w:proofErr w:type="gramEnd"/>
        <w:r w:rsidRPr="004B3A78">
          <w:rPr>
            <w:rFonts w:ascii="inherit" w:eastAsia="Times New Roman" w:hAnsi="inherit" w:cs="Courier New"/>
            <w:color w:val="3A3A3A"/>
            <w:sz w:val="23"/>
            <w:szCs w:val="23"/>
          </w:rPr>
          <w:t xml:space="preserve"> first_num=700;</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175" w:author="Unknown"/>
          <w:rFonts w:ascii="inherit" w:eastAsia="Times New Roman" w:hAnsi="inherit" w:cs="Courier New"/>
          <w:color w:val="3A3A3A"/>
          <w:sz w:val="23"/>
          <w:szCs w:val="23"/>
        </w:rPr>
      </w:pPr>
      <w:proofErr w:type="gramStart"/>
      <w:ins w:id="1176" w:author="Unknown">
        <w:r w:rsidRPr="004B3A78">
          <w:rPr>
            <w:rFonts w:ascii="inherit" w:eastAsia="Times New Roman" w:hAnsi="inherit" w:cs="Courier New"/>
            <w:color w:val="3A3A3A"/>
            <w:sz w:val="23"/>
            <w:szCs w:val="23"/>
          </w:rPr>
          <w:t>var</w:t>
        </w:r>
        <w:proofErr w:type="gramEnd"/>
        <w:r w:rsidRPr="004B3A78">
          <w:rPr>
            <w:rFonts w:ascii="inherit" w:eastAsia="Times New Roman" w:hAnsi="inherit" w:cs="Courier New"/>
            <w:color w:val="3A3A3A"/>
            <w:sz w:val="23"/>
            <w:szCs w:val="23"/>
          </w:rPr>
          <w:t xml:space="preserve"> second_num=300;</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177" w:author="Unknown"/>
          <w:rFonts w:ascii="inherit" w:eastAsia="Times New Roman" w:hAnsi="inherit" w:cs="Courier New"/>
          <w:color w:val="3A3A3A"/>
          <w:sz w:val="23"/>
          <w:szCs w:val="23"/>
        </w:rPr>
      </w:pPr>
      <w:proofErr w:type="gramStart"/>
      <w:ins w:id="1178" w:author="Unknown">
        <w:r w:rsidRPr="004B3A78">
          <w:rPr>
            <w:rFonts w:ascii="inherit" w:eastAsia="Times New Roman" w:hAnsi="inherit" w:cs="Courier New"/>
            <w:color w:val="3A3A3A"/>
            <w:sz w:val="23"/>
            <w:szCs w:val="23"/>
          </w:rPr>
          <w:t>document.getElementById(</w:t>
        </w:r>
        <w:proofErr w:type="gramEnd"/>
        <w:r w:rsidRPr="004B3A78">
          <w:rPr>
            <w:rFonts w:ascii="inherit" w:eastAsia="Times New Roman" w:hAnsi="inherit" w:cs="Courier New"/>
            <w:color w:val="3A3A3A"/>
            <w:sz w:val="23"/>
            <w:szCs w:val="23"/>
          </w:rPr>
          <w:t>"display_add").innerHTML = "Sum of the number is:" + add(first_num,second_num);</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179" w:author="Unknown"/>
          <w:rFonts w:ascii="inherit" w:eastAsia="Times New Roman" w:hAnsi="inherit" w:cs="Courier New"/>
          <w:color w:val="3A3A3A"/>
          <w:sz w:val="23"/>
          <w:szCs w:val="23"/>
        </w:rPr>
      </w:pPr>
      <w:proofErr w:type="gramStart"/>
      <w:ins w:id="1180" w:author="Unknown">
        <w:r w:rsidRPr="004B3A78">
          <w:rPr>
            <w:rFonts w:ascii="inherit" w:eastAsia="Times New Roman" w:hAnsi="inherit" w:cs="Courier New"/>
            <w:color w:val="3A3A3A"/>
            <w:sz w:val="23"/>
            <w:szCs w:val="23"/>
          </w:rPr>
          <w:t>document.getElementById(</w:t>
        </w:r>
        <w:proofErr w:type="gramEnd"/>
        <w:r w:rsidRPr="004B3A78">
          <w:rPr>
            <w:rFonts w:ascii="inherit" w:eastAsia="Times New Roman" w:hAnsi="inherit" w:cs="Courier New"/>
            <w:color w:val="3A3A3A"/>
            <w:sz w:val="23"/>
            <w:szCs w:val="23"/>
          </w:rPr>
          <w:t>"display_sub").innerHTML = "Difference of the number is:" + substract(first_num,second_num);</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181" w:author="Unknown"/>
          <w:rFonts w:ascii="inherit" w:eastAsia="Times New Roman" w:hAnsi="inherit" w:cs="Courier New"/>
          <w:color w:val="3A3A3A"/>
          <w:sz w:val="23"/>
          <w:szCs w:val="23"/>
        </w:rPr>
      </w:pPr>
      <w:ins w:id="1182" w:author="Unknown">
        <w:r w:rsidRPr="004B3A78">
          <w:rPr>
            <w:rFonts w:ascii="inherit" w:eastAsia="Times New Roman" w:hAnsi="inherit" w:cs="Courier New"/>
            <w:color w:val="3A3A3A"/>
            <w:sz w:val="23"/>
            <w:szCs w:val="23"/>
          </w:rPr>
          <w:t>&lt;/script&gt;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183" w:author="Unknown"/>
          <w:rFonts w:ascii="inherit" w:eastAsia="Times New Roman" w:hAnsi="inherit" w:cs="Courier New"/>
          <w:color w:val="3A3A3A"/>
          <w:sz w:val="23"/>
          <w:szCs w:val="23"/>
        </w:rPr>
      </w:pPr>
      <w:ins w:id="1184" w:author="Unknown">
        <w:r w:rsidRPr="004B3A78">
          <w:rPr>
            <w:rFonts w:ascii="inherit" w:eastAsia="Times New Roman" w:hAnsi="inherit" w:cs="Courier New"/>
            <w:color w:val="3A3A3A"/>
            <w:sz w:val="23"/>
            <w:szCs w:val="23"/>
          </w:rPr>
          <w:t>&lt;/body&gt;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185" w:author="Unknown"/>
          <w:rFonts w:ascii="inherit" w:eastAsia="Times New Roman" w:hAnsi="inherit" w:cs="Courier New"/>
          <w:color w:val="3A3A3A"/>
          <w:sz w:val="23"/>
          <w:szCs w:val="23"/>
        </w:rPr>
      </w:pPr>
      <w:ins w:id="1186" w:author="Unknown">
        <w:r w:rsidRPr="004B3A78">
          <w:rPr>
            <w:rFonts w:ascii="inherit" w:eastAsia="Times New Roman" w:hAnsi="inherit" w:cs="Courier New"/>
            <w:color w:val="3A3A3A"/>
            <w:sz w:val="23"/>
            <w:szCs w:val="23"/>
          </w:rPr>
          <w:t>&lt;/html&gt;</w:t>
        </w:r>
      </w:ins>
    </w:p>
    <w:p w:rsidR="004B3A78" w:rsidRPr="004B3A78" w:rsidRDefault="004B3A78" w:rsidP="004B3A78">
      <w:pPr>
        <w:shd w:val="clear" w:color="auto" w:fill="FFFFFF"/>
        <w:spacing w:after="336" w:line="240" w:lineRule="auto"/>
        <w:rPr>
          <w:ins w:id="1187" w:author="Unknown"/>
          <w:rFonts w:ascii="Arial" w:eastAsia="Times New Roman" w:hAnsi="Arial" w:cs="Arial"/>
          <w:color w:val="3A3A3A"/>
          <w:sz w:val="23"/>
          <w:szCs w:val="23"/>
        </w:rPr>
      </w:pPr>
      <w:ins w:id="1188" w:author="Unknown">
        <w:r w:rsidRPr="004B3A78">
          <w:rPr>
            <w:rFonts w:ascii="Arial" w:eastAsia="Times New Roman" w:hAnsi="Arial" w:cs="Arial"/>
            <w:color w:val="3A3A3A"/>
            <w:sz w:val="23"/>
            <w:szCs w:val="23"/>
          </w:rPr>
          <w:t xml:space="preserve">As shown in the example </w:t>
        </w:r>
        <w:proofErr w:type="gramStart"/>
        <w:r w:rsidRPr="004B3A78">
          <w:rPr>
            <w:rFonts w:ascii="Arial" w:eastAsia="Times New Roman" w:hAnsi="Arial" w:cs="Arial"/>
            <w:color w:val="3A3A3A"/>
            <w:sz w:val="23"/>
            <w:szCs w:val="23"/>
          </w:rPr>
          <w:t>add(</w:t>
        </w:r>
        <w:proofErr w:type="gramEnd"/>
        <w:r w:rsidRPr="004B3A78">
          <w:rPr>
            <w:rFonts w:ascii="Arial" w:eastAsia="Times New Roman" w:hAnsi="Arial" w:cs="Arial"/>
            <w:color w:val="3A3A3A"/>
            <w:sz w:val="23"/>
            <w:szCs w:val="23"/>
          </w:rPr>
          <w:t>) is a function declaration and subtract() is a function expression. The syntax of function declaration is like a function which is saved into a variable.</w:t>
        </w:r>
      </w:ins>
    </w:p>
    <w:p w:rsidR="004B3A78" w:rsidRPr="004B3A78" w:rsidRDefault="004B3A78" w:rsidP="004B3A78">
      <w:pPr>
        <w:shd w:val="clear" w:color="auto" w:fill="FFFFFF"/>
        <w:spacing w:after="336" w:line="240" w:lineRule="auto"/>
        <w:rPr>
          <w:ins w:id="1189" w:author="Unknown"/>
          <w:rFonts w:ascii="Arial" w:eastAsia="Times New Roman" w:hAnsi="Arial" w:cs="Arial"/>
          <w:color w:val="3A3A3A"/>
          <w:sz w:val="23"/>
          <w:szCs w:val="23"/>
        </w:rPr>
      </w:pPr>
      <w:ins w:id="1190" w:author="Unknown">
        <w:r w:rsidRPr="004B3A78">
          <w:rPr>
            <w:rFonts w:ascii="Arial" w:eastAsia="Times New Roman" w:hAnsi="Arial" w:cs="Arial"/>
            <w:color w:val="3A3A3A"/>
            <w:sz w:val="23"/>
            <w:szCs w:val="23"/>
          </w:rPr>
          <w:t>Function declarations are hoisted but function expressions are not hoisted.</w:t>
        </w:r>
      </w:ins>
    </w:p>
    <w:p w:rsidR="004B3A78" w:rsidRPr="004B3A78" w:rsidRDefault="004B3A78" w:rsidP="004B3A78">
      <w:pPr>
        <w:shd w:val="clear" w:color="auto" w:fill="FFFFFF"/>
        <w:spacing w:after="0" w:line="240" w:lineRule="auto"/>
        <w:rPr>
          <w:ins w:id="1191" w:author="Unknown"/>
          <w:rFonts w:ascii="Arial" w:eastAsia="Times New Roman" w:hAnsi="Arial" w:cs="Arial"/>
          <w:color w:val="3A3A3A"/>
          <w:sz w:val="23"/>
          <w:szCs w:val="23"/>
        </w:rPr>
      </w:pPr>
      <w:ins w:id="1192" w:author="Unknown">
        <w:r w:rsidRPr="004B3A78">
          <w:rPr>
            <w:rFonts w:ascii="Arial" w:eastAsia="Times New Roman" w:hAnsi="Arial" w:cs="Arial"/>
            <w:b/>
            <w:bCs/>
            <w:color w:val="FF6600"/>
            <w:sz w:val="23"/>
            <w:szCs w:val="23"/>
            <w:bdr w:val="none" w:sz="0" w:space="0" w:color="auto" w:frame="1"/>
          </w:rPr>
          <w:t xml:space="preserve">Q #26) What are </w:t>
        </w:r>
        <w:proofErr w:type="gramStart"/>
        <w:r w:rsidRPr="004B3A78">
          <w:rPr>
            <w:rFonts w:ascii="Arial" w:eastAsia="Times New Roman" w:hAnsi="Arial" w:cs="Arial"/>
            <w:b/>
            <w:bCs/>
            <w:color w:val="FF6600"/>
            <w:sz w:val="23"/>
            <w:szCs w:val="23"/>
            <w:bdr w:val="none" w:sz="0" w:space="0" w:color="auto" w:frame="1"/>
          </w:rPr>
          <w:t>‘settimeout(</w:t>
        </w:r>
        <w:proofErr w:type="gramEnd"/>
        <w:r w:rsidRPr="004B3A78">
          <w:rPr>
            <w:rFonts w:ascii="Arial" w:eastAsia="Times New Roman" w:hAnsi="Arial" w:cs="Arial"/>
            <w:b/>
            <w:bCs/>
            <w:color w:val="FF6600"/>
            <w:sz w:val="23"/>
            <w:szCs w:val="23"/>
            <w:bdr w:val="none" w:sz="0" w:space="0" w:color="auto" w:frame="1"/>
          </w:rPr>
          <w:t>)’?</w:t>
        </w:r>
      </w:ins>
    </w:p>
    <w:p w:rsidR="004B3A78" w:rsidRPr="004B3A78" w:rsidRDefault="004B3A78" w:rsidP="004B3A78">
      <w:pPr>
        <w:shd w:val="clear" w:color="auto" w:fill="FFFFFF"/>
        <w:spacing w:after="0" w:line="240" w:lineRule="auto"/>
        <w:rPr>
          <w:ins w:id="1193" w:author="Unknown"/>
          <w:rFonts w:ascii="Arial" w:eastAsia="Times New Roman" w:hAnsi="Arial" w:cs="Arial"/>
          <w:color w:val="3A3A3A"/>
          <w:sz w:val="23"/>
          <w:szCs w:val="23"/>
        </w:rPr>
      </w:pPr>
      <w:ins w:id="1194" w:author="Unknown">
        <w:r w:rsidRPr="004B3A78">
          <w:rPr>
            <w:rFonts w:ascii="Arial" w:eastAsia="Times New Roman" w:hAnsi="Arial" w:cs="Arial"/>
            <w:b/>
            <w:bCs/>
            <w:color w:val="3A3A3A"/>
            <w:sz w:val="23"/>
            <w:szCs w:val="23"/>
            <w:bdr w:val="none" w:sz="0" w:space="0" w:color="auto" w:frame="1"/>
          </w:rPr>
          <w:t>Answer: </w:t>
        </w:r>
        <w:r w:rsidRPr="004B3A78">
          <w:rPr>
            <w:rFonts w:ascii="Arial" w:eastAsia="Times New Roman" w:hAnsi="Arial" w:cs="Arial"/>
            <w:color w:val="3A3A3A"/>
            <w:sz w:val="23"/>
            <w:szCs w:val="23"/>
          </w:rPr>
          <w:t>(It better to explain this answer with an example)</w:t>
        </w:r>
      </w:ins>
    </w:p>
    <w:p w:rsidR="004B3A78" w:rsidRPr="004B3A78" w:rsidRDefault="004B3A78" w:rsidP="004B3A78">
      <w:pPr>
        <w:shd w:val="clear" w:color="auto" w:fill="FFFFFF"/>
        <w:spacing w:after="336" w:line="240" w:lineRule="auto"/>
        <w:rPr>
          <w:ins w:id="1195" w:author="Unknown"/>
          <w:rFonts w:ascii="Arial" w:eastAsia="Times New Roman" w:hAnsi="Arial" w:cs="Arial"/>
          <w:color w:val="3A3A3A"/>
          <w:sz w:val="23"/>
          <w:szCs w:val="23"/>
        </w:rPr>
      </w:pPr>
      <w:ins w:id="1196" w:author="Unknown">
        <w:r w:rsidRPr="004B3A78">
          <w:rPr>
            <w:rFonts w:ascii="Arial" w:eastAsia="Times New Roman" w:hAnsi="Arial" w:cs="Arial"/>
            <w:color w:val="3A3A3A"/>
            <w:sz w:val="23"/>
            <w:szCs w:val="23"/>
          </w:rPr>
          <w:t>Consider the code snippet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197" w:author="Unknown"/>
          <w:rFonts w:ascii="inherit" w:eastAsia="Times New Roman" w:hAnsi="inherit" w:cs="Courier New"/>
          <w:color w:val="3A3A3A"/>
          <w:sz w:val="23"/>
          <w:szCs w:val="23"/>
        </w:rPr>
      </w:pPr>
      <w:ins w:id="1198" w:author="Unknown">
        <w:r w:rsidRPr="004B3A78">
          <w:rPr>
            <w:rFonts w:ascii="inherit" w:eastAsia="Times New Roman" w:hAnsi="inherit" w:cs="Courier New"/>
            <w:color w:val="3A3A3A"/>
            <w:sz w:val="23"/>
            <w:szCs w:val="23"/>
          </w:rPr>
          <w:t>Console.log (‘First Line’);</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199" w:author="Unknown"/>
          <w:rFonts w:ascii="inherit" w:eastAsia="Times New Roman" w:hAnsi="inherit" w:cs="Courier New"/>
          <w:color w:val="3A3A3A"/>
          <w:sz w:val="23"/>
          <w:szCs w:val="23"/>
        </w:rPr>
      </w:pPr>
      <w:ins w:id="1200" w:author="Unknown">
        <w:r w:rsidRPr="004B3A78">
          <w:rPr>
            <w:rFonts w:ascii="inherit" w:eastAsia="Times New Roman" w:hAnsi="inherit" w:cs="Courier New"/>
            <w:color w:val="3A3A3A"/>
            <w:sz w:val="23"/>
            <w:szCs w:val="23"/>
          </w:rPr>
          <w:t>Console.log (‘Second Line’);</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201" w:author="Unknown"/>
          <w:rFonts w:ascii="inherit" w:eastAsia="Times New Roman" w:hAnsi="inherit" w:cs="Courier New"/>
          <w:color w:val="3A3A3A"/>
          <w:sz w:val="23"/>
          <w:szCs w:val="23"/>
        </w:rPr>
      </w:pPr>
      <w:ins w:id="1202" w:author="Unknown">
        <w:r w:rsidRPr="004B3A78">
          <w:rPr>
            <w:rFonts w:ascii="inherit" w:eastAsia="Times New Roman" w:hAnsi="inherit" w:cs="Courier New"/>
            <w:color w:val="3A3A3A"/>
            <w:sz w:val="23"/>
            <w:szCs w:val="23"/>
          </w:rPr>
          <w:t>Console.log (‘Third Line’);</w:t>
        </w:r>
      </w:ins>
    </w:p>
    <w:p w:rsidR="004B3A78" w:rsidRPr="004B3A78" w:rsidRDefault="004B3A78" w:rsidP="004B3A78">
      <w:pPr>
        <w:shd w:val="clear" w:color="auto" w:fill="FFFFFF"/>
        <w:spacing w:after="0" w:line="240" w:lineRule="auto"/>
        <w:rPr>
          <w:ins w:id="1203" w:author="Unknown"/>
          <w:rFonts w:ascii="Arial" w:eastAsia="Times New Roman" w:hAnsi="Arial" w:cs="Arial"/>
          <w:color w:val="3A3A3A"/>
          <w:sz w:val="23"/>
          <w:szCs w:val="23"/>
        </w:rPr>
      </w:pPr>
      <w:ins w:id="1204" w:author="Unknown">
        <w:r w:rsidRPr="004B3A78">
          <w:rPr>
            <w:rFonts w:ascii="Arial" w:eastAsia="Times New Roman" w:hAnsi="Arial" w:cs="Arial"/>
            <w:b/>
            <w:bCs/>
            <w:color w:val="3A3A3A"/>
            <w:sz w:val="23"/>
            <w:szCs w:val="23"/>
            <w:bdr w:val="none" w:sz="0" w:space="0" w:color="auto" w:frame="1"/>
          </w:rPr>
          <w:t>The output of the code snippet here is:</w:t>
        </w:r>
      </w:ins>
    </w:p>
    <w:p w:rsidR="004B3A78" w:rsidRPr="004B3A78" w:rsidRDefault="004B3A78" w:rsidP="004B3A78">
      <w:pPr>
        <w:shd w:val="clear" w:color="auto" w:fill="FFFFFF"/>
        <w:spacing w:after="0" w:line="240" w:lineRule="auto"/>
        <w:rPr>
          <w:ins w:id="1205" w:author="Unknown"/>
          <w:rFonts w:ascii="Arial" w:eastAsia="Times New Roman" w:hAnsi="Arial" w:cs="Arial"/>
          <w:color w:val="3A3A3A"/>
          <w:sz w:val="23"/>
          <w:szCs w:val="23"/>
        </w:rPr>
      </w:pPr>
      <w:ins w:id="1206" w:author="Unknown">
        <w:r w:rsidRPr="004B3A78">
          <w:rPr>
            <w:rFonts w:ascii="Arial" w:eastAsia="Times New Roman" w:hAnsi="Arial" w:cs="Arial"/>
            <w:i/>
            <w:iCs/>
            <w:color w:val="3A3A3A"/>
            <w:sz w:val="23"/>
            <w:szCs w:val="23"/>
            <w:bdr w:val="none" w:sz="0" w:space="0" w:color="auto" w:frame="1"/>
          </w:rPr>
          <w:t>First Line</w:t>
        </w:r>
        <w:r w:rsidRPr="004B3A78">
          <w:rPr>
            <w:rFonts w:ascii="Arial" w:eastAsia="Times New Roman" w:hAnsi="Arial" w:cs="Arial"/>
            <w:color w:val="3A3A3A"/>
            <w:sz w:val="23"/>
            <w:szCs w:val="23"/>
          </w:rPr>
          <w:br/>
        </w:r>
        <w:r w:rsidRPr="004B3A78">
          <w:rPr>
            <w:rFonts w:ascii="Arial" w:eastAsia="Times New Roman" w:hAnsi="Arial" w:cs="Arial"/>
            <w:i/>
            <w:iCs/>
            <w:color w:val="3A3A3A"/>
            <w:sz w:val="23"/>
            <w:szCs w:val="23"/>
            <w:bdr w:val="none" w:sz="0" w:space="0" w:color="auto" w:frame="1"/>
          </w:rPr>
          <w:t>Second Line</w:t>
        </w:r>
        <w:r w:rsidRPr="004B3A78">
          <w:rPr>
            <w:rFonts w:ascii="Arial" w:eastAsia="Times New Roman" w:hAnsi="Arial" w:cs="Arial"/>
            <w:color w:val="3A3A3A"/>
            <w:sz w:val="23"/>
            <w:szCs w:val="23"/>
          </w:rPr>
          <w:br/>
        </w:r>
        <w:r w:rsidRPr="004B3A78">
          <w:rPr>
            <w:rFonts w:ascii="Arial" w:eastAsia="Times New Roman" w:hAnsi="Arial" w:cs="Arial"/>
            <w:i/>
            <w:iCs/>
            <w:color w:val="3A3A3A"/>
            <w:sz w:val="23"/>
            <w:szCs w:val="23"/>
            <w:bdr w:val="none" w:sz="0" w:space="0" w:color="auto" w:frame="1"/>
          </w:rPr>
          <w:t>Third Line</w:t>
        </w:r>
      </w:ins>
    </w:p>
    <w:p w:rsidR="004B3A78" w:rsidRPr="004B3A78" w:rsidRDefault="004B3A78" w:rsidP="004B3A78">
      <w:pPr>
        <w:shd w:val="clear" w:color="auto" w:fill="FFFFFF"/>
        <w:spacing w:after="336" w:line="240" w:lineRule="auto"/>
        <w:rPr>
          <w:ins w:id="1207" w:author="Unknown"/>
          <w:rFonts w:ascii="Arial" w:eastAsia="Times New Roman" w:hAnsi="Arial" w:cs="Arial"/>
          <w:color w:val="3A3A3A"/>
          <w:sz w:val="23"/>
          <w:szCs w:val="23"/>
        </w:rPr>
      </w:pPr>
      <w:ins w:id="1208" w:author="Unknown">
        <w:r w:rsidRPr="004B3A78">
          <w:rPr>
            <w:rFonts w:ascii="Arial" w:eastAsia="Times New Roman" w:hAnsi="Arial" w:cs="Arial"/>
            <w:color w:val="3A3A3A"/>
            <w:sz w:val="23"/>
            <w:szCs w:val="23"/>
          </w:rPr>
          <w:t xml:space="preserve">Now you introduce </w:t>
        </w:r>
        <w:proofErr w:type="gramStart"/>
        <w:r w:rsidRPr="004B3A78">
          <w:rPr>
            <w:rFonts w:ascii="Arial" w:eastAsia="Times New Roman" w:hAnsi="Arial" w:cs="Arial"/>
            <w:color w:val="3A3A3A"/>
            <w:sz w:val="23"/>
            <w:szCs w:val="23"/>
          </w:rPr>
          <w:t>settimeout(</w:t>
        </w:r>
        <w:proofErr w:type="gramEnd"/>
        <w:r w:rsidRPr="004B3A78">
          <w:rPr>
            <w:rFonts w:ascii="Arial" w:eastAsia="Times New Roman" w:hAnsi="Arial" w:cs="Arial"/>
            <w:color w:val="3A3A3A"/>
            <w:sz w:val="23"/>
            <w:szCs w:val="23"/>
          </w:rPr>
          <w:t>) method and wrap the same set of code in it.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209" w:author="Unknown"/>
          <w:rFonts w:ascii="inherit" w:eastAsia="Times New Roman" w:hAnsi="inherit" w:cs="Courier New"/>
          <w:color w:val="3A3A3A"/>
          <w:sz w:val="23"/>
          <w:szCs w:val="23"/>
        </w:rPr>
      </w:pPr>
      <w:proofErr w:type="gramStart"/>
      <w:ins w:id="1210" w:author="Unknown">
        <w:r w:rsidRPr="004B3A78">
          <w:rPr>
            <w:rFonts w:ascii="inherit" w:eastAsia="Times New Roman" w:hAnsi="inherit" w:cs="Courier New"/>
            <w:color w:val="3A3A3A"/>
            <w:sz w:val="23"/>
            <w:szCs w:val="23"/>
          </w:rPr>
          <w:lastRenderedPageBreak/>
          <w:t>Settimeout(</w:t>
        </w:r>
        <w:proofErr w:type="gramEnd"/>
        <w:r w:rsidRPr="004B3A78">
          <w:rPr>
            <w:rFonts w:ascii="inherit" w:eastAsia="Times New Roman" w:hAnsi="inherit" w:cs="Courier New"/>
            <w:color w:val="3A3A3A"/>
            <w:sz w:val="23"/>
            <w:szCs w:val="23"/>
          </w:rPr>
          <w:t>function() {</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211" w:author="Unknown"/>
          <w:rFonts w:ascii="inherit" w:eastAsia="Times New Roman" w:hAnsi="inherit" w:cs="Courier New"/>
          <w:color w:val="3A3A3A"/>
          <w:sz w:val="23"/>
          <w:szCs w:val="23"/>
        </w:rPr>
      </w:pPr>
      <w:ins w:id="1212" w:author="Unknown">
        <w:r w:rsidRPr="004B3A78">
          <w:rPr>
            <w:rFonts w:ascii="inherit" w:eastAsia="Times New Roman" w:hAnsi="inherit" w:cs="Courier New"/>
            <w:color w:val="3A3A3A"/>
            <w:sz w:val="23"/>
            <w:szCs w:val="23"/>
          </w:rPr>
          <w:t>Console.log (‘First Line’);</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213" w:author="Unknown"/>
          <w:rFonts w:ascii="inherit" w:eastAsia="Times New Roman" w:hAnsi="inherit" w:cs="Courier New"/>
          <w:color w:val="3A3A3A"/>
          <w:sz w:val="23"/>
          <w:szCs w:val="23"/>
        </w:rPr>
      </w:pPr>
      <w:ins w:id="1214" w:author="Unknown">
        <w:r w:rsidRPr="004B3A78">
          <w:rPr>
            <w:rFonts w:ascii="inherit" w:eastAsia="Times New Roman" w:hAnsi="inherit" w:cs="Courier New"/>
            <w:color w:val="3A3A3A"/>
            <w:sz w:val="23"/>
            <w:szCs w:val="23"/>
          </w:rPr>
          <w:t>}</w:t>
        </w:r>
        <w:proofErr w:type="gramStart"/>
        <w:r w:rsidRPr="004B3A78">
          <w:rPr>
            <w:rFonts w:ascii="inherit" w:eastAsia="Times New Roman" w:hAnsi="inherit" w:cs="Courier New"/>
            <w:color w:val="3A3A3A"/>
            <w:sz w:val="23"/>
            <w:szCs w:val="23"/>
          </w:rPr>
          <w:t>,0</w:t>
        </w:r>
        <w:proofErr w:type="gramEnd"/>
        <w:r w:rsidRPr="004B3A78">
          <w:rPr>
            <w:rFonts w:ascii="inherit" w:eastAsia="Times New Roman" w:hAnsi="inherit" w:cs="Courier New"/>
            <w:color w:val="3A3A3A"/>
            <w:sz w:val="23"/>
            <w:szCs w:val="23"/>
          </w:rPr>
          <w: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215" w:author="Unknown"/>
          <w:rFonts w:ascii="inherit" w:eastAsia="Times New Roman" w:hAnsi="inherit" w:cs="Courier New"/>
          <w:color w:val="3A3A3A"/>
          <w:sz w:val="23"/>
          <w:szCs w:val="23"/>
        </w:rPr>
      </w:pPr>
      <w:ins w:id="1216" w:author="Unknown">
        <w:r w:rsidRPr="004B3A78">
          <w:rPr>
            <w:rFonts w:ascii="inherit" w:eastAsia="Times New Roman" w:hAnsi="inherit" w:cs="Courier New"/>
            <w:color w:val="3A3A3A"/>
            <w:sz w:val="23"/>
            <w:szCs w:val="23"/>
          </w:rPr>
          <w:t>Console.log (‘Second Line’);</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217" w:author="Unknown"/>
          <w:rFonts w:ascii="inherit" w:eastAsia="Times New Roman" w:hAnsi="inherit" w:cs="Courier New"/>
          <w:color w:val="3A3A3A"/>
          <w:sz w:val="23"/>
          <w:szCs w:val="23"/>
        </w:rPr>
      </w:pPr>
      <w:ins w:id="1218" w:author="Unknown">
        <w:r w:rsidRPr="004B3A78">
          <w:rPr>
            <w:rFonts w:ascii="inherit" w:eastAsia="Times New Roman" w:hAnsi="inherit" w:cs="Courier New"/>
            <w:color w:val="3A3A3A"/>
            <w:sz w:val="23"/>
            <w:szCs w:val="23"/>
          </w:rPr>
          <w:t>Console.log (‘Third Line’);</w:t>
        </w:r>
      </w:ins>
    </w:p>
    <w:p w:rsidR="004B3A78" w:rsidRPr="004B3A78" w:rsidRDefault="004B3A78" w:rsidP="004B3A78">
      <w:pPr>
        <w:shd w:val="clear" w:color="auto" w:fill="FFFFFF"/>
        <w:spacing w:after="0" w:line="240" w:lineRule="auto"/>
        <w:rPr>
          <w:ins w:id="1219" w:author="Unknown"/>
          <w:rFonts w:ascii="Arial" w:eastAsia="Times New Roman" w:hAnsi="Arial" w:cs="Arial"/>
          <w:color w:val="3A3A3A"/>
          <w:sz w:val="23"/>
          <w:szCs w:val="23"/>
        </w:rPr>
      </w:pPr>
      <w:ins w:id="1220" w:author="Unknown">
        <w:r w:rsidRPr="004B3A78">
          <w:rPr>
            <w:rFonts w:ascii="Arial" w:eastAsia="Times New Roman" w:hAnsi="Arial" w:cs="Arial"/>
            <w:b/>
            <w:bCs/>
            <w:color w:val="3A3A3A"/>
            <w:sz w:val="23"/>
            <w:szCs w:val="23"/>
            <w:bdr w:val="none" w:sz="0" w:space="0" w:color="auto" w:frame="1"/>
          </w:rPr>
          <w:t>The output of the code snippet here is:</w:t>
        </w:r>
      </w:ins>
    </w:p>
    <w:p w:rsidR="004B3A78" w:rsidRPr="004B3A78" w:rsidRDefault="004B3A78" w:rsidP="004B3A78">
      <w:pPr>
        <w:shd w:val="clear" w:color="auto" w:fill="FFFFFF"/>
        <w:spacing w:after="0" w:line="240" w:lineRule="auto"/>
        <w:rPr>
          <w:ins w:id="1221" w:author="Unknown"/>
          <w:rFonts w:ascii="Arial" w:eastAsia="Times New Roman" w:hAnsi="Arial" w:cs="Arial"/>
          <w:color w:val="3A3A3A"/>
          <w:sz w:val="23"/>
          <w:szCs w:val="23"/>
        </w:rPr>
      </w:pPr>
      <w:ins w:id="1222" w:author="Unknown">
        <w:r w:rsidRPr="004B3A78">
          <w:rPr>
            <w:rFonts w:ascii="Arial" w:eastAsia="Times New Roman" w:hAnsi="Arial" w:cs="Arial"/>
            <w:i/>
            <w:iCs/>
            <w:color w:val="3A3A3A"/>
            <w:sz w:val="23"/>
            <w:szCs w:val="23"/>
            <w:bdr w:val="none" w:sz="0" w:space="0" w:color="auto" w:frame="1"/>
          </w:rPr>
          <w:t>Second Line</w:t>
        </w:r>
        <w:r w:rsidRPr="004B3A78">
          <w:rPr>
            <w:rFonts w:ascii="Arial" w:eastAsia="Times New Roman" w:hAnsi="Arial" w:cs="Arial"/>
            <w:color w:val="3A3A3A"/>
            <w:sz w:val="23"/>
            <w:szCs w:val="23"/>
          </w:rPr>
          <w:br/>
        </w:r>
        <w:r w:rsidRPr="004B3A78">
          <w:rPr>
            <w:rFonts w:ascii="Arial" w:eastAsia="Times New Roman" w:hAnsi="Arial" w:cs="Arial"/>
            <w:i/>
            <w:iCs/>
            <w:color w:val="3A3A3A"/>
            <w:sz w:val="23"/>
            <w:szCs w:val="23"/>
            <w:bdr w:val="none" w:sz="0" w:space="0" w:color="auto" w:frame="1"/>
          </w:rPr>
          <w:t>Third Line</w:t>
        </w:r>
        <w:r w:rsidRPr="004B3A78">
          <w:rPr>
            <w:rFonts w:ascii="Arial" w:eastAsia="Times New Roman" w:hAnsi="Arial" w:cs="Arial"/>
            <w:color w:val="3A3A3A"/>
            <w:sz w:val="23"/>
            <w:szCs w:val="23"/>
          </w:rPr>
          <w:br/>
        </w:r>
        <w:r w:rsidRPr="004B3A78">
          <w:rPr>
            <w:rFonts w:ascii="Arial" w:eastAsia="Times New Roman" w:hAnsi="Arial" w:cs="Arial"/>
            <w:i/>
            <w:iCs/>
            <w:color w:val="3A3A3A"/>
            <w:sz w:val="23"/>
            <w:szCs w:val="23"/>
            <w:bdr w:val="none" w:sz="0" w:space="0" w:color="auto" w:frame="1"/>
          </w:rPr>
          <w:t>First Line</w:t>
        </w:r>
      </w:ins>
    </w:p>
    <w:p w:rsidR="004B3A78" w:rsidRPr="004B3A78" w:rsidRDefault="004B3A78" w:rsidP="004B3A78">
      <w:pPr>
        <w:shd w:val="clear" w:color="auto" w:fill="FFFFFF"/>
        <w:spacing w:after="336" w:line="240" w:lineRule="auto"/>
        <w:rPr>
          <w:ins w:id="1223" w:author="Unknown"/>
          <w:rFonts w:ascii="Arial" w:eastAsia="Times New Roman" w:hAnsi="Arial" w:cs="Arial"/>
          <w:color w:val="3A3A3A"/>
          <w:sz w:val="23"/>
          <w:szCs w:val="23"/>
        </w:rPr>
      </w:pPr>
      <w:ins w:id="1224" w:author="Unknown">
        <w:r w:rsidRPr="004B3A78">
          <w:rPr>
            <w:rFonts w:ascii="Arial" w:eastAsia="Times New Roman" w:hAnsi="Arial" w:cs="Arial"/>
            <w:color w:val="3A3A3A"/>
            <w:sz w:val="23"/>
            <w:szCs w:val="23"/>
          </w:rPr>
          <w:t xml:space="preserve">With the introduction of </w:t>
        </w:r>
        <w:proofErr w:type="gramStart"/>
        <w:r w:rsidRPr="004B3A78">
          <w:rPr>
            <w:rFonts w:ascii="Arial" w:eastAsia="Times New Roman" w:hAnsi="Arial" w:cs="Arial"/>
            <w:color w:val="3A3A3A"/>
            <w:sz w:val="23"/>
            <w:szCs w:val="23"/>
          </w:rPr>
          <w:t>settimeout(</w:t>
        </w:r>
        <w:proofErr w:type="gramEnd"/>
        <w:r w:rsidRPr="004B3A78">
          <w:rPr>
            <w:rFonts w:ascii="Arial" w:eastAsia="Times New Roman" w:hAnsi="Arial" w:cs="Arial"/>
            <w:color w:val="3A3A3A"/>
            <w:sz w:val="23"/>
            <w:szCs w:val="23"/>
          </w:rPr>
          <w:t xml:space="preserve">), the processes become asynchronous. The first </w:t>
        </w:r>
        <w:proofErr w:type="gramStart"/>
        <w:r w:rsidRPr="004B3A78">
          <w:rPr>
            <w:rFonts w:ascii="Arial" w:eastAsia="Times New Roman" w:hAnsi="Arial" w:cs="Arial"/>
            <w:color w:val="3A3A3A"/>
            <w:sz w:val="23"/>
            <w:szCs w:val="23"/>
          </w:rPr>
          <w:t>statements to be placed in the stack is</w:t>
        </w:r>
        <w:proofErr w:type="gramEnd"/>
        <w:r w:rsidRPr="004B3A78">
          <w:rPr>
            <w:rFonts w:ascii="Arial" w:eastAsia="Times New Roman" w:hAnsi="Arial" w:cs="Arial"/>
            <w:color w:val="3A3A3A"/>
            <w:sz w:val="23"/>
            <w:szCs w:val="23"/>
          </w:rPr>
          <w:t xml:space="preserve"> Console.log (‘Second Line’), and Console.log (‘Third Line’), and they will get executed first. You need to wait until everything in the stack is completed first.</w:t>
        </w:r>
      </w:ins>
    </w:p>
    <w:p w:rsidR="004B3A78" w:rsidRPr="004B3A78" w:rsidRDefault="004B3A78" w:rsidP="004B3A78">
      <w:pPr>
        <w:shd w:val="clear" w:color="auto" w:fill="FFFFFF"/>
        <w:spacing w:after="336" w:line="240" w:lineRule="auto"/>
        <w:rPr>
          <w:ins w:id="1225" w:author="Unknown"/>
          <w:rFonts w:ascii="Arial" w:eastAsia="Times New Roman" w:hAnsi="Arial" w:cs="Arial"/>
          <w:color w:val="3A3A3A"/>
          <w:sz w:val="23"/>
          <w:szCs w:val="23"/>
        </w:rPr>
      </w:pPr>
      <w:ins w:id="1226" w:author="Unknown">
        <w:r w:rsidRPr="004B3A78">
          <w:rPr>
            <w:rFonts w:ascii="Arial" w:eastAsia="Times New Roman" w:hAnsi="Arial" w:cs="Arial"/>
            <w:color w:val="3A3A3A"/>
            <w:sz w:val="23"/>
            <w:szCs w:val="23"/>
          </w:rPr>
          <w:t>Even though ‘0’ is the timeout period, it doesn’t mean that it will be executed right away.</w:t>
        </w:r>
      </w:ins>
    </w:p>
    <w:p w:rsidR="004B3A78" w:rsidRPr="004B3A78" w:rsidRDefault="004B3A78" w:rsidP="004B3A78">
      <w:pPr>
        <w:shd w:val="clear" w:color="auto" w:fill="FFFFFF"/>
        <w:spacing w:after="0" w:line="240" w:lineRule="auto"/>
        <w:rPr>
          <w:ins w:id="1227" w:author="Unknown"/>
          <w:rFonts w:ascii="Arial" w:eastAsia="Times New Roman" w:hAnsi="Arial" w:cs="Arial"/>
          <w:color w:val="3A3A3A"/>
          <w:sz w:val="23"/>
          <w:szCs w:val="23"/>
        </w:rPr>
      </w:pPr>
      <w:ins w:id="1228" w:author="Unknown">
        <w:r w:rsidRPr="004B3A78">
          <w:rPr>
            <w:rFonts w:ascii="Arial" w:eastAsia="Times New Roman" w:hAnsi="Arial" w:cs="Arial"/>
            <w:b/>
            <w:bCs/>
            <w:color w:val="FF6600"/>
            <w:sz w:val="23"/>
            <w:szCs w:val="23"/>
            <w:bdr w:val="none" w:sz="0" w:space="0" w:color="auto" w:frame="1"/>
          </w:rPr>
          <w:t xml:space="preserve">Q #27) </w:t>
        </w:r>
        <w:proofErr w:type="gramStart"/>
        <w:r w:rsidRPr="004B3A78">
          <w:rPr>
            <w:rFonts w:ascii="Arial" w:eastAsia="Times New Roman" w:hAnsi="Arial" w:cs="Arial"/>
            <w:b/>
            <w:bCs/>
            <w:color w:val="FF6600"/>
            <w:sz w:val="23"/>
            <w:szCs w:val="23"/>
            <w:bdr w:val="none" w:sz="0" w:space="0" w:color="auto" w:frame="1"/>
          </w:rPr>
          <w:t>What</w:t>
        </w:r>
        <w:proofErr w:type="gramEnd"/>
        <w:r w:rsidRPr="004B3A78">
          <w:rPr>
            <w:rFonts w:ascii="Arial" w:eastAsia="Times New Roman" w:hAnsi="Arial" w:cs="Arial"/>
            <w:b/>
            <w:bCs/>
            <w:color w:val="FF6600"/>
            <w:sz w:val="23"/>
            <w:szCs w:val="23"/>
            <w:bdr w:val="none" w:sz="0" w:space="0" w:color="auto" w:frame="1"/>
          </w:rPr>
          <w:t xml:space="preserve"> is a Closure and How do you use it?</w:t>
        </w:r>
      </w:ins>
    </w:p>
    <w:p w:rsidR="004B3A78" w:rsidRPr="004B3A78" w:rsidRDefault="004B3A78" w:rsidP="004B3A78">
      <w:pPr>
        <w:shd w:val="clear" w:color="auto" w:fill="FFFFFF"/>
        <w:spacing w:after="0" w:line="240" w:lineRule="auto"/>
        <w:rPr>
          <w:ins w:id="1229" w:author="Unknown"/>
          <w:rFonts w:ascii="Arial" w:eastAsia="Times New Roman" w:hAnsi="Arial" w:cs="Arial"/>
          <w:color w:val="3A3A3A"/>
          <w:sz w:val="23"/>
          <w:szCs w:val="23"/>
        </w:rPr>
      </w:pPr>
      <w:ins w:id="1230" w:author="Unknown">
        <w:r w:rsidRPr="004B3A78">
          <w:rPr>
            <w:rFonts w:ascii="Arial" w:eastAsia="Times New Roman" w:hAnsi="Arial" w:cs="Arial"/>
            <w:b/>
            <w:bCs/>
            <w:color w:val="3A3A3A"/>
            <w:sz w:val="23"/>
            <w:szCs w:val="23"/>
            <w:bdr w:val="none" w:sz="0" w:space="0" w:color="auto" w:frame="1"/>
          </w:rPr>
          <w:t>Answer: </w:t>
        </w:r>
        <w:r w:rsidRPr="004B3A78">
          <w:rPr>
            <w:rFonts w:ascii="Arial" w:eastAsia="Times New Roman" w:hAnsi="Arial" w:cs="Arial"/>
            <w:color w:val="3A3A3A"/>
            <w:sz w:val="23"/>
            <w:szCs w:val="23"/>
          </w:rPr>
          <w:t>A closure is an inner function. It can access the outer variables of a function. In Closure, within function_1 there is another function_2 which returns ‘A’ value and function_1 also returns a value; say ‘B’.</w:t>
        </w:r>
      </w:ins>
    </w:p>
    <w:p w:rsidR="004B3A78" w:rsidRPr="004B3A78" w:rsidRDefault="004B3A78" w:rsidP="004B3A78">
      <w:pPr>
        <w:shd w:val="clear" w:color="auto" w:fill="FFFFFF"/>
        <w:spacing w:after="336" w:line="240" w:lineRule="auto"/>
        <w:rPr>
          <w:ins w:id="1231" w:author="Unknown"/>
          <w:rFonts w:ascii="Arial" w:eastAsia="Times New Roman" w:hAnsi="Arial" w:cs="Arial"/>
          <w:color w:val="3A3A3A"/>
          <w:sz w:val="23"/>
          <w:szCs w:val="23"/>
        </w:rPr>
      </w:pPr>
      <w:ins w:id="1232" w:author="Unknown">
        <w:r w:rsidRPr="004B3A78">
          <w:rPr>
            <w:rFonts w:ascii="Arial" w:eastAsia="Times New Roman" w:hAnsi="Arial" w:cs="Arial"/>
            <w:color w:val="3A3A3A"/>
            <w:sz w:val="23"/>
            <w:szCs w:val="23"/>
          </w:rPr>
          <w:t xml:space="preserve">Here </w:t>
        </w:r>
        <w:proofErr w:type="gramStart"/>
        <w:r w:rsidRPr="004B3A78">
          <w:rPr>
            <w:rFonts w:ascii="Arial" w:eastAsia="Times New Roman" w:hAnsi="Arial" w:cs="Arial"/>
            <w:color w:val="3A3A3A"/>
            <w:sz w:val="23"/>
            <w:szCs w:val="23"/>
          </w:rPr>
          <w:t>sum(</w:t>
        </w:r>
        <w:proofErr w:type="gramEnd"/>
        <w:r w:rsidRPr="004B3A78">
          <w:rPr>
            <w:rFonts w:ascii="Arial" w:eastAsia="Times New Roman" w:hAnsi="Arial" w:cs="Arial"/>
            <w:color w:val="3A3A3A"/>
            <w:sz w:val="23"/>
            <w:szCs w:val="23"/>
          </w:rPr>
          <w:t xml:space="preserve">) is the outer function and add () is an inner function, it can access all the variables including ‘first_num’ ‘second_num’ and ‘third_num’. The outer function is calling the inner function </w:t>
        </w:r>
        <w:proofErr w:type="gramStart"/>
        <w:r w:rsidRPr="004B3A78">
          <w:rPr>
            <w:rFonts w:ascii="Arial" w:eastAsia="Times New Roman" w:hAnsi="Arial" w:cs="Arial"/>
            <w:color w:val="3A3A3A"/>
            <w:sz w:val="23"/>
            <w:szCs w:val="23"/>
          </w:rPr>
          <w:t>add(</w:t>
        </w:r>
        <w:proofErr w:type="gramEnd"/>
        <w:r w:rsidRPr="004B3A78">
          <w:rPr>
            <w:rFonts w:ascii="Arial" w:eastAsia="Times New Roman" w:hAnsi="Arial" w:cs="Arial"/>
            <w:color w:val="3A3A3A"/>
            <w:sz w:val="23"/>
            <w:szCs w:val="23"/>
          </w:rPr>
          <w: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233" w:author="Unknown"/>
          <w:rFonts w:ascii="inherit" w:eastAsia="Times New Roman" w:hAnsi="inherit" w:cs="Courier New"/>
          <w:color w:val="3A3A3A"/>
          <w:sz w:val="23"/>
          <w:szCs w:val="23"/>
        </w:rPr>
      </w:pPr>
      <w:ins w:id="1234" w:author="Unknown">
        <w:r w:rsidRPr="004B3A78">
          <w:rPr>
            <w:rFonts w:ascii="inherit" w:eastAsia="Times New Roman" w:hAnsi="inherit" w:cs="Courier New"/>
            <w:color w:val="3A3A3A"/>
            <w:sz w:val="23"/>
            <w:szCs w:val="23"/>
          </w:rPr>
          <w:t>&lt;</w:t>
        </w:r>
        <w:proofErr w:type="gramStart"/>
        <w:r w:rsidRPr="004B3A78">
          <w:rPr>
            <w:rFonts w:ascii="inherit" w:eastAsia="Times New Roman" w:hAnsi="inherit" w:cs="Courier New"/>
            <w:color w:val="3A3A3A"/>
            <w:sz w:val="23"/>
            <w:szCs w:val="23"/>
          </w:rPr>
          <w:t>script</w:t>
        </w:r>
        <w:proofErr w:type="gramEnd"/>
        <w:r w:rsidRPr="004B3A78">
          <w:rPr>
            <w:rFonts w:ascii="inherit" w:eastAsia="Times New Roman" w:hAnsi="inherit" w:cs="Courier New"/>
            <w:color w:val="3A3A3A"/>
            <w:sz w:val="23"/>
            <w:szCs w:val="23"/>
          </w:rPr>
          <w:t>&gt;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235" w:author="Unknown"/>
          <w:rFonts w:ascii="inherit" w:eastAsia="Times New Roman" w:hAnsi="inherit" w:cs="Courier New"/>
          <w:color w:val="3A3A3A"/>
          <w:sz w:val="23"/>
          <w:szCs w:val="23"/>
        </w:rPr>
      </w:pPr>
      <w:ins w:id="1236" w:author="Unknown">
        <w:r w:rsidRPr="004B3A78">
          <w:rPr>
            <w:rFonts w:ascii="inherit" w:eastAsia="Times New Roman" w:hAnsi="inherit" w:cs="Courier New"/>
            <w:color w:val="3A3A3A"/>
            <w:sz w:val="23"/>
            <w:szCs w:val="23"/>
          </w:rPr>
          <w:t xml:space="preserve">// </w:t>
        </w:r>
        <w:proofErr w:type="gramStart"/>
        <w:r w:rsidRPr="004B3A78">
          <w:rPr>
            <w:rFonts w:ascii="inherit" w:eastAsia="Times New Roman" w:hAnsi="inherit" w:cs="Courier New"/>
            <w:color w:val="3A3A3A"/>
            <w:sz w:val="23"/>
            <w:szCs w:val="23"/>
          </w:rPr>
          <w:t>To</w:t>
        </w:r>
        <w:proofErr w:type="gramEnd"/>
        <w:r w:rsidRPr="004B3A78">
          <w:rPr>
            <w:rFonts w:ascii="inherit" w:eastAsia="Times New Roman" w:hAnsi="inherit" w:cs="Courier New"/>
            <w:color w:val="3A3A3A"/>
            <w:sz w:val="23"/>
            <w:szCs w:val="23"/>
          </w:rPr>
          <w:t xml:space="preserve"> find the sum of two numbers using closure method</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237" w:author="Unknown"/>
          <w:rFonts w:ascii="inherit" w:eastAsia="Times New Roman" w:hAnsi="inherit" w:cs="Courier New"/>
          <w:color w:val="3A3A3A"/>
          <w:sz w:val="23"/>
          <w:szCs w:val="23"/>
        </w:rPr>
      </w:pPr>
      <w:proofErr w:type="gramStart"/>
      <w:ins w:id="1238" w:author="Unknown">
        <w:r w:rsidRPr="004B3A78">
          <w:rPr>
            <w:rFonts w:ascii="inherit" w:eastAsia="Times New Roman" w:hAnsi="inherit" w:cs="Courier New"/>
            <w:color w:val="3A3A3A"/>
            <w:sz w:val="23"/>
            <w:szCs w:val="23"/>
          </w:rPr>
          <w:t>function</w:t>
        </w:r>
        <w:proofErr w:type="gramEnd"/>
        <w:r w:rsidRPr="004B3A78">
          <w:rPr>
            <w:rFonts w:ascii="inherit" w:eastAsia="Times New Roman" w:hAnsi="inherit" w:cs="Courier New"/>
            <w:color w:val="3A3A3A"/>
            <w:sz w:val="23"/>
            <w:szCs w:val="23"/>
          </w:rPr>
          <w:t xml:space="preserve"> sum( first_num, second_num )</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239" w:author="Unknown"/>
          <w:rFonts w:ascii="inherit" w:eastAsia="Times New Roman" w:hAnsi="inherit" w:cs="Courier New"/>
          <w:color w:val="3A3A3A"/>
          <w:sz w:val="23"/>
          <w:szCs w:val="23"/>
        </w:rPr>
      </w:pPr>
      <w:ins w:id="1240" w:author="Unknown">
        <w:r w:rsidRPr="004B3A78">
          <w:rPr>
            <w:rFonts w:ascii="inherit" w:eastAsia="Times New Roman" w:hAnsi="inherit" w:cs="Courier New"/>
            <w:color w:val="3A3A3A"/>
            <w:sz w:val="23"/>
            <w:szCs w:val="23"/>
          </w:rPr>
          <w: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241" w:author="Unknown"/>
          <w:rFonts w:ascii="inherit" w:eastAsia="Times New Roman" w:hAnsi="inherit" w:cs="Courier New"/>
          <w:color w:val="3A3A3A"/>
          <w:sz w:val="23"/>
          <w:szCs w:val="23"/>
        </w:rPr>
      </w:pPr>
      <w:proofErr w:type="gramStart"/>
      <w:ins w:id="1242" w:author="Unknown">
        <w:r w:rsidRPr="004B3A78">
          <w:rPr>
            <w:rFonts w:ascii="inherit" w:eastAsia="Times New Roman" w:hAnsi="inherit" w:cs="Courier New"/>
            <w:color w:val="3A3A3A"/>
            <w:sz w:val="23"/>
            <w:szCs w:val="23"/>
          </w:rPr>
          <w:t>var</w:t>
        </w:r>
        <w:proofErr w:type="gramEnd"/>
        <w:r w:rsidRPr="004B3A78">
          <w:rPr>
            <w:rFonts w:ascii="inherit" w:eastAsia="Times New Roman" w:hAnsi="inherit" w:cs="Courier New"/>
            <w:color w:val="3A3A3A"/>
            <w:sz w:val="23"/>
            <w:szCs w:val="23"/>
          </w:rPr>
          <w:t xml:space="preserve"> sumStr= 600;</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243" w:author="Unknown"/>
          <w:rFonts w:ascii="inherit" w:eastAsia="Times New Roman" w:hAnsi="inherit" w:cs="Courier New"/>
          <w:color w:val="3A3A3A"/>
          <w:sz w:val="23"/>
          <w:szCs w:val="23"/>
        </w:rPr>
      </w:pPr>
      <w:proofErr w:type="gramStart"/>
      <w:ins w:id="1244" w:author="Unknown">
        <w:r w:rsidRPr="004B3A78">
          <w:rPr>
            <w:rFonts w:ascii="inherit" w:eastAsia="Times New Roman" w:hAnsi="inherit" w:cs="Courier New"/>
            <w:color w:val="3A3A3A"/>
            <w:sz w:val="23"/>
            <w:szCs w:val="23"/>
          </w:rPr>
          <w:t>function</w:t>
        </w:r>
        <w:proofErr w:type="gramEnd"/>
        <w:r w:rsidRPr="004B3A78">
          <w:rPr>
            <w:rFonts w:ascii="inherit" w:eastAsia="Times New Roman" w:hAnsi="inherit" w:cs="Courier New"/>
            <w:color w:val="3A3A3A"/>
            <w:sz w:val="23"/>
            <w:szCs w:val="23"/>
          </w:rPr>
          <w:t xml:space="preserve"> add(first_num , second_num)</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245" w:author="Unknown"/>
          <w:rFonts w:ascii="inherit" w:eastAsia="Times New Roman" w:hAnsi="inherit" w:cs="Courier New"/>
          <w:color w:val="3A3A3A"/>
          <w:sz w:val="23"/>
          <w:szCs w:val="23"/>
        </w:rPr>
      </w:pPr>
      <w:ins w:id="1246" w:author="Unknown">
        <w:r w:rsidRPr="004B3A78">
          <w:rPr>
            <w:rFonts w:ascii="inherit" w:eastAsia="Times New Roman" w:hAnsi="inherit" w:cs="Courier New"/>
            <w:color w:val="3A3A3A"/>
            <w:sz w:val="23"/>
            <w:szCs w:val="23"/>
          </w:rPr>
          <w: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247" w:author="Unknown"/>
          <w:rFonts w:ascii="inherit" w:eastAsia="Times New Roman" w:hAnsi="inherit" w:cs="Courier New"/>
          <w:color w:val="3A3A3A"/>
          <w:sz w:val="23"/>
          <w:szCs w:val="23"/>
        </w:rPr>
      </w:pPr>
      <w:proofErr w:type="gramStart"/>
      <w:ins w:id="1248" w:author="Unknown">
        <w:r w:rsidRPr="004B3A78">
          <w:rPr>
            <w:rFonts w:ascii="inherit" w:eastAsia="Times New Roman" w:hAnsi="inherit" w:cs="Courier New"/>
            <w:color w:val="3A3A3A"/>
            <w:sz w:val="23"/>
            <w:szCs w:val="23"/>
          </w:rPr>
          <w:lastRenderedPageBreak/>
          <w:t>return</w:t>
        </w:r>
        <w:proofErr w:type="gramEnd"/>
        <w:r w:rsidRPr="004B3A78">
          <w:rPr>
            <w:rFonts w:ascii="inherit" w:eastAsia="Times New Roman" w:hAnsi="inherit" w:cs="Courier New"/>
            <w:color w:val="3A3A3A"/>
            <w:sz w:val="23"/>
            <w:szCs w:val="23"/>
          </w:rPr>
          <w:t xml:space="preserve"> (sumStr + (first_num + second_num));</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249" w:author="Unknown"/>
          <w:rFonts w:ascii="inherit" w:eastAsia="Times New Roman" w:hAnsi="inherit" w:cs="Courier New"/>
          <w:color w:val="3A3A3A"/>
          <w:sz w:val="23"/>
          <w:szCs w:val="23"/>
        </w:rPr>
      </w:pPr>
      <w:ins w:id="1250" w:author="Unknown">
        <w:r w:rsidRPr="004B3A78">
          <w:rPr>
            <w:rFonts w:ascii="inherit" w:eastAsia="Times New Roman" w:hAnsi="inherit" w:cs="Courier New"/>
            <w:color w:val="3A3A3A"/>
            <w:sz w:val="23"/>
            <w:szCs w:val="23"/>
          </w:rPr>
          <w: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251" w:author="Unknown"/>
          <w:rFonts w:ascii="inherit" w:eastAsia="Times New Roman" w:hAnsi="inherit" w:cs="Courier New"/>
          <w:color w:val="3A3A3A"/>
          <w:sz w:val="23"/>
          <w:szCs w:val="23"/>
        </w:rPr>
      </w:pPr>
      <w:proofErr w:type="gramStart"/>
      <w:ins w:id="1252" w:author="Unknown">
        <w:r w:rsidRPr="004B3A78">
          <w:rPr>
            <w:rFonts w:ascii="inherit" w:eastAsia="Times New Roman" w:hAnsi="inherit" w:cs="Courier New"/>
            <w:color w:val="3A3A3A"/>
            <w:sz w:val="23"/>
            <w:szCs w:val="23"/>
          </w:rPr>
          <w:t>return</w:t>
        </w:r>
        <w:proofErr w:type="gramEnd"/>
        <w:r w:rsidRPr="004B3A78">
          <w:rPr>
            <w:rFonts w:ascii="inherit" w:eastAsia="Times New Roman" w:hAnsi="inherit" w:cs="Courier New"/>
            <w:color w:val="3A3A3A"/>
            <w:sz w:val="23"/>
            <w:szCs w:val="23"/>
          </w:rPr>
          <w:t xml:space="preserve"> add();</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253" w:author="Unknown"/>
          <w:rFonts w:ascii="inherit" w:eastAsia="Times New Roman" w:hAnsi="inherit" w:cs="Courier New"/>
          <w:color w:val="3A3A3A"/>
          <w:sz w:val="23"/>
          <w:szCs w:val="23"/>
        </w:rPr>
      </w:pPr>
      <w:ins w:id="1254" w:author="Unknown">
        <w:r w:rsidRPr="004B3A78">
          <w:rPr>
            <w:rFonts w:ascii="inherit" w:eastAsia="Times New Roman" w:hAnsi="inherit" w:cs="Courier New"/>
            <w:color w:val="3A3A3A"/>
            <w:sz w:val="23"/>
            <w:szCs w:val="23"/>
          </w:rPr>
          <w: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255" w:author="Unknown"/>
          <w:rFonts w:ascii="inherit" w:eastAsia="Times New Roman" w:hAnsi="inherit" w:cs="Courier New"/>
          <w:color w:val="3A3A3A"/>
          <w:sz w:val="23"/>
          <w:szCs w:val="23"/>
        </w:rPr>
      </w:pPr>
      <w:proofErr w:type="gramStart"/>
      <w:ins w:id="1256" w:author="Unknown">
        <w:r w:rsidRPr="004B3A78">
          <w:rPr>
            <w:rFonts w:ascii="inherit" w:eastAsia="Times New Roman" w:hAnsi="inherit" w:cs="Courier New"/>
            <w:color w:val="3A3A3A"/>
            <w:sz w:val="23"/>
            <w:szCs w:val="23"/>
          </w:rPr>
          <w:t>document.write(</w:t>
        </w:r>
        <w:proofErr w:type="gramEnd"/>
        <w:r w:rsidRPr="004B3A78">
          <w:rPr>
            <w:rFonts w:ascii="inherit" w:eastAsia="Times New Roman" w:hAnsi="inherit" w:cs="Courier New"/>
            <w:color w:val="3A3A3A"/>
            <w:sz w:val="23"/>
            <w:szCs w:val="23"/>
          </w:rPr>
          <w:t>"Result is :"+ sum(150,350));</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257" w:author="Unknown"/>
          <w:rFonts w:ascii="inherit" w:eastAsia="Times New Roman" w:hAnsi="inherit" w:cs="Courier New"/>
          <w:color w:val="3A3A3A"/>
          <w:sz w:val="23"/>
          <w:szCs w:val="23"/>
        </w:rPr>
      </w:pPr>
      <w:ins w:id="1258" w:author="Unknown">
        <w:r w:rsidRPr="004B3A78">
          <w:rPr>
            <w:rFonts w:ascii="inherit" w:eastAsia="Times New Roman" w:hAnsi="inherit" w:cs="Courier New"/>
            <w:color w:val="3A3A3A"/>
            <w:sz w:val="23"/>
            <w:szCs w:val="23"/>
          </w:rPr>
          <w:t>&lt;/script&gt;</w:t>
        </w:r>
      </w:ins>
    </w:p>
    <w:p w:rsidR="004B3A78" w:rsidRPr="004B3A78" w:rsidRDefault="004B3A78" w:rsidP="004B3A78">
      <w:pPr>
        <w:shd w:val="clear" w:color="auto" w:fill="FFFFFF"/>
        <w:spacing w:after="0" w:line="240" w:lineRule="auto"/>
        <w:rPr>
          <w:ins w:id="1259" w:author="Unknown"/>
          <w:rFonts w:ascii="Arial" w:eastAsia="Times New Roman" w:hAnsi="Arial" w:cs="Arial"/>
          <w:color w:val="3A3A3A"/>
          <w:sz w:val="23"/>
          <w:szCs w:val="23"/>
        </w:rPr>
      </w:pPr>
      <w:ins w:id="1260" w:author="Unknown">
        <w:r w:rsidRPr="004B3A78">
          <w:rPr>
            <w:rFonts w:ascii="Arial" w:eastAsia="Times New Roman" w:hAnsi="Arial" w:cs="Arial"/>
            <w:b/>
            <w:bCs/>
            <w:color w:val="3A3A3A"/>
            <w:sz w:val="23"/>
            <w:szCs w:val="23"/>
            <w:bdr w:val="none" w:sz="0" w:space="0" w:color="auto" w:frame="1"/>
          </w:rPr>
          <w:t>The output of the code snippet here is:</w:t>
        </w:r>
      </w:ins>
    </w:p>
    <w:p w:rsidR="004B3A78" w:rsidRPr="004B3A78" w:rsidRDefault="004B3A78" w:rsidP="004B3A78">
      <w:pPr>
        <w:shd w:val="clear" w:color="auto" w:fill="FFFFFF"/>
        <w:spacing w:after="0" w:line="240" w:lineRule="auto"/>
        <w:rPr>
          <w:ins w:id="1261" w:author="Unknown"/>
          <w:rFonts w:ascii="Arial" w:eastAsia="Times New Roman" w:hAnsi="Arial" w:cs="Arial"/>
          <w:color w:val="3A3A3A"/>
          <w:sz w:val="23"/>
          <w:szCs w:val="23"/>
        </w:rPr>
      </w:pPr>
      <w:ins w:id="1262" w:author="Unknown">
        <w:r w:rsidRPr="004B3A78">
          <w:rPr>
            <w:rFonts w:ascii="Arial" w:eastAsia="Times New Roman" w:hAnsi="Arial" w:cs="Arial"/>
            <w:i/>
            <w:iCs/>
            <w:color w:val="3A3A3A"/>
            <w:sz w:val="23"/>
            <w:szCs w:val="23"/>
            <w:bdr w:val="none" w:sz="0" w:space="0" w:color="auto" w:frame="1"/>
          </w:rPr>
          <w:t>Result is: 500</w:t>
        </w:r>
      </w:ins>
    </w:p>
    <w:p w:rsidR="004B3A78" w:rsidRPr="004B3A78" w:rsidRDefault="004B3A78" w:rsidP="004B3A78">
      <w:pPr>
        <w:shd w:val="clear" w:color="auto" w:fill="FFFFFF"/>
        <w:spacing w:after="0" w:line="240" w:lineRule="auto"/>
        <w:rPr>
          <w:ins w:id="1263" w:author="Unknown"/>
          <w:rFonts w:ascii="Arial" w:eastAsia="Times New Roman" w:hAnsi="Arial" w:cs="Arial"/>
          <w:color w:val="3A3A3A"/>
          <w:sz w:val="23"/>
          <w:szCs w:val="23"/>
        </w:rPr>
      </w:pPr>
      <w:ins w:id="1264" w:author="Unknown">
        <w:r w:rsidRPr="004B3A78">
          <w:rPr>
            <w:rFonts w:ascii="Arial" w:eastAsia="Times New Roman" w:hAnsi="Arial" w:cs="Arial"/>
            <w:b/>
            <w:bCs/>
            <w:color w:val="FF6600"/>
            <w:sz w:val="23"/>
            <w:szCs w:val="23"/>
            <w:bdr w:val="none" w:sz="0" w:space="0" w:color="auto" w:frame="1"/>
          </w:rPr>
          <w:t xml:space="preserve">Q #28) </w:t>
        </w:r>
        <w:proofErr w:type="gramStart"/>
        <w:r w:rsidRPr="004B3A78">
          <w:rPr>
            <w:rFonts w:ascii="Arial" w:eastAsia="Times New Roman" w:hAnsi="Arial" w:cs="Arial"/>
            <w:b/>
            <w:bCs/>
            <w:color w:val="FF6600"/>
            <w:sz w:val="23"/>
            <w:szCs w:val="23"/>
            <w:bdr w:val="none" w:sz="0" w:space="0" w:color="auto" w:frame="1"/>
          </w:rPr>
          <w:t>In</w:t>
        </w:r>
        <w:proofErr w:type="gramEnd"/>
        <w:r w:rsidRPr="004B3A78">
          <w:rPr>
            <w:rFonts w:ascii="Arial" w:eastAsia="Times New Roman" w:hAnsi="Arial" w:cs="Arial"/>
            <w:b/>
            <w:bCs/>
            <w:color w:val="FF6600"/>
            <w:sz w:val="23"/>
            <w:szCs w:val="23"/>
            <w:bdr w:val="none" w:sz="0" w:space="0" w:color="auto" w:frame="1"/>
          </w:rPr>
          <w:t xml:space="preserve"> the following Code snippet can you please predict the output or If you get an error; please explain the error?</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265" w:author="Unknown"/>
          <w:rFonts w:ascii="inherit" w:eastAsia="Times New Roman" w:hAnsi="inherit" w:cs="Courier New"/>
          <w:color w:val="3A3A3A"/>
          <w:sz w:val="23"/>
          <w:szCs w:val="23"/>
        </w:rPr>
      </w:pPr>
      <w:proofErr w:type="gramStart"/>
      <w:ins w:id="1266" w:author="Unknown">
        <w:r w:rsidRPr="004B3A78">
          <w:rPr>
            <w:rFonts w:ascii="inherit" w:eastAsia="Times New Roman" w:hAnsi="inherit" w:cs="Courier New"/>
            <w:color w:val="3A3A3A"/>
            <w:sz w:val="23"/>
            <w:szCs w:val="23"/>
          </w:rPr>
          <w:t>&lt;!DOCTYPE</w:t>
        </w:r>
        <w:proofErr w:type="gramEnd"/>
        <w:r w:rsidRPr="004B3A78">
          <w:rPr>
            <w:rFonts w:ascii="inherit" w:eastAsia="Times New Roman" w:hAnsi="inherit" w:cs="Courier New"/>
            <w:color w:val="3A3A3A"/>
            <w:sz w:val="23"/>
            <w:szCs w:val="23"/>
          </w:rPr>
          <w:t xml:space="preserve"> html&gt;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267" w:author="Unknown"/>
          <w:rFonts w:ascii="inherit" w:eastAsia="Times New Roman" w:hAnsi="inherit" w:cs="Courier New"/>
          <w:color w:val="3A3A3A"/>
          <w:sz w:val="23"/>
          <w:szCs w:val="23"/>
        </w:rPr>
      </w:pPr>
      <w:ins w:id="1268" w:author="Unknown">
        <w:r w:rsidRPr="004B3A78">
          <w:rPr>
            <w:rFonts w:ascii="inherit" w:eastAsia="Times New Roman" w:hAnsi="inherit" w:cs="Courier New"/>
            <w:color w:val="3A3A3A"/>
            <w:sz w:val="23"/>
            <w:szCs w:val="23"/>
          </w:rPr>
          <w:t>&lt;</w:t>
        </w:r>
        <w:proofErr w:type="gramStart"/>
        <w:r w:rsidRPr="004B3A78">
          <w:rPr>
            <w:rFonts w:ascii="inherit" w:eastAsia="Times New Roman" w:hAnsi="inherit" w:cs="Courier New"/>
            <w:color w:val="3A3A3A"/>
            <w:sz w:val="23"/>
            <w:szCs w:val="23"/>
          </w:rPr>
          <w:t>html</w:t>
        </w:r>
        <w:proofErr w:type="gramEnd"/>
        <w:r w:rsidRPr="004B3A78">
          <w:rPr>
            <w:rFonts w:ascii="inherit" w:eastAsia="Times New Roman" w:hAnsi="inherit" w:cs="Courier New"/>
            <w:color w:val="3A3A3A"/>
            <w:sz w:val="23"/>
            <w:szCs w:val="23"/>
          </w:rPr>
          <w:t>&gt;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269" w:author="Unknown"/>
          <w:rFonts w:ascii="inherit" w:eastAsia="Times New Roman" w:hAnsi="inherit" w:cs="Courier New"/>
          <w:color w:val="3A3A3A"/>
          <w:sz w:val="23"/>
          <w:szCs w:val="23"/>
        </w:rPr>
      </w:pPr>
      <w:ins w:id="1270" w:author="Unknown">
        <w:r w:rsidRPr="004B3A78">
          <w:rPr>
            <w:rFonts w:ascii="inherit" w:eastAsia="Times New Roman" w:hAnsi="inherit" w:cs="Courier New"/>
            <w:color w:val="3A3A3A"/>
            <w:sz w:val="23"/>
            <w:szCs w:val="23"/>
          </w:rPr>
          <w:t>&lt;</w:t>
        </w:r>
        <w:proofErr w:type="gramStart"/>
        <w:r w:rsidRPr="004B3A78">
          <w:rPr>
            <w:rFonts w:ascii="inherit" w:eastAsia="Times New Roman" w:hAnsi="inherit" w:cs="Courier New"/>
            <w:color w:val="3A3A3A"/>
            <w:sz w:val="23"/>
            <w:szCs w:val="23"/>
          </w:rPr>
          <w:t>body</w:t>
        </w:r>
        <w:proofErr w:type="gramEnd"/>
        <w:r w:rsidRPr="004B3A78">
          <w:rPr>
            <w:rFonts w:ascii="inherit" w:eastAsia="Times New Roman" w:hAnsi="inherit" w:cs="Courier New"/>
            <w:color w:val="3A3A3A"/>
            <w:sz w:val="23"/>
            <w:szCs w:val="23"/>
          </w:rPr>
          <w:t>&gt;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271" w:author="Unknown"/>
          <w:rFonts w:ascii="inherit" w:eastAsia="Times New Roman" w:hAnsi="inherit" w:cs="Courier New"/>
          <w:color w:val="3A3A3A"/>
          <w:sz w:val="23"/>
          <w:szCs w:val="23"/>
        </w:rPr>
      </w:pPr>
      <w:ins w:id="1272" w:author="Unknown">
        <w:r w:rsidRPr="004B3A78">
          <w:rPr>
            <w:rFonts w:ascii="inherit" w:eastAsia="Times New Roman" w:hAnsi="inherit" w:cs="Courier New"/>
            <w:color w:val="3A3A3A"/>
            <w:sz w:val="23"/>
            <w:szCs w:val="23"/>
          </w:rPr>
          <w:t>&lt;h2&gt; &lt;strong&gt; Sample: Software Testing Help&lt;/strong&gt; &lt;/h2&gt;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273" w:author="Unknown"/>
          <w:rFonts w:ascii="inherit" w:eastAsia="Times New Roman" w:hAnsi="inherit" w:cs="Courier New"/>
          <w:color w:val="3A3A3A"/>
          <w:sz w:val="23"/>
          <w:szCs w:val="23"/>
        </w:rPr>
      </w:pPr>
      <w:ins w:id="1274" w:author="Unknown">
        <w:r w:rsidRPr="004B3A78">
          <w:rPr>
            <w:rFonts w:ascii="inherit" w:eastAsia="Times New Roman" w:hAnsi="inherit" w:cs="Courier New"/>
            <w:color w:val="3A3A3A"/>
            <w:sz w:val="23"/>
            <w:szCs w:val="23"/>
          </w:rPr>
          <w:t>&lt;p style='text-decoration</w:t>
        </w:r>
        <w:proofErr w:type="gramStart"/>
        <w:r w:rsidRPr="004B3A78">
          <w:rPr>
            <w:rFonts w:ascii="inherit" w:eastAsia="Times New Roman" w:hAnsi="inherit" w:cs="Courier New"/>
            <w:color w:val="3A3A3A"/>
            <w:sz w:val="23"/>
            <w:szCs w:val="23"/>
          </w:rPr>
          <w:t>:underline'</w:t>
        </w:r>
        <w:proofErr w:type="gramEnd"/>
        <w:r w:rsidRPr="004B3A78">
          <w:rPr>
            <w:rFonts w:ascii="inherit" w:eastAsia="Times New Roman" w:hAnsi="inherit" w:cs="Courier New"/>
            <w:color w:val="3A3A3A"/>
            <w:sz w:val="23"/>
            <w:szCs w:val="23"/>
          </w:rPr>
          <w:t>&gt;Example Assignmnet Statement&lt;/p&gt;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275" w:author="Unknown"/>
          <w:rFonts w:ascii="inherit" w:eastAsia="Times New Roman" w:hAnsi="inherit" w:cs="Courier New"/>
          <w:color w:val="3A3A3A"/>
          <w:sz w:val="23"/>
          <w:szCs w:val="23"/>
        </w:rPr>
      </w:pPr>
      <w:ins w:id="1276" w:author="Unknown">
        <w:r w:rsidRPr="004B3A78">
          <w:rPr>
            <w:rFonts w:ascii="inherit" w:eastAsia="Times New Roman" w:hAnsi="inherit" w:cs="Courier New"/>
            <w:color w:val="3A3A3A"/>
            <w:sz w:val="23"/>
            <w:szCs w:val="23"/>
          </w:rPr>
          <w:t>&lt;p id="display"&gt;&lt;/p&gt;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277" w:author="Unknown"/>
          <w:rFonts w:ascii="inherit" w:eastAsia="Times New Roman" w:hAnsi="inherit" w:cs="Courier New"/>
          <w:color w:val="3A3A3A"/>
          <w:sz w:val="23"/>
          <w:szCs w:val="23"/>
        </w:rPr>
      </w:pPr>
      <w:ins w:id="1278" w:author="Unknown">
        <w:r w:rsidRPr="004B3A78">
          <w:rPr>
            <w:rFonts w:ascii="inherit" w:eastAsia="Times New Roman" w:hAnsi="inherit" w:cs="Courier New"/>
            <w:color w:val="3A3A3A"/>
            <w:sz w:val="23"/>
            <w:szCs w:val="23"/>
          </w:rPr>
          <w:t>&lt;</w:t>
        </w:r>
        <w:proofErr w:type="gramStart"/>
        <w:r w:rsidRPr="004B3A78">
          <w:rPr>
            <w:rFonts w:ascii="inherit" w:eastAsia="Times New Roman" w:hAnsi="inherit" w:cs="Courier New"/>
            <w:color w:val="3A3A3A"/>
            <w:sz w:val="23"/>
            <w:szCs w:val="23"/>
          </w:rPr>
          <w:t>script</w:t>
        </w:r>
        <w:proofErr w:type="gramEnd"/>
        <w:r w:rsidRPr="004B3A78">
          <w:rPr>
            <w:rFonts w:ascii="inherit" w:eastAsia="Times New Roman" w:hAnsi="inherit" w:cs="Courier New"/>
            <w:color w:val="3A3A3A"/>
            <w:sz w:val="23"/>
            <w:szCs w:val="23"/>
          </w:rPr>
          <w:t>&gt;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279" w:author="Unknown"/>
          <w:rFonts w:ascii="inherit" w:eastAsia="Times New Roman" w:hAnsi="inherit" w:cs="Courier New"/>
          <w:color w:val="3A3A3A"/>
          <w:sz w:val="23"/>
          <w:szCs w:val="23"/>
        </w:rPr>
      </w:pPr>
      <w:proofErr w:type="gramStart"/>
      <w:ins w:id="1280" w:author="Unknown">
        <w:r w:rsidRPr="004B3A78">
          <w:rPr>
            <w:rFonts w:ascii="inherit" w:eastAsia="Times New Roman" w:hAnsi="inherit" w:cs="Courier New"/>
            <w:color w:val="3A3A3A"/>
            <w:sz w:val="23"/>
            <w:szCs w:val="23"/>
          </w:rPr>
          <w:t>var</w:t>
        </w:r>
        <w:proofErr w:type="gramEnd"/>
        <w:r w:rsidRPr="004B3A78">
          <w:rPr>
            <w:rFonts w:ascii="inherit" w:eastAsia="Times New Roman" w:hAnsi="inherit" w:cs="Courier New"/>
            <w:color w:val="3A3A3A"/>
            <w:sz w:val="23"/>
            <w:szCs w:val="23"/>
          </w:rPr>
          <w:t xml:space="preserve"> x =500;</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281" w:author="Unknown"/>
          <w:rFonts w:ascii="inherit" w:eastAsia="Times New Roman" w:hAnsi="inherit" w:cs="Courier New"/>
          <w:color w:val="3A3A3A"/>
          <w:sz w:val="23"/>
          <w:szCs w:val="23"/>
        </w:rPr>
      </w:pPr>
      <w:proofErr w:type="gramStart"/>
      <w:ins w:id="1282" w:author="Unknown">
        <w:r w:rsidRPr="004B3A78">
          <w:rPr>
            <w:rFonts w:ascii="inherit" w:eastAsia="Times New Roman" w:hAnsi="inherit" w:cs="Courier New"/>
            <w:color w:val="3A3A3A"/>
            <w:sz w:val="23"/>
            <w:szCs w:val="23"/>
          </w:rPr>
          <w:t>let</w:t>
        </w:r>
        <w:proofErr w:type="gramEnd"/>
        <w:r w:rsidRPr="004B3A78">
          <w:rPr>
            <w:rFonts w:ascii="inherit" w:eastAsia="Times New Roman" w:hAnsi="inherit" w:cs="Courier New"/>
            <w:color w:val="3A3A3A"/>
            <w:sz w:val="23"/>
            <w:szCs w:val="23"/>
          </w:rPr>
          <w:t xml:space="preserve"> y,z,p,q;</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283" w:author="Unknown"/>
          <w:rFonts w:ascii="inherit" w:eastAsia="Times New Roman" w:hAnsi="inherit" w:cs="Courier New"/>
          <w:color w:val="3A3A3A"/>
          <w:sz w:val="23"/>
          <w:szCs w:val="23"/>
        </w:rPr>
      </w:pPr>
      <w:ins w:id="1284" w:author="Unknown">
        <w:r w:rsidRPr="004B3A78">
          <w:rPr>
            <w:rFonts w:ascii="inherit" w:eastAsia="Times New Roman" w:hAnsi="inherit" w:cs="Courier New"/>
            <w:color w:val="3A3A3A"/>
            <w:sz w:val="23"/>
            <w:szCs w:val="23"/>
          </w:rPr>
          <w:t>q=200;</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285" w:author="Unknown"/>
          <w:rFonts w:ascii="inherit" w:eastAsia="Times New Roman" w:hAnsi="inherit" w:cs="Courier New"/>
          <w:color w:val="3A3A3A"/>
          <w:sz w:val="23"/>
          <w:szCs w:val="23"/>
        </w:rPr>
      </w:pPr>
      <w:proofErr w:type="gramStart"/>
      <w:ins w:id="1286" w:author="Unknown">
        <w:r w:rsidRPr="004B3A78">
          <w:rPr>
            <w:rFonts w:ascii="inherit" w:eastAsia="Times New Roman" w:hAnsi="inherit" w:cs="Courier New"/>
            <w:color w:val="3A3A3A"/>
            <w:sz w:val="23"/>
            <w:szCs w:val="23"/>
          </w:rPr>
          <w:t>if(</w:t>
        </w:r>
        <w:proofErr w:type="gramEnd"/>
        <w:r w:rsidRPr="004B3A78">
          <w:rPr>
            <w:rFonts w:ascii="inherit" w:eastAsia="Times New Roman" w:hAnsi="inherit" w:cs="Courier New"/>
            <w:color w:val="3A3A3A"/>
            <w:sz w:val="23"/>
            <w:szCs w:val="23"/>
          </w:rPr>
          <w:t>true){</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287" w:author="Unknown"/>
          <w:rFonts w:ascii="inherit" w:eastAsia="Times New Roman" w:hAnsi="inherit" w:cs="Courier New"/>
          <w:color w:val="3A3A3A"/>
          <w:sz w:val="23"/>
          <w:szCs w:val="23"/>
        </w:rPr>
      </w:pPr>
      <w:ins w:id="1288" w:author="Unknown">
        <w:r w:rsidRPr="004B3A78">
          <w:rPr>
            <w:rFonts w:ascii="inherit" w:eastAsia="Times New Roman" w:hAnsi="inherit" w:cs="Courier New"/>
            <w:color w:val="3A3A3A"/>
            <w:sz w:val="23"/>
            <w:szCs w:val="23"/>
          </w:rPr>
          <w:t>x=y=z=p=q;</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289" w:author="Unknown"/>
          <w:rFonts w:ascii="inherit" w:eastAsia="Times New Roman" w:hAnsi="inherit" w:cs="Courier New"/>
          <w:color w:val="3A3A3A"/>
          <w:sz w:val="23"/>
          <w:szCs w:val="23"/>
        </w:rPr>
      </w:pPr>
      <w:proofErr w:type="gramStart"/>
      <w:ins w:id="1290" w:author="Unknown">
        <w:r w:rsidRPr="004B3A78">
          <w:rPr>
            <w:rFonts w:ascii="inherit" w:eastAsia="Times New Roman" w:hAnsi="inherit" w:cs="Courier New"/>
            <w:color w:val="3A3A3A"/>
            <w:sz w:val="23"/>
            <w:szCs w:val="23"/>
          </w:rPr>
          <w:t>document.getElementById(</w:t>
        </w:r>
        <w:proofErr w:type="gramEnd"/>
        <w:r w:rsidRPr="004B3A78">
          <w:rPr>
            <w:rFonts w:ascii="inherit" w:eastAsia="Times New Roman" w:hAnsi="inherit" w:cs="Courier New"/>
            <w:color w:val="3A3A3A"/>
            <w:sz w:val="23"/>
            <w:szCs w:val="23"/>
          </w:rPr>
          <w:t>"display").innerHTML = "x="+ x + "&lt;br&gt;y :"+ y +"&lt;br&gt;z :"+ z+"&lt;br&gt;p :"+ p+"&lt;br&gt;q :"+ q;</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291" w:author="Unknown"/>
          <w:rFonts w:ascii="inherit" w:eastAsia="Times New Roman" w:hAnsi="inherit" w:cs="Courier New"/>
          <w:color w:val="3A3A3A"/>
          <w:sz w:val="23"/>
          <w:szCs w:val="23"/>
        </w:rPr>
      </w:pPr>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292" w:author="Unknown"/>
          <w:rFonts w:ascii="inherit" w:eastAsia="Times New Roman" w:hAnsi="inherit" w:cs="Courier New"/>
          <w:color w:val="3A3A3A"/>
          <w:sz w:val="23"/>
          <w:szCs w:val="23"/>
        </w:rPr>
      </w:pPr>
      <w:ins w:id="1293" w:author="Unknown">
        <w:r w:rsidRPr="004B3A78">
          <w:rPr>
            <w:rFonts w:ascii="inherit" w:eastAsia="Times New Roman" w:hAnsi="inherit" w:cs="Courier New"/>
            <w:color w:val="3A3A3A"/>
            <w:sz w:val="23"/>
            <w:szCs w:val="23"/>
          </w:rPr>
          <w: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294" w:author="Unknown"/>
          <w:rFonts w:ascii="inherit" w:eastAsia="Times New Roman" w:hAnsi="inherit" w:cs="Courier New"/>
          <w:color w:val="3A3A3A"/>
          <w:sz w:val="23"/>
          <w:szCs w:val="23"/>
        </w:rPr>
      </w:pPr>
      <w:ins w:id="1295" w:author="Unknown">
        <w:r w:rsidRPr="004B3A78">
          <w:rPr>
            <w:rFonts w:ascii="inherit" w:eastAsia="Times New Roman" w:hAnsi="inherit" w:cs="Courier New"/>
            <w:color w:val="3A3A3A"/>
            <w:sz w:val="23"/>
            <w:szCs w:val="23"/>
          </w:rPr>
          <w:t>&lt;/script&gt;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296" w:author="Unknown"/>
          <w:rFonts w:ascii="inherit" w:eastAsia="Times New Roman" w:hAnsi="inherit" w:cs="Courier New"/>
          <w:color w:val="3A3A3A"/>
          <w:sz w:val="23"/>
          <w:szCs w:val="23"/>
        </w:rPr>
      </w:pPr>
      <w:ins w:id="1297" w:author="Unknown">
        <w:r w:rsidRPr="004B3A78">
          <w:rPr>
            <w:rFonts w:ascii="inherit" w:eastAsia="Times New Roman" w:hAnsi="inherit" w:cs="Courier New"/>
            <w:color w:val="3A3A3A"/>
            <w:sz w:val="23"/>
            <w:szCs w:val="23"/>
          </w:rPr>
          <w:t>&lt;/body&gt;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298" w:author="Unknown"/>
          <w:rFonts w:ascii="inherit" w:eastAsia="Times New Roman" w:hAnsi="inherit" w:cs="Courier New"/>
          <w:color w:val="3A3A3A"/>
          <w:sz w:val="23"/>
          <w:szCs w:val="23"/>
        </w:rPr>
      </w:pPr>
      <w:ins w:id="1299" w:author="Unknown">
        <w:r w:rsidRPr="004B3A78">
          <w:rPr>
            <w:rFonts w:ascii="inherit" w:eastAsia="Times New Roman" w:hAnsi="inherit" w:cs="Courier New"/>
            <w:color w:val="3A3A3A"/>
            <w:sz w:val="23"/>
            <w:szCs w:val="23"/>
          </w:rPr>
          <w:t>&lt;/html&gt;</w:t>
        </w:r>
      </w:ins>
    </w:p>
    <w:p w:rsidR="004B3A78" w:rsidRPr="004B3A78" w:rsidRDefault="004B3A78" w:rsidP="004B3A78">
      <w:pPr>
        <w:shd w:val="clear" w:color="auto" w:fill="FFFFFF"/>
        <w:spacing w:after="0" w:line="240" w:lineRule="auto"/>
        <w:rPr>
          <w:ins w:id="1300" w:author="Unknown"/>
          <w:rFonts w:ascii="Arial" w:eastAsia="Times New Roman" w:hAnsi="Arial" w:cs="Arial"/>
          <w:color w:val="3A3A3A"/>
          <w:sz w:val="23"/>
          <w:szCs w:val="23"/>
        </w:rPr>
      </w:pPr>
      <w:ins w:id="1301" w:author="Unknown">
        <w:r w:rsidRPr="004B3A78">
          <w:rPr>
            <w:rFonts w:ascii="Arial" w:eastAsia="Times New Roman" w:hAnsi="Arial" w:cs="Arial"/>
            <w:b/>
            <w:bCs/>
            <w:color w:val="3A3A3A"/>
            <w:sz w:val="23"/>
            <w:szCs w:val="23"/>
            <w:bdr w:val="none" w:sz="0" w:space="0" w:color="auto" w:frame="1"/>
          </w:rPr>
          <w:t>Answer:</w:t>
        </w:r>
        <w:r w:rsidRPr="004B3A78">
          <w:rPr>
            <w:rFonts w:ascii="Arial" w:eastAsia="Times New Roman" w:hAnsi="Arial" w:cs="Arial"/>
            <w:color w:val="3A3A3A"/>
            <w:sz w:val="23"/>
            <w:szCs w:val="23"/>
          </w:rPr>
          <w:t> The assignment statements are considered from Right to left.</w:t>
        </w:r>
      </w:ins>
    </w:p>
    <w:p w:rsidR="004B3A78" w:rsidRPr="004B3A78" w:rsidRDefault="004B3A78" w:rsidP="004B3A78">
      <w:pPr>
        <w:shd w:val="clear" w:color="auto" w:fill="FFFFFF"/>
        <w:spacing w:after="0" w:line="240" w:lineRule="auto"/>
        <w:rPr>
          <w:ins w:id="1302" w:author="Unknown"/>
          <w:rFonts w:ascii="Arial" w:eastAsia="Times New Roman" w:hAnsi="Arial" w:cs="Arial"/>
          <w:color w:val="3A3A3A"/>
          <w:sz w:val="23"/>
          <w:szCs w:val="23"/>
        </w:rPr>
      </w:pPr>
      <w:ins w:id="1303" w:author="Unknown">
        <w:r w:rsidRPr="004B3A78">
          <w:rPr>
            <w:rFonts w:ascii="Arial" w:eastAsia="Times New Roman" w:hAnsi="Arial" w:cs="Arial"/>
            <w:b/>
            <w:bCs/>
            <w:color w:val="3A3A3A"/>
            <w:sz w:val="23"/>
            <w:szCs w:val="23"/>
            <w:bdr w:val="none" w:sz="0" w:space="0" w:color="auto" w:frame="1"/>
          </w:rPr>
          <w:t>The output of the code snippet here is:</w:t>
        </w:r>
      </w:ins>
    </w:p>
    <w:p w:rsidR="004B3A78" w:rsidRPr="004B3A78" w:rsidRDefault="004B3A78" w:rsidP="004B3A78">
      <w:pPr>
        <w:shd w:val="clear" w:color="auto" w:fill="FFFFFF"/>
        <w:spacing w:after="0" w:line="240" w:lineRule="auto"/>
        <w:rPr>
          <w:ins w:id="1304" w:author="Unknown"/>
          <w:rFonts w:ascii="Arial" w:eastAsia="Times New Roman" w:hAnsi="Arial" w:cs="Arial"/>
          <w:color w:val="3A3A3A"/>
          <w:sz w:val="23"/>
          <w:szCs w:val="23"/>
        </w:rPr>
      </w:pPr>
      <w:ins w:id="1305" w:author="Unknown">
        <w:r w:rsidRPr="004B3A78">
          <w:rPr>
            <w:rFonts w:ascii="Arial" w:eastAsia="Times New Roman" w:hAnsi="Arial" w:cs="Arial"/>
            <w:i/>
            <w:iCs/>
            <w:color w:val="3A3A3A"/>
            <w:sz w:val="23"/>
            <w:szCs w:val="23"/>
            <w:bdr w:val="none" w:sz="0" w:space="0" w:color="auto" w:frame="1"/>
          </w:rPr>
          <w:t>x=200</w:t>
        </w:r>
        <w:r w:rsidRPr="004B3A78">
          <w:rPr>
            <w:rFonts w:ascii="Arial" w:eastAsia="Times New Roman" w:hAnsi="Arial" w:cs="Arial"/>
            <w:color w:val="3A3A3A"/>
            <w:sz w:val="23"/>
            <w:szCs w:val="23"/>
          </w:rPr>
          <w:br/>
        </w:r>
        <w:r w:rsidRPr="004B3A78">
          <w:rPr>
            <w:rFonts w:ascii="Arial" w:eastAsia="Times New Roman" w:hAnsi="Arial" w:cs="Arial"/>
            <w:i/>
            <w:iCs/>
            <w:color w:val="3A3A3A"/>
            <w:sz w:val="23"/>
            <w:szCs w:val="23"/>
            <w:bdr w:val="none" w:sz="0" w:space="0" w:color="auto" w:frame="1"/>
          </w:rPr>
          <w:t>y</w:t>
        </w:r>
        <w:proofErr w:type="gramStart"/>
        <w:r w:rsidRPr="004B3A78">
          <w:rPr>
            <w:rFonts w:ascii="Arial" w:eastAsia="Times New Roman" w:hAnsi="Arial" w:cs="Arial"/>
            <w:i/>
            <w:iCs/>
            <w:color w:val="3A3A3A"/>
            <w:sz w:val="23"/>
            <w:szCs w:val="23"/>
            <w:bdr w:val="none" w:sz="0" w:space="0" w:color="auto" w:frame="1"/>
          </w:rPr>
          <w:t>:200</w:t>
        </w:r>
        <w:proofErr w:type="gramEnd"/>
        <w:r w:rsidRPr="004B3A78">
          <w:rPr>
            <w:rFonts w:ascii="Arial" w:eastAsia="Times New Roman" w:hAnsi="Arial" w:cs="Arial"/>
            <w:color w:val="3A3A3A"/>
            <w:sz w:val="23"/>
            <w:szCs w:val="23"/>
          </w:rPr>
          <w:br/>
        </w:r>
        <w:r w:rsidRPr="004B3A78">
          <w:rPr>
            <w:rFonts w:ascii="Arial" w:eastAsia="Times New Roman" w:hAnsi="Arial" w:cs="Arial"/>
            <w:i/>
            <w:iCs/>
            <w:color w:val="3A3A3A"/>
            <w:sz w:val="23"/>
            <w:szCs w:val="23"/>
            <w:bdr w:val="none" w:sz="0" w:space="0" w:color="auto" w:frame="1"/>
          </w:rPr>
          <w:t>z:200</w:t>
        </w:r>
        <w:r w:rsidRPr="004B3A78">
          <w:rPr>
            <w:rFonts w:ascii="Arial" w:eastAsia="Times New Roman" w:hAnsi="Arial" w:cs="Arial"/>
            <w:color w:val="3A3A3A"/>
            <w:sz w:val="23"/>
            <w:szCs w:val="23"/>
          </w:rPr>
          <w:br/>
        </w:r>
        <w:r w:rsidRPr="004B3A78">
          <w:rPr>
            <w:rFonts w:ascii="Arial" w:eastAsia="Times New Roman" w:hAnsi="Arial" w:cs="Arial"/>
            <w:i/>
            <w:iCs/>
            <w:color w:val="3A3A3A"/>
            <w:sz w:val="23"/>
            <w:szCs w:val="23"/>
            <w:bdr w:val="none" w:sz="0" w:space="0" w:color="auto" w:frame="1"/>
          </w:rPr>
          <w:t>p:200</w:t>
        </w:r>
        <w:r w:rsidRPr="004B3A78">
          <w:rPr>
            <w:rFonts w:ascii="Arial" w:eastAsia="Times New Roman" w:hAnsi="Arial" w:cs="Arial"/>
            <w:color w:val="3A3A3A"/>
            <w:sz w:val="23"/>
            <w:szCs w:val="23"/>
          </w:rPr>
          <w:br/>
        </w:r>
        <w:r w:rsidRPr="004B3A78">
          <w:rPr>
            <w:rFonts w:ascii="Arial" w:eastAsia="Times New Roman" w:hAnsi="Arial" w:cs="Arial"/>
            <w:i/>
            <w:iCs/>
            <w:color w:val="3A3A3A"/>
            <w:sz w:val="23"/>
            <w:szCs w:val="23"/>
            <w:bdr w:val="none" w:sz="0" w:space="0" w:color="auto" w:frame="1"/>
          </w:rPr>
          <w:t>q:200</w:t>
        </w:r>
      </w:ins>
    </w:p>
    <w:p w:rsidR="004B3A78" w:rsidRPr="004B3A78" w:rsidRDefault="004B3A78" w:rsidP="004B3A78">
      <w:pPr>
        <w:shd w:val="clear" w:color="auto" w:fill="FFFFFF"/>
        <w:spacing w:after="0" w:line="240" w:lineRule="auto"/>
        <w:rPr>
          <w:ins w:id="1306" w:author="Unknown"/>
          <w:rFonts w:ascii="Arial" w:eastAsia="Times New Roman" w:hAnsi="Arial" w:cs="Arial"/>
          <w:color w:val="3A3A3A"/>
          <w:sz w:val="23"/>
          <w:szCs w:val="23"/>
        </w:rPr>
      </w:pPr>
      <w:ins w:id="1307" w:author="Unknown">
        <w:r w:rsidRPr="004B3A78">
          <w:rPr>
            <w:rFonts w:ascii="Arial" w:eastAsia="Times New Roman" w:hAnsi="Arial" w:cs="Arial"/>
            <w:b/>
            <w:bCs/>
            <w:color w:val="FF6600"/>
            <w:sz w:val="23"/>
            <w:szCs w:val="23"/>
            <w:bdr w:val="none" w:sz="0" w:space="0" w:color="auto" w:frame="1"/>
          </w:rPr>
          <w:t>Q #29) Can you give an example where the code snippet shows the difference between test () and exec () methods?</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308" w:author="Unknown"/>
          <w:rFonts w:ascii="inherit" w:eastAsia="Times New Roman" w:hAnsi="inherit" w:cs="Courier New"/>
          <w:color w:val="3A3A3A"/>
          <w:sz w:val="23"/>
          <w:szCs w:val="23"/>
        </w:rPr>
      </w:pPr>
      <w:proofErr w:type="gramStart"/>
      <w:ins w:id="1309" w:author="Unknown">
        <w:r w:rsidRPr="004B3A78">
          <w:rPr>
            <w:rFonts w:ascii="inherit" w:eastAsia="Times New Roman" w:hAnsi="inherit" w:cs="Courier New"/>
            <w:color w:val="3A3A3A"/>
            <w:sz w:val="23"/>
            <w:szCs w:val="23"/>
          </w:rPr>
          <w:t>&lt;!DOCTYPE</w:t>
        </w:r>
        <w:proofErr w:type="gramEnd"/>
        <w:r w:rsidRPr="004B3A78">
          <w:rPr>
            <w:rFonts w:ascii="inherit" w:eastAsia="Times New Roman" w:hAnsi="inherit" w:cs="Courier New"/>
            <w:color w:val="3A3A3A"/>
            <w:sz w:val="23"/>
            <w:szCs w:val="23"/>
          </w:rPr>
          <w:t xml:space="preserve"> html&gt;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310" w:author="Unknown"/>
          <w:rFonts w:ascii="inherit" w:eastAsia="Times New Roman" w:hAnsi="inherit" w:cs="Courier New"/>
          <w:color w:val="3A3A3A"/>
          <w:sz w:val="23"/>
          <w:szCs w:val="23"/>
        </w:rPr>
      </w:pPr>
      <w:ins w:id="1311" w:author="Unknown">
        <w:r w:rsidRPr="004B3A78">
          <w:rPr>
            <w:rFonts w:ascii="inherit" w:eastAsia="Times New Roman" w:hAnsi="inherit" w:cs="Courier New"/>
            <w:color w:val="3A3A3A"/>
            <w:sz w:val="23"/>
            <w:szCs w:val="23"/>
          </w:rPr>
          <w:t>&lt;</w:t>
        </w:r>
        <w:proofErr w:type="gramStart"/>
        <w:r w:rsidRPr="004B3A78">
          <w:rPr>
            <w:rFonts w:ascii="inherit" w:eastAsia="Times New Roman" w:hAnsi="inherit" w:cs="Courier New"/>
            <w:color w:val="3A3A3A"/>
            <w:sz w:val="23"/>
            <w:szCs w:val="23"/>
          </w:rPr>
          <w:t>html</w:t>
        </w:r>
        <w:proofErr w:type="gramEnd"/>
        <w:r w:rsidRPr="004B3A78">
          <w:rPr>
            <w:rFonts w:ascii="inherit" w:eastAsia="Times New Roman" w:hAnsi="inherit" w:cs="Courier New"/>
            <w:color w:val="3A3A3A"/>
            <w:sz w:val="23"/>
            <w:szCs w:val="23"/>
          </w:rPr>
          <w:t>&gt;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312" w:author="Unknown"/>
          <w:rFonts w:ascii="inherit" w:eastAsia="Times New Roman" w:hAnsi="inherit" w:cs="Courier New"/>
          <w:color w:val="3A3A3A"/>
          <w:sz w:val="23"/>
          <w:szCs w:val="23"/>
        </w:rPr>
      </w:pPr>
      <w:ins w:id="1313" w:author="Unknown">
        <w:r w:rsidRPr="004B3A78">
          <w:rPr>
            <w:rFonts w:ascii="inherit" w:eastAsia="Times New Roman" w:hAnsi="inherit" w:cs="Courier New"/>
            <w:color w:val="3A3A3A"/>
            <w:sz w:val="23"/>
            <w:szCs w:val="23"/>
          </w:rPr>
          <w:t>&lt;</w:t>
        </w:r>
        <w:proofErr w:type="gramStart"/>
        <w:r w:rsidRPr="004B3A78">
          <w:rPr>
            <w:rFonts w:ascii="inherit" w:eastAsia="Times New Roman" w:hAnsi="inherit" w:cs="Courier New"/>
            <w:color w:val="3A3A3A"/>
            <w:sz w:val="23"/>
            <w:szCs w:val="23"/>
          </w:rPr>
          <w:t>body</w:t>
        </w:r>
        <w:proofErr w:type="gramEnd"/>
        <w:r w:rsidRPr="004B3A78">
          <w:rPr>
            <w:rFonts w:ascii="inherit" w:eastAsia="Times New Roman" w:hAnsi="inherit" w:cs="Courier New"/>
            <w:color w:val="3A3A3A"/>
            <w:sz w:val="23"/>
            <w:szCs w:val="23"/>
          </w:rPr>
          <w:t>&gt;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314" w:author="Unknown"/>
          <w:rFonts w:ascii="inherit" w:eastAsia="Times New Roman" w:hAnsi="inherit" w:cs="Courier New"/>
          <w:color w:val="3A3A3A"/>
          <w:sz w:val="23"/>
          <w:szCs w:val="23"/>
        </w:rPr>
      </w:pPr>
      <w:ins w:id="1315" w:author="Unknown">
        <w:r w:rsidRPr="004B3A78">
          <w:rPr>
            <w:rFonts w:ascii="inherit" w:eastAsia="Times New Roman" w:hAnsi="inherit" w:cs="Courier New"/>
            <w:color w:val="3A3A3A"/>
            <w:sz w:val="23"/>
            <w:szCs w:val="23"/>
          </w:rPr>
          <w:t xml:space="preserve">&lt;h2&gt; &lt;strong&gt; </w:t>
        </w:r>
        <w:proofErr w:type="gramStart"/>
        <w:r w:rsidRPr="004B3A78">
          <w:rPr>
            <w:rFonts w:ascii="inherit" w:eastAsia="Times New Roman" w:hAnsi="inherit" w:cs="Courier New"/>
            <w:color w:val="3A3A3A"/>
            <w:sz w:val="23"/>
            <w:szCs w:val="23"/>
          </w:rPr>
          <w:t>Sample :</w:t>
        </w:r>
        <w:proofErr w:type="gramEnd"/>
        <w:r w:rsidRPr="004B3A78">
          <w:rPr>
            <w:rFonts w:ascii="inherit" w:eastAsia="Times New Roman" w:hAnsi="inherit" w:cs="Courier New"/>
            <w:color w:val="3A3A3A"/>
            <w:sz w:val="23"/>
            <w:szCs w:val="23"/>
          </w:rPr>
          <w:t xml:space="preserve"> Software Testing Help&lt;/strong&gt; &lt;/h2&gt;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316" w:author="Unknown"/>
          <w:rFonts w:ascii="inherit" w:eastAsia="Times New Roman" w:hAnsi="inherit" w:cs="Courier New"/>
          <w:color w:val="3A3A3A"/>
          <w:sz w:val="23"/>
          <w:szCs w:val="23"/>
        </w:rPr>
      </w:pPr>
      <w:ins w:id="1317" w:author="Unknown">
        <w:r w:rsidRPr="004B3A78">
          <w:rPr>
            <w:rFonts w:ascii="inherit" w:eastAsia="Times New Roman" w:hAnsi="inherit" w:cs="Courier New"/>
            <w:color w:val="3A3A3A"/>
            <w:sz w:val="23"/>
            <w:szCs w:val="23"/>
          </w:rPr>
          <w:t>&lt;p style='text-decoration</w:t>
        </w:r>
        <w:proofErr w:type="gramStart"/>
        <w:r w:rsidRPr="004B3A78">
          <w:rPr>
            <w:rFonts w:ascii="inherit" w:eastAsia="Times New Roman" w:hAnsi="inherit" w:cs="Courier New"/>
            <w:color w:val="3A3A3A"/>
            <w:sz w:val="23"/>
            <w:szCs w:val="23"/>
          </w:rPr>
          <w:t>:underline'</w:t>
        </w:r>
        <w:proofErr w:type="gramEnd"/>
        <w:r w:rsidRPr="004B3A78">
          <w:rPr>
            <w:rFonts w:ascii="inherit" w:eastAsia="Times New Roman" w:hAnsi="inherit" w:cs="Courier New"/>
            <w:color w:val="3A3A3A"/>
            <w:sz w:val="23"/>
            <w:szCs w:val="23"/>
          </w:rPr>
          <w:t>&gt;Example for exec() methods &lt;/p&gt;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318" w:author="Unknown"/>
          <w:rFonts w:ascii="inherit" w:eastAsia="Times New Roman" w:hAnsi="inherit" w:cs="Courier New"/>
          <w:color w:val="3A3A3A"/>
          <w:sz w:val="23"/>
          <w:szCs w:val="23"/>
        </w:rPr>
      </w:pPr>
      <w:ins w:id="1319" w:author="Unknown">
        <w:r w:rsidRPr="004B3A78">
          <w:rPr>
            <w:rFonts w:ascii="inherit" w:eastAsia="Times New Roman" w:hAnsi="inherit" w:cs="Courier New"/>
            <w:color w:val="3A3A3A"/>
            <w:sz w:val="23"/>
            <w:szCs w:val="23"/>
          </w:rPr>
          <w:t>&lt;p&gt;Click the button to search for a pattern "How</w:t>
        </w:r>
        <w:proofErr w:type="gramStart"/>
        <w:r w:rsidRPr="004B3A78">
          <w:rPr>
            <w:rFonts w:ascii="inherit" w:eastAsia="Times New Roman" w:hAnsi="inherit" w:cs="Courier New"/>
            <w:color w:val="3A3A3A"/>
            <w:sz w:val="23"/>
            <w:szCs w:val="23"/>
          </w:rPr>
          <w:t>“ in</w:t>
        </w:r>
        <w:proofErr w:type="gramEnd"/>
        <w:r w:rsidRPr="004B3A78">
          <w:rPr>
            <w:rFonts w:ascii="inherit" w:eastAsia="Times New Roman" w:hAnsi="inherit" w:cs="Courier New"/>
            <w:color w:val="3A3A3A"/>
            <w:sz w:val="23"/>
            <w:szCs w:val="23"/>
          </w:rPr>
          <w:t xml:space="preserve"> the given string "Hello. Good Morning. How do you feel today?"&lt;/p&gt;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320" w:author="Unknown"/>
          <w:rFonts w:ascii="inherit" w:eastAsia="Times New Roman" w:hAnsi="inherit" w:cs="Courier New"/>
          <w:color w:val="3A3A3A"/>
          <w:sz w:val="23"/>
          <w:szCs w:val="23"/>
        </w:rPr>
      </w:pPr>
      <w:ins w:id="1321" w:author="Unknown">
        <w:r w:rsidRPr="004B3A78">
          <w:rPr>
            <w:rFonts w:ascii="inherit" w:eastAsia="Times New Roman" w:hAnsi="inherit" w:cs="Courier New"/>
            <w:color w:val="3A3A3A"/>
            <w:sz w:val="23"/>
            <w:szCs w:val="23"/>
          </w:rPr>
          <w:t>&lt;p&gt;If the "How" is found, the method will return the pattern &lt;/p&gt;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322" w:author="Unknown"/>
          <w:rFonts w:ascii="inherit" w:eastAsia="Times New Roman" w:hAnsi="inherit" w:cs="Courier New"/>
          <w:color w:val="3A3A3A"/>
          <w:sz w:val="23"/>
          <w:szCs w:val="23"/>
        </w:rPr>
      </w:pPr>
      <w:ins w:id="1323" w:author="Unknown">
        <w:r w:rsidRPr="004B3A78">
          <w:rPr>
            <w:rFonts w:ascii="inherit" w:eastAsia="Times New Roman" w:hAnsi="inherit" w:cs="Courier New"/>
            <w:color w:val="3A3A3A"/>
            <w:sz w:val="23"/>
            <w:szCs w:val="23"/>
          </w:rPr>
          <w:t>&lt;button onclick="</w:t>
        </w:r>
        <w:proofErr w:type="gramStart"/>
        <w:r w:rsidRPr="004B3A78">
          <w:rPr>
            <w:rFonts w:ascii="inherit" w:eastAsia="Times New Roman" w:hAnsi="inherit" w:cs="Courier New"/>
            <w:color w:val="3A3A3A"/>
            <w:sz w:val="23"/>
            <w:szCs w:val="23"/>
          </w:rPr>
          <w:t>searchTxt(</w:t>
        </w:r>
        <w:proofErr w:type="gramEnd"/>
        <w:r w:rsidRPr="004B3A78">
          <w:rPr>
            <w:rFonts w:ascii="inherit" w:eastAsia="Times New Roman" w:hAnsi="inherit" w:cs="Courier New"/>
            <w:color w:val="3A3A3A"/>
            <w:sz w:val="23"/>
            <w:szCs w:val="23"/>
          </w:rPr>
          <w:t>)"&gt;Search&lt;/button&gt;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324" w:author="Unknown"/>
          <w:rFonts w:ascii="inherit" w:eastAsia="Times New Roman" w:hAnsi="inherit" w:cs="Courier New"/>
          <w:color w:val="3A3A3A"/>
          <w:sz w:val="23"/>
          <w:szCs w:val="23"/>
        </w:rPr>
      </w:pPr>
      <w:ins w:id="1325" w:author="Unknown">
        <w:r w:rsidRPr="004B3A78">
          <w:rPr>
            <w:rFonts w:ascii="inherit" w:eastAsia="Times New Roman" w:hAnsi="inherit" w:cs="Courier New"/>
            <w:color w:val="3A3A3A"/>
            <w:sz w:val="23"/>
            <w:szCs w:val="23"/>
          </w:rPr>
          <w:t>&lt;p id="result"&gt;&lt;/p&gt;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326" w:author="Unknown"/>
          <w:rFonts w:ascii="inherit" w:eastAsia="Times New Roman" w:hAnsi="inherit" w:cs="Courier New"/>
          <w:color w:val="3A3A3A"/>
          <w:sz w:val="23"/>
          <w:szCs w:val="23"/>
        </w:rPr>
      </w:pPr>
      <w:ins w:id="1327" w:author="Unknown">
        <w:r w:rsidRPr="004B3A78">
          <w:rPr>
            <w:rFonts w:ascii="inherit" w:eastAsia="Times New Roman" w:hAnsi="inherit" w:cs="Courier New"/>
            <w:color w:val="3A3A3A"/>
            <w:sz w:val="23"/>
            <w:szCs w:val="23"/>
          </w:rPr>
          <w:t>&lt;</w:t>
        </w:r>
        <w:proofErr w:type="gramStart"/>
        <w:r w:rsidRPr="004B3A78">
          <w:rPr>
            <w:rFonts w:ascii="inherit" w:eastAsia="Times New Roman" w:hAnsi="inherit" w:cs="Courier New"/>
            <w:color w:val="3A3A3A"/>
            <w:sz w:val="23"/>
            <w:szCs w:val="23"/>
          </w:rPr>
          <w:t>script</w:t>
        </w:r>
        <w:proofErr w:type="gramEnd"/>
        <w:r w:rsidRPr="004B3A78">
          <w:rPr>
            <w:rFonts w:ascii="inherit" w:eastAsia="Times New Roman" w:hAnsi="inherit" w:cs="Courier New"/>
            <w:color w:val="3A3A3A"/>
            <w:sz w:val="23"/>
            <w:szCs w:val="23"/>
          </w:rPr>
          <w:t>&gt;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328" w:author="Unknown"/>
          <w:rFonts w:ascii="inherit" w:eastAsia="Times New Roman" w:hAnsi="inherit" w:cs="Courier New"/>
          <w:color w:val="3A3A3A"/>
          <w:sz w:val="23"/>
          <w:szCs w:val="23"/>
        </w:rPr>
      </w:pPr>
      <w:proofErr w:type="gramStart"/>
      <w:ins w:id="1329" w:author="Unknown">
        <w:r w:rsidRPr="004B3A78">
          <w:rPr>
            <w:rFonts w:ascii="inherit" w:eastAsia="Times New Roman" w:hAnsi="inherit" w:cs="Courier New"/>
            <w:color w:val="3A3A3A"/>
            <w:sz w:val="23"/>
            <w:szCs w:val="23"/>
          </w:rPr>
          <w:t>function</w:t>
        </w:r>
        <w:proofErr w:type="gramEnd"/>
        <w:r w:rsidRPr="004B3A78">
          <w:rPr>
            <w:rFonts w:ascii="inherit" w:eastAsia="Times New Roman" w:hAnsi="inherit" w:cs="Courier New"/>
            <w:color w:val="3A3A3A"/>
            <w:sz w:val="23"/>
            <w:szCs w:val="23"/>
          </w:rPr>
          <w:t xml:space="preserve"> searchTxt() {</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330" w:author="Unknown"/>
          <w:rFonts w:ascii="inherit" w:eastAsia="Times New Roman" w:hAnsi="inherit" w:cs="Courier New"/>
          <w:color w:val="3A3A3A"/>
          <w:sz w:val="23"/>
          <w:szCs w:val="23"/>
        </w:rPr>
      </w:pPr>
      <w:proofErr w:type="gramStart"/>
      <w:ins w:id="1331" w:author="Unknown">
        <w:r w:rsidRPr="004B3A78">
          <w:rPr>
            <w:rFonts w:ascii="inherit" w:eastAsia="Times New Roman" w:hAnsi="inherit" w:cs="Courier New"/>
            <w:color w:val="3A3A3A"/>
            <w:sz w:val="23"/>
            <w:szCs w:val="23"/>
          </w:rPr>
          <w:t>var</w:t>
        </w:r>
        <w:proofErr w:type="gramEnd"/>
        <w:r w:rsidRPr="004B3A78">
          <w:rPr>
            <w:rFonts w:ascii="inherit" w:eastAsia="Times New Roman" w:hAnsi="inherit" w:cs="Courier New"/>
            <w:color w:val="3A3A3A"/>
            <w:sz w:val="23"/>
            <w:szCs w:val="23"/>
          </w:rPr>
          <w:t xml:space="preserve"> str = "Hello. Good Morning. How do you feel today?</w:t>
        </w:r>
        <w:proofErr w:type="gramStart"/>
        <w:r w:rsidRPr="004B3A78">
          <w:rPr>
            <w:rFonts w:ascii="inherit" w:eastAsia="Times New Roman" w:hAnsi="inherit" w:cs="Courier New"/>
            <w:color w:val="3A3A3A"/>
            <w:sz w:val="23"/>
            <w:szCs w:val="23"/>
          </w:rPr>
          <w:t>";</w:t>
        </w:r>
        <w:proofErr w:type="gramEnd"/>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332" w:author="Unknown"/>
          <w:rFonts w:ascii="inherit" w:eastAsia="Times New Roman" w:hAnsi="inherit" w:cs="Courier New"/>
          <w:color w:val="3A3A3A"/>
          <w:sz w:val="23"/>
          <w:szCs w:val="23"/>
        </w:rPr>
      </w:pPr>
      <w:proofErr w:type="gramStart"/>
      <w:ins w:id="1333" w:author="Unknown">
        <w:r w:rsidRPr="004B3A78">
          <w:rPr>
            <w:rFonts w:ascii="inherit" w:eastAsia="Times New Roman" w:hAnsi="inherit" w:cs="Courier New"/>
            <w:color w:val="3A3A3A"/>
            <w:sz w:val="23"/>
            <w:szCs w:val="23"/>
          </w:rPr>
          <w:lastRenderedPageBreak/>
          <w:t>var</w:t>
        </w:r>
        <w:proofErr w:type="gramEnd"/>
        <w:r w:rsidRPr="004B3A78">
          <w:rPr>
            <w:rFonts w:ascii="inherit" w:eastAsia="Times New Roman" w:hAnsi="inherit" w:cs="Courier New"/>
            <w:color w:val="3A3A3A"/>
            <w:sz w:val="23"/>
            <w:szCs w:val="23"/>
          </w:rPr>
          <w:t xml:space="preserve"> search_patt = new RegExp("How");</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334" w:author="Unknown"/>
          <w:rFonts w:ascii="inherit" w:eastAsia="Times New Roman" w:hAnsi="inherit" w:cs="Courier New"/>
          <w:color w:val="3A3A3A"/>
          <w:sz w:val="23"/>
          <w:szCs w:val="23"/>
        </w:rPr>
      </w:pPr>
      <w:proofErr w:type="gramStart"/>
      <w:ins w:id="1335" w:author="Unknown">
        <w:r w:rsidRPr="004B3A78">
          <w:rPr>
            <w:rFonts w:ascii="inherit" w:eastAsia="Times New Roman" w:hAnsi="inherit" w:cs="Courier New"/>
            <w:color w:val="3A3A3A"/>
            <w:sz w:val="23"/>
            <w:szCs w:val="23"/>
          </w:rPr>
          <w:t>var</w:t>
        </w:r>
        <w:proofErr w:type="gramEnd"/>
        <w:r w:rsidRPr="004B3A78">
          <w:rPr>
            <w:rFonts w:ascii="inherit" w:eastAsia="Times New Roman" w:hAnsi="inherit" w:cs="Courier New"/>
            <w:color w:val="3A3A3A"/>
            <w:sz w:val="23"/>
            <w:szCs w:val="23"/>
          </w:rPr>
          <w:t xml:space="preserve"> res = search_patt.exec(str);</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336" w:author="Unknown"/>
          <w:rFonts w:ascii="inherit" w:eastAsia="Times New Roman" w:hAnsi="inherit" w:cs="Courier New"/>
          <w:color w:val="3A3A3A"/>
          <w:sz w:val="23"/>
          <w:szCs w:val="23"/>
        </w:rPr>
      </w:pPr>
      <w:proofErr w:type="gramStart"/>
      <w:ins w:id="1337" w:author="Unknown">
        <w:r w:rsidRPr="004B3A78">
          <w:rPr>
            <w:rFonts w:ascii="inherit" w:eastAsia="Times New Roman" w:hAnsi="inherit" w:cs="Courier New"/>
            <w:color w:val="3A3A3A"/>
            <w:sz w:val="23"/>
            <w:szCs w:val="23"/>
          </w:rPr>
          <w:t>document.getElementById(</w:t>
        </w:r>
        <w:proofErr w:type="gramEnd"/>
        <w:r w:rsidRPr="004B3A78">
          <w:rPr>
            <w:rFonts w:ascii="inherit" w:eastAsia="Times New Roman" w:hAnsi="inherit" w:cs="Courier New"/>
            <w:color w:val="3A3A3A"/>
            <w:sz w:val="23"/>
            <w:szCs w:val="23"/>
          </w:rPr>
          <w:t>"result").innerHTML ="Found the pattern :"+ res;</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338" w:author="Unknown"/>
          <w:rFonts w:ascii="inherit" w:eastAsia="Times New Roman" w:hAnsi="inherit" w:cs="Courier New"/>
          <w:color w:val="3A3A3A"/>
          <w:sz w:val="23"/>
          <w:szCs w:val="23"/>
        </w:rPr>
      </w:pPr>
      <w:ins w:id="1339" w:author="Unknown">
        <w:r w:rsidRPr="004B3A78">
          <w:rPr>
            <w:rFonts w:ascii="inherit" w:eastAsia="Times New Roman" w:hAnsi="inherit" w:cs="Courier New"/>
            <w:color w:val="3A3A3A"/>
            <w:sz w:val="23"/>
            <w:szCs w:val="23"/>
          </w:rPr>
          <w: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340" w:author="Unknown"/>
          <w:rFonts w:ascii="inherit" w:eastAsia="Times New Roman" w:hAnsi="inherit" w:cs="Courier New"/>
          <w:color w:val="3A3A3A"/>
          <w:sz w:val="23"/>
          <w:szCs w:val="23"/>
        </w:rPr>
      </w:pPr>
      <w:ins w:id="1341" w:author="Unknown">
        <w:r w:rsidRPr="004B3A78">
          <w:rPr>
            <w:rFonts w:ascii="inherit" w:eastAsia="Times New Roman" w:hAnsi="inherit" w:cs="Courier New"/>
            <w:color w:val="3A3A3A"/>
            <w:sz w:val="23"/>
            <w:szCs w:val="23"/>
          </w:rPr>
          <w:t>&lt;/script&gt;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342" w:author="Unknown"/>
          <w:rFonts w:ascii="inherit" w:eastAsia="Times New Roman" w:hAnsi="inherit" w:cs="Courier New"/>
          <w:color w:val="3A3A3A"/>
          <w:sz w:val="23"/>
          <w:szCs w:val="23"/>
        </w:rPr>
      </w:pPr>
      <w:ins w:id="1343" w:author="Unknown">
        <w:r w:rsidRPr="004B3A78">
          <w:rPr>
            <w:rFonts w:ascii="inherit" w:eastAsia="Times New Roman" w:hAnsi="inherit" w:cs="Courier New"/>
            <w:color w:val="3A3A3A"/>
            <w:sz w:val="23"/>
            <w:szCs w:val="23"/>
          </w:rPr>
          <w:t>&lt;/body&gt;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344" w:author="Unknown"/>
          <w:rFonts w:ascii="inherit" w:eastAsia="Times New Roman" w:hAnsi="inherit" w:cs="Courier New"/>
          <w:color w:val="3A3A3A"/>
          <w:sz w:val="23"/>
          <w:szCs w:val="23"/>
        </w:rPr>
      </w:pPr>
      <w:ins w:id="1345" w:author="Unknown">
        <w:r w:rsidRPr="004B3A78">
          <w:rPr>
            <w:rFonts w:ascii="inherit" w:eastAsia="Times New Roman" w:hAnsi="inherit" w:cs="Courier New"/>
            <w:color w:val="3A3A3A"/>
            <w:sz w:val="23"/>
            <w:szCs w:val="23"/>
          </w:rPr>
          <w:t>&lt;/html&gt;</w:t>
        </w:r>
      </w:ins>
    </w:p>
    <w:p w:rsidR="004B3A78" w:rsidRPr="004B3A78" w:rsidRDefault="004B3A78" w:rsidP="004B3A78">
      <w:pPr>
        <w:shd w:val="clear" w:color="auto" w:fill="FFFFFF"/>
        <w:spacing w:after="0" w:line="240" w:lineRule="auto"/>
        <w:rPr>
          <w:ins w:id="1346" w:author="Unknown"/>
          <w:rFonts w:ascii="Arial" w:eastAsia="Times New Roman" w:hAnsi="Arial" w:cs="Arial"/>
          <w:color w:val="3A3A3A"/>
          <w:sz w:val="23"/>
          <w:szCs w:val="23"/>
        </w:rPr>
      </w:pPr>
      <w:ins w:id="1347" w:author="Unknown">
        <w:r w:rsidRPr="004B3A78">
          <w:rPr>
            <w:rFonts w:ascii="Arial" w:eastAsia="Times New Roman" w:hAnsi="Arial" w:cs="Arial"/>
            <w:b/>
            <w:bCs/>
            <w:color w:val="3A3A3A"/>
            <w:sz w:val="23"/>
            <w:szCs w:val="23"/>
            <w:bdr w:val="none" w:sz="0" w:space="0" w:color="auto" w:frame="1"/>
          </w:rPr>
          <w:t>Answer: </w:t>
        </w:r>
        <w:r w:rsidRPr="004B3A78">
          <w:rPr>
            <w:rFonts w:ascii="Arial" w:eastAsia="Times New Roman" w:hAnsi="Arial" w:cs="Arial"/>
            <w:color w:val="3A3A3A"/>
            <w:sz w:val="23"/>
            <w:szCs w:val="23"/>
          </w:rPr>
          <w:t>This is an example of the test () and exec () method, Refer Ques No: 5 for more details.</w:t>
        </w:r>
      </w:ins>
    </w:p>
    <w:p w:rsidR="004B3A78" w:rsidRPr="004B3A78" w:rsidRDefault="004B3A78" w:rsidP="004B3A78">
      <w:pPr>
        <w:shd w:val="clear" w:color="auto" w:fill="FFFFFF"/>
        <w:spacing w:after="0" w:line="240" w:lineRule="auto"/>
        <w:rPr>
          <w:ins w:id="1348" w:author="Unknown"/>
          <w:rFonts w:ascii="Arial" w:eastAsia="Times New Roman" w:hAnsi="Arial" w:cs="Arial"/>
          <w:color w:val="3A3A3A"/>
          <w:sz w:val="23"/>
          <w:szCs w:val="23"/>
        </w:rPr>
      </w:pPr>
      <w:ins w:id="1349" w:author="Unknown">
        <w:r w:rsidRPr="004B3A78">
          <w:rPr>
            <w:rFonts w:ascii="Arial" w:eastAsia="Times New Roman" w:hAnsi="Arial" w:cs="Arial"/>
            <w:b/>
            <w:bCs/>
            <w:color w:val="3A3A3A"/>
            <w:sz w:val="23"/>
            <w:szCs w:val="23"/>
            <w:bdr w:val="none" w:sz="0" w:space="0" w:color="auto" w:frame="1"/>
          </w:rPr>
          <w:t>The output of the code snippet here is:</w:t>
        </w:r>
      </w:ins>
    </w:p>
    <w:p w:rsidR="004B3A78" w:rsidRPr="004B3A78" w:rsidRDefault="004B3A78" w:rsidP="004B3A78">
      <w:pPr>
        <w:shd w:val="clear" w:color="auto" w:fill="FFFFFF"/>
        <w:spacing w:after="0" w:line="240" w:lineRule="auto"/>
        <w:rPr>
          <w:ins w:id="1350" w:author="Unknown"/>
          <w:rFonts w:ascii="Arial" w:eastAsia="Times New Roman" w:hAnsi="Arial" w:cs="Arial"/>
          <w:color w:val="3A3A3A"/>
          <w:sz w:val="23"/>
          <w:szCs w:val="23"/>
        </w:rPr>
      </w:pPr>
      <w:ins w:id="1351" w:author="Unknown">
        <w:r w:rsidRPr="004B3A78">
          <w:rPr>
            <w:rFonts w:ascii="Arial" w:eastAsia="Times New Roman" w:hAnsi="Arial" w:cs="Arial"/>
            <w:i/>
            <w:iCs/>
            <w:color w:val="3A3A3A"/>
            <w:sz w:val="23"/>
            <w:szCs w:val="23"/>
            <w:bdr w:val="none" w:sz="0" w:space="0" w:color="auto" w:frame="1"/>
          </w:rPr>
          <w:t>Found the pattern using exec (): How</w:t>
        </w:r>
        <w:r w:rsidRPr="004B3A78">
          <w:rPr>
            <w:rFonts w:ascii="Arial" w:eastAsia="Times New Roman" w:hAnsi="Arial" w:cs="Arial"/>
            <w:color w:val="3A3A3A"/>
            <w:sz w:val="23"/>
            <w:szCs w:val="23"/>
          </w:rPr>
          <w:br/>
        </w:r>
        <w:r w:rsidRPr="004B3A78">
          <w:rPr>
            <w:rFonts w:ascii="Arial" w:eastAsia="Times New Roman" w:hAnsi="Arial" w:cs="Arial"/>
            <w:i/>
            <w:iCs/>
            <w:color w:val="3A3A3A"/>
            <w:sz w:val="23"/>
            <w:szCs w:val="23"/>
            <w:bdr w:val="none" w:sz="0" w:space="0" w:color="auto" w:frame="1"/>
          </w:rPr>
          <w:t>Using test () the result is: true</w:t>
        </w:r>
      </w:ins>
    </w:p>
    <w:p w:rsidR="004B3A78" w:rsidRPr="004B3A78" w:rsidRDefault="004B3A78" w:rsidP="004B3A78">
      <w:pPr>
        <w:shd w:val="clear" w:color="auto" w:fill="FFFFFF"/>
        <w:spacing w:after="0" w:line="240" w:lineRule="auto"/>
        <w:rPr>
          <w:ins w:id="1352" w:author="Unknown"/>
          <w:rFonts w:ascii="Arial" w:eastAsia="Times New Roman" w:hAnsi="Arial" w:cs="Arial"/>
          <w:color w:val="3A3A3A"/>
          <w:sz w:val="23"/>
          <w:szCs w:val="23"/>
        </w:rPr>
      </w:pPr>
      <w:ins w:id="1353" w:author="Unknown">
        <w:r w:rsidRPr="004B3A78">
          <w:rPr>
            <w:rFonts w:ascii="Arial" w:eastAsia="Times New Roman" w:hAnsi="Arial" w:cs="Arial"/>
            <w:b/>
            <w:bCs/>
            <w:color w:val="FF6600"/>
            <w:sz w:val="23"/>
            <w:szCs w:val="23"/>
            <w:bdr w:val="none" w:sz="0" w:space="0" w:color="auto" w:frame="1"/>
          </w:rPr>
          <w:t>Q #30) Can you give an example showing JavaScript Hoisting?</w:t>
        </w:r>
      </w:ins>
    </w:p>
    <w:p w:rsidR="004B3A78" w:rsidRPr="004B3A78" w:rsidRDefault="004B3A78" w:rsidP="004B3A78">
      <w:pPr>
        <w:shd w:val="clear" w:color="auto" w:fill="FFFFFF"/>
        <w:spacing w:after="0" w:line="240" w:lineRule="auto"/>
        <w:rPr>
          <w:ins w:id="1354" w:author="Unknown"/>
          <w:rFonts w:ascii="Arial" w:eastAsia="Times New Roman" w:hAnsi="Arial" w:cs="Arial"/>
          <w:color w:val="3A3A3A"/>
          <w:sz w:val="23"/>
          <w:szCs w:val="23"/>
        </w:rPr>
      </w:pPr>
      <w:ins w:id="1355" w:author="Unknown">
        <w:r w:rsidRPr="004B3A78">
          <w:rPr>
            <w:rFonts w:ascii="Arial" w:eastAsia="Times New Roman" w:hAnsi="Arial" w:cs="Arial"/>
            <w:b/>
            <w:bCs/>
            <w:color w:val="3A3A3A"/>
            <w:sz w:val="23"/>
            <w:szCs w:val="23"/>
            <w:bdr w:val="none" w:sz="0" w:space="0" w:color="auto" w:frame="1"/>
          </w:rPr>
          <w:t>Answer:</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356" w:author="Unknown"/>
          <w:rFonts w:ascii="inherit" w:eastAsia="Times New Roman" w:hAnsi="inherit" w:cs="Courier New"/>
          <w:color w:val="3A3A3A"/>
          <w:sz w:val="23"/>
          <w:szCs w:val="23"/>
        </w:rPr>
      </w:pPr>
      <w:proofErr w:type="gramStart"/>
      <w:ins w:id="1357" w:author="Unknown">
        <w:r w:rsidRPr="004B3A78">
          <w:rPr>
            <w:rFonts w:ascii="inherit" w:eastAsia="Times New Roman" w:hAnsi="inherit" w:cs="Courier New"/>
            <w:color w:val="3A3A3A"/>
            <w:sz w:val="23"/>
            <w:szCs w:val="23"/>
          </w:rPr>
          <w:t>&lt;!DOCTYPE</w:t>
        </w:r>
        <w:proofErr w:type="gramEnd"/>
        <w:r w:rsidRPr="004B3A78">
          <w:rPr>
            <w:rFonts w:ascii="inherit" w:eastAsia="Times New Roman" w:hAnsi="inherit" w:cs="Courier New"/>
            <w:color w:val="3A3A3A"/>
            <w:sz w:val="23"/>
            <w:szCs w:val="23"/>
          </w:rPr>
          <w:t xml:space="preserve"> html&gt;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358" w:author="Unknown"/>
          <w:rFonts w:ascii="inherit" w:eastAsia="Times New Roman" w:hAnsi="inherit" w:cs="Courier New"/>
          <w:color w:val="3A3A3A"/>
          <w:sz w:val="23"/>
          <w:szCs w:val="23"/>
        </w:rPr>
      </w:pPr>
      <w:ins w:id="1359" w:author="Unknown">
        <w:r w:rsidRPr="004B3A78">
          <w:rPr>
            <w:rFonts w:ascii="inherit" w:eastAsia="Times New Roman" w:hAnsi="inherit" w:cs="Courier New"/>
            <w:color w:val="3A3A3A"/>
            <w:sz w:val="23"/>
            <w:szCs w:val="23"/>
          </w:rPr>
          <w:t>&lt;</w:t>
        </w:r>
        <w:proofErr w:type="gramStart"/>
        <w:r w:rsidRPr="004B3A78">
          <w:rPr>
            <w:rFonts w:ascii="inherit" w:eastAsia="Times New Roman" w:hAnsi="inherit" w:cs="Courier New"/>
            <w:color w:val="3A3A3A"/>
            <w:sz w:val="23"/>
            <w:szCs w:val="23"/>
          </w:rPr>
          <w:t>html</w:t>
        </w:r>
        <w:proofErr w:type="gramEnd"/>
        <w:r w:rsidRPr="004B3A78">
          <w:rPr>
            <w:rFonts w:ascii="inherit" w:eastAsia="Times New Roman" w:hAnsi="inherit" w:cs="Courier New"/>
            <w:color w:val="3A3A3A"/>
            <w:sz w:val="23"/>
            <w:szCs w:val="23"/>
          </w:rPr>
          <w:t>&gt;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360" w:author="Unknown"/>
          <w:rFonts w:ascii="inherit" w:eastAsia="Times New Roman" w:hAnsi="inherit" w:cs="Courier New"/>
          <w:color w:val="3A3A3A"/>
          <w:sz w:val="23"/>
          <w:szCs w:val="23"/>
        </w:rPr>
      </w:pPr>
      <w:ins w:id="1361" w:author="Unknown">
        <w:r w:rsidRPr="004B3A78">
          <w:rPr>
            <w:rFonts w:ascii="inherit" w:eastAsia="Times New Roman" w:hAnsi="inherit" w:cs="Courier New"/>
            <w:color w:val="3A3A3A"/>
            <w:sz w:val="23"/>
            <w:szCs w:val="23"/>
          </w:rPr>
          <w:t>&lt;</w:t>
        </w:r>
        <w:proofErr w:type="gramStart"/>
        <w:r w:rsidRPr="004B3A78">
          <w:rPr>
            <w:rFonts w:ascii="inherit" w:eastAsia="Times New Roman" w:hAnsi="inherit" w:cs="Courier New"/>
            <w:color w:val="3A3A3A"/>
            <w:sz w:val="23"/>
            <w:szCs w:val="23"/>
          </w:rPr>
          <w:t>body</w:t>
        </w:r>
        <w:proofErr w:type="gramEnd"/>
        <w:r w:rsidRPr="004B3A78">
          <w:rPr>
            <w:rFonts w:ascii="inherit" w:eastAsia="Times New Roman" w:hAnsi="inherit" w:cs="Courier New"/>
            <w:color w:val="3A3A3A"/>
            <w:sz w:val="23"/>
            <w:szCs w:val="23"/>
          </w:rPr>
          <w:t>&gt;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362" w:author="Unknown"/>
          <w:rFonts w:ascii="inherit" w:eastAsia="Times New Roman" w:hAnsi="inherit" w:cs="Courier New"/>
          <w:color w:val="3A3A3A"/>
          <w:sz w:val="23"/>
          <w:szCs w:val="23"/>
        </w:rPr>
      </w:pPr>
      <w:ins w:id="1363" w:author="Unknown">
        <w:r w:rsidRPr="004B3A78">
          <w:rPr>
            <w:rFonts w:ascii="inherit" w:eastAsia="Times New Roman" w:hAnsi="inherit" w:cs="Courier New"/>
            <w:color w:val="3A3A3A"/>
            <w:sz w:val="23"/>
            <w:szCs w:val="23"/>
          </w:rPr>
          <w:t>&lt;h2&gt; &lt;strong&gt; Sample: Software Testing Help&lt;/strong&gt; &lt;/h2&gt;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364" w:author="Unknown"/>
          <w:rFonts w:ascii="inherit" w:eastAsia="Times New Roman" w:hAnsi="inherit" w:cs="Courier New"/>
          <w:color w:val="3A3A3A"/>
          <w:sz w:val="23"/>
          <w:szCs w:val="23"/>
        </w:rPr>
      </w:pPr>
      <w:ins w:id="1365" w:author="Unknown">
        <w:r w:rsidRPr="004B3A78">
          <w:rPr>
            <w:rFonts w:ascii="inherit" w:eastAsia="Times New Roman" w:hAnsi="inherit" w:cs="Courier New"/>
            <w:color w:val="3A3A3A"/>
            <w:sz w:val="23"/>
            <w:szCs w:val="23"/>
          </w:rPr>
          <w:t>&lt;p style='text-decoration</w:t>
        </w:r>
        <w:proofErr w:type="gramStart"/>
        <w:r w:rsidRPr="004B3A78">
          <w:rPr>
            <w:rFonts w:ascii="inherit" w:eastAsia="Times New Roman" w:hAnsi="inherit" w:cs="Courier New"/>
            <w:color w:val="3A3A3A"/>
            <w:sz w:val="23"/>
            <w:szCs w:val="23"/>
          </w:rPr>
          <w:t>:underline'</w:t>
        </w:r>
        <w:proofErr w:type="gramEnd"/>
        <w:r w:rsidRPr="004B3A78">
          <w:rPr>
            <w:rFonts w:ascii="inherit" w:eastAsia="Times New Roman" w:hAnsi="inherit" w:cs="Courier New"/>
            <w:color w:val="3A3A3A"/>
            <w:sz w:val="23"/>
            <w:szCs w:val="23"/>
          </w:rPr>
          <w:t>&gt;Example for JavaScript Hoisting &lt;/p&gt;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366" w:author="Unknown"/>
          <w:rFonts w:ascii="inherit" w:eastAsia="Times New Roman" w:hAnsi="inherit" w:cs="Courier New"/>
          <w:color w:val="3A3A3A"/>
          <w:sz w:val="23"/>
          <w:szCs w:val="23"/>
        </w:rPr>
      </w:pPr>
      <w:ins w:id="1367" w:author="Unknown">
        <w:r w:rsidRPr="004B3A78">
          <w:rPr>
            <w:rFonts w:ascii="inherit" w:eastAsia="Times New Roman" w:hAnsi="inherit" w:cs="Courier New"/>
            <w:color w:val="3A3A3A"/>
            <w:sz w:val="23"/>
            <w:szCs w:val="23"/>
          </w:rPr>
          <w:t>&lt;p id="dispaly_num"&gt;&lt;/p&gt;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368" w:author="Unknown"/>
          <w:rFonts w:ascii="inherit" w:eastAsia="Times New Roman" w:hAnsi="inherit" w:cs="Courier New"/>
          <w:color w:val="3A3A3A"/>
          <w:sz w:val="23"/>
          <w:szCs w:val="23"/>
        </w:rPr>
      </w:pPr>
      <w:ins w:id="1369" w:author="Unknown">
        <w:r w:rsidRPr="004B3A78">
          <w:rPr>
            <w:rFonts w:ascii="inherit" w:eastAsia="Times New Roman" w:hAnsi="inherit" w:cs="Courier New"/>
            <w:color w:val="3A3A3A"/>
            <w:sz w:val="23"/>
            <w:szCs w:val="23"/>
          </w:rPr>
          <w:t>&lt;</w:t>
        </w:r>
        <w:proofErr w:type="gramStart"/>
        <w:r w:rsidRPr="004B3A78">
          <w:rPr>
            <w:rFonts w:ascii="inherit" w:eastAsia="Times New Roman" w:hAnsi="inherit" w:cs="Courier New"/>
            <w:color w:val="3A3A3A"/>
            <w:sz w:val="23"/>
            <w:szCs w:val="23"/>
          </w:rPr>
          <w:t>script</w:t>
        </w:r>
        <w:proofErr w:type="gramEnd"/>
        <w:r w:rsidRPr="004B3A78">
          <w:rPr>
            <w:rFonts w:ascii="inherit" w:eastAsia="Times New Roman" w:hAnsi="inherit" w:cs="Courier New"/>
            <w:color w:val="3A3A3A"/>
            <w:sz w:val="23"/>
            <w:szCs w:val="23"/>
          </w:rPr>
          <w:t>&gt;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370" w:author="Unknown"/>
          <w:rFonts w:ascii="inherit" w:eastAsia="Times New Roman" w:hAnsi="inherit" w:cs="Courier New"/>
          <w:color w:val="3A3A3A"/>
          <w:sz w:val="23"/>
          <w:szCs w:val="23"/>
        </w:rPr>
      </w:pPr>
      <w:proofErr w:type="gramStart"/>
      <w:ins w:id="1371" w:author="Unknown">
        <w:r w:rsidRPr="004B3A78">
          <w:rPr>
            <w:rFonts w:ascii="inherit" w:eastAsia="Times New Roman" w:hAnsi="inherit" w:cs="Courier New"/>
            <w:color w:val="3A3A3A"/>
            <w:sz w:val="23"/>
            <w:szCs w:val="23"/>
          </w:rPr>
          <w:t>num</w:t>
        </w:r>
        <w:proofErr w:type="gramEnd"/>
        <w:r w:rsidRPr="004B3A78">
          <w:rPr>
            <w:rFonts w:ascii="inherit" w:eastAsia="Times New Roman" w:hAnsi="inherit" w:cs="Courier New"/>
            <w:color w:val="3A3A3A"/>
            <w:sz w:val="23"/>
            <w:szCs w:val="23"/>
          </w:rPr>
          <w:t xml:space="preserve"> = 100; // Assign value 100 to num</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372" w:author="Unknown"/>
          <w:rFonts w:ascii="inherit" w:eastAsia="Times New Roman" w:hAnsi="inherit" w:cs="Courier New"/>
          <w:color w:val="3A3A3A"/>
          <w:sz w:val="23"/>
          <w:szCs w:val="23"/>
        </w:rPr>
      </w:pPr>
      <w:proofErr w:type="gramStart"/>
      <w:ins w:id="1373" w:author="Unknown">
        <w:r w:rsidRPr="004B3A78">
          <w:rPr>
            <w:rFonts w:ascii="inherit" w:eastAsia="Times New Roman" w:hAnsi="inherit" w:cs="Courier New"/>
            <w:color w:val="3A3A3A"/>
            <w:sz w:val="23"/>
            <w:szCs w:val="23"/>
          </w:rPr>
          <w:t>elem</w:t>
        </w:r>
        <w:proofErr w:type="gramEnd"/>
        <w:r w:rsidRPr="004B3A78">
          <w:rPr>
            <w:rFonts w:ascii="inherit" w:eastAsia="Times New Roman" w:hAnsi="inherit" w:cs="Courier New"/>
            <w:color w:val="3A3A3A"/>
            <w:sz w:val="23"/>
            <w:szCs w:val="23"/>
          </w:rPr>
          <w:t xml:space="preserve"> = document.getElementById("dispaly_num"); </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374" w:author="Unknown"/>
          <w:rFonts w:ascii="inherit" w:eastAsia="Times New Roman" w:hAnsi="inherit" w:cs="Courier New"/>
          <w:color w:val="3A3A3A"/>
          <w:sz w:val="23"/>
          <w:szCs w:val="23"/>
        </w:rPr>
      </w:pPr>
      <w:ins w:id="1375" w:author="Unknown">
        <w:r w:rsidRPr="004B3A78">
          <w:rPr>
            <w:rFonts w:ascii="inherit" w:eastAsia="Times New Roman" w:hAnsi="inherit" w:cs="Courier New"/>
            <w:color w:val="3A3A3A"/>
            <w:sz w:val="23"/>
            <w:szCs w:val="23"/>
          </w:rPr>
          <w:t>elem.innerHTML = "Here the variables are used before declaring it." +</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376" w:author="Unknown"/>
          <w:rFonts w:ascii="inherit" w:eastAsia="Times New Roman" w:hAnsi="inherit" w:cs="Courier New"/>
          <w:color w:val="3A3A3A"/>
          <w:sz w:val="23"/>
          <w:szCs w:val="23"/>
        </w:rPr>
      </w:pPr>
      <w:proofErr w:type="gramStart"/>
      <w:ins w:id="1377" w:author="Unknown">
        <w:r w:rsidRPr="004B3A78">
          <w:rPr>
            <w:rFonts w:ascii="inherit" w:eastAsia="Times New Roman" w:hAnsi="inherit" w:cs="Courier New"/>
            <w:color w:val="3A3A3A"/>
            <w:sz w:val="23"/>
            <w:szCs w:val="23"/>
          </w:rPr>
          <w:t>" &lt;</w:t>
        </w:r>
        <w:proofErr w:type="gramEnd"/>
        <w:r w:rsidRPr="004B3A78">
          <w:rPr>
            <w:rFonts w:ascii="inherit" w:eastAsia="Times New Roman" w:hAnsi="inherit" w:cs="Courier New"/>
            <w:color w:val="3A3A3A"/>
            <w:sz w:val="23"/>
            <w:szCs w:val="23"/>
          </w:rPr>
          <w:t>br&gt;The value of the variable is " + num;</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378" w:author="Unknown"/>
          <w:rFonts w:ascii="inherit" w:eastAsia="Times New Roman" w:hAnsi="inherit" w:cs="Courier New"/>
          <w:color w:val="3A3A3A"/>
          <w:sz w:val="23"/>
          <w:szCs w:val="23"/>
        </w:rPr>
      </w:pPr>
      <w:proofErr w:type="gramStart"/>
      <w:ins w:id="1379" w:author="Unknown">
        <w:r w:rsidRPr="004B3A78">
          <w:rPr>
            <w:rFonts w:ascii="inherit" w:eastAsia="Times New Roman" w:hAnsi="inherit" w:cs="Courier New"/>
            <w:color w:val="3A3A3A"/>
            <w:sz w:val="23"/>
            <w:szCs w:val="23"/>
          </w:rPr>
          <w:lastRenderedPageBreak/>
          <w:t>var</w:t>
        </w:r>
        <w:proofErr w:type="gramEnd"/>
        <w:r w:rsidRPr="004B3A78">
          <w:rPr>
            <w:rFonts w:ascii="inherit" w:eastAsia="Times New Roman" w:hAnsi="inherit" w:cs="Courier New"/>
            <w:color w:val="3A3A3A"/>
            <w:sz w:val="23"/>
            <w:szCs w:val="23"/>
          </w:rPr>
          <w:t xml:space="preserve"> num; // Declare the varaible &lt;/script&gt;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380" w:author="Unknown"/>
          <w:rFonts w:ascii="inherit" w:eastAsia="Times New Roman" w:hAnsi="inherit" w:cs="Courier New"/>
          <w:color w:val="3A3A3A"/>
          <w:sz w:val="23"/>
          <w:szCs w:val="23"/>
        </w:rPr>
      </w:pPr>
      <w:ins w:id="1381" w:author="Unknown">
        <w:r w:rsidRPr="004B3A78">
          <w:rPr>
            <w:rFonts w:ascii="inherit" w:eastAsia="Times New Roman" w:hAnsi="inherit" w:cs="Courier New"/>
            <w:color w:val="3A3A3A"/>
            <w:sz w:val="23"/>
            <w:szCs w:val="23"/>
          </w:rPr>
          <w:t>&lt;/body&gt;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382" w:author="Unknown"/>
          <w:rFonts w:ascii="inherit" w:eastAsia="Times New Roman" w:hAnsi="inherit" w:cs="Courier New"/>
          <w:color w:val="3A3A3A"/>
          <w:sz w:val="23"/>
          <w:szCs w:val="23"/>
        </w:rPr>
      </w:pPr>
      <w:ins w:id="1383" w:author="Unknown">
        <w:r w:rsidRPr="004B3A78">
          <w:rPr>
            <w:rFonts w:ascii="inherit" w:eastAsia="Times New Roman" w:hAnsi="inherit" w:cs="Courier New"/>
            <w:color w:val="3A3A3A"/>
            <w:sz w:val="23"/>
            <w:szCs w:val="23"/>
          </w:rPr>
          <w:t>&lt;/html&gt;</w:t>
        </w:r>
      </w:ins>
    </w:p>
    <w:p w:rsidR="004B3A78" w:rsidRPr="004B3A78" w:rsidRDefault="004B3A78" w:rsidP="004B3A78">
      <w:pPr>
        <w:shd w:val="clear" w:color="auto" w:fill="FFFFFF"/>
        <w:spacing w:after="336" w:line="240" w:lineRule="auto"/>
        <w:rPr>
          <w:ins w:id="1384" w:author="Unknown"/>
          <w:rFonts w:ascii="Arial" w:eastAsia="Times New Roman" w:hAnsi="Arial" w:cs="Arial"/>
          <w:color w:val="3A3A3A"/>
          <w:sz w:val="23"/>
          <w:szCs w:val="23"/>
        </w:rPr>
      </w:pPr>
      <w:ins w:id="1385" w:author="Unknown">
        <w:r w:rsidRPr="004B3A78">
          <w:rPr>
            <w:rFonts w:ascii="Arial" w:eastAsia="Times New Roman" w:hAnsi="Arial" w:cs="Arial"/>
            <w:color w:val="3A3A3A"/>
            <w:sz w:val="23"/>
            <w:szCs w:val="23"/>
          </w:rPr>
          <w:t>Please refer Ques No</w:t>
        </w:r>
        <w:proofErr w:type="gramStart"/>
        <w:r w:rsidRPr="004B3A78">
          <w:rPr>
            <w:rFonts w:ascii="Arial" w:eastAsia="Times New Roman" w:hAnsi="Arial" w:cs="Arial"/>
            <w:color w:val="3A3A3A"/>
            <w:sz w:val="23"/>
            <w:szCs w:val="23"/>
          </w:rPr>
          <w:t>:11</w:t>
        </w:r>
        <w:proofErr w:type="gramEnd"/>
        <w:r w:rsidRPr="004B3A78">
          <w:rPr>
            <w:rFonts w:ascii="Arial" w:eastAsia="Times New Roman" w:hAnsi="Arial" w:cs="Arial"/>
            <w:color w:val="3A3A3A"/>
            <w:sz w:val="23"/>
            <w:szCs w:val="23"/>
          </w:rPr>
          <w:t xml:space="preserve"> for more details</w:t>
        </w:r>
      </w:ins>
    </w:p>
    <w:p w:rsidR="004B3A78" w:rsidRPr="004B3A78" w:rsidRDefault="004B3A78" w:rsidP="004B3A78">
      <w:pPr>
        <w:shd w:val="clear" w:color="auto" w:fill="FFFFFF"/>
        <w:spacing w:after="336" w:line="240" w:lineRule="auto"/>
        <w:rPr>
          <w:ins w:id="1386" w:author="Unknown"/>
          <w:rFonts w:ascii="Arial" w:eastAsia="Times New Roman" w:hAnsi="Arial" w:cs="Arial"/>
          <w:color w:val="3A3A3A"/>
          <w:sz w:val="23"/>
          <w:szCs w:val="23"/>
        </w:rPr>
      </w:pPr>
      <w:ins w:id="1387" w:author="Unknown">
        <w:r w:rsidRPr="004B3A78">
          <w:rPr>
            <w:rFonts w:ascii="Arial" w:eastAsia="Times New Roman" w:hAnsi="Arial" w:cs="Arial"/>
            <w:color w:val="3A3A3A"/>
            <w:sz w:val="23"/>
            <w:szCs w:val="23"/>
          </w:rPr>
          <w:t>Here the variable ‘num’ is used before declaring it. But JavaScript Hoisting will allow it.</w:t>
        </w:r>
      </w:ins>
    </w:p>
    <w:p w:rsidR="004B3A78" w:rsidRPr="004B3A78" w:rsidRDefault="004B3A78" w:rsidP="004B3A78">
      <w:pPr>
        <w:shd w:val="clear" w:color="auto" w:fill="FFFFFF"/>
        <w:spacing w:after="0" w:line="240" w:lineRule="auto"/>
        <w:rPr>
          <w:ins w:id="1388" w:author="Unknown"/>
          <w:rFonts w:ascii="Arial" w:eastAsia="Times New Roman" w:hAnsi="Arial" w:cs="Arial"/>
          <w:color w:val="3A3A3A"/>
          <w:sz w:val="23"/>
          <w:szCs w:val="23"/>
        </w:rPr>
      </w:pPr>
      <w:ins w:id="1389" w:author="Unknown">
        <w:r w:rsidRPr="004B3A78">
          <w:rPr>
            <w:rFonts w:ascii="Arial" w:eastAsia="Times New Roman" w:hAnsi="Arial" w:cs="Arial"/>
            <w:b/>
            <w:bCs/>
            <w:color w:val="3A3A3A"/>
            <w:sz w:val="23"/>
            <w:szCs w:val="23"/>
            <w:bdr w:val="none" w:sz="0" w:space="0" w:color="auto" w:frame="1"/>
          </w:rPr>
          <w:t>The output of the code snippet here is:</w:t>
        </w:r>
      </w:ins>
    </w:p>
    <w:p w:rsidR="004B3A78" w:rsidRPr="004B3A78" w:rsidRDefault="004B3A78" w:rsidP="004B3A78">
      <w:pPr>
        <w:shd w:val="clear" w:color="auto" w:fill="FFFFFF"/>
        <w:spacing w:after="0" w:line="240" w:lineRule="auto"/>
        <w:rPr>
          <w:ins w:id="1390" w:author="Unknown"/>
          <w:rFonts w:ascii="Arial" w:eastAsia="Times New Roman" w:hAnsi="Arial" w:cs="Arial"/>
          <w:color w:val="3A3A3A"/>
          <w:sz w:val="23"/>
          <w:szCs w:val="23"/>
        </w:rPr>
      </w:pPr>
      <w:ins w:id="1391" w:author="Unknown">
        <w:r w:rsidRPr="004B3A78">
          <w:rPr>
            <w:rFonts w:ascii="Arial" w:eastAsia="Times New Roman" w:hAnsi="Arial" w:cs="Arial"/>
            <w:i/>
            <w:iCs/>
            <w:color w:val="3A3A3A"/>
            <w:sz w:val="23"/>
            <w:szCs w:val="23"/>
            <w:bdr w:val="none" w:sz="0" w:space="0" w:color="auto" w:frame="1"/>
          </w:rPr>
          <w:t>              Here the variables are used before declaring it.</w:t>
        </w:r>
        <w:r w:rsidRPr="004B3A78">
          <w:rPr>
            <w:rFonts w:ascii="Arial" w:eastAsia="Times New Roman" w:hAnsi="Arial" w:cs="Arial"/>
            <w:color w:val="3A3A3A"/>
            <w:sz w:val="23"/>
            <w:szCs w:val="23"/>
          </w:rPr>
          <w:br/>
        </w:r>
        <w:r w:rsidRPr="004B3A78">
          <w:rPr>
            <w:rFonts w:ascii="Arial" w:eastAsia="Times New Roman" w:hAnsi="Arial" w:cs="Arial"/>
            <w:i/>
            <w:iCs/>
            <w:color w:val="3A3A3A"/>
            <w:sz w:val="23"/>
            <w:szCs w:val="23"/>
            <w:bdr w:val="none" w:sz="0" w:space="0" w:color="auto" w:frame="1"/>
          </w:rPr>
          <w:t>The value of the variable is 100</w:t>
        </w:r>
      </w:ins>
    </w:p>
    <w:p w:rsidR="004B3A78" w:rsidRPr="004B3A78" w:rsidRDefault="004B3A78" w:rsidP="004B3A78">
      <w:pPr>
        <w:shd w:val="clear" w:color="auto" w:fill="FFFFFF"/>
        <w:spacing w:after="0" w:line="240" w:lineRule="auto"/>
        <w:rPr>
          <w:ins w:id="1392" w:author="Unknown"/>
          <w:rFonts w:ascii="Arial" w:eastAsia="Times New Roman" w:hAnsi="Arial" w:cs="Arial"/>
          <w:color w:val="3A3A3A"/>
          <w:sz w:val="23"/>
          <w:szCs w:val="23"/>
        </w:rPr>
      </w:pPr>
      <w:ins w:id="1393" w:author="Unknown">
        <w:r w:rsidRPr="004B3A78">
          <w:rPr>
            <w:rFonts w:ascii="Arial" w:eastAsia="Times New Roman" w:hAnsi="Arial" w:cs="Arial"/>
            <w:b/>
            <w:bCs/>
            <w:color w:val="FF6600"/>
            <w:sz w:val="23"/>
            <w:szCs w:val="23"/>
            <w:bdr w:val="none" w:sz="0" w:space="0" w:color="auto" w:frame="1"/>
          </w:rPr>
          <w:t>Q #31) Can you give an example showing the use of ‘debugger’ keyword in the JavaScript code?</w:t>
        </w:r>
      </w:ins>
    </w:p>
    <w:p w:rsidR="004B3A78" w:rsidRPr="004B3A78" w:rsidRDefault="004B3A78" w:rsidP="004B3A78">
      <w:pPr>
        <w:shd w:val="clear" w:color="auto" w:fill="FFFFFF"/>
        <w:spacing w:after="0" w:line="240" w:lineRule="auto"/>
        <w:rPr>
          <w:ins w:id="1394" w:author="Unknown"/>
          <w:rFonts w:ascii="Arial" w:eastAsia="Times New Roman" w:hAnsi="Arial" w:cs="Arial"/>
          <w:color w:val="3A3A3A"/>
          <w:sz w:val="23"/>
          <w:szCs w:val="23"/>
        </w:rPr>
      </w:pPr>
      <w:ins w:id="1395" w:author="Unknown">
        <w:r w:rsidRPr="004B3A78">
          <w:rPr>
            <w:rFonts w:ascii="Arial" w:eastAsia="Times New Roman" w:hAnsi="Arial" w:cs="Arial"/>
            <w:b/>
            <w:bCs/>
            <w:color w:val="3A3A3A"/>
            <w:sz w:val="23"/>
            <w:szCs w:val="23"/>
            <w:bdr w:val="none" w:sz="0" w:space="0" w:color="auto" w:frame="1"/>
          </w:rPr>
          <w:t>Answer:</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396" w:author="Unknown"/>
          <w:rFonts w:ascii="inherit" w:eastAsia="Times New Roman" w:hAnsi="inherit" w:cs="Courier New"/>
          <w:color w:val="3A3A3A"/>
          <w:sz w:val="23"/>
          <w:szCs w:val="23"/>
        </w:rPr>
      </w:pPr>
      <w:proofErr w:type="gramStart"/>
      <w:ins w:id="1397" w:author="Unknown">
        <w:r w:rsidRPr="004B3A78">
          <w:rPr>
            <w:rFonts w:ascii="inherit" w:eastAsia="Times New Roman" w:hAnsi="inherit" w:cs="Courier New"/>
            <w:color w:val="3A3A3A"/>
            <w:sz w:val="23"/>
            <w:szCs w:val="23"/>
          </w:rPr>
          <w:t>&lt;!DOCTYPE</w:t>
        </w:r>
        <w:proofErr w:type="gramEnd"/>
        <w:r w:rsidRPr="004B3A78">
          <w:rPr>
            <w:rFonts w:ascii="inherit" w:eastAsia="Times New Roman" w:hAnsi="inherit" w:cs="Courier New"/>
            <w:color w:val="3A3A3A"/>
            <w:sz w:val="23"/>
            <w:szCs w:val="23"/>
          </w:rPr>
          <w:t xml:space="preserve"> html&gt;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398" w:author="Unknown"/>
          <w:rFonts w:ascii="inherit" w:eastAsia="Times New Roman" w:hAnsi="inherit" w:cs="Courier New"/>
          <w:color w:val="3A3A3A"/>
          <w:sz w:val="23"/>
          <w:szCs w:val="23"/>
        </w:rPr>
      </w:pPr>
      <w:ins w:id="1399" w:author="Unknown">
        <w:r w:rsidRPr="004B3A78">
          <w:rPr>
            <w:rFonts w:ascii="inherit" w:eastAsia="Times New Roman" w:hAnsi="inherit" w:cs="Courier New"/>
            <w:color w:val="3A3A3A"/>
            <w:sz w:val="23"/>
            <w:szCs w:val="23"/>
          </w:rPr>
          <w:t>&lt;</w:t>
        </w:r>
        <w:proofErr w:type="gramStart"/>
        <w:r w:rsidRPr="004B3A78">
          <w:rPr>
            <w:rFonts w:ascii="inherit" w:eastAsia="Times New Roman" w:hAnsi="inherit" w:cs="Courier New"/>
            <w:color w:val="3A3A3A"/>
            <w:sz w:val="23"/>
            <w:szCs w:val="23"/>
          </w:rPr>
          <w:t>html</w:t>
        </w:r>
        <w:proofErr w:type="gramEnd"/>
        <w:r w:rsidRPr="004B3A78">
          <w:rPr>
            <w:rFonts w:ascii="inherit" w:eastAsia="Times New Roman" w:hAnsi="inherit" w:cs="Courier New"/>
            <w:color w:val="3A3A3A"/>
            <w:sz w:val="23"/>
            <w:szCs w:val="23"/>
          </w:rPr>
          <w:t>&gt;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400" w:author="Unknown"/>
          <w:rFonts w:ascii="inherit" w:eastAsia="Times New Roman" w:hAnsi="inherit" w:cs="Courier New"/>
          <w:color w:val="3A3A3A"/>
          <w:sz w:val="23"/>
          <w:szCs w:val="23"/>
        </w:rPr>
      </w:pPr>
      <w:ins w:id="1401" w:author="Unknown">
        <w:r w:rsidRPr="004B3A78">
          <w:rPr>
            <w:rFonts w:ascii="inherit" w:eastAsia="Times New Roman" w:hAnsi="inherit" w:cs="Courier New"/>
            <w:color w:val="3A3A3A"/>
            <w:sz w:val="23"/>
            <w:szCs w:val="23"/>
          </w:rPr>
          <w:t>&lt;</w:t>
        </w:r>
        <w:proofErr w:type="gramStart"/>
        <w:r w:rsidRPr="004B3A78">
          <w:rPr>
            <w:rFonts w:ascii="inherit" w:eastAsia="Times New Roman" w:hAnsi="inherit" w:cs="Courier New"/>
            <w:color w:val="3A3A3A"/>
            <w:sz w:val="23"/>
            <w:szCs w:val="23"/>
          </w:rPr>
          <w:t>head</w:t>
        </w:r>
        <w:proofErr w:type="gramEnd"/>
        <w:r w:rsidRPr="004B3A78">
          <w:rPr>
            <w:rFonts w:ascii="inherit" w:eastAsia="Times New Roman" w:hAnsi="inherit" w:cs="Courier New"/>
            <w:color w:val="3A3A3A"/>
            <w:sz w:val="23"/>
            <w:szCs w:val="23"/>
          </w:rPr>
          <w:t>&gt;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402" w:author="Unknown"/>
          <w:rFonts w:ascii="inherit" w:eastAsia="Times New Roman" w:hAnsi="inherit" w:cs="Courier New"/>
          <w:color w:val="3A3A3A"/>
          <w:sz w:val="23"/>
          <w:szCs w:val="23"/>
        </w:rPr>
      </w:pPr>
      <w:ins w:id="1403" w:author="Unknown">
        <w:r w:rsidRPr="004B3A78">
          <w:rPr>
            <w:rFonts w:ascii="inherit" w:eastAsia="Times New Roman" w:hAnsi="inherit" w:cs="Courier New"/>
            <w:color w:val="3A3A3A"/>
            <w:sz w:val="23"/>
            <w:szCs w:val="23"/>
          </w:rPr>
          <w:t>&lt;/head&gt;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404" w:author="Unknown"/>
          <w:rFonts w:ascii="inherit" w:eastAsia="Times New Roman" w:hAnsi="inherit" w:cs="Courier New"/>
          <w:color w:val="3A3A3A"/>
          <w:sz w:val="23"/>
          <w:szCs w:val="23"/>
        </w:rPr>
      </w:pPr>
      <w:ins w:id="1405" w:author="Unknown">
        <w:r w:rsidRPr="004B3A78">
          <w:rPr>
            <w:rFonts w:ascii="inherit" w:eastAsia="Times New Roman" w:hAnsi="inherit" w:cs="Courier New"/>
            <w:color w:val="3A3A3A"/>
            <w:sz w:val="23"/>
            <w:szCs w:val="23"/>
          </w:rPr>
          <w:t>&lt;</w:t>
        </w:r>
        <w:proofErr w:type="gramStart"/>
        <w:r w:rsidRPr="004B3A78">
          <w:rPr>
            <w:rFonts w:ascii="inherit" w:eastAsia="Times New Roman" w:hAnsi="inherit" w:cs="Courier New"/>
            <w:color w:val="3A3A3A"/>
            <w:sz w:val="23"/>
            <w:szCs w:val="23"/>
          </w:rPr>
          <w:t>body</w:t>
        </w:r>
        <w:proofErr w:type="gramEnd"/>
        <w:r w:rsidRPr="004B3A78">
          <w:rPr>
            <w:rFonts w:ascii="inherit" w:eastAsia="Times New Roman" w:hAnsi="inherit" w:cs="Courier New"/>
            <w:color w:val="3A3A3A"/>
            <w:sz w:val="23"/>
            <w:szCs w:val="23"/>
          </w:rPr>
          <w:t>&gt;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406" w:author="Unknown"/>
          <w:rFonts w:ascii="inherit" w:eastAsia="Times New Roman" w:hAnsi="inherit" w:cs="Courier New"/>
          <w:color w:val="3A3A3A"/>
          <w:sz w:val="23"/>
          <w:szCs w:val="23"/>
        </w:rPr>
      </w:pPr>
      <w:ins w:id="1407" w:author="Unknown">
        <w:r w:rsidRPr="004B3A78">
          <w:rPr>
            <w:rFonts w:ascii="inherit" w:eastAsia="Times New Roman" w:hAnsi="inherit" w:cs="Courier New"/>
            <w:color w:val="3A3A3A"/>
            <w:sz w:val="23"/>
            <w:szCs w:val="23"/>
          </w:rPr>
          <w:t>&lt;h2&gt; &lt;strong&gt; Sample: Software Testing Help&lt;/strong&gt; &lt;/h2&gt;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408" w:author="Unknown"/>
          <w:rFonts w:ascii="inherit" w:eastAsia="Times New Roman" w:hAnsi="inherit" w:cs="Courier New"/>
          <w:color w:val="3A3A3A"/>
          <w:sz w:val="23"/>
          <w:szCs w:val="23"/>
        </w:rPr>
      </w:pPr>
      <w:ins w:id="1409" w:author="Unknown">
        <w:r w:rsidRPr="004B3A78">
          <w:rPr>
            <w:rFonts w:ascii="inherit" w:eastAsia="Times New Roman" w:hAnsi="inherit" w:cs="Courier New"/>
            <w:color w:val="3A3A3A"/>
            <w:sz w:val="23"/>
            <w:szCs w:val="23"/>
          </w:rPr>
          <w:t>&lt;p style='text-decoration</w:t>
        </w:r>
        <w:proofErr w:type="gramStart"/>
        <w:r w:rsidRPr="004B3A78">
          <w:rPr>
            <w:rFonts w:ascii="inherit" w:eastAsia="Times New Roman" w:hAnsi="inherit" w:cs="Courier New"/>
            <w:color w:val="3A3A3A"/>
            <w:sz w:val="23"/>
            <w:szCs w:val="23"/>
          </w:rPr>
          <w:t>:underline'</w:t>
        </w:r>
        <w:proofErr w:type="gramEnd"/>
        <w:r w:rsidRPr="004B3A78">
          <w:rPr>
            <w:rFonts w:ascii="inherit" w:eastAsia="Times New Roman" w:hAnsi="inherit" w:cs="Courier New"/>
            <w:color w:val="3A3A3A"/>
            <w:sz w:val="23"/>
            <w:szCs w:val="23"/>
          </w:rPr>
          <w:t>&gt; Example for debug keyword &lt;/p&gt;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410" w:author="Unknown"/>
          <w:rFonts w:ascii="inherit" w:eastAsia="Times New Roman" w:hAnsi="inherit" w:cs="Courier New"/>
          <w:color w:val="3A3A3A"/>
          <w:sz w:val="23"/>
          <w:szCs w:val="23"/>
        </w:rPr>
      </w:pPr>
      <w:ins w:id="1411" w:author="Unknown">
        <w:r w:rsidRPr="004B3A78">
          <w:rPr>
            <w:rFonts w:ascii="inherit" w:eastAsia="Times New Roman" w:hAnsi="inherit" w:cs="Courier New"/>
            <w:color w:val="3A3A3A"/>
            <w:sz w:val="23"/>
            <w:szCs w:val="23"/>
          </w:rPr>
          <w:t>&lt;p&gt; Here to test the code, debugger must be enabled for the browser, &lt;br&gt;during debugging the code below should stop executing before it goes to the next line. &lt;/p&gt;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412" w:author="Unknown"/>
          <w:rFonts w:ascii="inherit" w:eastAsia="Times New Roman" w:hAnsi="inherit" w:cs="Courier New"/>
          <w:color w:val="3A3A3A"/>
          <w:sz w:val="23"/>
          <w:szCs w:val="23"/>
        </w:rPr>
      </w:pPr>
      <w:ins w:id="1413" w:author="Unknown">
        <w:r w:rsidRPr="004B3A78">
          <w:rPr>
            <w:rFonts w:ascii="inherit" w:eastAsia="Times New Roman" w:hAnsi="inherit" w:cs="Courier New"/>
            <w:color w:val="3A3A3A"/>
            <w:sz w:val="23"/>
            <w:szCs w:val="23"/>
          </w:rPr>
          <w:t>&lt;p id="wait_result"&gt;&lt;/p&gt;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414" w:author="Unknown"/>
          <w:rFonts w:ascii="inherit" w:eastAsia="Times New Roman" w:hAnsi="inherit" w:cs="Courier New"/>
          <w:color w:val="3A3A3A"/>
          <w:sz w:val="23"/>
          <w:szCs w:val="23"/>
        </w:rPr>
      </w:pPr>
      <w:ins w:id="1415" w:author="Unknown">
        <w:r w:rsidRPr="004B3A78">
          <w:rPr>
            <w:rFonts w:ascii="inherit" w:eastAsia="Times New Roman" w:hAnsi="inherit" w:cs="Courier New"/>
            <w:color w:val="3A3A3A"/>
            <w:sz w:val="23"/>
            <w:szCs w:val="23"/>
          </w:rPr>
          <w:t>&lt;p id="show_result"&gt;&lt;/p&gt;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416" w:author="Unknown"/>
          <w:rFonts w:ascii="inherit" w:eastAsia="Times New Roman" w:hAnsi="inherit" w:cs="Courier New"/>
          <w:color w:val="3A3A3A"/>
          <w:sz w:val="23"/>
          <w:szCs w:val="23"/>
        </w:rPr>
      </w:pPr>
      <w:ins w:id="1417" w:author="Unknown">
        <w:r w:rsidRPr="004B3A78">
          <w:rPr>
            <w:rFonts w:ascii="inherit" w:eastAsia="Times New Roman" w:hAnsi="inherit" w:cs="Courier New"/>
            <w:color w:val="3A3A3A"/>
            <w:sz w:val="23"/>
            <w:szCs w:val="23"/>
          </w:rPr>
          <w:t>&lt;</w:t>
        </w:r>
        <w:proofErr w:type="gramStart"/>
        <w:r w:rsidRPr="004B3A78">
          <w:rPr>
            <w:rFonts w:ascii="inherit" w:eastAsia="Times New Roman" w:hAnsi="inherit" w:cs="Courier New"/>
            <w:color w:val="3A3A3A"/>
            <w:sz w:val="23"/>
            <w:szCs w:val="23"/>
          </w:rPr>
          <w:t>script</w:t>
        </w:r>
        <w:proofErr w:type="gramEnd"/>
        <w:r w:rsidRPr="004B3A78">
          <w:rPr>
            <w:rFonts w:ascii="inherit" w:eastAsia="Times New Roman" w:hAnsi="inherit" w:cs="Courier New"/>
            <w:color w:val="3A3A3A"/>
            <w:sz w:val="23"/>
            <w:szCs w:val="23"/>
          </w:rPr>
          <w:t>&gt;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418" w:author="Unknown"/>
          <w:rFonts w:ascii="inherit" w:eastAsia="Times New Roman" w:hAnsi="inherit" w:cs="Courier New"/>
          <w:color w:val="3A3A3A"/>
          <w:sz w:val="23"/>
          <w:szCs w:val="23"/>
        </w:rPr>
      </w:pPr>
      <w:proofErr w:type="gramStart"/>
      <w:ins w:id="1419" w:author="Unknown">
        <w:r w:rsidRPr="004B3A78">
          <w:rPr>
            <w:rFonts w:ascii="inherit" w:eastAsia="Times New Roman" w:hAnsi="inherit" w:cs="Courier New"/>
            <w:color w:val="3A3A3A"/>
            <w:sz w:val="23"/>
            <w:szCs w:val="23"/>
          </w:rPr>
          <w:t>var</w:t>
        </w:r>
        <w:proofErr w:type="gramEnd"/>
        <w:r w:rsidRPr="004B3A78">
          <w:rPr>
            <w:rFonts w:ascii="inherit" w:eastAsia="Times New Roman" w:hAnsi="inherit" w:cs="Courier New"/>
            <w:color w:val="3A3A3A"/>
            <w:sz w:val="23"/>
            <w:szCs w:val="23"/>
          </w:rPr>
          <w:t xml:space="preserve"> a = 1000;</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420" w:author="Unknown"/>
          <w:rFonts w:ascii="inherit" w:eastAsia="Times New Roman" w:hAnsi="inherit" w:cs="Courier New"/>
          <w:color w:val="3A3A3A"/>
          <w:sz w:val="23"/>
          <w:szCs w:val="23"/>
        </w:rPr>
      </w:pPr>
      <w:proofErr w:type="gramStart"/>
      <w:ins w:id="1421" w:author="Unknown">
        <w:r w:rsidRPr="004B3A78">
          <w:rPr>
            <w:rFonts w:ascii="inherit" w:eastAsia="Times New Roman" w:hAnsi="inherit" w:cs="Courier New"/>
            <w:color w:val="3A3A3A"/>
            <w:sz w:val="23"/>
            <w:szCs w:val="23"/>
          </w:rPr>
          <w:t>var</w:t>
        </w:r>
        <w:proofErr w:type="gramEnd"/>
        <w:r w:rsidRPr="004B3A78">
          <w:rPr>
            <w:rFonts w:ascii="inherit" w:eastAsia="Times New Roman" w:hAnsi="inherit" w:cs="Courier New"/>
            <w:color w:val="3A3A3A"/>
            <w:sz w:val="23"/>
            <w:szCs w:val="23"/>
          </w:rPr>
          <w:t xml:space="preserve"> b = 500;</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422" w:author="Unknown"/>
          <w:rFonts w:ascii="inherit" w:eastAsia="Times New Roman" w:hAnsi="inherit" w:cs="Courier New"/>
          <w:color w:val="3A3A3A"/>
          <w:sz w:val="23"/>
          <w:szCs w:val="23"/>
        </w:rPr>
      </w:pPr>
      <w:proofErr w:type="gramStart"/>
      <w:ins w:id="1423" w:author="Unknown">
        <w:r w:rsidRPr="004B3A78">
          <w:rPr>
            <w:rFonts w:ascii="inherit" w:eastAsia="Times New Roman" w:hAnsi="inherit" w:cs="Courier New"/>
            <w:color w:val="3A3A3A"/>
            <w:sz w:val="23"/>
            <w:szCs w:val="23"/>
          </w:rPr>
          <w:lastRenderedPageBreak/>
          <w:t>var</w:t>
        </w:r>
        <w:proofErr w:type="gramEnd"/>
        <w:r w:rsidRPr="004B3A78">
          <w:rPr>
            <w:rFonts w:ascii="inherit" w:eastAsia="Times New Roman" w:hAnsi="inherit" w:cs="Courier New"/>
            <w:color w:val="3A3A3A"/>
            <w:sz w:val="23"/>
            <w:szCs w:val="23"/>
          </w:rPr>
          <w:t xml:space="preserve"> sum = a + b;</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424" w:author="Unknown"/>
          <w:rFonts w:ascii="inherit" w:eastAsia="Times New Roman" w:hAnsi="inherit" w:cs="Courier New"/>
          <w:color w:val="3A3A3A"/>
          <w:sz w:val="23"/>
          <w:szCs w:val="23"/>
        </w:rPr>
      </w:pPr>
      <w:proofErr w:type="gramStart"/>
      <w:ins w:id="1425" w:author="Unknown">
        <w:r w:rsidRPr="004B3A78">
          <w:rPr>
            <w:rFonts w:ascii="inherit" w:eastAsia="Times New Roman" w:hAnsi="inherit" w:cs="Courier New"/>
            <w:color w:val="3A3A3A"/>
            <w:sz w:val="23"/>
            <w:szCs w:val="23"/>
          </w:rPr>
          <w:t>document.getElementById(</w:t>
        </w:r>
        <w:proofErr w:type="gramEnd"/>
        <w:r w:rsidRPr="004B3A78">
          <w:rPr>
            <w:rFonts w:ascii="inherit" w:eastAsia="Times New Roman" w:hAnsi="inherit" w:cs="Courier New"/>
            <w:color w:val="3A3A3A"/>
            <w:sz w:val="23"/>
            <w:szCs w:val="23"/>
          </w:rPr>
          <w:t>"wait_result").innerHTML = "Adding numbers......&lt;br&gt;Select 'Resume Script execution' to continue: ";</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426" w:author="Unknown"/>
          <w:rFonts w:ascii="inherit" w:eastAsia="Times New Roman" w:hAnsi="inherit" w:cs="Courier New"/>
          <w:color w:val="3A3A3A"/>
          <w:sz w:val="23"/>
          <w:szCs w:val="23"/>
        </w:rPr>
      </w:pPr>
      <w:proofErr w:type="gramStart"/>
      <w:ins w:id="1427" w:author="Unknown">
        <w:r w:rsidRPr="004B3A78">
          <w:rPr>
            <w:rFonts w:ascii="inherit" w:eastAsia="Times New Roman" w:hAnsi="inherit" w:cs="Courier New"/>
            <w:color w:val="3A3A3A"/>
            <w:sz w:val="23"/>
            <w:szCs w:val="23"/>
          </w:rPr>
          <w:t>debugger</w:t>
        </w:r>
        <w:proofErr w:type="gramEnd"/>
        <w:r w:rsidRPr="004B3A78">
          <w:rPr>
            <w:rFonts w:ascii="inherit" w:eastAsia="Times New Roman" w:hAnsi="inherit" w:cs="Courier New"/>
            <w:color w:val="3A3A3A"/>
            <w:sz w:val="23"/>
            <w:szCs w:val="23"/>
          </w:rPr>
          <w: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428" w:author="Unknown"/>
          <w:rFonts w:ascii="inherit" w:eastAsia="Times New Roman" w:hAnsi="inherit" w:cs="Courier New"/>
          <w:color w:val="3A3A3A"/>
          <w:sz w:val="23"/>
          <w:szCs w:val="23"/>
        </w:rPr>
      </w:pPr>
      <w:proofErr w:type="gramStart"/>
      <w:ins w:id="1429" w:author="Unknown">
        <w:r w:rsidRPr="004B3A78">
          <w:rPr>
            <w:rFonts w:ascii="inherit" w:eastAsia="Times New Roman" w:hAnsi="inherit" w:cs="Courier New"/>
            <w:color w:val="3A3A3A"/>
            <w:sz w:val="23"/>
            <w:szCs w:val="23"/>
          </w:rPr>
          <w:t>document.getElementById(</w:t>
        </w:r>
        <w:proofErr w:type="gramEnd"/>
        <w:r w:rsidRPr="004B3A78">
          <w:rPr>
            <w:rFonts w:ascii="inherit" w:eastAsia="Times New Roman" w:hAnsi="inherit" w:cs="Courier New"/>
            <w:color w:val="3A3A3A"/>
            <w:sz w:val="23"/>
            <w:szCs w:val="23"/>
          </w:rPr>
          <w:t>"show_result").innerHTML = "Sum of the numbers : "+sum;</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430" w:author="Unknown"/>
          <w:rFonts w:ascii="inherit" w:eastAsia="Times New Roman" w:hAnsi="inherit" w:cs="Courier New"/>
          <w:color w:val="3A3A3A"/>
          <w:sz w:val="23"/>
          <w:szCs w:val="23"/>
        </w:rPr>
      </w:pPr>
      <w:ins w:id="1431" w:author="Unknown">
        <w:r w:rsidRPr="004B3A78">
          <w:rPr>
            <w:rFonts w:ascii="inherit" w:eastAsia="Times New Roman" w:hAnsi="inherit" w:cs="Courier New"/>
            <w:color w:val="3A3A3A"/>
            <w:sz w:val="23"/>
            <w:szCs w:val="23"/>
          </w:rPr>
          <w:t>&lt;/script&gt;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432" w:author="Unknown"/>
          <w:rFonts w:ascii="inherit" w:eastAsia="Times New Roman" w:hAnsi="inherit" w:cs="Courier New"/>
          <w:color w:val="3A3A3A"/>
          <w:sz w:val="23"/>
          <w:szCs w:val="23"/>
        </w:rPr>
      </w:pPr>
      <w:ins w:id="1433" w:author="Unknown">
        <w:r w:rsidRPr="004B3A78">
          <w:rPr>
            <w:rFonts w:ascii="inherit" w:eastAsia="Times New Roman" w:hAnsi="inherit" w:cs="Courier New"/>
            <w:color w:val="3A3A3A"/>
            <w:sz w:val="23"/>
            <w:szCs w:val="23"/>
          </w:rPr>
          <w:t>&lt;/body&gt;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434" w:author="Unknown"/>
          <w:rFonts w:ascii="inherit" w:eastAsia="Times New Roman" w:hAnsi="inherit" w:cs="Courier New"/>
          <w:color w:val="3A3A3A"/>
          <w:sz w:val="23"/>
          <w:szCs w:val="23"/>
        </w:rPr>
      </w:pPr>
      <w:ins w:id="1435" w:author="Unknown">
        <w:r w:rsidRPr="004B3A78">
          <w:rPr>
            <w:rFonts w:ascii="inherit" w:eastAsia="Times New Roman" w:hAnsi="inherit" w:cs="Courier New"/>
            <w:color w:val="3A3A3A"/>
            <w:sz w:val="23"/>
            <w:szCs w:val="23"/>
          </w:rPr>
          <w:t>&lt;/html&gt;</w:t>
        </w:r>
      </w:ins>
    </w:p>
    <w:p w:rsidR="004B3A78" w:rsidRPr="004B3A78" w:rsidRDefault="004B3A78" w:rsidP="004B3A78">
      <w:pPr>
        <w:shd w:val="clear" w:color="auto" w:fill="FFFFFF"/>
        <w:spacing w:after="0" w:line="240" w:lineRule="auto"/>
        <w:rPr>
          <w:ins w:id="1436" w:author="Unknown"/>
          <w:rFonts w:ascii="Arial" w:eastAsia="Times New Roman" w:hAnsi="Arial" w:cs="Arial"/>
          <w:color w:val="3A3A3A"/>
          <w:sz w:val="23"/>
          <w:szCs w:val="23"/>
        </w:rPr>
      </w:pPr>
      <w:ins w:id="1437" w:author="Unknown">
        <w:r w:rsidRPr="004B3A78">
          <w:rPr>
            <w:rFonts w:ascii="Arial" w:eastAsia="Times New Roman" w:hAnsi="Arial" w:cs="Arial"/>
            <w:b/>
            <w:bCs/>
            <w:color w:val="3A3A3A"/>
            <w:sz w:val="23"/>
            <w:szCs w:val="23"/>
            <w:u w:val="single"/>
            <w:bdr w:val="none" w:sz="0" w:space="0" w:color="auto" w:frame="1"/>
          </w:rPr>
          <w:t>Note:</w:t>
        </w:r>
        <w:r w:rsidRPr="004B3A78">
          <w:rPr>
            <w:rFonts w:ascii="Arial" w:eastAsia="Times New Roman" w:hAnsi="Arial" w:cs="Arial"/>
            <w:color w:val="3A3A3A"/>
            <w:sz w:val="23"/>
            <w:szCs w:val="23"/>
            <w:u w:val="single"/>
            <w:bdr w:val="none" w:sz="0" w:space="0" w:color="auto" w:frame="1"/>
          </w:rPr>
          <w:t> </w:t>
        </w:r>
        <w:r w:rsidRPr="004B3A78">
          <w:rPr>
            <w:rFonts w:ascii="Arial" w:eastAsia="Times New Roman" w:hAnsi="Arial" w:cs="Arial"/>
            <w:color w:val="3A3A3A"/>
            <w:sz w:val="23"/>
            <w:szCs w:val="23"/>
          </w:rPr>
          <w:t>The debugger must be enabled for the browser to test the code. Refer Ques No: 5 for more details</w:t>
        </w:r>
      </w:ins>
    </w:p>
    <w:p w:rsidR="004B3A78" w:rsidRPr="004B3A78" w:rsidRDefault="004B3A78" w:rsidP="004B3A78">
      <w:pPr>
        <w:shd w:val="clear" w:color="auto" w:fill="FFFFFF"/>
        <w:spacing w:after="336" w:line="240" w:lineRule="auto"/>
        <w:rPr>
          <w:ins w:id="1438" w:author="Unknown"/>
          <w:rFonts w:ascii="Arial" w:eastAsia="Times New Roman" w:hAnsi="Arial" w:cs="Arial"/>
          <w:color w:val="3A3A3A"/>
          <w:sz w:val="23"/>
          <w:szCs w:val="23"/>
        </w:rPr>
      </w:pPr>
      <w:ins w:id="1439" w:author="Unknown">
        <w:r w:rsidRPr="004B3A78">
          <w:rPr>
            <w:rFonts w:ascii="Arial" w:eastAsia="Times New Roman" w:hAnsi="Arial" w:cs="Arial"/>
            <w:color w:val="3A3A3A"/>
            <w:sz w:val="23"/>
            <w:szCs w:val="23"/>
          </w:rPr>
          <w:t>This is an example of debugging keyword (Browser used: Chrome)</w:t>
        </w:r>
      </w:ins>
    </w:p>
    <w:p w:rsidR="004B3A78" w:rsidRPr="004B3A78" w:rsidRDefault="004B3A78" w:rsidP="004B3A78">
      <w:pPr>
        <w:shd w:val="clear" w:color="auto" w:fill="FFFFFF"/>
        <w:spacing w:after="0" w:line="240" w:lineRule="auto"/>
        <w:rPr>
          <w:ins w:id="1440" w:author="Unknown"/>
          <w:rFonts w:ascii="Arial" w:eastAsia="Times New Roman" w:hAnsi="Arial" w:cs="Arial"/>
          <w:color w:val="3A3A3A"/>
          <w:sz w:val="23"/>
          <w:szCs w:val="23"/>
        </w:rPr>
      </w:pPr>
      <w:ins w:id="1441" w:author="Unknown">
        <w:r w:rsidRPr="004B3A78">
          <w:rPr>
            <w:rFonts w:ascii="Arial" w:eastAsia="Times New Roman" w:hAnsi="Arial" w:cs="Arial"/>
            <w:b/>
            <w:bCs/>
            <w:color w:val="3A3A3A"/>
            <w:sz w:val="23"/>
            <w:szCs w:val="23"/>
            <w:bdr w:val="none" w:sz="0" w:space="0" w:color="auto" w:frame="1"/>
          </w:rPr>
          <w:t>The output of the code snippet here is:</w:t>
        </w:r>
      </w:ins>
    </w:p>
    <w:p w:rsidR="004B3A78" w:rsidRPr="004B3A78" w:rsidRDefault="004B3A78" w:rsidP="004B3A78">
      <w:pPr>
        <w:shd w:val="clear" w:color="auto" w:fill="FFFFFF"/>
        <w:spacing w:after="0" w:line="240" w:lineRule="auto"/>
        <w:rPr>
          <w:ins w:id="1442" w:author="Unknown"/>
          <w:rFonts w:ascii="Arial" w:eastAsia="Times New Roman" w:hAnsi="Arial" w:cs="Arial"/>
          <w:color w:val="3A3A3A"/>
          <w:sz w:val="23"/>
          <w:szCs w:val="23"/>
        </w:rPr>
      </w:pPr>
      <w:ins w:id="1443" w:author="Unknown">
        <w:r w:rsidRPr="004B3A78">
          <w:rPr>
            <w:rFonts w:ascii="Arial" w:eastAsia="Times New Roman" w:hAnsi="Arial" w:cs="Arial"/>
            <w:i/>
            <w:iCs/>
            <w:color w:val="3A3A3A"/>
            <w:sz w:val="23"/>
            <w:szCs w:val="23"/>
            <w:bdr w:val="none" w:sz="0" w:space="0" w:color="auto" w:frame="1"/>
          </w:rPr>
          <w:t>Here to test the code, the debugger must be enabled for the browser</w:t>
        </w:r>
        <w:proofErr w:type="gramStart"/>
        <w:r w:rsidRPr="004B3A78">
          <w:rPr>
            <w:rFonts w:ascii="Arial" w:eastAsia="Times New Roman" w:hAnsi="Arial" w:cs="Arial"/>
            <w:i/>
            <w:iCs/>
            <w:color w:val="3A3A3A"/>
            <w:sz w:val="23"/>
            <w:szCs w:val="23"/>
            <w:bdr w:val="none" w:sz="0" w:space="0" w:color="auto" w:frame="1"/>
          </w:rPr>
          <w:t>,</w:t>
        </w:r>
        <w:proofErr w:type="gramEnd"/>
        <w:r w:rsidRPr="004B3A78">
          <w:rPr>
            <w:rFonts w:ascii="Arial" w:eastAsia="Times New Roman" w:hAnsi="Arial" w:cs="Arial"/>
            <w:color w:val="3A3A3A"/>
            <w:sz w:val="23"/>
            <w:szCs w:val="23"/>
          </w:rPr>
          <w:br/>
        </w:r>
        <w:r w:rsidRPr="004B3A78">
          <w:rPr>
            <w:rFonts w:ascii="Arial" w:eastAsia="Times New Roman" w:hAnsi="Arial" w:cs="Arial"/>
            <w:i/>
            <w:iCs/>
            <w:color w:val="3A3A3A"/>
            <w:sz w:val="23"/>
            <w:szCs w:val="23"/>
            <w:bdr w:val="none" w:sz="0" w:space="0" w:color="auto" w:frame="1"/>
          </w:rPr>
          <w:t>during debugging the code below should stop executing before it goes to the next line.</w:t>
        </w:r>
        <w:r w:rsidRPr="004B3A78">
          <w:rPr>
            <w:rFonts w:ascii="Arial" w:eastAsia="Times New Roman" w:hAnsi="Arial" w:cs="Arial"/>
            <w:color w:val="3A3A3A"/>
            <w:sz w:val="23"/>
            <w:szCs w:val="23"/>
          </w:rPr>
          <w:br/>
        </w:r>
        <w:r w:rsidRPr="004B3A78">
          <w:rPr>
            <w:rFonts w:ascii="Arial" w:eastAsia="Times New Roman" w:hAnsi="Arial" w:cs="Arial"/>
            <w:i/>
            <w:iCs/>
            <w:color w:val="3A3A3A"/>
            <w:sz w:val="23"/>
            <w:szCs w:val="23"/>
            <w:bdr w:val="none" w:sz="0" w:space="0" w:color="auto" w:frame="1"/>
          </w:rPr>
          <w:t>Adding numbers…</w:t>
        </w:r>
        <w:r w:rsidRPr="004B3A78">
          <w:rPr>
            <w:rFonts w:ascii="Arial" w:eastAsia="Times New Roman" w:hAnsi="Arial" w:cs="Arial"/>
            <w:color w:val="3A3A3A"/>
            <w:sz w:val="23"/>
            <w:szCs w:val="23"/>
          </w:rPr>
          <w:br/>
        </w:r>
        <w:r w:rsidRPr="004B3A78">
          <w:rPr>
            <w:rFonts w:ascii="Arial" w:eastAsia="Times New Roman" w:hAnsi="Arial" w:cs="Arial"/>
            <w:i/>
            <w:iCs/>
            <w:color w:val="3A3A3A"/>
            <w:sz w:val="23"/>
            <w:szCs w:val="23"/>
            <w:bdr w:val="none" w:sz="0" w:space="0" w:color="auto" w:frame="1"/>
          </w:rPr>
          <w:t>Select ‘Resume Script execution' to continue:</w:t>
        </w:r>
      </w:ins>
    </w:p>
    <w:p w:rsidR="004B3A78" w:rsidRPr="004B3A78" w:rsidRDefault="004B3A78" w:rsidP="004B3A78">
      <w:pPr>
        <w:shd w:val="clear" w:color="auto" w:fill="FFFFFF"/>
        <w:spacing w:after="0" w:line="240" w:lineRule="auto"/>
        <w:rPr>
          <w:ins w:id="1444" w:author="Unknown"/>
          <w:rFonts w:ascii="Arial" w:eastAsia="Times New Roman" w:hAnsi="Arial" w:cs="Arial"/>
          <w:color w:val="3A3A3A"/>
          <w:sz w:val="23"/>
          <w:szCs w:val="23"/>
        </w:rPr>
      </w:pPr>
      <w:ins w:id="1445" w:author="Unknown">
        <w:r w:rsidRPr="004B3A78">
          <w:rPr>
            <w:rFonts w:ascii="Arial" w:eastAsia="Times New Roman" w:hAnsi="Arial" w:cs="Arial"/>
            <w:i/>
            <w:iCs/>
            <w:color w:val="3A3A3A"/>
            <w:sz w:val="23"/>
            <w:szCs w:val="23"/>
            <w:bdr w:val="none" w:sz="0" w:space="0" w:color="auto" w:frame="1"/>
          </w:rPr>
          <w:t>&lt;Click on ‘Resume Script execution’ Button&gt;</w:t>
        </w:r>
      </w:ins>
    </w:p>
    <w:p w:rsidR="004B3A78" w:rsidRPr="004B3A78" w:rsidRDefault="004B3A78" w:rsidP="004B3A78">
      <w:pPr>
        <w:shd w:val="clear" w:color="auto" w:fill="FFFFFF"/>
        <w:spacing w:after="0" w:line="240" w:lineRule="auto"/>
        <w:rPr>
          <w:ins w:id="1446" w:author="Unknown"/>
          <w:rFonts w:ascii="Arial" w:eastAsia="Times New Roman" w:hAnsi="Arial" w:cs="Arial"/>
          <w:color w:val="3A3A3A"/>
          <w:sz w:val="23"/>
          <w:szCs w:val="23"/>
        </w:rPr>
      </w:pPr>
      <w:ins w:id="1447" w:author="Unknown">
        <w:r w:rsidRPr="004B3A78">
          <w:rPr>
            <w:rFonts w:ascii="Arial" w:eastAsia="Times New Roman" w:hAnsi="Arial" w:cs="Arial"/>
            <w:i/>
            <w:iCs/>
            <w:color w:val="3A3A3A"/>
            <w:sz w:val="23"/>
            <w:szCs w:val="23"/>
            <w:bdr w:val="none" w:sz="0" w:space="0" w:color="auto" w:frame="1"/>
          </w:rPr>
          <w:t>Sum of the numbers: 1500</w:t>
        </w:r>
      </w:ins>
    </w:p>
    <w:p w:rsidR="004B3A78" w:rsidRPr="004B3A78" w:rsidRDefault="004B3A78" w:rsidP="004B3A78">
      <w:pPr>
        <w:shd w:val="clear" w:color="auto" w:fill="FFFFFF"/>
        <w:spacing w:after="0" w:line="240" w:lineRule="auto"/>
        <w:rPr>
          <w:ins w:id="1448" w:author="Unknown"/>
          <w:rFonts w:ascii="Arial" w:eastAsia="Times New Roman" w:hAnsi="Arial" w:cs="Arial"/>
          <w:color w:val="3A3A3A"/>
          <w:sz w:val="23"/>
          <w:szCs w:val="23"/>
        </w:rPr>
      </w:pPr>
      <w:ins w:id="1449" w:author="Unknown">
        <w:r w:rsidRPr="004B3A78">
          <w:rPr>
            <w:rFonts w:ascii="Arial" w:eastAsia="Times New Roman" w:hAnsi="Arial" w:cs="Arial"/>
            <w:b/>
            <w:bCs/>
            <w:color w:val="FF6600"/>
            <w:sz w:val="23"/>
            <w:szCs w:val="23"/>
            <w:bdr w:val="none" w:sz="0" w:space="0" w:color="auto" w:frame="1"/>
          </w:rPr>
          <w:t xml:space="preserve">Q #32) </w:t>
        </w:r>
        <w:proofErr w:type="gramStart"/>
        <w:r w:rsidRPr="004B3A78">
          <w:rPr>
            <w:rFonts w:ascii="Arial" w:eastAsia="Times New Roman" w:hAnsi="Arial" w:cs="Arial"/>
            <w:b/>
            <w:bCs/>
            <w:color w:val="FF6600"/>
            <w:sz w:val="23"/>
            <w:szCs w:val="23"/>
            <w:bdr w:val="none" w:sz="0" w:space="0" w:color="auto" w:frame="1"/>
          </w:rPr>
          <w:t>In</w:t>
        </w:r>
        <w:proofErr w:type="gramEnd"/>
        <w:r w:rsidRPr="004B3A78">
          <w:rPr>
            <w:rFonts w:ascii="Arial" w:eastAsia="Times New Roman" w:hAnsi="Arial" w:cs="Arial"/>
            <w:b/>
            <w:bCs/>
            <w:color w:val="FF6600"/>
            <w:sz w:val="23"/>
            <w:szCs w:val="23"/>
            <w:bdr w:val="none" w:sz="0" w:space="0" w:color="auto" w:frame="1"/>
          </w:rPr>
          <w:t xml:space="preserve"> the following Code snippet can you please predict the output or If you get an error; please explain the error?</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450" w:author="Unknown"/>
          <w:rFonts w:ascii="inherit" w:eastAsia="Times New Roman" w:hAnsi="inherit" w:cs="Courier New"/>
          <w:color w:val="3A3A3A"/>
          <w:sz w:val="23"/>
          <w:szCs w:val="23"/>
        </w:rPr>
      </w:pPr>
      <w:proofErr w:type="gramStart"/>
      <w:ins w:id="1451" w:author="Unknown">
        <w:r w:rsidRPr="004B3A78">
          <w:rPr>
            <w:rFonts w:ascii="inherit" w:eastAsia="Times New Roman" w:hAnsi="inherit" w:cs="Courier New"/>
            <w:color w:val="3A3A3A"/>
            <w:sz w:val="23"/>
            <w:szCs w:val="23"/>
          </w:rPr>
          <w:t>&lt;!DOCTYPE</w:t>
        </w:r>
        <w:proofErr w:type="gramEnd"/>
        <w:r w:rsidRPr="004B3A78">
          <w:rPr>
            <w:rFonts w:ascii="inherit" w:eastAsia="Times New Roman" w:hAnsi="inherit" w:cs="Courier New"/>
            <w:color w:val="3A3A3A"/>
            <w:sz w:val="23"/>
            <w:szCs w:val="23"/>
          </w:rPr>
          <w:t xml:space="preserve"> html&gt;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452" w:author="Unknown"/>
          <w:rFonts w:ascii="inherit" w:eastAsia="Times New Roman" w:hAnsi="inherit" w:cs="Courier New"/>
          <w:color w:val="3A3A3A"/>
          <w:sz w:val="23"/>
          <w:szCs w:val="23"/>
        </w:rPr>
      </w:pPr>
      <w:ins w:id="1453" w:author="Unknown">
        <w:r w:rsidRPr="004B3A78">
          <w:rPr>
            <w:rFonts w:ascii="inherit" w:eastAsia="Times New Roman" w:hAnsi="inherit" w:cs="Courier New"/>
            <w:color w:val="3A3A3A"/>
            <w:sz w:val="23"/>
            <w:szCs w:val="23"/>
          </w:rPr>
          <w:t>&lt;</w:t>
        </w:r>
        <w:proofErr w:type="gramStart"/>
        <w:r w:rsidRPr="004B3A78">
          <w:rPr>
            <w:rFonts w:ascii="inherit" w:eastAsia="Times New Roman" w:hAnsi="inherit" w:cs="Courier New"/>
            <w:color w:val="3A3A3A"/>
            <w:sz w:val="23"/>
            <w:szCs w:val="23"/>
          </w:rPr>
          <w:t>html</w:t>
        </w:r>
        <w:proofErr w:type="gramEnd"/>
        <w:r w:rsidRPr="004B3A78">
          <w:rPr>
            <w:rFonts w:ascii="inherit" w:eastAsia="Times New Roman" w:hAnsi="inherit" w:cs="Courier New"/>
            <w:color w:val="3A3A3A"/>
            <w:sz w:val="23"/>
            <w:szCs w:val="23"/>
          </w:rPr>
          <w:t>&gt;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454" w:author="Unknown"/>
          <w:rFonts w:ascii="inherit" w:eastAsia="Times New Roman" w:hAnsi="inherit" w:cs="Courier New"/>
          <w:color w:val="3A3A3A"/>
          <w:sz w:val="23"/>
          <w:szCs w:val="23"/>
        </w:rPr>
      </w:pPr>
      <w:ins w:id="1455" w:author="Unknown">
        <w:r w:rsidRPr="004B3A78">
          <w:rPr>
            <w:rFonts w:ascii="inherit" w:eastAsia="Times New Roman" w:hAnsi="inherit" w:cs="Courier New"/>
            <w:color w:val="3A3A3A"/>
            <w:sz w:val="23"/>
            <w:szCs w:val="23"/>
          </w:rPr>
          <w:t>&lt;</w:t>
        </w:r>
        <w:proofErr w:type="gramStart"/>
        <w:r w:rsidRPr="004B3A78">
          <w:rPr>
            <w:rFonts w:ascii="inherit" w:eastAsia="Times New Roman" w:hAnsi="inherit" w:cs="Courier New"/>
            <w:color w:val="3A3A3A"/>
            <w:sz w:val="23"/>
            <w:szCs w:val="23"/>
          </w:rPr>
          <w:t>body</w:t>
        </w:r>
        <w:proofErr w:type="gramEnd"/>
        <w:r w:rsidRPr="004B3A78">
          <w:rPr>
            <w:rFonts w:ascii="inherit" w:eastAsia="Times New Roman" w:hAnsi="inherit" w:cs="Courier New"/>
            <w:color w:val="3A3A3A"/>
            <w:sz w:val="23"/>
            <w:szCs w:val="23"/>
          </w:rPr>
          <w:t>&gt;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456" w:author="Unknown"/>
          <w:rFonts w:ascii="inherit" w:eastAsia="Times New Roman" w:hAnsi="inherit" w:cs="Courier New"/>
          <w:color w:val="3A3A3A"/>
          <w:sz w:val="23"/>
          <w:szCs w:val="23"/>
        </w:rPr>
      </w:pPr>
      <w:ins w:id="1457" w:author="Unknown">
        <w:r w:rsidRPr="004B3A78">
          <w:rPr>
            <w:rFonts w:ascii="inherit" w:eastAsia="Times New Roman" w:hAnsi="inherit" w:cs="Courier New"/>
            <w:color w:val="3A3A3A"/>
            <w:sz w:val="23"/>
            <w:szCs w:val="23"/>
          </w:rPr>
          <w:t>&lt;h2&gt; &lt;strong&gt; Sample: Software Testing Help&lt;/strong&gt; &lt;/h2&gt;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458" w:author="Unknown"/>
          <w:rFonts w:ascii="inherit" w:eastAsia="Times New Roman" w:hAnsi="inherit" w:cs="Courier New"/>
          <w:color w:val="3A3A3A"/>
          <w:sz w:val="23"/>
          <w:szCs w:val="23"/>
        </w:rPr>
      </w:pPr>
      <w:ins w:id="1459" w:author="Unknown">
        <w:r w:rsidRPr="004B3A78">
          <w:rPr>
            <w:rFonts w:ascii="inherit" w:eastAsia="Times New Roman" w:hAnsi="inherit" w:cs="Courier New"/>
            <w:color w:val="3A3A3A"/>
            <w:sz w:val="23"/>
            <w:szCs w:val="23"/>
          </w:rPr>
          <w:t>&lt;p style='text-decoration</w:t>
        </w:r>
        <w:proofErr w:type="gramStart"/>
        <w:r w:rsidRPr="004B3A78">
          <w:rPr>
            <w:rFonts w:ascii="inherit" w:eastAsia="Times New Roman" w:hAnsi="inherit" w:cs="Courier New"/>
            <w:color w:val="3A3A3A"/>
            <w:sz w:val="23"/>
            <w:szCs w:val="23"/>
          </w:rPr>
          <w:t>:underline'</w:t>
        </w:r>
        <w:proofErr w:type="gramEnd"/>
        <w:r w:rsidRPr="004B3A78">
          <w:rPr>
            <w:rFonts w:ascii="inherit" w:eastAsia="Times New Roman" w:hAnsi="inherit" w:cs="Courier New"/>
            <w:color w:val="3A3A3A"/>
            <w:sz w:val="23"/>
            <w:szCs w:val="23"/>
          </w:rPr>
          <w:t>&gt;Example Type Converting &lt;/p&gt;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460" w:author="Unknown"/>
          <w:rFonts w:ascii="inherit" w:eastAsia="Times New Roman" w:hAnsi="inherit" w:cs="Courier New"/>
          <w:color w:val="3A3A3A"/>
          <w:sz w:val="23"/>
          <w:szCs w:val="23"/>
        </w:rPr>
      </w:pPr>
      <w:ins w:id="1461" w:author="Unknown">
        <w:r w:rsidRPr="004B3A78">
          <w:rPr>
            <w:rFonts w:ascii="inherit" w:eastAsia="Times New Roman" w:hAnsi="inherit" w:cs="Courier New"/>
            <w:color w:val="3A3A3A"/>
            <w:sz w:val="23"/>
            <w:szCs w:val="23"/>
          </w:rPr>
          <w:t>&lt;p id="display"&gt;&lt;/p&gt;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462" w:author="Unknown"/>
          <w:rFonts w:ascii="inherit" w:eastAsia="Times New Roman" w:hAnsi="inherit" w:cs="Courier New"/>
          <w:color w:val="3A3A3A"/>
          <w:sz w:val="23"/>
          <w:szCs w:val="23"/>
        </w:rPr>
      </w:pPr>
      <w:ins w:id="1463" w:author="Unknown">
        <w:r w:rsidRPr="004B3A78">
          <w:rPr>
            <w:rFonts w:ascii="inherit" w:eastAsia="Times New Roman" w:hAnsi="inherit" w:cs="Courier New"/>
            <w:color w:val="3A3A3A"/>
            <w:sz w:val="23"/>
            <w:szCs w:val="23"/>
          </w:rPr>
          <w:t>&lt;</w:t>
        </w:r>
        <w:proofErr w:type="gramStart"/>
        <w:r w:rsidRPr="004B3A78">
          <w:rPr>
            <w:rFonts w:ascii="inherit" w:eastAsia="Times New Roman" w:hAnsi="inherit" w:cs="Courier New"/>
            <w:color w:val="3A3A3A"/>
            <w:sz w:val="23"/>
            <w:szCs w:val="23"/>
          </w:rPr>
          <w:t>script</w:t>
        </w:r>
        <w:proofErr w:type="gramEnd"/>
        <w:r w:rsidRPr="004B3A78">
          <w:rPr>
            <w:rFonts w:ascii="inherit" w:eastAsia="Times New Roman" w:hAnsi="inherit" w:cs="Courier New"/>
            <w:color w:val="3A3A3A"/>
            <w:sz w:val="23"/>
            <w:szCs w:val="23"/>
          </w:rPr>
          <w:t>&gt;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464" w:author="Unknown"/>
          <w:rFonts w:ascii="inherit" w:eastAsia="Times New Roman" w:hAnsi="inherit" w:cs="Courier New"/>
          <w:color w:val="3A3A3A"/>
          <w:sz w:val="23"/>
          <w:szCs w:val="23"/>
        </w:rPr>
      </w:pPr>
      <w:proofErr w:type="gramStart"/>
      <w:ins w:id="1465" w:author="Unknown">
        <w:r w:rsidRPr="004B3A78">
          <w:rPr>
            <w:rFonts w:ascii="inherit" w:eastAsia="Times New Roman" w:hAnsi="inherit" w:cs="Courier New"/>
            <w:color w:val="3A3A3A"/>
            <w:sz w:val="23"/>
            <w:szCs w:val="23"/>
          </w:rPr>
          <w:t>var</w:t>
        </w:r>
        <w:proofErr w:type="gramEnd"/>
        <w:r w:rsidRPr="004B3A78">
          <w:rPr>
            <w:rFonts w:ascii="inherit" w:eastAsia="Times New Roman" w:hAnsi="inherit" w:cs="Courier New"/>
            <w:color w:val="3A3A3A"/>
            <w:sz w:val="23"/>
            <w:szCs w:val="23"/>
          </w:rPr>
          <w:t xml:space="preserve"> first_num =500;</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466" w:author="Unknown"/>
          <w:rFonts w:ascii="inherit" w:eastAsia="Times New Roman" w:hAnsi="inherit" w:cs="Courier New"/>
          <w:color w:val="3A3A3A"/>
          <w:sz w:val="23"/>
          <w:szCs w:val="23"/>
        </w:rPr>
      </w:pPr>
      <w:proofErr w:type="gramStart"/>
      <w:ins w:id="1467" w:author="Unknown">
        <w:r w:rsidRPr="004B3A78">
          <w:rPr>
            <w:rFonts w:ascii="inherit" w:eastAsia="Times New Roman" w:hAnsi="inherit" w:cs="Courier New"/>
            <w:color w:val="3A3A3A"/>
            <w:sz w:val="23"/>
            <w:szCs w:val="23"/>
          </w:rPr>
          <w:lastRenderedPageBreak/>
          <w:t>var</w:t>
        </w:r>
        <w:proofErr w:type="gramEnd"/>
        <w:r w:rsidRPr="004B3A78">
          <w:rPr>
            <w:rFonts w:ascii="inherit" w:eastAsia="Times New Roman" w:hAnsi="inherit" w:cs="Courier New"/>
            <w:color w:val="3A3A3A"/>
            <w:sz w:val="23"/>
            <w:szCs w:val="23"/>
          </w:rPr>
          <w:t xml:space="preserve"> first_name='500';</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468" w:author="Unknown"/>
          <w:rFonts w:ascii="inherit" w:eastAsia="Times New Roman" w:hAnsi="inherit" w:cs="Courier New"/>
          <w:color w:val="3A3A3A"/>
          <w:sz w:val="23"/>
          <w:szCs w:val="23"/>
        </w:rPr>
      </w:pPr>
      <w:proofErr w:type="gramStart"/>
      <w:ins w:id="1469" w:author="Unknown">
        <w:r w:rsidRPr="004B3A78">
          <w:rPr>
            <w:rFonts w:ascii="inherit" w:eastAsia="Times New Roman" w:hAnsi="inherit" w:cs="Courier New"/>
            <w:color w:val="3A3A3A"/>
            <w:sz w:val="23"/>
            <w:szCs w:val="23"/>
          </w:rPr>
          <w:t>if(</w:t>
        </w:r>
        <w:proofErr w:type="gramEnd"/>
        <w:r w:rsidRPr="004B3A78">
          <w:rPr>
            <w:rFonts w:ascii="inherit" w:eastAsia="Times New Roman" w:hAnsi="inherit" w:cs="Courier New"/>
            <w:color w:val="3A3A3A"/>
            <w:sz w:val="23"/>
            <w:szCs w:val="23"/>
          </w:rPr>
          <w:t xml:space="preserve">first_num == first_name){ </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470" w:author="Unknown"/>
          <w:rFonts w:ascii="inherit" w:eastAsia="Times New Roman" w:hAnsi="inherit" w:cs="Courier New"/>
          <w:color w:val="3A3A3A"/>
          <w:sz w:val="23"/>
          <w:szCs w:val="23"/>
        </w:rPr>
      </w:pPr>
      <w:proofErr w:type="gramStart"/>
      <w:ins w:id="1471" w:author="Unknown">
        <w:r w:rsidRPr="004B3A78">
          <w:rPr>
            <w:rFonts w:ascii="inherit" w:eastAsia="Times New Roman" w:hAnsi="inherit" w:cs="Courier New"/>
            <w:color w:val="3A3A3A"/>
            <w:sz w:val="23"/>
            <w:szCs w:val="23"/>
          </w:rPr>
          <w:t>document.getElementById(</w:t>
        </w:r>
        <w:proofErr w:type="gramEnd"/>
        <w:r w:rsidRPr="004B3A78">
          <w:rPr>
            <w:rFonts w:ascii="inherit" w:eastAsia="Times New Roman" w:hAnsi="inherit" w:cs="Courier New"/>
            <w:color w:val="3A3A3A"/>
            <w:sz w:val="23"/>
            <w:szCs w:val="23"/>
          </w:rPr>
          <w:t>"display").innerHTML = "Comparison will return 'true' by Type converting Operator ";</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472" w:author="Unknown"/>
          <w:rFonts w:ascii="inherit" w:eastAsia="Times New Roman" w:hAnsi="inherit" w:cs="Courier New"/>
          <w:color w:val="3A3A3A"/>
          <w:sz w:val="23"/>
          <w:szCs w:val="23"/>
        </w:rPr>
      </w:pPr>
      <w:ins w:id="1473" w:author="Unknown">
        <w:r w:rsidRPr="004B3A78">
          <w:rPr>
            <w:rFonts w:ascii="inherit" w:eastAsia="Times New Roman" w:hAnsi="inherit" w:cs="Courier New"/>
            <w:color w:val="3A3A3A"/>
            <w:sz w:val="23"/>
            <w:szCs w:val="23"/>
          </w:rPr>
          <w: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474" w:author="Unknown"/>
          <w:rFonts w:ascii="inherit" w:eastAsia="Times New Roman" w:hAnsi="inherit" w:cs="Courier New"/>
          <w:color w:val="3A3A3A"/>
          <w:sz w:val="23"/>
          <w:szCs w:val="23"/>
        </w:rPr>
      </w:pPr>
      <w:ins w:id="1475" w:author="Unknown">
        <w:r w:rsidRPr="004B3A78">
          <w:rPr>
            <w:rFonts w:ascii="inherit" w:eastAsia="Times New Roman" w:hAnsi="inherit" w:cs="Courier New"/>
            <w:color w:val="3A3A3A"/>
            <w:sz w:val="23"/>
            <w:szCs w:val="23"/>
          </w:rPr>
          <w:t>&lt;/script&gt;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476" w:author="Unknown"/>
          <w:rFonts w:ascii="inherit" w:eastAsia="Times New Roman" w:hAnsi="inherit" w:cs="Courier New"/>
          <w:color w:val="3A3A3A"/>
          <w:sz w:val="23"/>
          <w:szCs w:val="23"/>
        </w:rPr>
      </w:pPr>
      <w:ins w:id="1477" w:author="Unknown">
        <w:r w:rsidRPr="004B3A78">
          <w:rPr>
            <w:rFonts w:ascii="inherit" w:eastAsia="Times New Roman" w:hAnsi="inherit" w:cs="Courier New"/>
            <w:color w:val="3A3A3A"/>
            <w:sz w:val="23"/>
            <w:szCs w:val="23"/>
          </w:rPr>
          <w:t>&lt;/body&gt;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478" w:author="Unknown"/>
          <w:rFonts w:ascii="inherit" w:eastAsia="Times New Roman" w:hAnsi="inherit" w:cs="Courier New"/>
          <w:color w:val="3A3A3A"/>
          <w:sz w:val="23"/>
          <w:szCs w:val="23"/>
        </w:rPr>
      </w:pPr>
      <w:ins w:id="1479" w:author="Unknown">
        <w:r w:rsidRPr="004B3A78">
          <w:rPr>
            <w:rFonts w:ascii="inherit" w:eastAsia="Times New Roman" w:hAnsi="inherit" w:cs="Courier New"/>
            <w:color w:val="3A3A3A"/>
            <w:sz w:val="23"/>
            <w:szCs w:val="23"/>
          </w:rPr>
          <w:t>&lt;/html&gt;</w:t>
        </w:r>
      </w:ins>
    </w:p>
    <w:p w:rsidR="004B3A78" w:rsidRPr="004B3A78" w:rsidRDefault="004B3A78" w:rsidP="004B3A78">
      <w:pPr>
        <w:shd w:val="clear" w:color="auto" w:fill="FFFFFF"/>
        <w:spacing w:after="0" w:line="240" w:lineRule="auto"/>
        <w:rPr>
          <w:ins w:id="1480" w:author="Unknown"/>
          <w:rFonts w:ascii="Arial" w:eastAsia="Times New Roman" w:hAnsi="Arial" w:cs="Arial"/>
          <w:color w:val="3A3A3A"/>
          <w:sz w:val="23"/>
          <w:szCs w:val="23"/>
        </w:rPr>
      </w:pPr>
      <w:ins w:id="1481" w:author="Unknown">
        <w:r w:rsidRPr="004B3A78">
          <w:rPr>
            <w:rFonts w:ascii="Arial" w:eastAsia="Times New Roman" w:hAnsi="Arial" w:cs="Arial"/>
            <w:b/>
            <w:bCs/>
            <w:color w:val="3A3A3A"/>
            <w:sz w:val="23"/>
            <w:szCs w:val="23"/>
            <w:bdr w:val="none" w:sz="0" w:space="0" w:color="auto" w:frame="1"/>
          </w:rPr>
          <w:t>Answer: </w:t>
        </w:r>
        <w:r w:rsidRPr="004B3A78">
          <w:rPr>
            <w:rFonts w:ascii="Arial" w:eastAsia="Times New Roman" w:hAnsi="Arial" w:cs="Arial"/>
            <w:color w:val="3A3A3A"/>
            <w:sz w:val="23"/>
            <w:szCs w:val="23"/>
          </w:rPr>
          <w:t>Consider the code</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482" w:author="Unknown"/>
          <w:rFonts w:ascii="inherit" w:eastAsia="Times New Roman" w:hAnsi="inherit" w:cs="Courier New"/>
          <w:color w:val="3A3A3A"/>
          <w:sz w:val="23"/>
          <w:szCs w:val="23"/>
        </w:rPr>
      </w:pPr>
      <w:ins w:id="1483" w:author="Unknown">
        <w:r w:rsidRPr="004B3A78">
          <w:rPr>
            <w:rFonts w:ascii="inherit" w:eastAsia="Times New Roman" w:hAnsi="inherit" w:cs="Courier New"/>
            <w:color w:val="3A3A3A"/>
            <w:sz w:val="23"/>
            <w:szCs w:val="23"/>
          </w:rPr>
          <w:t>If (‘100’==100) {</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484" w:author="Unknown"/>
          <w:rFonts w:ascii="inherit" w:eastAsia="Times New Roman" w:hAnsi="inherit" w:cs="Courier New"/>
          <w:color w:val="3A3A3A"/>
          <w:sz w:val="23"/>
          <w:szCs w:val="23"/>
        </w:rPr>
      </w:pPr>
      <w:proofErr w:type="gramStart"/>
      <w:ins w:id="1485" w:author="Unknown">
        <w:r w:rsidRPr="004B3A78">
          <w:rPr>
            <w:rFonts w:ascii="inherit" w:eastAsia="Times New Roman" w:hAnsi="inherit" w:cs="Courier New"/>
            <w:color w:val="3A3A3A"/>
            <w:sz w:val="23"/>
            <w:szCs w:val="23"/>
          </w:rPr>
          <w:t>document</w:t>
        </w:r>
        <w:proofErr w:type="gramEnd"/>
        <w:r w:rsidRPr="004B3A78">
          <w:rPr>
            <w:rFonts w:ascii="inherit" w:eastAsia="Times New Roman" w:hAnsi="inherit" w:cs="Courier New"/>
            <w:color w:val="3A3A3A"/>
            <w:sz w:val="23"/>
            <w:szCs w:val="23"/>
          </w:rPr>
          <w:t xml:space="preserve">. </w:t>
        </w:r>
        <w:proofErr w:type="gramStart"/>
        <w:r w:rsidRPr="004B3A78">
          <w:rPr>
            <w:rFonts w:ascii="inherit" w:eastAsia="Times New Roman" w:hAnsi="inherit" w:cs="Courier New"/>
            <w:color w:val="3A3A3A"/>
            <w:sz w:val="23"/>
            <w:szCs w:val="23"/>
          </w:rPr>
          <w:t>write</w:t>
        </w:r>
        <w:proofErr w:type="gramEnd"/>
        <w:r w:rsidRPr="004B3A78">
          <w:rPr>
            <w:rFonts w:ascii="inherit" w:eastAsia="Times New Roman" w:hAnsi="inherit" w:cs="Courier New"/>
            <w:color w:val="3A3A3A"/>
            <w:sz w:val="23"/>
            <w:szCs w:val="23"/>
          </w:rPr>
          <w:t xml:space="preserve"> (“It’s a Type Converting Operator”);</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486" w:author="Unknown"/>
          <w:rFonts w:ascii="inherit" w:eastAsia="Times New Roman" w:hAnsi="inherit" w:cs="Courier New"/>
          <w:color w:val="3A3A3A"/>
          <w:sz w:val="23"/>
          <w:szCs w:val="23"/>
        </w:rPr>
      </w:pPr>
      <w:ins w:id="1487" w:author="Unknown">
        <w:r w:rsidRPr="004B3A78">
          <w:rPr>
            <w:rFonts w:ascii="inherit" w:eastAsia="Times New Roman" w:hAnsi="inherit" w:cs="Courier New"/>
            <w:color w:val="3A3A3A"/>
            <w:sz w:val="23"/>
            <w:szCs w:val="23"/>
          </w:rPr>
          <w:t>}</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488" w:author="Unknown"/>
          <w:rFonts w:ascii="inherit" w:eastAsia="Times New Roman" w:hAnsi="inherit" w:cs="Courier New"/>
          <w:color w:val="3A3A3A"/>
          <w:sz w:val="23"/>
          <w:szCs w:val="23"/>
        </w:rPr>
      </w:pPr>
      <w:ins w:id="1489" w:author="Unknown">
        <w:r w:rsidRPr="004B3A78">
          <w:rPr>
            <w:rFonts w:ascii="inherit" w:eastAsia="Times New Roman" w:hAnsi="inherit" w:cs="Courier New"/>
            <w:color w:val="3A3A3A"/>
            <w:sz w:val="23"/>
            <w:szCs w:val="23"/>
          </w:rPr>
          <w:t>Here</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490" w:author="Unknown"/>
          <w:rFonts w:ascii="inherit" w:eastAsia="Times New Roman" w:hAnsi="inherit" w:cs="Courier New"/>
          <w:color w:val="3A3A3A"/>
          <w:sz w:val="23"/>
          <w:szCs w:val="23"/>
        </w:rPr>
      </w:pPr>
      <w:ins w:id="1491" w:author="Unknown">
        <w:r w:rsidRPr="004B3A78">
          <w:rPr>
            <w:rFonts w:ascii="inherit" w:eastAsia="Times New Roman" w:hAnsi="inherit" w:cs="Courier New"/>
            <w:color w:val="3A3A3A"/>
            <w:sz w:val="23"/>
            <w:szCs w:val="23"/>
          </w:rPr>
          <w:t xml:space="preserve">  </w:t>
        </w:r>
        <w:proofErr w:type="gramStart"/>
        <w:r w:rsidRPr="004B3A78">
          <w:rPr>
            <w:rFonts w:ascii="inherit" w:eastAsia="Times New Roman" w:hAnsi="inherit" w:cs="Courier New"/>
            <w:color w:val="3A3A3A"/>
            <w:sz w:val="23"/>
            <w:szCs w:val="23"/>
          </w:rPr>
          <w:t>typeof(</w:t>
        </w:r>
        <w:proofErr w:type="gramEnd"/>
        <w:r w:rsidRPr="004B3A78">
          <w:rPr>
            <w:rFonts w:ascii="inherit" w:eastAsia="Times New Roman" w:hAnsi="inherit" w:cs="Courier New"/>
            <w:color w:val="3A3A3A"/>
            <w:sz w:val="23"/>
            <w:szCs w:val="23"/>
          </w:rPr>
          <w:t>‘100’) is string</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492" w:author="Unknown"/>
          <w:rFonts w:ascii="inherit" w:eastAsia="Times New Roman" w:hAnsi="inherit" w:cs="Courier New"/>
          <w:color w:val="3A3A3A"/>
          <w:sz w:val="23"/>
          <w:szCs w:val="23"/>
        </w:rPr>
      </w:pPr>
      <w:ins w:id="1493" w:author="Unknown">
        <w:r w:rsidRPr="004B3A78">
          <w:rPr>
            <w:rFonts w:ascii="inherit" w:eastAsia="Times New Roman" w:hAnsi="inherit" w:cs="Courier New"/>
            <w:color w:val="3A3A3A"/>
            <w:sz w:val="23"/>
            <w:szCs w:val="23"/>
          </w:rPr>
          <w:t xml:space="preserve">   </w:t>
        </w:r>
        <w:proofErr w:type="gramStart"/>
        <w:r w:rsidRPr="004B3A78">
          <w:rPr>
            <w:rFonts w:ascii="inherit" w:eastAsia="Times New Roman" w:hAnsi="inherit" w:cs="Courier New"/>
            <w:color w:val="3A3A3A"/>
            <w:sz w:val="23"/>
            <w:szCs w:val="23"/>
          </w:rPr>
          <w:t>typeof(</w:t>
        </w:r>
        <w:proofErr w:type="gramEnd"/>
        <w:r w:rsidRPr="004B3A78">
          <w:rPr>
            <w:rFonts w:ascii="inherit" w:eastAsia="Times New Roman" w:hAnsi="inherit" w:cs="Courier New"/>
            <w:color w:val="3A3A3A"/>
            <w:sz w:val="23"/>
            <w:szCs w:val="23"/>
          </w:rPr>
          <w:t>100) is number</w:t>
        </w:r>
      </w:ins>
    </w:p>
    <w:p w:rsidR="004B3A78" w:rsidRPr="004B3A78" w:rsidRDefault="004B3A78" w:rsidP="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494" w:author="Unknown"/>
          <w:rFonts w:ascii="inherit" w:eastAsia="Times New Roman" w:hAnsi="inherit" w:cs="Courier New"/>
          <w:color w:val="3A3A3A"/>
          <w:sz w:val="23"/>
          <w:szCs w:val="23"/>
        </w:rPr>
      </w:pPr>
      <w:proofErr w:type="gramStart"/>
      <w:ins w:id="1495" w:author="Unknown">
        <w:r w:rsidRPr="004B3A78">
          <w:rPr>
            <w:rFonts w:ascii="inherit" w:eastAsia="Times New Roman" w:hAnsi="inherit" w:cs="Courier New"/>
            <w:color w:val="3A3A3A"/>
            <w:sz w:val="23"/>
            <w:szCs w:val="23"/>
          </w:rPr>
          <w:t>the</w:t>
        </w:r>
        <w:proofErr w:type="gramEnd"/>
        <w:r w:rsidRPr="004B3A78">
          <w:rPr>
            <w:rFonts w:ascii="inherit" w:eastAsia="Times New Roman" w:hAnsi="inherit" w:cs="Courier New"/>
            <w:color w:val="3A3A3A"/>
            <w:sz w:val="23"/>
            <w:szCs w:val="23"/>
          </w:rPr>
          <w:t xml:space="preserve"> ‘==’ operator will convert the number type, which is on the right side of the operator to string and compare both values</w:t>
        </w:r>
      </w:ins>
    </w:p>
    <w:p w:rsidR="004B3A78" w:rsidRPr="004B3A78" w:rsidRDefault="004B3A78" w:rsidP="004B3A78">
      <w:pPr>
        <w:shd w:val="clear" w:color="auto" w:fill="FFFFFF"/>
        <w:spacing w:after="0" w:line="240" w:lineRule="auto"/>
        <w:rPr>
          <w:ins w:id="1496" w:author="Unknown"/>
          <w:rFonts w:ascii="Arial" w:eastAsia="Times New Roman" w:hAnsi="Arial" w:cs="Arial"/>
          <w:color w:val="3A3A3A"/>
          <w:sz w:val="23"/>
          <w:szCs w:val="23"/>
        </w:rPr>
      </w:pPr>
      <w:ins w:id="1497" w:author="Unknown">
        <w:r w:rsidRPr="004B3A78">
          <w:rPr>
            <w:rFonts w:ascii="Arial" w:eastAsia="Times New Roman" w:hAnsi="Arial" w:cs="Arial"/>
            <w:b/>
            <w:bCs/>
            <w:color w:val="3A3A3A"/>
            <w:sz w:val="23"/>
            <w:szCs w:val="23"/>
            <w:bdr w:val="none" w:sz="0" w:space="0" w:color="auto" w:frame="1"/>
          </w:rPr>
          <w:t>The output of the code snippet here is:</w:t>
        </w:r>
      </w:ins>
    </w:p>
    <w:p w:rsidR="004B3A78" w:rsidRPr="004B3A78" w:rsidRDefault="004B3A78" w:rsidP="004B3A78">
      <w:pPr>
        <w:shd w:val="clear" w:color="auto" w:fill="FFFFFF"/>
        <w:spacing w:after="0" w:line="240" w:lineRule="auto"/>
        <w:rPr>
          <w:ins w:id="1498" w:author="Unknown"/>
          <w:rFonts w:ascii="Arial" w:eastAsia="Times New Roman" w:hAnsi="Arial" w:cs="Arial"/>
          <w:color w:val="3A3A3A"/>
          <w:sz w:val="23"/>
          <w:szCs w:val="23"/>
        </w:rPr>
      </w:pPr>
      <w:ins w:id="1499" w:author="Unknown">
        <w:r w:rsidRPr="004B3A78">
          <w:rPr>
            <w:rFonts w:ascii="Arial" w:eastAsia="Times New Roman" w:hAnsi="Arial" w:cs="Arial"/>
            <w:i/>
            <w:iCs/>
            <w:color w:val="3A3A3A"/>
            <w:sz w:val="23"/>
            <w:szCs w:val="23"/>
            <w:bdr w:val="none" w:sz="0" w:space="0" w:color="auto" w:frame="1"/>
          </w:rPr>
          <w:t>Comparison will return ‘true' by Type converting Operator</w:t>
        </w:r>
      </w:ins>
    </w:p>
    <w:p w:rsidR="004B3A78" w:rsidRDefault="004B3A78" w:rsidP="00E80AED">
      <w:pPr>
        <w:pBdr>
          <w:bottom w:val="single" w:sz="6" w:space="1" w:color="auto"/>
        </w:pBdr>
        <w:shd w:val="clear" w:color="auto" w:fill="FFFFFF"/>
        <w:spacing w:before="100" w:beforeAutospacing="1" w:after="100" w:afterAutospacing="1" w:line="240" w:lineRule="auto"/>
        <w:rPr>
          <w:rFonts w:ascii="Arial" w:eastAsia="Times New Roman" w:hAnsi="Arial" w:cs="Arial"/>
          <w:color w:val="222222"/>
          <w:sz w:val="27"/>
          <w:szCs w:val="27"/>
        </w:rPr>
      </w:pPr>
    </w:p>
    <w:p w:rsidR="004B3A78" w:rsidRDefault="004B3A78" w:rsidP="00E80AED">
      <w:pPr>
        <w:shd w:val="clear" w:color="auto" w:fill="FFFFFF"/>
        <w:spacing w:before="100" w:beforeAutospacing="1" w:after="100" w:afterAutospacing="1" w:line="240" w:lineRule="auto"/>
        <w:rPr>
          <w:rFonts w:ascii="Arial" w:eastAsia="Times New Roman" w:hAnsi="Arial" w:cs="Arial"/>
          <w:color w:val="222222"/>
          <w:sz w:val="27"/>
          <w:szCs w:val="27"/>
        </w:rPr>
      </w:pPr>
    </w:p>
    <w:p w:rsidR="004B3A78" w:rsidRPr="00E80AED" w:rsidRDefault="004B3A78" w:rsidP="00E80AED">
      <w:pPr>
        <w:shd w:val="clear" w:color="auto" w:fill="FFFFFF"/>
        <w:spacing w:before="100" w:beforeAutospacing="1" w:after="100" w:afterAutospacing="1" w:line="240" w:lineRule="auto"/>
        <w:rPr>
          <w:rFonts w:ascii="Arial" w:eastAsia="Times New Roman" w:hAnsi="Arial" w:cs="Arial"/>
          <w:color w:val="222222"/>
          <w:sz w:val="27"/>
          <w:szCs w:val="27"/>
        </w:rPr>
      </w:pPr>
    </w:p>
    <w:p w:rsidR="00E80AED" w:rsidRPr="00E80AED" w:rsidRDefault="00E80AED" w:rsidP="00E80AED">
      <w:pPr>
        <w:shd w:val="clear" w:color="auto" w:fill="FFFFFF"/>
        <w:spacing w:before="100" w:beforeAutospacing="1" w:after="100" w:afterAutospacing="1" w:line="240" w:lineRule="auto"/>
        <w:rPr>
          <w:rFonts w:ascii="Arial" w:eastAsia="Times New Roman" w:hAnsi="Arial" w:cs="Arial"/>
          <w:color w:val="222222"/>
          <w:sz w:val="27"/>
          <w:szCs w:val="27"/>
        </w:rPr>
      </w:pPr>
    </w:p>
    <w:p w:rsidR="004B3A78" w:rsidRPr="004B3A78" w:rsidRDefault="004B3A78" w:rsidP="004B3A78">
      <w:pPr>
        <w:spacing w:before="90" w:after="180" w:line="570" w:lineRule="atLeast"/>
        <w:outlineLvl w:val="1"/>
        <w:rPr>
          <w:rFonts w:ascii="Arial" w:eastAsia="Times New Roman" w:hAnsi="Arial" w:cs="Arial"/>
          <w:b/>
          <w:bCs/>
          <w:color w:val="333333"/>
          <w:spacing w:val="2"/>
          <w:sz w:val="36"/>
          <w:szCs w:val="36"/>
        </w:rPr>
      </w:pPr>
      <w:r w:rsidRPr="004B3A78">
        <w:rPr>
          <w:rFonts w:ascii="Arial" w:eastAsia="Times New Roman" w:hAnsi="Arial" w:cs="Arial"/>
          <w:b/>
          <w:bCs/>
          <w:color w:val="333333"/>
          <w:spacing w:val="2"/>
          <w:sz w:val="36"/>
          <w:szCs w:val="36"/>
        </w:rPr>
        <w:lastRenderedPageBreak/>
        <w:t>Question 1</w:t>
      </w:r>
    </w:p>
    <w:p w:rsidR="004B3A78" w:rsidRPr="004B3A78" w:rsidRDefault="004B3A78" w:rsidP="004B3A78">
      <w:pPr>
        <w:spacing w:before="90" w:after="180" w:line="570" w:lineRule="atLeast"/>
        <w:outlineLvl w:val="2"/>
        <w:rPr>
          <w:rFonts w:ascii="Arial" w:eastAsia="Times New Roman" w:hAnsi="Arial" w:cs="Arial"/>
          <w:b/>
          <w:bCs/>
          <w:color w:val="333333"/>
          <w:spacing w:val="2"/>
          <w:sz w:val="27"/>
          <w:szCs w:val="27"/>
        </w:rPr>
      </w:pPr>
      <w:r w:rsidRPr="004B3A78">
        <w:rPr>
          <w:rFonts w:ascii="Arial" w:eastAsia="Times New Roman" w:hAnsi="Arial" w:cs="Arial"/>
          <w:b/>
          <w:bCs/>
          <w:color w:val="333333"/>
          <w:spacing w:val="2"/>
          <w:sz w:val="27"/>
          <w:szCs w:val="27"/>
        </w:rPr>
        <w:t>1. What is the difference between </w:t>
      </w:r>
      <w:r w:rsidRPr="004B3A78">
        <w:rPr>
          <w:rFonts w:ascii="Courier New" w:eastAsia="Times New Roman" w:hAnsi="Courier New" w:cs="Courier New"/>
          <w:b/>
          <w:bCs/>
          <w:color w:val="C7254E"/>
          <w:spacing w:val="2"/>
          <w:shd w:val="clear" w:color="auto" w:fill="F8F8F8"/>
        </w:rPr>
        <w:t>undefined</w:t>
      </w:r>
      <w:r w:rsidRPr="004B3A78">
        <w:rPr>
          <w:rFonts w:ascii="Arial" w:eastAsia="Times New Roman" w:hAnsi="Arial" w:cs="Arial"/>
          <w:b/>
          <w:bCs/>
          <w:color w:val="333333"/>
          <w:spacing w:val="2"/>
          <w:sz w:val="27"/>
          <w:szCs w:val="27"/>
        </w:rPr>
        <w:t> and </w:t>
      </w:r>
      <w:r w:rsidRPr="004B3A78">
        <w:rPr>
          <w:rFonts w:ascii="Courier New" w:eastAsia="Times New Roman" w:hAnsi="Courier New" w:cs="Courier New"/>
          <w:b/>
          <w:bCs/>
          <w:color w:val="C7254E"/>
          <w:spacing w:val="2"/>
          <w:shd w:val="clear" w:color="auto" w:fill="F8F8F8"/>
        </w:rPr>
        <w:t>not defined</w:t>
      </w:r>
      <w:r w:rsidRPr="004B3A78">
        <w:rPr>
          <w:rFonts w:ascii="Arial" w:eastAsia="Times New Roman" w:hAnsi="Arial" w:cs="Arial"/>
          <w:b/>
          <w:bCs/>
          <w:color w:val="333333"/>
          <w:spacing w:val="2"/>
          <w:sz w:val="27"/>
          <w:szCs w:val="27"/>
        </w:rPr>
        <w:t> in JavaScript?</w:t>
      </w:r>
    </w:p>
    <w:p w:rsidR="004B3A78" w:rsidRPr="004B3A78" w:rsidRDefault="004B3A78" w:rsidP="004B3A78">
      <w:pPr>
        <w:spacing w:after="390" w:line="480" w:lineRule="atLeast"/>
        <w:rPr>
          <w:rFonts w:ascii="Arial" w:eastAsia="Times New Roman" w:hAnsi="Arial" w:cs="Arial"/>
          <w:color w:val="444444"/>
          <w:spacing w:val="2"/>
          <w:sz w:val="27"/>
          <w:szCs w:val="27"/>
        </w:rPr>
      </w:pPr>
      <w:r w:rsidRPr="004B3A78">
        <w:rPr>
          <w:rFonts w:ascii="Arial" w:eastAsia="Times New Roman" w:hAnsi="Arial" w:cs="Arial"/>
          <w:color w:val="444444"/>
          <w:spacing w:val="2"/>
          <w:sz w:val="27"/>
          <w:szCs w:val="27"/>
        </w:rPr>
        <w:t>In JavaScript, if you try to use a variable that doesn't exist and has not been declared, then JavaScript will throw an error </w:t>
      </w:r>
      <w:r w:rsidRPr="004B3A78">
        <w:rPr>
          <w:rFonts w:ascii="Courier New" w:eastAsia="Times New Roman" w:hAnsi="Courier New" w:cs="Courier New"/>
          <w:color w:val="C7254E"/>
          <w:spacing w:val="2"/>
          <w:sz w:val="23"/>
          <w:szCs w:val="23"/>
          <w:shd w:val="clear" w:color="auto" w:fill="F8F8F8"/>
        </w:rPr>
        <w:t>var name is not defined</w:t>
      </w:r>
      <w:r w:rsidRPr="004B3A78">
        <w:rPr>
          <w:rFonts w:ascii="Arial" w:eastAsia="Times New Roman" w:hAnsi="Arial" w:cs="Arial"/>
          <w:color w:val="444444"/>
          <w:spacing w:val="2"/>
          <w:sz w:val="27"/>
          <w:szCs w:val="27"/>
        </w:rPr>
        <w:t> and script will stop executing. However, if you use </w:t>
      </w:r>
      <w:r w:rsidRPr="004B3A78">
        <w:rPr>
          <w:rFonts w:ascii="Courier New" w:eastAsia="Times New Roman" w:hAnsi="Courier New" w:cs="Courier New"/>
          <w:color w:val="C7254E"/>
          <w:spacing w:val="2"/>
          <w:sz w:val="23"/>
          <w:szCs w:val="23"/>
          <w:shd w:val="clear" w:color="auto" w:fill="F8F8F8"/>
        </w:rPr>
        <w:t>typeof undeclared_variable</w:t>
      </w:r>
      <w:r w:rsidRPr="004B3A78">
        <w:rPr>
          <w:rFonts w:ascii="Arial" w:eastAsia="Times New Roman" w:hAnsi="Arial" w:cs="Arial"/>
          <w:color w:val="444444"/>
          <w:spacing w:val="2"/>
          <w:sz w:val="27"/>
          <w:szCs w:val="27"/>
        </w:rPr>
        <w:t>, then it will return </w:t>
      </w:r>
      <w:r w:rsidRPr="004B3A78">
        <w:rPr>
          <w:rFonts w:ascii="Courier New" w:eastAsia="Times New Roman" w:hAnsi="Courier New" w:cs="Courier New"/>
          <w:color w:val="C7254E"/>
          <w:spacing w:val="2"/>
          <w:sz w:val="23"/>
          <w:szCs w:val="23"/>
          <w:shd w:val="clear" w:color="auto" w:fill="F8F8F8"/>
        </w:rPr>
        <w:t>undefined</w:t>
      </w:r>
      <w:r w:rsidRPr="004B3A78">
        <w:rPr>
          <w:rFonts w:ascii="Arial" w:eastAsia="Times New Roman" w:hAnsi="Arial" w:cs="Arial"/>
          <w:color w:val="444444"/>
          <w:spacing w:val="2"/>
          <w:sz w:val="27"/>
          <w:szCs w:val="27"/>
        </w:rPr>
        <w:t>.</w:t>
      </w:r>
    </w:p>
    <w:p w:rsidR="004B3A78" w:rsidRPr="004B3A78" w:rsidRDefault="004B3A78" w:rsidP="004B3A78">
      <w:pPr>
        <w:spacing w:after="390" w:line="480" w:lineRule="atLeast"/>
        <w:rPr>
          <w:rFonts w:ascii="Arial" w:eastAsia="Times New Roman" w:hAnsi="Arial" w:cs="Arial"/>
          <w:color w:val="444444"/>
          <w:spacing w:val="2"/>
          <w:sz w:val="27"/>
          <w:szCs w:val="27"/>
        </w:rPr>
      </w:pPr>
      <w:r w:rsidRPr="004B3A78">
        <w:rPr>
          <w:rFonts w:ascii="Arial" w:eastAsia="Times New Roman" w:hAnsi="Arial" w:cs="Arial"/>
          <w:color w:val="444444"/>
          <w:spacing w:val="2"/>
          <w:sz w:val="27"/>
          <w:szCs w:val="27"/>
        </w:rPr>
        <w:t>Before getting further into this, let's first understand the difference between declaration and definition.</w:t>
      </w:r>
    </w:p>
    <w:p w:rsidR="004B3A78" w:rsidRPr="004B3A78" w:rsidRDefault="004B3A78" w:rsidP="004B3A78">
      <w:pPr>
        <w:spacing w:after="390" w:line="480" w:lineRule="atLeast"/>
        <w:rPr>
          <w:rFonts w:ascii="Arial" w:eastAsia="Times New Roman" w:hAnsi="Arial" w:cs="Arial"/>
          <w:color w:val="444444"/>
          <w:spacing w:val="2"/>
          <w:sz w:val="27"/>
          <w:szCs w:val="27"/>
        </w:rPr>
      </w:pPr>
      <w:r w:rsidRPr="004B3A78">
        <w:rPr>
          <w:rFonts w:ascii="Arial" w:eastAsia="Times New Roman" w:hAnsi="Arial" w:cs="Arial"/>
          <w:color w:val="444444"/>
          <w:spacing w:val="2"/>
          <w:sz w:val="27"/>
          <w:szCs w:val="27"/>
        </w:rPr>
        <w:t>Let's say </w:t>
      </w:r>
      <w:r w:rsidRPr="004B3A78">
        <w:rPr>
          <w:rFonts w:ascii="Courier New" w:eastAsia="Times New Roman" w:hAnsi="Courier New" w:cs="Courier New"/>
          <w:color w:val="C7254E"/>
          <w:spacing w:val="2"/>
          <w:sz w:val="23"/>
          <w:szCs w:val="23"/>
          <w:shd w:val="clear" w:color="auto" w:fill="F8F8F8"/>
        </w:rPr>
        <w:t>var x</w:t>
      </w:r>
      <w:r w:rsidRPr="004B3A78">
        <w:rPr>
          <w:rFonts w:ascii="Arial" w:eastAsia="Times New Roman" w:hAnsi="Arial" w:cs="Arial"/>
          <w:color w:val="444444"/>
          <w:spacing w:val="2"/>
          <w:sz w:val="27"/>
          <w:szCs w:val="27"/>
        </w:rPr>
        <w:t> is a declaration because you have not defined what value it holds yet, but you have declared its existence and the need for memory allocation.</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&gt; </w:t>
      </w:r>
      <w:proofErr w:type="gramStart"/>
      <w:r w:rsidRPr="004B3A78">
        <w:rPr>
          <w:rFonts w:ascii="Courier New" w:eastAsia="Times New Roman" w:hAnsi="Courier New" w:cs="Courier New"/>
          <w:b/>
          <w:bCs/>
          <w:color w:val="333333"/>
          <w:spacing w:val="2"/>
          <w:sz w:val="23"/>
          <w:szCs w:val="23"/>
          <w:shd w:val="clear" w:color="auto" w:fill="F8F8F8"/>
        </w:rPr>
        <w:t>var</w:t>
      </w:r>
      <w:proofErr w:type="gramEnd"/>
      <w:r w:rsidRPr="004B3A78">
        <w:rPr>
          <w:rFonts w:ascii="Courier New" w:eastAsia="Times New Roman" w:hAnsi="Courier New" w:cs="Courier New"/>
          <w:color w:val="000000"/>
          <w:spacing w:val="2"/>
          <w:sz w:val="23"/>
          <w:szCs w:val="23"/>
          <w:shd w:val="clear" w:color="auto" w:fill="F8F8F8"/>
        </w:rPr>
        <w:t xml:space="preserve"> x; </w:t>
      </w:r>
      <w:r w:rsidRPr="004B3A78">
        <w:rPr>
          <w:rFonts w:ascii="Courier New" w:eastAsia="Times New Roman" w:hAnsi="Courier New" w:cs="Courier New"/>
          <w:i/>
          <w:iCs/>
          <w:color w:val="999988"/>
          <w:spacing w:val="2"/>
          <w:sz w:val="23"/>
          <w:szCs w:val="23"/>
          <w:shd w:val="clear" w:color="auto" w:fill="F8F8F8"/>
        </w:rPr>
        <w:t>// declaring x</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&gt; </w:t>
      </w:r>
      <w:r w:rsidRPr="004B3A78">
        <w:rPr>
          <w:rFonts w:ascii="Courier New" w:eastAsia="Times New Roman" w:hAnsi="Courier New" w:cs="Courier New"/>
          <w:color w:val="0086B3"/>
          <w:spacing w:val="2"/>
          <w:sz w:val="23"/>
          <w:szCs w:val="23"/>
          <w:shd w:val="clear" w:color="auto" w:fill="F8F8F8"/>
        </w:rPr>
        <w:t>console</w:t>
      </w:r>
      <w:r w:rsidRPr="004B3A78">
        <w:rPr>
          <w:rFonts w:ascii="Courier New" w:eastAsia="Times New Roman" w:hAnsi="Courier New" w:cs="Courier New"/>
          <w:color w:val="000000"/>
          <w:spacing w:val="2"/>
          <w:sz w:val="23"/>
          <w:szCs w:val="23"/>
          <w:shd w:val="clear" w:color="auto" w:fill="F8F8F8"/>
        </w:rPr>
        <w:t xml:space="preserve">.log(x); </w:t>
      </w:r>
      <w:r w:rsidRPr="004B3A78">
        <w:rPr>
          <w:rFonts w:ascii="Courier New" w:eastAsia="Times New Roman" w:hAnsi="Courier New" w:cs="Courier New"/>
          <w:i/>
          <w:iCs/>
          <w:color w:val="999988"/>
          <w:spacing w:val="2"/>
          <w:sz w:val="23"/>
          <w:szCs w:val="23"/>
          <w:shd w:val="clear" w:color="auto" w:fill="F8F8F8"/>
        </w:rPr>
        <w:t xml:space="preserve">//output: undefined </w:t>
      </w:r>
    </w:p>
    <w:p w:rsidR="004B3A78" w:rsidRPr="004B3A78" w:rsidRDefault="004B3A78" w:rsidP="004B3A78">
      <w:pPr>
        <w:spacing w:after="390" w:line="480" w:lineRule="atLeast"/>
        <w:rPr>
          <w:rFonts w:ascii="Arial" w:eastAsia="Times New Roman" w:hAnsi="Arial" w:cs="Arial"/>
          <w:color w:val="444444"/>
          <w:spacing w:val="2"/>
          <w:sz w:val="27"/>
          <w:szCs w:val="27"/>
        </w:rPr>
      </w:pPr>
      <w:r w:rsidRPr="004B3A78">
        <w:rPr>
          <w:rFonts w:ascii="Arial" w:eastAsia="Times New Roman" w:hAnsi="Arial" w:cs="Arial"/>
          <w:color w:val="444444"/>
          <w:spacing w:val="2"/>
          <w:sz w:val="27"/>
          <w:szCs w:val="27"/>
        </w:rPr>
        <w:t>Here </w:t>
      </w:r>
      <w:r w:rsidRPr="004B3A78">
        <w:rPr>
          <w:rFonts w:ascii="Courier New" w:eastAsia="Times New Roman" w:hAnsi="Courier New" w:cs="Courier New"/>
          <w:color w:val="C7254E"/>
          <w:spacing w:val="2"/>
          <w:sz w:val="23"/>
          <w:szCs w:val="23"/>
          <w:shd w:val="clear" w:color="auto" w:fill="F8F8F8"/>
        </w:rPr>
        <w:t>var x = 1</w:t>
      </w:r>
      <w:r w:rsidRPr="004B3A78">
        <w:rPr>
          <w:rFonts w:ascii="Arial" w:eastAsia="Times New Roman" w:hAnsi="Arial" w:cs="Arial"/>
          <w:color w:val="444444"/>
          <w:spacing w:val="2"/>
          <w:sz w:val="27"/>
          <w:szCs w:val="27"/>
        </w:rPr>
        <w:t xml:space="preserve"> is both a declaration and definition (also we can say we are doing an initialisation). In the example above, the declaration and assignment of value </w:t>
      </w:r>
      <w:proofErr w:type="gramStart"/>
      <w:r w:rsidRPr="004B3A78">
        <w:rPr>
          <w:rFonts w:ascii="Arial" w:eastAsia="Times New Roman" w:hAnsi="Arial" w:cs="Arial"/>
          <w:color w:val="444444"/>
          <w:spacing w:val="2"/>
          <w:sz w:val="27"/>
          <w:szCs w:val="27"/>
        </w:rPr>
        <w:t>happen</w:t>
      </w:r>
      <w:proofErr w:type="gramEnd"/>
      <w:r w:rsidRPr="004B3A78">
        <w:rPr>
          <w:rFonts w:ascii="Arial" w:eastAsia="Times New Roman" w:hAnsi="Arial" w:cs="Arial"/>
          <w:color w:val="444444"/>
          <w:spacing w:val="2"/>
          <w:sz w:val="27"/>
          <w:szCs w:val="27"/>
        </w:rPr>
        <w:t xml:space="preserve"> inline for variable x. In JavaScript, every variable or function declaration you bring to the top of its current scope is called </w:t>
      </w:r>
      <w:r w:rsidRPr="004B3A78">
        <w:rPr>
          <w:rFonts w:ascii="Courier New" w:eastAsia="Times New Roman" w:hAnsi="Courier New" w:cs="Courier New"/>
          <w:color w:val="C7254E"/>
          <w:spacing w:val="2"/>
          <w:sz w:val="23"/>
          <w:szCs w:val="23"/>
          <w:shd w:val="clear" w:color="auto" w:fill="F8F8F8"/>
        </w:rPr>
        <w:t>hoisting</w:t>
      </w:r>
      <w:r w:rsidRPr="004B3A78">
        <w:rPr>
          <w:rFonts w:ascii="Arial" w:eastAsia="Times New Roman" w:hAnsi="Arial" w:cs="Arial"/>
          <w:color w:val="444444"/>
          <w:spacing w:val="2"/>
          <w:sz w:val="27"/>
          <w:szCs w:val="27"/>
        </w:rPr>
        <w:t>.</w:t>
      </w:r>
    </w:p>
    <w:p w:rsidR="004B3A78" w:rsidRPr="004B3A78" w:rsidRDefault="004B3A78" w:rsidP="004B3A78">
      <w:pPr>
        <w:spacing w:after="390" w:line="480" w:lineRule="atLeast"/>
        <w:rPr>
          <w:rFonts w:ascii="Arial" w:eastAsia="Times New Roman" w:hAnsi="Arial" w:cs="Arial"/>
          <w:color w:val="444444"/>
          <w:spacing w:val="2"/>
          <w:sz w:val="27"/>
          <w:szCs w:val="27"/>
        </w:rPr>
      </w:pPr>
      <w:r w:rsidRPr="004B3A78">
        <w:rPr>
          <w:rFonts w:ascii="Arial" w:eastAsia="Times New Roman" w:hAnsi="Arial" w:cs="Arial"/>
          <w:color w:val="444444"/>
          <w:spacing w:val="2"/>
          <w:sz w:val="27"/>
          <w:szCs w:val="27"/>
        </w:rPr>
        <w:t>The assignment happens in order, so when we try to access a variable that is declared but not defined yet, we will get the result </w:t>
      </w:r>
      <w:r w:rsidRPr="004B3A78">
        <w:rPr>
          <w:rFonts w:ascii="Courier New" w:eastAsia="Times New Roman" w:hAnsi="Courier New" w:cs="Courier New"/>
          <w:color w:val="C7254E"/>
          <w:spacing w:val="2"/>
          <w:sz w:val="23"/>
          <w:szCs w:val="23"/>
          <w:shd w:val="clear" w:color="auto" w:fill="F8F8F8"/>
        </w:rPr>
        <w:t>undefined</w:t>
      </w:r>
      <w:r w:rsidRPr="004B3A78">
        <w:rPr>
          <w:rFonts w:ascii="Arial" w:eastAsia="Times New Roman" w:hAnsi="Arial" w:cs="Arial"/>
          <w:color w:val="444444"/>
          <w:spacing w:val="2"/>
          <w:sz w:val="27"/>
          <w:szCs w:val="27"/>
        </w:rPr>
        <w:t>.</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gramStart"/>
      <w:r w:rsidRPr="004B3A78">
        <w:rPr>
          <w:rFonts w:ascii="Courier New" w:eastAsia="Times New Roman" w:hAnsi="Courier New" w:cs="Courier New"/>
          <w:b/>
          <w:bCs/>
          <w:color w:val="333333"/>
          <w:spacing w:val="2"/>
          <w:sz w:val="23"/>
          <w:szCs w:val="23"/>
          <w:shd w:val="clear" w:color="auto" w:fill="F8F8F8"/>
        </w:rPr>
        <w:lastRenderedPageBreak/>
        <w:t>var</w:t>
      </w:r>
      <w:proofErr w:type="gramEnd"/>
      <w:r w:rsidRPr="004B3A78">
        <w:rPr>
          <w:rFonts w:ascii="Courier New" w:eastAsia="Times New Roman" w:hAnsi="Courier New" w:cs="Courier New"/>
          <w:color w:val="000000"/>
          <w:spacing w:val="2"/>
          <w:sz w:val="23"/>
          <w:szCs w:val="23"/>
          <w:shd w:val="clear" w:color="auto" w:fill="F8F8F8"/>
        </w:rPr>
        <w:t xml:space="preserve"> x; </w:t>
      </w:r>
      <w:r w:rsidRPr="004B3A78">
        <w:rPr>
          <w:rFonts w:ascii="Courier New" w:eastAsia="Times New Roman" w:hAnsi="Courier New" w:cs="Courier New"/>
          <w:i/>
          <w:iCs/>
          <w:color w:val="999988"/>
          <w:spacing w:val="2"/>
          <w:sz w:val="23"/>
          <w:szCs w:val="23"/>
          <w:shd w:val="clear" w:color="auto" w:fill="F8F8F8"/>
        </w:rPr>
        <w:t>// Declaration</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gramStart"/>
      <w:r w:rsidRPr="004B3A78">
        <w:rPr>
          <w:rFonts w:ascii="Courier New" w:eastAsia="Times New Roman" w:hAnsi="Courier New" w:cs="Courier New"/>
          <w:b/>
          <w:bCs/>
          <w:color w:val="333333"/>
          <w:spacing w:val="2"/>
          <w:sz w:val="23"/>
          <w:szCs w:val="23"/>
          <w:shd w:val="clear" w:color="auto" w:fill="F8F8F8"/>
        </w:rPr>
        <w:t>if</w:t>
      </w:r>
      <w:r w:rsidRPr="004B3A78">
        <w:rPr>
          <w:rFonts w:ascii="Courier New" w:eastAsia="Times New Roman" w:hAnsi="Courier New" w:cs="Courier New"/>
          <w:color w:val="000000"/>
          <w:spacing w:val="2"/>
          <w:sz w:val="23"/>
          <w:szCs w:val="23"/>
          <w:shd w:val="clear" w:color="auto" w:fill="F8F8F8"/>
        </w:rPr>
        <w:t>(</w:t>
      </w:r>
      <w:proofErr w:type="gramEnd"/>
      <w:r w:rsidRPr="004B3A78">
        <w:rPr>
          <w:rFonts w:ascii="Courier New" w:eastAsia="Times New Roman" w:hAnsi="Courier New" w:cs="Courier New"/>
          <w:b/>
          <w:bCs/>
          <w:color w:val="333333"/>
          <w:spacing w:val="2"/>
          <w:sz w:val="23"/>
          <w:szCs w:val="23"/>
          <w:shd w:val="clear" w:color="auto" w:fill="F8F8F8"/>
        </w:rPr>
        <w:t>typeof</w:t>
      </w:r>
      <w:r w:rsidRPr="004B3A78">
        <w:rPr>
          <w:rFonts w:ascii="Courier New" w:eastAsia="Times New Roman" w:hAnsi="Courier New" w:cs="Courier New"/>
          <w:color w:val="000000"/>
          <w:spacing w:val="2"/>
          <w:sz w:val="23"/>
          <w:szCs w:val="23"/>
          <w:shd w:val="clear" w:color="auto" w:fill="F8F8F8"/>
        </w:rPr>
        <w:t xml:space="preserve"> x === </w:t>
      </w:r>
      <w:r w:rsidRPr="004B3A78">
        <w:rPr>
          <w:rFonts w:ascii="Courier New" w:eastAsia="Times New Roman" w:hAnsi="Courier New" w:cs="Courier New"/>
          <w:color w:val="DD1144"/>
          <w:spacing w:val="2"/>
          <w:sz w:val="23"/>
          <w:szCs w:val="23"/>
          <w:shd w:val="clear" w:color="auto" w:fill="F8F8F8"/>
        </w:rPr>
        <w:t>'undefined'</w:t>
      </w:r>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i/>
          <w:iCs/>
          <w:color w:val="999988"/>
          <w:spacing w:val="2"/>
          <w:sz w:val="23"/>
          <w:szCs w:val="23"/>
          <w:shd w:val="clear" w:color="auto" w:fill="F8F8F8"/>
        </w:rPr>
        <w:t>// Will return true</w:t>
      </w:r>
    </w:p>
    <w:p w:rsidR="004B3A78" w:rsidRPr="004B3A78" w:rsidRDefault="004B3A78" w:rsidP="004B3A78">
      <w:pPr>
        <w:spacing w:after="390" w:line="480" w:lineRule="atLeast"/>
        <w:rPr>
          <w:rFonts w:ascii="Arial" w:eastAsia="Times New Roman" w:hAnsi="Arial" w:cs="Arial"/>
          <w:color w:val="444444"/>
          <w:spacing w:val="2"/>
          <w:sz w:val="27"/>
          <w:szCs w:val="27"/>
        </w:rPr>
      </w:pPr>
      <w:r w:rsidRPr="004B3A78">
        <w:rPr>
          <w:rFonts w:ascii="Arial" w:eastAsia="Times New Roman" w:hAnsi="Arial" w:cs="Arial"/>
          <w:color w:val="444444"/>
          <w:spacing w:val="2"/>
          <w:sz w:val="27"/>
          <w:szCs w:val="27"/>
        </w:rPr>
        <w:t>If a variable that is neither declared nor defined, when we try to reference such a variable we'd get the result </w:t>
      </w:r>
      <w:r w:rsidRPr="004B3A78">
        <w:rPr>
          <w:rFonts w:ascii="Courier New" w:eastAsia="Times New Roman" w:hAnsi="Courier New" w:cs="Courier New"/>
          <w:color w:val="C7254E"/>
          <w:spacing w:val="2"/>
          <w:sz w:val="23"/>
          <w:szCs w:val="23"/>
          <w:shd w:val="clear" w:color="auto" w:fill="F8F8F8"/>
        </w:rPr>
        <w:t>not defined</w:t>
      </w:r>
      <w:r w:rsidRPr="004B3A78">
        <w:rPr>
          <w:rFonts w:ascii="Arial" w:eastAsia="Times New Roman" w:hAnsi="Arial" w:cs="Arial"/>
          <w:color w:val="444444"/>
          <w:spacing w:val="2"/>
          <w:sz w:val="27"/>
          <w:szCs w:val="27"/>
        </w:rPr>
        <w:t>.</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&gt; </w:t>
      </w:r>
      <w:r w:rsidRPr="004B3A78">
        <w:rPr>
          <w:rFonts w:ascii="Courier New" w:eastAsia="Times New Roman" w:hAnsi="Courier New" w:cs="Courier New"/>
          <w:color w:val="0086B3"/>
          <w:spacing w:val="2"/>
          <w:sz w:val="23"/>
          <w:szCs w:val="23"/>
          <w:shd w:val="clear" w:color="auto" w:fill="F8F8F8"/>
        </w:rPr>
        <w:t>console</w:t>
      </w:r>
      <w:r w:rsidRPr="004B3A78">
        <w:rPr>
          <w:rFonts w:ascii="Courier New" w:eastAsia="Times New Roman" w:hAnsi="Courier New" w:cs="Courier New"/>
          <w:color w:val="000000"/>
          <w:spacing w:val="2"/>
          <w:sz w:val="23"/>
          <w:szCs w:val="23"/>
          <w:shd w:val="clear" w:color="auto" w:fill="F8F8F8"/>
        </w:rPr>
        <w:t>.log(y)</w:t>
      </w:r>
      <w:proofErr w:type="gramStart"/>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i/>
          <w:iCs/>
          <w:color w:val="999988"/>
          <w:spacing w:val="2"/>
          <w:sz w:val="23"/>
          <w:szCs w:val="23"/>
          <w:shd w:val="clear" w:color="auto" w:fill="F8F8F8"/>
        </w:rPr>
        <w:t>/</w:t>
      </w:r>
      <w:proofErr w:type="gramEnd"/>
      <w:r w:rsidRPr="004B3A78">
        <w:rPr>
          <w:rFonts w:ascii="Courier New" w:eastAsia="Times New Roman" w:hAnsi="Courier New" w:cs="Courier New"/>
          <w:i/>
          <w:iCs/>
          <w:color w:val="999988"/>
          <w:spacing w:val="2"/>
          <w:sz w:val="23"/>
          <w:szCs w:val="23"/>
          <w:shd w:val="clear" w:color="auto" w:fill="F8F8F8"/>
        </w:rPr>
        <w:t>/ Output: ReferenceError: y is not defined</w:t>
      </w:r>
    </w:p>
    <w:p w:rsidR="004B3A78" w:rsidRPr="004B3A78" w:rsidRDefault="004B3A78" w:rsidP="004B3A78">
      <w:pPr>
        <w:spacing w:before="90" w:after="180" w:line="570" w:lineRule="atLeast"/>
        <w:outlineLvl w:val="1"/>
        <w:rPr>
          <w:rFonts w:ascii="Arial" w:eastAsia="Times New Roman" w:hAnsi="Arial" w:cs="Arial"/>
          <w:b/>
          <w:bCs/>
          <w:color w:val="333333"/>
          <w:spacing w:val="2"/>
          <w:sz w:val="36"/>
          <w:szCs w:val="36"/>
        </w:rPr>
      </w:pPr>
      <w:r w:rsidRPr="004B3A78">
        <w:rPr>
          <w:rFonts w:ascii="Arial" w:eastAsia="Times New Roman" w:hAnsi="Arial" w:cs="Arial"/>
          <w:b/>
          <w:bCs/>
          <w:color w:val="333333"/>
          <w:spacing w:val="2"/>
          <w:sz w:val="36"/>
          <w:szCs w:val="36"/>
        </w:rPr>
        <w:t>Question 2</w:t>
      </w:r>
    </w:p>
    <w:p w:rsidR="004B3A78" w:rsidRPr="004B3A78" w:rsidRDefault="004B3A78" w:rsidP="004B3A78">
      <w:pPr>
        <w:spacing w:before="90" w:after="180" w:line="570" w:lineRule="atLeast"/>
        <w:outlineLvl w:val="2"/>
        <w:rPr>
          <w:rFonts w:ascii="Arial" w:eastAsia="Times New Roman" w:hAnsi="Arial" w:cs="Arial"/>
          <w:b/>
          <w:bCs/>
          <w:color w:val="333333"/>
          <w:spacing w:val="2"/>
          <w:sz w:val="27"/>
          <w:szCs w:val="27"/>
        </w:rPr>
      </w:pPr>
      <w:r w:rsidRPr="004B3A78">
        <w:rPr>
          <w:rFonts w:ascii="Arial" w:eastAsia="Times New Roman" w:hAnsi="Arial" w:cs="Arial"/>
          <w:b/>
          <w:bCs/>
          <w:color w:val="333333"/>
          <w:spacing w:val="2"/>
          <w:sz w:val="27"/>
          <w:szCs w:val="27"/>
        </w:rPr>
        <w:t>What will be the output of the code below?</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gramStart"/>
      <w:r w:rsidRPr="004B3A78">
        <w:rPr>
          <w:rFonts w:ascii="Courier New" w:eastAsia="Times New Roman" w:hAnsi="Courier New" w:cs="Courier New"/>
          <w:b/>
          <w:bCs/>
          <w:color w:val="333333"/>
          <w:spacing w:val="2"/>
          <w:sz w:val="23"/>
          <w:szCs w:val="23"/>
          <w:shd w:val="clear" w:color="auto" w:fill="F8F8F8"/>
        </w:rPr>
        <w:t>var</w:t>
      </w:r>
      <w:proofErr w:type="gramEnd"/>
      <w:r w:rsidRPr="004B3A78">
        <w:rPr>
          <w:rFonts w:ascii="Courier New" w:eastAsia="Times New Roman" w:hAnsi="Courier New" w:cs="Courier New"/>
          <w:color w:val="000000"/>
          <w:spacing w:val="2"/>
          <w:sz w:val="23"/>
          <w:szCs w:val="23"/>
          <w:shd w:val="clear" w:color="auto" w:fill="F8F8F8"/>
        </w:rPr>
        <w:t xml:space="preserve"> y = </w:t>
      </w:r>
      <w:r w:rsidRPr="004B3A78">
        <w:rPr>
          <w:rFonts w:ascii="Courier New" w:eastAsia="Times New Roman" w:hAnsi="Courier New" w:cs="Courier New"/>
          <w:color w:val="008080"/>
          <w:spacing w:val="2"/>
          <w:sz w:val="23"/>
          <w:szCs w:val="23"/>
          <w:shd w:val="clear" w:color="auto" w:fill="F8F8F8"/>
        </w:rPr>
        <w:t>1</w:t>
      </w:r>
      <w:r w:rsidRPr="004B3A78">
        <w:rPr>
          <w:rFonts w:ascii="Courier New" w:eastAsia="Times New Roman" w:hAnsi="Courier New" w:cs="Courier New"/>
          <w:color w:val="000000"/>
          <w:spacing w:val="2"/>
          <w:sz w:val="23"/>
          <w:szCs w:val="23"/>
          <w:shd w:val="clear" w:color="auto" w:fill="F8F8F8"/>
        </w:rPr>
        <w:t>;</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proofErr w:type="gramStart"/>
      <w:r w:rsidRPr="004B3A78">
        <w:rPr>
          <w:rFonts w:ascii="Courier New" w:eastAsia="Times New Roman" w:hAnsi="Courier New" w:cs="Courier New"/>
          <w:b/>
          <w:bCs/>
          <w:color w:val="333333"/>
          <w:spacing w:val="2"/>
          <w:sz w:val="23"/>
          <w:szCs w:val="23"/>
          <w:shd w:val="clear" w:color="auto" w:fill="F8F8F8"/>
        </w:rPr>
        <w:t>if</w:t>
      </w:r>
      <w:proofErr w:type="gramEnd"/>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b/>
          <w:bCs/>
          <w:color w:val="333333"/>
          <w:spacing w:val="2"/>
          <w:sz w:val="23"/>
          <w:szCs w:val="23"/>
          <w:shd w:val="clear" w:color="auto" w:fill="F8F8F8"/>
        </w:rPr>
        <w:t>function</w:t>
      </w:r>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b/>
          <w:bCs/>
          <w:color w:val="990000"/>
          <w:spacing w:val="2"/>
          <w:sz w:val="23"/>
          <w:szCs w:val="23"/>
          <w:shd w:val="clear" w:color="auto" w:fill="F8F8F8"/>
        </w:rPr>
        <w:t>f</w:t>
      </w:r>
      <w:r w:rsidRPr="004B3A78">
        <w:rPr>
          <w:rFonts w:ascii="Courier New" w:eastAsia="Times New Roman" w:hAnsi="Courier New" w:cs="Courier New"/>
          <w:color w:val="000000"/>
          <w:spacing w:val="2"/>
          <w:sz w:val="23"/>
          <w:szCs w:val="23"/>
          <w:shd w:val="clear" w:color="auto" w:fill="F8F8F8"/>
        </w:rPr>
        <w:t>(){})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y += </w:t>
      </w:r>
      <w:r w:rsidRPr="004B3A78">
        <w:rPr>
          <w:rFonts w:ascii="Courier New" w:eastAsia="Times New Roman" w:hAnsi="Courier New" w:cs="Courier New"/>
          <w:b/>
          <w:bCs/>
          <w:color w:val="333333"/>
          <w:spacing w:val="2"/>
          <w:sz w:val="23"/>
          <w:szCs w:val="23"/>
          <w:shd w:val="clear" w:color="auto" w:fill="F8F8F8"/>
        </w:rPr>
        <w:t>typeof</w:t>
      </w:r>
      <w:r w:rsidRPr="004B3A78">
        <w:rPr>
          <w:rFonts w:ascii="Courier New" w:eastAsia="Times New Roman" w:hAnsi="Courier New" w:cs="Courier New"/>
          <w:color w:val="000000"/>
          <w:spacing w:val="2"/>
          <w:sz w:val="23"/>
          <w:szCs w:val="23"/>
          <w:shd w:val="clear" w:color="auto" w:fill="F8F8F8"/>
        </w:rPr>
        <w:t xml:space="preserve"> f;</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color w:val="0086B3"/>
          <w:spacing w:val="2"/>
          <w:sz w:val="23"/>
          <w:szCs w:val="23"/>
          <w:shd w:val="clear" w:color="auto" w:fill="F8F8F8"/>
        </w:rPr>
        <w:t>console</w:t>
      </w:r>
      <w:r w:rsidRPr="004B3A78">
        <w:rPr>
          <w:rFonts w:ascii="Courier New" w:eastAsia="Times New Roman" w:hAnsi="Courier New" w:cs="Courier New"/>
          <w:color w:val="000000"/>
          <w:spacing w:val="2"/>
          <w:sz w:val="23"/>
          <w:szCs w:val="23"/>
          <w:shd w:val="clear" w:color="auto" w:fill="F8F8F8"/>
        </w:rPr>
        <w:t>.log(y);</w:t>
      </w:r>
    </w:p>
    <w:p w:rsidR="004B3A78" w:rsidRPr="004B3A78" w:rsidRDefault="004B3A78" w:rsidP="004B3A78">
      <w:pPr>
        <w:spacing w:after="390" w:line="480" w:lineRule="atLeast"/>
        <w:rPr>
          <w:rFonts w:ascii="Arial" w:eastAsia="Times New Roman" w:hAnsi="Arial" w:cs="Arial"/>
          <w:color w:val="444444"/>
          <w:spacing w:val="2"/>
          <w:sz w:val="27"/>
          <w:szCs w:val="27"/>
        </w:rPr>
      </w:pPr>
      <w:r w:rsidRPr="004B3A78">
        <w:rPr>
          <w:rFonts w:ascii="Arial" w:eastAsia="Times New Roman" w:hAnsi="Arial" w:cs="Arial"/>
          <w:color w:val="444444"/>
          <w:spacing w:val="2"/>
          <w:sz w:val="27"/>
          <w:szCs w:val="27"/>
        </w:rPr>
        <w:t>The output would be </w:t>
      </w:r>
      <w:r w:rsidRPr="004B3A78">
        <w:rPr>
          <w:rFonts w:ascii="Courier New" w:eastAsia="Times New Roman" w:hAnsi="Courier New" w:cs="Courier New"/>
          <w:color w:val="C7254E"/>
          <w:spacing w:val="2"/>
          <w:sz w:val="23"/>
          <w:szCs w:val="23"/>
          <w:shd w:val="clear" w:color="auto" w:fill="F8F8F8"/>
        </w:rPr>
        <w:t>1undefined</w:t>
      </w:r>
      <w:r w:rsidRPr="004B3A78">
        <w:rPr>
          <w:rFonts w:ascii="Arial" w:eastAsia="Times New Roman" w:hAnsi="Arial" w:cs="Arial"/>
          <w:color w:val="444444"/>
          <w:spacing w:val="2"/>
          <w:sz w:val="27"/>
          <w:szCs w:val="27"/>
        </w:rPr>
        <w:t>. The </w:t>
      </w:r>
      <w:r w:rsidRPr="004B3A78">
        <w:rPr>
          <w:rFonts w:ascii="Courier New" w:eastAsia="Times New Roman" w:hAnsi="Courier New" w:cs="Courier New"/>
          <w:color w:val="C7254E"/>
          <w:spacing w:val="2"/>
          <w:sz w:val="23"/>
          <w:szCs w:val="23"/>
          <w:shd w:val="clear" w:color="auto" w:fill="F8F8F8"/>
        </w:rPr>
        <w:t>if</w:t>
      </w:r>
      <w:r w:rsidRPr="004B3A78">
        <w:rPr>
          <w:rFonts w:ascii="Arial" w:eastAsia="Times New Roman" w:hAnsi="Arial" w:cs="Arial"/>
          <w:color w:val="444444"/>
          <w:spacing w:val="2"/>
          <w:sz w:val="27"/>
          <w:szCs w:val="27"/>
        </w:rPr>
        <w:t> condition statement evaluates using </w:t>
      </w:r>
      <w:r w:rsidRPr="004B3A78">
        <w:rPr>
          <w:rFonts w:ascii="Courier New" w:eastAsia="Times New Roman" w:hAnsi="Courier New" w:cs="Courier New"/>
          <w:color w:val="C7254E"/>
          <w:spacing w:val="2"/>
          <w:sz w:val="23"/>
          <w:szCs w:val="23"/>
          <w:shd w:val="clear" w:color="auto" w:fill="F8F8F8"/>
        </w:rPr>
        <w:t>eval</w:t>
      </w:r>
      <w:r w:rsidRPr="004B3A78">
        <w:rPr>
          <w:rFonts w:ascii="Arial" w:eastAsia="Times New Roman" w:hAnsi="Arial" w:cs="Arial"/>
          <w:color w:val="444444"/>
          <w:spacing w:val="2"/>
          <w:sz w:val="27"/>
          <w:szCs w:val="27"/>
        </w:rPr>
        <w:t>, so </w:t>
      </w:r>
      <w:proofErr w:type="gramStart"/>
      <w:r w:rsidRPr="004B3A78">
        <w:rPr>
          <w:rFonts w:ascii="Courier New" w:eastAsia="Times New Roman" w:hAnsi="Courier New" w:cs="Courier New"/>
          <w:color w:val="C7254E"/>
          <w:spacing w:val="2"/>
          <w:sz w:val="23"/>
          <w:szCs w:val="23"/>
          <w:shd w:val="clear" w:color="auto" w:fill="F8F8F8"/>
        </w:rPr>
        <w:t>eval(</w:t>
      </w:r>
      <w:proofErr w:type="gramEnd"/>
      <w:r w:rsidRPr="004B3A78">
        <w:rPr>
          <w:rFonts w:ascii="Courier New" w:eastAsia="Times New Roman" w:hAnsi="Courier New" w:cs="Courier New"/>
          <w:color w:val="C7254E"/>
          <w:spacing w:val="2"/>
          <w:sz w:val="23"/>
          <w:szCs w:val="23"/>
          <w:shd w:val="clear" w:color="auto" w:fill="F8F8F8"/>
        </w:rPr>
        <w:t>function f(){})</w:t>
      </w:r>
      <w:r w:rsidRPr="004B3A78">
        <w:rPr>
          <w:rFonts w:ascii="Arial" w:eastAsia="Times New Roman" w:hAnsi="Arial" w:cs="Arial"/>
          <w:color w:val="444444"/>
          <w:spacing w:val="2"/>
          <w:sz w:val="27"/>
          <w:szCs w:val="27"/>
        </w:rPr>
        <w:t> returns </w:t>
      </w:r>
      <w:r w:rsidRPr="004B3A78">
        <w:rPr>
          <w:rFonts w:ascii="Courier New" w:eastAsia="Times New Roman" w:hAnsi="Courier New" w:cs="Courier New"/>
          <w:color w:val="C7254E"/>
          <w:spacing w:val="2"/>
          <w:sz w:val="23"/>
          <w:szCs w:val="23"/>
          <w:shd w:val="clear" w:color="auto" w:fill="F8F8F8"/>
        </w:rPr>
        <w:t>function f(){}</w:t>
      </w:r>
      <w:r w:rsidRPr="004B3A78">
        <w:rPr>
          <w:rFonts w:ascii="Arial" w:eastAsia="Times New Roman" w:hAnsi="Arial" w:cs="Arial"/>
          <w:color w:val="444444"/>
          <w:spacing w:val="2"/>
          <w:sz w:val="27"/>
          <w:szCs w:val="27"/>
        </w:rPr>
        <w:t xml:space="preserve"> (which is true). Therefore, inside </w:t>
      </w:r>
      <w:proofErr w:type="gramStart"/>
      <w:r w:rsidRPr="004B3A78">
        <w:rPr>
          <w:rFonts w:ascii="Arial" w:eastAsia="Times New Roman" w:hAnsi="Arial" w:cs="Arial"/>
          <w:color w:val="444444"/>
          <w:spacing w:val="2"/>
          <w:sz w:val="27"/>
          <w:szCs w:val="27"/>
        </w:rPr>
        <w:t>the </w:t>
      </w:r>
      <w:r w:rsidRPr="004B3A78">
        <w:rPr>
          <w:rFonts w:ascii="Courier New" w:eastAsia="Times New Roman" w:hAnsi="Courier New" w:cs="Courier New"/>
          <w:color w:val="C7254E"/>
          <w:spacing w:val="2"/>
          <w:sz w:val="23"/>
          <w:szCs w:val="23"/>
          <w:shd w:val="clear" w:color="auto" w:fill="F8F8F8"/>
        </w:rPr>
        <w:t>if</w:t>
      </w:r>
      <w:proofErr w:type="gramEnd"/>
      <w:r w:rsidRPr="004B3A78">
        <w:rPr>
          <w:rFonts w:ascii="Arial" w:eastAsia="Times New Roman" w:hAnsi="Arial" w:cs="Arial"/>
          <w:color w:val="444444"/>
          <w:spacing w:val="2"/>
          <w:sz w:val="27"/>
          <w:szCs w:val="27"/>
        </w:rPr>
        <w:t> statement, executing </w:t>
      </w:r>
      <w:r w:rsidRPr="004B3A78">
        <w:rPr>
          <w:rFonts w:ascii="Courier New" w:eastAsia="Times New Roman" w:hAnsi="Courier New" w:cs="Courier New"/>
          <w:color w:val="C7254E"/>
          <w:spacing w:val="2"/>
          <w:sz w:val="23"/>
          <w:szCs w:val="23"/>
          <w:shd w:val="clear" w:color="auto" w:fill="F8F8F8"/>
        </w:rPr>
        <w:t>typeof f</w:t>
      </w:r>
      <w:r w:rsidRPr="004B3A78">
        <w:rPr>
          <w:rFonts w:ascii="Arial" w:eastAsia="Times New Roman" w:hAnsi="Arial" w:cs="Arial"/>
          <w:color w:val="444444"/>
          <w:spacing w:val="2"/>
          <w:sz w:val="27"/>
          <w:szCs w:val="27"/>
        </w:rPr>
        <w:t> returns </w:t>
      </w:r>
      <w:r w:rsidRPr="004B3A78">
        <w:rPr>
          <w:rFonts w:ascii="Courier New" w:eastAsia="Times New Roman" w:hAnsi="Courier New" w:cs="Courier New"/>
          <w:color w:val="C7254E"/>
          <w:spacing w:val="2"/>
          <w:sz w:val="23"/>
          <w:szCs w:val="23"/>
          <w:shd w:val="clear" w:color="auto" w:fill="F8F8F8"/>
        </w:rPr>
        <w:t>undefined</w:t>
      </w:r>
      <w:r w:rsidRPr="004B3A78">
        <w:rPr>
          <w:rFonts w:ascii="Arial" w:eastAsia="Times New Roman" w:hAnsi="Arial" w:cs="Arial"/>
          <w:color w:val="444444"/>
          <w:spacing w:val="2"/>
          <w:sz w:val="27"/>
          <w:szCs w:val="27"/>
        </w:rPr>
        <w:t> because the </w:t>
      </w:r>
      <w:r w:rsidRPr="004B3A78">
        <w:rPr>
          <w:rFonts w:ascii="Courier New" w:eastAsia="Times New Roman" w:hAnsi="Courier New" w:cs="Courier New"/>
          <w:color w:val="C7254E"/>
          <w:spacing w:val="2"/>
          <w:sz w:val="23"/>
          <w:szCs w:val="23"/>
          <w:shd w:val="clear" w:color="auto" w:fill="F8F8F8"/>
        </w:rPr>
        <w:t>if</w:t>
      </w:r>
      <w:r w:rsidRPr="004B3A78">
        <w:rPr>
          <w:rFonts w:ascii="Arial" w:eastAsia="Times New Roman" w:hAnsi="Arial" w:cs="Arial"/>
          <w:color w:val="444444"/>
          <w:spacing w:val="2"/>
          <w:sz w:val="27"/>
          <w:szCs w:val="27"/>
        </w:rPr>
        <w:t> statement code executes at run time, and the statement inside the </w:t>
      </w:r>
      <w:r w:rsidRPr="004B3A78">
        <w:rPr>
          <w:rFonts w:ascii="Courier New" w:eastAsia="Times New Roman" w:hAnsi="Courier New" w:cs="Courier New"/>
          <w:color w:val="C7254E"/>
          <w:spacing w:val="2"/>
          <w:sz w:val="23"/>
          <w:szCs w:val="23"/>
          <w:shd w:val="clear" w:color="auto" w:fill="F8F8F8"/>
        </w:rPr>
        <w:t>if</w:t>
      </w:r>
      <w:r w:rsidRPr="004B3A78">
        <w:rPr>
          <w:rFonts w:ascii="Arial" w:eastAsia="Times New Roman" w:hAnsi="Arial" w:cs="Arial"/>
          <w:color w:val="444444"/>
          <w:spacing w:val="2"/>
          <w:sz w:val="27"/>
          <w:szCs w:val="27"/>
        </w:rPr>
        <w:t> condition is evaluated during run time.</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gramStart"/>
      <w:r w:rsidRPr="004B3A78">
        <w:rPr>
          <w:rFonts w:ascii="Courier New" w:eastAsia="Times New Roman" w:hAnsi="Courier New" w:cs="Courier New"/>
          <w:b/>
          <w:bCs/>
          <w:color w:val="333333"/>
          <w:spacing w:val="2"/>
          <w:sz w:val="23"/>
          <w:szCs w:val="23"/>
          <w:shd w:val="clear" w:color="auto" w:fill="F8F8F8"/>
        </w:rPr>
        <w:t>var</w:t>
      </w:r>
      <w:proofErr w:type="gramEnd"/>
      <w:r w:rsidRPr="004B3A78">
        <w:rPr>
          <w:rFonts w:ascii="Courier New" w:eastAsia="Times New Roman" w:hAnsi="Courier New" w:cs="Courier New"/>
          <w:color w:val="000000"/>
          <w:spacing w:val="2"/>
          <w:sz w:val="23"/>
          <w:szCs w:val="23"/>
          <w:shd w:val="clear" w:color="auto" w:fill="F8F8F8"/>
        </w:rPr>
        <w:t xml:space="preserve"> k = </w:t>
      </w:r>
      <w:r w:rsidRPr="004B3A78">
        <w:rPr>
          <w:rFonts w:ascii="Courier New" w:eastAsia="Times New Roman" w:hAnsi="Courier New" w:cs="Courier New"/>
          <w:color w:val="008080"/>
          <w:spacing w:val="2"/>
          <w:sz w:val="23"/>
          <w:szCs w:val="23"/>
          <w:shd w:val="clear" w:color="auto" w:fill="F8F8F8"/>
        </w:rPr>
        <w:t>1</w:t>
      </w:r>
      <w:r w:rsidRPr="004B3A78">
        <w:rPr>
          <w:rFonts w:ascii="Courier New" w:eastAsia="Times New Roman" w:hAnsi="Courier New" w:cs="Courier New"/>
          <w:color w:val="000000"/>
          <w:spacing w:val="2"/>
          <w:sz w:val="23"/>
          <w:szCs w:val="23"/>
          <w:shd w:val="clear" w:color="auto" w:fill="F8F8F8"/>
        </w:rPr>
        <w:t>;</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lastRenderedPageBreak/>
        <w:t xml:space="preserve">  </w:t>
      </w:r>
      <w:proofErr w:type="gramStart"/>
      <w:r w:rsidRPr="004B3A78">
        <w:rPr>
          <w:rFonts w:ascii="Courier New" w:eastAsia="Times New Roman" w:hAnsi="Courier New" w:cs="Courier New"/>
          <w:b/>
          <w:bCs/>
          <w:color w:val="333333"/>
          <w:spacing w:val="2"/>
          <w:sz w:val="23"/>
          <w:szCs w:val="23"/>
          <w:shd w:val="clear" w:color="auto" w:fill="F8F8F8"/>
        </w:rPr>
        <w:t>if</w:t>
      </w:r>
      <w:proofErr w:type="gramEnd"/>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color w:val="008080"/>
          <w:spacing w:val="2"/>
          <w:sz w:val="23"/>
          <w:szCs w:val="23"/>
          <w:shd w:val="clear" w:color="auto" w:fill="F8F8F8"/>
        </w:rPr>
        <w:t>1</w:t>
      </w:r>
      <w:r w:rsidRPr="004B3A78">
        <w:rPr>
          <w:rFonts w:ascii="Courier New" w:eastAsia="Times New Roman" w:hAnsi="Courier New" w:cs="Courier New"/>
          <w:color w:val="000000"/>
          <w:spacing w:val="2"/>
          <w:sz w:val="23"/>
          <w:szCs w:val="23"/>
          <w:shd w:val="clear" w:color="auto" w:fill="F8F8F8"/>
        </w:rPr>
        <w:t>)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proofErr w:type="gramStart"/>
      <w:r w:rsidRPr="004B3A78">
        <w:rPr>
          <w:rFonts w:ascii="Courier New" w:eastAsia="Times New Roman" w:hAnsi="Courier New" w:cs="Courier New"/>
          <w:color w:val="0086B3"/>
          <w:spacing w:val="2"/>
          <w:sz w:val="23"/>
          <w:szCs w:val="23"/>
          <w:shd w:val="clear" w:color="auto" w:fill="F8F8F8"/>
        </w:rPr>
        <w:t>eval</w:t>
      </w:r>
      <w:r w:rsidRPr="004B3A78">
        <w:rPr>
          <w:rFonts w:ascii="Courier New" w:eastAsia="Times New Roman" w:hAnsi="Courier New" w:cs="Courier New"/>
          <w:color w:val="000000"/>
          <w:spacing w:val="2"/>
          <w:sz w:val="23"/>
          <w:szCs w:val="23"/>
          <w:shd w:val="clear" w:color="auto" w:fill="F8F8F8"/>
        </w:rPr>
        <w:t>(</w:t>
      </w:r>
      <w:proofErr w:type="gramEnd"/>
      <w:r w:rsidRPr="004B3A78">
        <w:rPr>
          <w:rFonts w:ascii="Courier New" w:eastAsia="Times New Roman" w:hAnsi="Courier New" w:cs="Courier New"/>
          <w:b/>
          <w:bCs/>
          <w:color w:val="333333"/>
          <w:spacing w:val="2"/>
          <w:sz w:val="23"/>
          <w:szCs w:val="23"/>
          <w:shd w:val="clear" w:color="auto" w:fill="F8F8F8"/>
        </w:rPr>
        <w:t>function</w:t>
      </w:r>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b/>
          <w:bCs/>
          <w:color w:val="990000"/>
          <w:spacing w:val="2"/>
          <w:sz w:val="23"/>
          <w:szCs w:val="23"/>
          <w:shd w:val="clear" w:color="auto" w:fill="F8F8F8"/>
        </w:rPr>
        <w:t>foo</w:t>
      </w:r>
      <w:r w:rsidRPr="004B3A78">
        <w:rPr>
          <w:rFonts w:ascii="Courier New" w:eastAsia="Times New Roman" w:hAnsi="Courier New" w:cs="Courier New"/>
          <w:color w:val="000000"/>
          <w:spacing w:val="2"/>
          <w:sz w:val="23"/>
          <w:szCs w:val="23"/>
          <w:shd w:val="clear" w:color="auto" w:fill="F8F8F8"/>
        </w:rPr>
        <w:t>(){});</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k += </w:t>
      </w:r>
      <w:r w:rsidRPr="004B3A78">
        <w:rPr>
          <w:rFonts w:ascii="Courier New" w:eastAsia="Times New Roman" w:hAnsi="Courier New" w:cs="Courier New"/>
          <w:b/>
          <w:bCs/>
          <w:color w:val="333333"/>
          <w:spacing w:val="2"/>
          <w:sz w:val="23"/>
          <w:szCs w:val="23"/>
          <w:shd w:val="clear" w:color="auto" w:fill="F8F8F8"/>
        </w:rPr>
        <w:t>typeof</w:t>
      </w:r>
      <w:r w:rsidRPr="004B3A78">
        <w:rPr>
          <w:rFonts w:ascii="Courier New" w:eastAsia="Times New Roman" w:hAnsi="Courier New" w:cs="Courier New"/>
          <w:color w:val="000000"/>
          <w:spacing w:val="2"/>
          <w:sz w:val="23"/>
          <w:szCs w:val="23"/>
          <w:shd w:val="clear" w:color="auto" w:fill="F8F8F8"/>
        </w:rPr>
        <w:t xml:space="preserve"> foo;</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proofErr w:type="gramStart"/>
      <w:r w:rsidRPr="004B3A78">
        <w:rPr>
          <w:rFonts w:ascii="Courier New" w:eastAsia="Times New Roman" w:hAnsi="Courier New" w:cs="Courier New"/>
          <w:color w:val="0086B3"/>
          <w:spacing w:val="2"/>
          <w:sz w:val="23"/>
          <w:szCs w:val="23"/>
          <w:shd w:val="clear" w:color="auto" w:fill="F8F8F8"/>
        </w:rPr>
        <w:t>console</w:t>
      </w:r>
      <w:r w:rsidRPr="004B3A78">
        <w:rPr>
          <w:rFonts w:ascii="Courier New" w:eastAsia="Times New Roman" w:hAnsi="Courier New" w:cs="Courier New"/>
          <w:color w:val="000000"/>
          <w:spacing w:val="2"/>
          <w:sz w:val="23"/>
          <w:szCs w:val="23"/>
          <w:shd w:val="clear" w:color="auto" w:fill="F8F8F8"/>
        </w:rPr>
        <w:t>.log(</w:t>
      </w:r>
      <w:proofErr w:type="gramEnd"/>
      <w:r w:rsidRPr="004B3A78">
        <w:rPr>
          <w:rFonts w:ascii="Courier New" w:eastAsia="Times New Roman" w:hAnsi="Courier New" w:cs="Courier New"/>
          <w:color w:val="000000"/>
          <w:spacing w:val="2"/>
          <w:sz w:val="23"/>
          <w:szCs w:val="23"/>
          <w:shd w:val="clear" w:color="auto" w:fill="F8F8F8"/>
        </w:rPr>
        <w:t xml:space="preserve">k); </w:t>
      </w:r>
    </w:p>
    <w:p w:rsidR="004B3A78" w:rsidRPr="004B3A78" w:rsidRDefault="004B3A78" w:rsidP="004B3A78">
      <w:pPr>
        <w:spacing w:after="390" w:line="480" w:lineRule="atLeast"/>
        <w:rPr>
          <w:rFonts w:ascii="Arial" w:eastAsia="Times New Roman" w:hAnsi="Arial" w:cs="Arial"/>
          <w:color w:val="444444"/>
          <w:spacing w:val="2"/>
          <w:sz w:val="27"/>
          <w:szCs w:val="27"/>
        </w:rPr>
      </w:pPr>
      <w:r w:rsidRPr="004B3A78">
        <w:rPr>
          <w:rFonts w:ascii="Arial" w:eastAsia="Times New Roman" w:hAnsi="Arial" w:cs="Arial"/>
          <w:color w:val="444444"/>
          <w:spacing w:val="2"/>
          <w:sz w:val="27"/>
          <w:szCs w:val="27"/>
        </w:rPr>
        <w:t>The code above will also output </w:t>
      </w:r>
      <w:r w:rsidRPr="004B3A78">
        <w:rPr>
          <w:rFonts w:ascii="Courier New" w:eastAsia="Times New Roman" w:hAnsi="Courier New" w:cs="Courier New"/>
          <w:color w:val="C7254E"/>
          <w:spacing w:val="2"/>
          <w:sz w:val="23"/>
          <w:szCs w:val="23"/>
          <w:shd w:val="clear" w:color="auto" w:fill="F8F8F8"/>
        </w:rPr>
        <w:t>1undefined</w:t>
      </w:r>
      <w:r w:rsidRPr="004B3A78">
        <w:rPr>
          <w:rFonts w:ascii="Arial" w:eastAsia="Times New Roman" w:hAnsi="Arial" w:cs="Arial"/>
          <w:color w:val="444444"/>
          <w:spacing w:val="2"/>
          <w:sz w:val="27"/>
          <w:szCs w:val="27"/>
        </w:rPr>
        <w:t>.</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gramStart"/>
      <w:r w:rsidRPr="004B3A78">
        <w:rPr>
          <w:rFonts w:ascii="Courier New" w:eastAsia="Times New Roman" w:hAnsi="Courier New" w:cs="Courier New"/>
          <w:b/>
          <w:bCs/>
          <w:color w:val="333333"/>
          <w:spacing w:val="2"/>
          <w:sz w:val="23"/>
          <w:szCs w:val="23"/>
          <w:shd w:val="clear" w:color="auto" w:fill="F8F8F8"/>
        </w:rPr>
        <w:t>var</w:t>
      </w:r>
      <w:proofErr w:type="gramEnd"/>
      <w:r w:rsidRPr="004B3A78">
        <w:rPr>
          <w:rFonts w:ascii="Courier New" w:eastAsia="Times New Roman" w:hAnsi="Courier New" w:cs="Courier New"/>
          <w:color w:val="000000"/>
          <w:spacing w:val="2"/>
          <w:sz w:val="23"/>
          <w:szCs w:val="23"/>
          <w:shd w:val="clear" w:color="auto" w:fill="F8F8F8"/>
        </w:rPr>
        <w:t xml:space="preserve"> k = </w:t>
      </w:r>
      <w:r w:rsidRPr="004B3A78">
        <w:rPr>
          <w:rFonts w:ascii="Courier New" w:eastAsia="Times New Roman" w:hAnsi="Courier New" w:cs="Courier New"/>
          <w:color w:val="008080"/>
          <w:spacing w:val="2"/>
          <w:sz w:val="23"/>
          <w:szCs w:val="23"/>
          <w:shd w:val="clear" w:color="auto" w:fill="F8F8F8"/>
        </w:rPr>
        <w:t>1</w:t>
      </w:r>
      <w:r w:rsidRPr="004B3A78">
        <w:rPr>
          <w:rFonts w:ascii="Courier New" w:eastAsia="Times New Roman" w:hAnsi="Courier New" w:cs="Courier New"/>
          <w:color w:val="000000"/>
          <w:spacing w:val="2"/>
          <w:sz w:val="23"/>
          <w:szCs w:val="23"/>
          <w:shd w:val="clear" w:color="auto" w:fill="F8F8F8"/>
        </w:rPr>
        <w:t>;</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proofErr w:type="gramStart"/>
      <w:r w:rsidRPr="004B3A78">
        <w:rPr>
          <w:rFonts w:ascii="Courier New" w:eastAsia="Times New Roman" w:hAnsi="Courier New" w:cs="Courier New"/>
          <w:b/>
          <w:bCs/>
          <w:color w:val="333333"/>
          <w:spacing w:val="2"/>
          <w:sz w:val="23"/>
          <w:szCs w:val="23"/>
          <w:shd w:val="clear" w:color="auto" w:fill="F8F8F8"/>
        </w:rPr>
        <w:t>if</w:t>
      </w:r>
      <w:proofErr w:type="gramEnd"/>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color w:val="008080"/>
          <w:spacing w:val="2"/>
          <w:sz w:val="23"/>
          <w:szCs w:val="23"/>
          <w:shd w:val="clear" w:color="auto" w:fill="F8F8F8"/>
        </w:rPr>
        <w:t>1</w:t>
      </w:r>
      <w:r w:rsidRPr="004B3A78">
        <w:rPr>
          <w:rFonts w:ascii="Courier New" w:eastAsia="Times New Roman" w:hAnsi="Courier New" w:cs="Courier New"/>
          <w:color w:val="000000"/>
          <w:spacing w:val="2"/>
          <w:sz w:val="23"/>
          <w:szCs w:val="23"/>
          <w:shd w:val="clear" w:color="auto" w:fill="F8F8F8"/>
        </w:rPr>
        <w:t>)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proofErr w:type="gramStart"/>
      <w:r w:rsidRPr="004B3A78">
        <w:rPr>
          <w:rFonts w:ascii="Courier New" w:eastAsia="Times New Roman" w:hAnsi="Courier New" w:cs="Courier New"/>
          <w:b/>
          <w:bCs/>
          <w:color w:val="333333"/>
          <w:spacing w:val="2"/>
          <w:sz w:val="23"/>
          <w:szCs w:val="23"/>
          <w:shd w:val="clear" w:color="auto" w:fill="F8F8F8"/>
        </w:rPr>
        <w:t>function</w:t>
      </w:r>
      <w:proofErr w:type="gramEnd"/>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b/>
          <w:bCs/>
          <w:color w:val="990000"/>
          <w:spacing w:val="2"/>
          <w:sz w:val="23"/>
          <w:szCs w:val="23"/>
          <w:shd w:val="clear" w:color="auto" w:fill="F8F8F8"/>
        </w:rPr>
        <w:t>foo</w:t>
      </w:r>
      <w:r w:rsidRPr="004B3A78">
        <w:rPr>
          <w:rFonts w:ascii="Courier New" w:eastAsia="Times New Roman" w:hAnsi="Courier New" w:cs="Courier New"/>
          <w:color w:val="000000"/>
          <w:spacing w:val="2"/>
          <w:sz w:val="23"/>
          <w:szCs w:val="23"/>
          <w:shd w:val="clear" w:color="auto" w:fill="F8F8F8"/>
        </w:rPr>
        <w:t>(){};</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k += </w:t>
      </w:r>
      <w:r w:rsidRPr="004B3A78">
        <w:rPr>
          <w:rFonts w:ascii="Courier New" w:eastAsia="Times New Roman" w:hAnsi="Courier New" w:cs="Courier New"/>
          <w:b/>
          <w:bCs/>
          <w:color w:val="333333"/>
          <w:spacing w:val="2"/>
          <w:sz w:val="23"/>
          <w:szCs w:val="23"/>
          <w:shd w:val="clear" w:color="auto" w:fill="F8F8F8"/>
        </w:rPr>
        <w:t>typeof</w:t>
      </w:r>
      <w:r w:rsidRPr="004B3A78">
        <w:rPr>
          <w:rFonts w:ascii="Courier New" w:eastAsia="Times New Roman" w:hAnsi="Courier New" w:cs="Courier New"/>
          <w:color w:val="000000"/>
          <w:spacing w:val="2"/>
          <w:sz w:val="23"/>
          <w:szCs w:val="23"/>
          <w:shd w:val="clear" w:color="auto" w:fill="F8F8F8"/>
        </w:rPr>
        <w:t xml:space="preserve"> foo;</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proofErr w:type="gramStart"/>
      <w:r w:rsidRPr="004B3A78">
        <w:rPr>
          <w:rFonts w:ascii="Courier New" w:eastAsia="Times New Roman" w:hAnsi="Courier New" w:cs="Courier New"/>
          <w:color w:val="0086B3"/>
          <w:spacing w:val="2"/>
          <w:sz w:val="23"/>
          <w:szCs w:val="23"/>
          <w:shd w:val="clear" w:color="auto" w:fill="F8F8F8"/>
        </w:rPr>
        <w:t>console</w:t>
      </w:r>
      <w:r w:rsidRPr="004B3A78">
        <w:rPr>
          <w:rFonts w:ascii="Courier New" w:eastAsia="Times New Roman" w:hAnsi="Courier New" w:cs="Courier New"/>
          <w:color w:val="000000"/>
          <w:spacing w:val="2"/>
          <w:sz w:val="23"/>
          <w:szCs w:val="23"/>
          <w:shd w:val="clear" w:color="auto" w:fill="F8F8F8"/>
        </w:rPr>
        <w:t>.log(</w:t>
      </w:r>
      <w:proofErr w:type="gramEnd"/>
      <w:r w:rsidRPr="004B3A78">
        <w:rPr>
          <w:rFonts w:ascii="Courier New" w:eastAsia="Times New Roman" w:hAnsi="Courier New" w:cs="Courier New"/>
          <w:color w:val="000000"/>
          <w:spacing w:val="2"/>
          <w:sz w:val="23"/>
          <w:szCs w:val="23"/>
          <w:shd w:val="clear" w:color="auto" w:fill="F8F8F8"/>
        </w:rPr>
        <w:t xml:space="preserve">k); </w:t>
      </w:r>
      <w:r w:rsidRPr="004B3A78">
        <w:rPr>
          <w:rFonts w:ascii="Courier New" w:eastAsia="Times New Roman" w:hAnsi="Courier New" w:cs="Courier New"/>
          <w:i/>
          <w:iCs/>
          <w:color w:val="999988"/>
          <w:spacing w:val="2"/>
          <w:sz w:val="23"/>
          <w:szCs w:val="23"/>
          <w:shd w:val="clear" w:color="auto" w:fill="F8F8F8"/>
        </w:rPr>
        <w:t>// output 1function</w:t>
      </w:r>
    </w:p>
    <w:p w:rsidR="004B3A78" w:rsidRPr="004B3A78" w:rsidRDefault="004B3A78" w:rsidP="004B3A78">
      <w:pPr>
        <w:spacing w:before="90" w:after="180" w:line="570" w:lineRule="atLeast"/>
        <w:outlineLvl w:val="1"/>
        <w:rPr>
          <w:rFonts w:ascii="Arial" w:eastAsia="Times New Roman" w:hAnsi="Arial" w:cs="Arial"/>
          <w:b/>
          <w:bCs/>
          <w:color w:val="333333"/>
          <w:spacing w:val="2"/>
          <w:sz w:val="36"/>
          <w:szCs w:val="36"/>
        </w:rPr>
      </w:pPr>
      <w:r w:rsidRPr="004B3A78">
        <w:rPr>
          <w:rFonts w:ascii="Arial" w:eastAsia="Times New Roman" w:hAnsi="Arial" w:cs="Arial"/>
          <w:b/>
          <w:bCs/>
          <w:color w:val="333333"/>
          <w:spacing w:val="2"/>
          <w:sz w:val="36"/>
          <w:szCs w:val="36"/>
        </w:rPr>
        <w:t>Question 3</w:t>
      </w:r>
    </w:p>
    <w:p w:rsidR="004B3A78" w:rsidRPr="004B3A78" w:rsidRDefault="004B3A78" w:rsidP="004B3A78">
      <w:pPr>
        <w:spacing w:before="90" w:after="180" w:line="570" w:lineRule="atLeast"/>
        <w:outlineLvl w:val="2"/>
        <w:rPr>
          <w:rFonts w:ascii="Arial" w:eastAsia="Times New Roman" w:hAnsi="Arial" w:cs="Arial"/>
          <w:b/>
          <w:bCs/>
          <w:color w:val="333333"/>
          <w:spacing w:val="2"/>
          <w:sz w:val="27"/>
          <w:szCs w:val="27"/>
        </w:rPr>
      </w:pPr>
      <w:r w:rsidRPr="004B3A78">
        <w:rPr>
          <w:rFonts w:ascii="Arial" w:eastAsia="Times New Roman" w:hAnsi="Arial" w:cs="Arial"/>
          <w:b/>
          <w:bCs/>
          <w:color w:val="333333"/>
          <w:spacing w:val="2"/>
          <w:sz w:val="27"/>
          <w:szCs w:val="27"/>
        </w:rPr>
        <w:t>What is the drawback of creating true private methods in JavaScript?</w:t>
      </w:r>
    </w:p>
    <w:p w:rsidR="004B3A78" w:rsidRPr="004B3A78" w:rsidRDefault="004B3A78" w:rsidP="004B3A78">
      <w:pPr>
        <w:spacing w:after="390" w:line="480" w:lineRule="atLeast"/>
        <w:rPr>
          <w:rFonts w:ascii="Arial" w:eastAsia="Times New Roman" w:hAnsi="Arial" w:cs="Arial"/>
          <w:color w:val="444444"/>
          <w:spacing w:val="2"/>
          <w:sz w:val="27"/>
          <w:szCs w:val="27"/>
        </w:rPr>
      </w:pPr>
      <w:r w:rsidRPr="004B3A78">
        <w:rPr>
          <w:rFonts w:ascii="Arial" w:eastAsia="Times New Roman" w:hAnsi="Arial" w:cs="Arial"/>
          <w:color w:val="444444"/>
          <w:spacing w:val="2"/>
          <w:sz w:val="27"/>
          <w:szCs w:val="27"/>
        </w:rPr>
        <w:t>One of the drawbacks of creating true private methods in JavaScript is that they are very memory-inefficient, as a new copy of the method would be created for each instance.</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gramStart"/>
      <w:r w:rsidRPr="004B3A78">
        <w:rPr>
          <w:rFonts w:ascii="Courier New" w:eastAsia="Times New Roman" w:hAnsi="Courier New" w:cs="Courier New"/>
          <w:b/>
          <w:bCs/>
          <w:color w:val="333333"/>
          <w:spacing w:val="2"/>
          <w:sz w:val="23"/>
          <w:szCs w:val="23"/>
          <w:shd w:val="clear" w:color="auto" w:fill="F8F8F8"/>
        </w:rPr>
        <w:lastRenderedPageBreak/>
        <w:t>var</w:t>
      </w:r>
      <w:proofErr w:type="gramEnd"/>
      <w:r w:rsidRPr="004B3A78">
        <w:rPr>
          <w:rFonts w:ascii="Courier New" w:eastAsia="Times New Roman" w:hAnsi="Courier New" w:cs="Courier New"/>
          <w:color w:val="000000"/>
          <w:spacing w:val="2"/>
          <w:sz w:val="23"/>
          <w:szCs w:val="23"/>
          <w:shd w:val="clear" w:color="auto" w:fill="F8F8F8"/>
        </w:rPr>
        <w:t xml:space="preserve"> Employee = </w:t>
      </w:r>
      <w:r w:rsidRPr="004B3A78">
        <w:rPr>
          <w:rFonts w:ascii="Courier New" w:eastAsia="Times New Roman" w:hAnsi="Courier New" w:cs="Courier New"/>
          <w:b/>
          <w:bCs/>
          <w:color w:val="333333"/>
          <w:spacing w:val="2"/>
          <w:sz w:val="23"/>
          <w:szCs w:val="23"/>
          <w:shd w:val="clear" w:color="auto" w:fill="F8F8F8"/>
        </w:rPr>
        <w:t>function</w:t>
      </w:r>
      <w:r w:rsidRPr="004B3A78">
        <w:rPr>
          <w:rFonts w:ascii="Courier New" w:eastAsia="Times New Roman" w:hAnsi="Courier New" w:cs="Courier New"/>
          <w:color w:val="000000"/>
          <w:spacing w:val="2"/>
          <w:sz w:val="23"/>
          <w:szCs w:val="23"/>
          <w:shd w:val="clear" w:color="auto" w:fill="F8F8F8"/>
        </w:rPr>
        <w:t xml:space="preserve"> (name, company, salary)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b/>
          <w:bCs/>
          <w:color w:val="333333"/>
          <w:spacing w:val="2"/>
          <w:sz w:val="23"/>
          <w:szCs w:val="23"/>
          <w:shd w:val="clear" w:color="auto" w:fill="F8F8F8"/>
        </w:rPr>
        <w:t>this</w:t>
      </w:r>
      <w:r w:rsidRPr="004B3A78">
        <w:rPr>
          <w:rFonts w:ascii="Courier New" w:eastAsia="Times New Roman" w:hAnsi="Courier New" w:cs="Courier New"/>
          <w:color w:val="000000"/>
          <w:spacing w:val="2"/>
          <w:sz w:val="23"/>
          <w:szCs w:val="23"/>
          <w:shd w:val="clear" w:color="auto" w:fill="F8F8F8"/>
        </w:rPr>
        <w:t xml:space="preserve">.name = name || </w:t>
      </w:r>
      <w:r w:rsidRPr="004B3A78">
        <w:rPr>
          <w:rFonts w:ascii="Courier New" w:eastAsia="Times New Roman" w:hAnsi="Courier New" w:cs="Courier New"/>
          <w:color w:val="DD1144"/>
          <w:spacing w:val="2"/>
          <w:sz w:val="23"/>
          <w:szCs w:val="23"/>
          <w:shd w:val="clear" w:color="auto" w:fill="F8F8F8"/>
        </w:rPr>
        <w:t>""</w:t>
      </w:r>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i/>
          <w:iCs/>
          <w:color w:val="999988"/>
          <w:spacing w:val="2"/>
          <w:sz w:val="23"/>
          <w:szCs w:val="23"/>
          <w:shd w:val="clear" w:color="auto" w:fill="F8F8F8"/>
        </w:rPr>
        <w:t>//Public attribute default value is null</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b/>
          <w:bCs/>
          <w:color w:val="333333"/>
          <w:spacing w:val="2"/>
          <w:sz w:val="23"/>
          <w:szCs w:val="23"/>
          <w:shd w:val="clear" w:color="auto" w:fill="F8F8F8"/>
        </w:rPr>
        <w:t>this</w:t>
      </w:r>
      <w:r w:rsidRPr="004B3A78">
        <w:rPr>
          <w:rFonts w:ascii="Courier New" w:eastAsia="Times New Roman" w:hAnsi="Courier New" w:cs="Courier New"/>
          <w:color w:val="000000"/>
          <w:spacing w:val="2"/>
          <w:sz w:val="23"/>
          <w:szCs w:val="23"/>
          <w:shd w:val="clear" w:color="auto" w:fill="F8F8F8"/>
        </w:rPr>
        <w:t xml:space="preserve">.company = company || </w:t>
      </w:r>
      <w:r w:rsidRPr="004B3A78">
        <w:rPr>
          <w:rFonts w:ascii="Courier New" w:eastAsia="Times New Roman" w:hAnsi="Courier New" w:cs="Courier New"/>
          <w:color w:val="DD1144"/>
          <w:spacing w:val="2"/>
          <w:sz w:val="23"/>
          <w:szCs w:val="23"/>
          <w:shd w:val="clear" w:color="auto" w:fill="F8F8F8"/>
        </w:rPr>
        <w:t>""</w:t>
      </w:r>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i/>
          <w:iCs/>
          <w:color w:val="999988"/>
          <w:spacing w:val="2"/>
          <w:sz w:val="23"/>
          <w:szCs w:val="23"/>
          <w:shd w:val="clear" w:color="auto" w:fill="F8F8F8"/>
        </w:rPr>
        <w:t>//Public attribute default value is null</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b/>
          <w:bCs/>
          <w:color w:val="333333"/>
          <w:spacing w:val="2"/>
          <w:sz w:val="23"/>
          <w:szCs w:val="23"/>
          <w:shd w:val="clear" w:color="auto" w:fill="F8F8F8"/>
        </w:rPr>
        <w:t>this</w:t>
      </w:r>
      <w:r w:rsidRPr="004B3A78">
        <w:rPr>
          <w:rFonts w:ascii="Courier New" w:eastAsia="Times New Roman" w:hAnsi="Courier New" w:cs="Courier New"/>
          <w:color w:val="000000"/>
          <w:spacing w:val="2"/>
          <w:sz w:val="23"/>
          <w:szCs w:val="23"/>
          <w:shd w:val="clear" w:color="auto" w:fill="F8F8F8"/>
        </w:rPr>
        <w:t xml:space="preserve">.salary = salary || </w:t>
      </w:r>
      <w:r w:rsidRPr="004B3A78">
        <w:rPr>
          <w:rFonts w:ascii="Courier New" w:eastAsia="Times New Roman" w:hAnsi="Courier New" w:cs="Courier New"/>
          <w:color w:val="008080"/>
          <w:spacing w:val="2"/>
          <w:sz w:val="23"/>
          <w:szCs w:val="23"/>
          <w:shd w:val="clear" w:color="auto" w:fill="F8F8F8"/>
        </w:rPr>
        <w:t>5000</w:t>
      </w:r>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i/>
          <w:iCs/>
          <w:color w:val="999988"/>
          <w:spacing w:val="2"/>
          <w:sz w:val="23"/>
          <w:szCs w:val="23"/>
          <w:shd w:val="clear" w:color="auto" w:fill="F8F8F8"/>
        </w:rPr>
        <w:t>//Public attribute default value is null</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i/>
          <w:iCs/>
          <w:color w:val="999988"/>
          <w:spacing w:val="2"/>
          <w:sz w:val="23"/>
          <w:szCs w:val="23"/>
          <w:shd w:val="clear" w:color="auto" w:fill="F8F8F8"/>
        </w:rPr>
        <w:t>// Private method</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proofErr w:type="gramStart"/>
      <w:r w:rsidRPr="004B3A78">
        <w:rPr>
          <w:rFonts w:ascii="Courier New" w:eastAsia="Times New Roman" w:hAnsi="Courier New" w:cs="Courier New"/>
          <w:b/>
          <w:bCs/>
          <w:color w:val="333333"/>
          <w:spacing w:val="2"/>
          <w:sz w:val="23"/>
          <w:szCs w:val="23"/>
          <w:shd w:val="clear" w:color="auto" w:fill="F8F8F8"/>
        </w:rPr>
        <w:t>var</w:t>
      </w:r>
      <w:proofErr w:type="gramEnd"/>
      <w:r w:rsidRPr="004B3A78">
        <w:rPr>
          <w:rFonts w:ascii="Courier New" w:eastAsia="Times New Roman" w:hAnsi="Courier New" w:cs="Courier New"/>
          <w:color w:val="000000"/>
          <w:spacing w:val="2"/>
          <w:sz w:val="23"/>
          <w:szCs w:val="23"/>
          <w:shd w:val="clear" w:color="auto" w:fill="F8F8F8"/>
        </w:rPr>
        <w:t xml:space="preserve"> increaseSalary = </w:t>
      </w:r>
      <w:r w:rsidRPr="004B3A78">
        <w:rPr>
          <w:rFonts w:ascii="Courier New" w:eastAsia="Times New Roman" w:hAnsi="Courier New" w:cs="Courier New"/>
          <w:b/>
          <w:bCs/>
          <w:color w:val="333333"/>
          <w:spacing w:val="2"/>
          <w:sz w:val="23"/>
          <w:szCs w:val="23"/>
          <w:shd w:val="clear" w:color="auto" w:fill="F8F8F8"/>
        </w:rPr>
        <w:t>function</w:t>
      </w:r>
      <w:r w:rsidRPr="004B3A78">
        <w:rPr>
          <w:rFonts w:ascii="Courier New" w:eastAsia="Times New Roman" w:hAnsi="Courier New" w:cs="Courier New"/>
          <w:color w:val="000000"/>
          <w:spacing w:val="2"/>
          <w:sz w:val="23"/>
          <w:szCs w:val="23"/>
          <w:shd w:val="clear" w:color="auto" w:fill="F8F8F8"/>
        </w:rPr>
        <w:t xml:space="preserve"> ()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b/>
          <w:bCs/>
          <w:color w:val="333333"/>
          <w:spacing w:val="2"/>
          <w:sz w:val="23"/>
          <w:szCs w:val="23"/>
          <w:shd w:val="clear" w:color="auto" w:fill="F8F8F8"/>
        </w:rPr>
        <w:t>this</w:t>
      </w:r>
      <w:r w:rsidRPr="004B3A78">
        <w:rPr>
          <w:rFonts w:ascii="Courier New" w:eastAsia="Times New Roman" w:hAnsi="Courier New" w:cs="Courier New"/>
          <w:color w:val="000000"/>
          <w:spacing w:val="2"/>
          <w:sz w:val="23"/>
          <w:szCs w:val="23"/>
          <w:shd w:val="clear" w:color="auto" w:fill="F8F8F8"/>
        </w:rPr>
        <w:t xml:space="preserve">.salary = </w:t>
      </w:r>
      <w:r w:rsidRPr="004B3A78">
        <w:rPr>
          <w:rFonts w:ascii="Courier New" w:eastAsia="Times New Roman" w:hAnsi="Courier New" w:cs="Courier New"/>
          <w:b/>
          <w:bCs/>
          <w:color w:val="333333"/>
          <w:spacing w:val="2"/>
          <w:sz w:val="23"/>
          <w:szCs w:val="23"/>
          <w:shd w:val="clear" w:color="auto" w:fill="F8F8F8"/>
        </w:rPr>
        <w:t>this</w:t>
      </w:r>
      <w:r w:rsidRPr="004B3A78">
        <w:rPr>
          <w:rFonts w:ascii="Courier New" w:eastAsia="Times New Roman" w:hAnsi="Courier New" w:cs="Courier New"/>
          <w:color w:val="000000"/>
          <w:spacing w:val="2"/>
          <w:sz w:val="23"/>
          <w:szCs w:val="23"/>
          <w:shd w:val="clear" w:color="auto" w:fill="F8F8F8"/>
        </w:rPr>
        <w:t xml:space="preserve">.salary + </w:t>
      </w:r>
      <w:r w:rsidRPr="004B3A78">
        <w:rPr>
          <w:rFonts w:ascii="Courier New" w:eastAsia="Times New Roman" w:hAnsi="Courier New" w:cs="Courier New"/>
          <w:color w:val="008080"/>
          <w:spacing w:val="2"/>
          <w:sz w:val="23"/>
          <w:szCs w:val="23"/>
          <w:shd w:val="clear" w:color="auto" w:fill="F8F8F8"/>
        </w:rPr>
        <w:t>1000</w:t>
      </w:r>
      <w:r w:rsidRPr="004B3A78">
        <w:rPr>
          <w:rFonts w:ascii="Courier New" w:eastAsia="Times New Roman" w:hAnsi="Courier New" w:cs="Courier New"/>
          <w:color w:val="000000"/>
          <w:spacing w:val="2"/>
          <w:sz w:val="23"/>
          <w:szCs w:val="23"/>
          <w:shd w:val="clear" w:color="auto" w:fill="F8F8F8"/>
        </w:rPr>
        <w:t>;</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i/>
          <w:iCs/>
          <w:color w:val="999988"/>
          <w:spacing w:val="2"/>
          <w:sz w:val="23"/>
          <w:szCs w:val="23"/>
          <w:shd w:val="clear" w:color="auto" w:fill="F8F8F8"/>
        </w:rPr>
        <w:t>// Public method</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b/>
          <w:bCs/>
          <w:color w:val="333333"/>
          <w:spacing w:val="2"/>
          <w:sz w:val="23"/>
          <w:szCs w:val="23"/>
          <w:shd w:val="clear" w:color="auto" w:fill="F8F8F8"/>
        </w:rPr>
        <w:t>this</w:t>
      </w:r>
      <w:r w:rsidRPr="004B3A78">
        <w:rPr>
          <w:rFonts w:ascii="Courier New" w:eastAsia="Times New Roman" w:hAnsi="Courier New" w:cs="Courier New"/>
          <w:color w:val="000000"/>
          <w:spacing w:val="2"/>
          <w:sz w:val="23"/>
          <w:szCs w:val="23"/>
          <w:shd w:val="clear" w:color="auto" w:fill="F8F8F8"/>
        </w:rPr>
        <w:t xml:space="preserve">.dispalyIncreasedSalary = </w:t>
      </w:r>
      <w:proofErr w:type="gramStart"/>
      <w:r w:rsidRPr="004B3A78">
        <w:rPr>
          <w:rFonts w:ascii="Courier New" w:eastAsia="Times New Roman" w:hAnsi="Courier New" w:cs="Courier New"/>
          <w:b/>
          <w:bCs/>
          <w:color w:val="333333"/>
          <w:spacing w:val="2"/>
          <w:sz w:val="23"/>
          <w:szCs w:val="23"/>
          <w:shd w:val="clear" w:color="auto" w:fill="F8F8F8"/>
        </w:rPr>
        <w:t>function</w:t>
      </w:r>
      <w:r w:rsidRPr="004B3A78">
        <w:rPr>
          <w:rFonts w:ascii="Courier New" w:eastAsia="Times New Roman" w:hAnsi="Courier New" w:cs="Courier New"/>
          <w:color w:val="000000"/>
          <w:spacing w:val="2"/>
          <w:sz w:val="23"/>
          <w:szCs w:val="23"/>
          <w:shd w:val="clear" w:color="auto" w:fill="F8F8F8"/>
        </w:rPr>
        <w:t>(</w:t>
      </w:r>
      <w:proofErr w:type="gramEnd"/>
      <w:r w:rsidRPr="004B3A78">
        <w:rPr>
          <w:rFonts w:ascii="Courier New" w:eastAsia="Times New Roman" w:hAnsi="Courier New" w:cs="Courier New"/>
          <w:color w:val="000000"/>
          <w:spacing w:val="2"/>
          <w:sz w:val="23"/>
          <w:szCs w:val="23"/>
          <w:shd w:val="clear" w:color="auto" w:fill="F8F8F8"/>
        </w:rPr>
        <w:t>)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proofErr w:type="gramStart"/>
      <w:r w:rsidRPr="004B3A78">
        <w:rPr>
          <w:rFonts w:ascii="Courier New" w:eastAsia="Times New Roman" w:hAnsi="Courier New" w:cs="Courier New"/>
          <w:color w:val="000000"/>
          <w:spacing w:val="2"/>
          <w:sz w:val="23"/>
          <w:szCs w:val="23"/>
          <w:shd w:val="clear" w:color="auto" w:fill="F8F8F8"/>
        </w:rPr>
        <w:t>increaseSlary(</w:t>
      </w:r>
      <w:proofErr w:type="gramEnd"/>
      <w:r w:rsidRPr="004B3A78">
        <w:rPr>
          <w:rFonts w:ascii="Courier New" w:eastAsia="Times New Roman" w:hAnsi="Courier New" w:cs="Courier New"/>
          <w:color w:val="000000"/>
          <w:spacing w:val="2"/>
          <w:sz w:val="23"/>
          <w:szCs w:val="23"/>
          <w:shd w:val="clear" w:color="auto" w:fill="F8F8F8"/>
        </w:rPr>
        <w:t>);</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proofErr w:type="gramStart"/>
      <w:r w:rsidRPr="004B3A78">
        <w:rPr>
          <w:rFonts w:ascii="Courier New" w:eastAsia="Times New Roman" w:hAnsi="Courier New" w:cs="Courier New"/>
          <w:color w:val="0086B3"/>
          <w:spacing w:val="2"/>
          <w:sz w:val="23"/>
          <w:szCs w:val="23"/>
          <w:shd w:val="clear" w:color="auto" w:fill="F8F8F8"/>
        </w:rPr>
        <w:t>console</w:t>
      </w:r>
      <w:r w:rsidRPr="004B3A78">
        <w:rPr>
          <w:rFonts w:ascii="Courier New" w:eastAsia="Times New Roman" w:hAnsi="Courier New" w:cs="Courier New"/>
          <w:color w:val="000000"/>
          <w:spacing w:val="2"/>
          <w:sz w:val="23"/>
          <w:szCs w:val="23"/>
          <w:shd w:val="clear" w:color="auto" w:fill="F8F8F8"/>
        </w:rPr>
        <w:t>.log(</w:t>
      </w:r>
      <w:proofErr w:type="gramEnd"/>
      <w:r w:rsidRPr="004B3A78">
        <w:rPr>
          <w:rFonts w:ascii="Courier New" w:eastAsia="Times New Roman" w:hAnsi="Courier New" w:cs="Courier New"/>
          <w:b/>
          <w:bCs/>
          <w:color w:val="333333"/>
          <w:spacing w:val="2"/>
          <w:sz w:val="23"/>
          <w:szCs w:val="23"/>
          <w:shd w:val="clear" w:color="auto" w:fill="F8F8F8"/>
        </w:rPr>
        <w:t>this</w:t>
      </w:r>
      <w:r w:rsidRPr="004B3A78">
        <w:rPr>
          <w:rFonts w:ascii="Courier New" w:eastAsia="Times New Roman" w:hAnsi="Courier New" w:cs="Courier New"/>
          <w:color w:val="000000"/>
          <w:spacing w:val="2"/>
          <w:sz w:val="23"/>
          <w:szCs w:val="23"/>
          <w:shd w:val="clear" w:color="auto" w:fill="F8F8F8"/>
        </w:rPr>
        <w:t>.salary);</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lastRenderedPageBreak/>
        <w:t>};</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i/>
          <w:iCs/>
          <w:color w:val="999988"/>
          <w:spacing w:val="2"/>
          <w:sz w:val="23"/>
          <w:szCs w:val="23"/>
          <w:shd w:val="clear" w:color="auto" w:fill="F8F8F8"/>
        </w:rPr>
        <w:t xml:space="preserve">// </w:t>
      </w:r>
      <w:proofErr w:type="gramStart"/>
      <w:r w:rsidRPr="004B3A78">
        <w:rPr>
          <w:rFonts w:ascii="Courier New" w:eastAsia="Times New Roman" w:hAnsi="Courier New" w:cs="Courier New"/>
          <w:i/>
          <w:iCs/>
          <w:color w:val="999988"/>
          <w:spacing w:val="2"/>
          <w:sz w:val="23"/>
          <w:szCs w:val="23"/>
          <w:shd w:val="clear" w:color="auto" w:fill="F8F8F8"/>
        </w:rPr>
        <w:t>Create</w:t>
      </w:r>
      <w:proofErr w:type="gramEnd"/>
      <w:r w:rsidRPr="004B3A78">
        <w:rPr>
          <w:rFonts w:ascii="Courier New" w:eastAsia="Times New Roman" w:hAnsi="Courier New" w:cs="Courier New"/>
          <w:i/>
          <w:iCs/>
          <w:color w:val="999988"/>
          <w:spacing w:val="2"/>
          <w:sz w:val="23"/>
          <w:szCs w:val="23"/>
          <w:shd w:val="clear" w:color="auto" w:fill="F8F8F8"/>
        </w:rPr>
        <w:t xml:space="preserve"> Employee class object</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gramStart"/>
      <w:r w:rsidRPr="004B3A78">
        <w:rPr>
          <w:rFonts w:ascii="Courier New" w:eastAsia="Times New Roman" w:hAnsi="Courier New" w:cs="Courier New"/>
          <w:b/>
          <w:bCs/>
          <w:color w:val="333333"/>
          <w:spacing w:val="2"/>
          <w:sz w:val="23"/>
          <w:szCs w:val="23"/>
          <w:shd w:val="clear" w:color="auto" w:fill="F8F8F8"/>
        </w:rPr>
        <w:t>var</w:t>
      </w:r>
      <w:proofErr w:type="gramEnd"/>
      <w:r w:rsidRPr="004B3A78">
        <w:rPr>
          <w:rFonts w:ascii="Courier New" w:eastAsia="Times New Roman" w:hAnsi="Courier New" w:cs="Courier New"/>
          <w:color w:val="000000"/>
          <w:spacing w:val="2"/>
          <w:sz w:val="23"/>
          <w:szCs w:val="23"/>
          <w:shd w:val="clear" w:color="auto" w:fill="F8F8F8"/>
        </w:rPr>
        <w:t xml:space="preserve"> emp1 = </w:t>
      </w:r>
      <w:r w:rsidRPr="004B3A78">
        <w:rPr>
          <w:rFonts w:ascii="Courier New" w:eastAsia="Times New Roman" w:hAnsi="Courier New" w:cs="Courier New"/>
          <w:b/>
          <w:bCs/>
          <w:color w:val="333333"/>
          <w:spacing w:val="2"/>
          <w:sz w:val="23"/>
          <w:szCs w:val="23"/>
          <w:shd w:val="clear" w:color="auto" w:fill="F8F8F8"/>
        </w:rPr>
        <w:t>new</w:t>
      </w:r>
      <w:r w:rsidRPr="004B3A78">
        <w:rPr>
          <w:rFonts w:ascii="Courier New" w:eastAsia="Times New Roman" w:hAnsi="Courier New" w:cs="Courier New"/>
          <w:color w:val="000000"/>
          <w:spacing w:val="2"/>
          <w:sz w:val="23"/>
          <w:szCs w:val="23"/>
          <w:shd w:val="clear" w:color="auto" w:fill="F8F8F8"/>
        </w:rPr>
        <w:t xml:space="preserve"> Employee(</w:t>
      </w:r>
      <w:r w:rsidRPr="004B3A78">
        <w:rPr>
          <w:rFonts w:ascii="Courier New" w:eastAsia="Times New Roman" w:hAnsi="Courier New" w:cs="Courier New"/>
          <w:color w:val="DD1144"/>
          <w:spacing w:val="2"/>
          <w:sz w:val="23"/>
          <w:szCs w:val="23"/>
          <w:shd w:val="clear" w:color="auto" w:fill="F8F8F8"/>
        </w:rPr>
        <w:t>"John"</w:t>
      </w:r>
      <w:r w:rsidRPr="004B3A78">
        <w:rPr>
          <w:rFonts w:ascii="Courier New" w:eastAsia="Times New Roman" w:hAnsi="Courier New" w:cs="Courier New"/>
          <w:color w:val="000000"/>
          <w:spacing w:val="2"/>
          <w:sz w:val="23"/>
          <w:szCs w:val="23"/>
          <w:shd w:val="clear" w:color="auto" w:fill="F8F8F8"/>
        </w:rPr>
        <w:t>,</w:t>
      </w:r>
      <w:r w:rsidRPr="004B3A78">
        <w:rPr>
          <w:rFonts w:ascii="Courier New" w:eastAsia="Times New Roman" w:hAnsi="Courier New" w:cs="Courier New"/>
          <w:color w:val="DD1144"/>
          <w:spacing w:val="2"/>
          <w:sz w:val="23"/>
          <w:szCs w:val="23"/>
          <w:shd w:val="clear" w:color="auto" w:fill="F8F8F8"/>
        </w:rPr>
        <w:t>"Pluto"</w:t>
      </w:r>
      <w:r w:rsidRPr="004B3A78">
        <w:rPr>
          <w:rFonts w:ascii="Courier New" w:eastAsia="Times New Roman" w:hAnsi="Courier New" w:cs="Courier New"/>
          <w:color w:val="000000"/>
          <w:spacing w:val="2"/>
          <w:sz w:val="23"/>
          <w:szCs w:val="23"/>
          <w:shd w:val="clear" w:color="auto" w:fill="F8F8F8"/>
        </w:rPr>
        <w:t>,</w:t>
      </w:r>
      <w:r w:rsidRPr="004B3A78">
        <w:rPr>
          <w:rFonts w:ascii="Courier New" w:eastAsia="Times New Roman" w:hAnsi="Courier New" w:cs="Courier New"/>
          <w:color w:val="008080"/>
          <w:spacing w:val="2"/>
          <w:sz w:val="23"/>
          <w:szCs w:val="23"/>
          <w:shd w:val="clear" w:color="auto" w:fill="F8F8F8"/>
        </w:rPr>
        <w:t>3000</w:t>
      </w:r>
      <w:r w:rsidRPr="004B3A78">
        <w:rPr>
          <w:rFonts w:ascii="Courier New" w:eastAsia="Times New Roman" w:hAnsi="Courier New" w:cs="Courier New"/>
          <w:color w:val="000000"/>
          <w:spacing w:val="2"/>
          <w:sz w:val="23"/>
          <w:szCs w:val="23"/>
          <w:shd w:val="clear" w:color="auto" w:fill="F8F8F8"/>
        </w:rPr>
        <w:t>);</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i/>
          <w:iCs/>
          <w:color w:val="999988"/>
          <w:spacing w:val="2"/>
          <w:sz w:val="23"/>
          <w:szCs w:val="23"/>
          <w:shd w:val="clear" w:color="auto" w:fill="F8F8F8"/>
        </w:rPr>
        <w:t xml:space="preserve">// </w:t>
      </w:r>
      <w:proofErr w:type="gramStart"/>
      <w:r w:rsidRPr="004B3A78">
        <w:rPr>
          <w:rFonts w:ascii="Courier New" w:eastAsia="Times New Roman" w:hAnsi="Courier New" w:cs="Courier New"/>
          <w:i/>
          <w:iCs/>
          <w:color w:val="999988"/>
          <w:spacing w:val="2"/>
          <w:sz w:val="23"/>
          <w:szCs w:val="23"/>
          <w:shd w:val="clear" w:color="auto" w:fill="F8F8F8"/>
        </w:rPr>
        <w:t>Create</w:t>
      </w:r>
      <w:proofErr w:type="gramEnd"/>
      <w:r w:rsidRPr="004B3A78">
        <w:rPr>
          <w:rFonts w:ascii="Courier New" w:eastAsia="Times New Roman" w:hAnsi="Courier New" w:cs="Courier New"/>
          <w:i/>
          <w:iCs/>
          <w:color w:val="999988"/>
          <w:spacing w:val="2"/>
          <w:sz w:val="23"/>
          <w:szCs w:val="23"/>
          <w:shd w:val="clear" w:color="auto" w:fill="F8F8F8"/>
        </w:rPr>
        <w:t xml:space="preserve"> Employee class object</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gramStart"/>
      <w:r w:rsidRPr="004B3A78">
        <w:rPr>
          <w:rFonts w:ascii="Courier New" w:eastAsia="Times New Roman" w:hAnsi="Courier New" w:cs="Courier New"/>
          <w:b/>
          <w:bCs/>
          <w:color w:val="333333"/>
          <w:spacing w:val="2"/>
          <w:sz w:val="23"/>
          <w:szCs w:val="23"/>
          <w:shd w:val="clear" w:color="auto" w:fill="F8F8F8"/>
        </w:rPr>
        <w:t>var</w:t>
      </w:r>
      <w:proofErr w:type="gramEnd"/>
      <w:r w:rsidRPr="004B3A78">
        <w:rPr>
          <w:rFonts w:ascii="Courier New" w:eastAsia="Times New Roman" w:hAnsi="Courier New" w:cs="Courier New"/>
          <w:color w:val="000000"/>
          <w:spacing w:val="2"/>
          <w:sz w:val="23"/>
          <w:szCs w:val="23"/>
          <w:shd w:val="clear" w:color="auto" w:fill="F8F8F8"/>
        </w:rPr>
        <w:t xml:space="preserve"> emp2 = </w:t>
      </w:r>
      <w:r w:rsidRPr="004B3A78">
        <w:rPr>
          <w:rFonts w:ascii="Courier New" w:eastAsia="Times New Roman" w:hAnsi="Courier New" w:cs="Courier New"/>
          <w:b/>
          <w:bCs/>
          <w:color w:val="333333"/>
          <w:spacing w:val="2"/>
          <w:sz w:val="23"/>
          <w:szCs w:val="23"/>
          <w:shd w:val="clear" w:color="auto" w:fill="F8F8F8"/>
        </w:rPr>
        <w:t>new</w:t>
      </w:r>
      <w:r w:rsidRPr="004B3A78">
        <w:rPr>
          <w:rFonts w:ascii="Courier New" w:eastAsia="Times New Roman" w:hAnsi="Courier New" w:cs="Courier New"/>
          <w:color w:val="000000"/>
          <w:spacing w:val="2"/>
          <w:sz w:val="23"/>
          <w:szCs w:val="23"/>
          <w:shd w:val="clear" w:color="auto" w:fill="F8F8F8"/>
        </w:rPr>
        <w:t xml:space="preserve"> Employee(</w:t>
      </w:r>
      <w:r w:rsidRPr="004B3A78">
        <w:rPr>
          <w:rFonts w:ascii="Courier New" w:eastAsia="Times New Roman" w:hAnsi="Courier New" w:cs="Courier New"/>
          <w:color w:val="DD1144"/>
          <w:spacing w:val="2"/>
          <w:sz w:val="23"/>
          <w:szCs w:val="23"/>
          <w:shd w:val="clear" w:color="auto" w:fill="F8F8F8"/>
        </w:rPr>
        <w:t>"Merry"</w:t>
      </w:r>
      <w:r w:rsidRPr="004B3A78">
        <w:rPr>
          <w:rFonts w:ascii="Courier New" w:eastAsia="Times New Roman" w:hAnsi="Courier New" w:cs="Courier New"/>
          <w:color w:val="000000"/>
          <w:spacing w:val="2"/>
          <w:sz w:val="23"/>
          <w:szCs w:val="23"/>
          <w:shd w:val="clear" w:color="auto" w:fill="F8F8F8"/>
        </w:rPr>
        <w:t>,</w:t>
      </w:r>
      <w:r w:rsidRPr="004B3A78">
        <w:rPr>
          <w:rFonts w:ascii="Courier New" w:eastAsia="Times New Roman" w:hAnsi="Courier New" w:cs="Courier New"/>
          <w:color w:val="DD1144"/>
          <w:spacing w:val="2"/>
          <w:sz w:val="23"/>
          <w:szCs w:val="23"/>
          <w:shd w:val="clear" w:color="auto" w:fill="F8F8F8"/>
        </w:rPr>
        <w:t>"Pluto"</w:t>
      </w:r>
      <w:r w:rsidRPr="004B3A78">
        <w:rPr>
          <w:rFonts w:ascii="Courier New" w:eastAsia="Times New Roman" w:hAnsi="Courier New" w:cs="Courier New"/>
          <w:color w:val="000000"/>
          <w:spacing w:val="2"/>
          <w:sz w:val="23"/>
          <w:szCs w:val="23"/>
          <w:shd w:val="clear" w:color="auto" w:fill="F8F8F8"/>
        </w:rPr>
        <w:t>,</w:t>
      </w:r>
      <w:r w:rsidRPr="004B3A78">
        <w:rPr>
          <w:rFonts w:ascii="Courier New" w:eastAsia="Times New Roman" w:hAnsi="Courier New" w:cs="Courier New"/>
          <w:color w:val="008080"/>
          <w:spacing w:val="2"/>
          <w:sz w:val="23"/>
          <w:szCs w:val="23"/>
          <w:shd w:val="clear" w:color="auto" w:fill="F8F8F8"/>
        </w:rPr>
        <w:t>2000</w:t>
      </w:r>
      <w:r w:rsidRPr="004B3A78">
        <w:rPr>
          <w:rFonts w:ascii="Courier New" w:eastAsia="Times New Roman" w:hAnsi="Courier New" w:cs="Courier New"/>
          <w:color w:val="000000"/>
          <w:spacing w:val="2"/>
          <w:sz w:val="23"/>
          <w:szCs w:val="23"/>
          <w:shd w:val="clear" w:color="auto" w:fill="F8F8F8"/>
        </w:rPr>
        <w:t>);</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i/>
          <w:iCs/>
          <w:color w:val="999988"/>
          <w:spacing w:val="2"/>
          <w:sz w:val="23"/>
          <w:szCs w:val="23"/>
          <w:shd w:val="clear" w:color="auto" w:fill="F8F8F8"/>
        </w:rPr>
        <w:t xml:space="preserve">// </w:t>
      </w:r>
      <w:proofErr w:type="gramStart"/>
      <w:r w:rsidRPr="004B3A78">
        <w:rPr>
          <w:rFonts w:ascii="Courier New" w:eastAsia="Times New Roman" w:hAnsi="Courier New" w:cs="Courier New"/>
          <w:i/>
          <w:iCs/>
          <w:color w:val="999988"/>
          <w:spacing w:val="2"/>
          <w:sz w:val="23"/>
          <w:szCs w:val="23"/>
          <w:shd w:val="clear" w:color="auto" w:fill="F8F8F8"/>
        </w:rPr>
        <w:t>Create</w:t>
      </w:r>
      <w:proofErr w:type="gramEnd"/>
      <w:r w:rsidRPr="004B3A78">
        <w:rPr>
          <w:rFonts w:ascii="Courier New" w:eastAsia="Times New Roman" w:hAnsi="Courier New" w:cs="Courier New"/>
          <w:i/>
          <w:iCs/>
          <w:color w:val="999988"/>
          <w:spacing w:val="2"/>
          <w:sz w:val="23"/>
          <w:szCs w:val="23"/>
          <w:shd w:val="clear" w:color="auto" w:fill="F8F8F8"/>
        </w:rPr>
        <w:t xml:space="preserve"> Employee class object</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gramStart"/>
      <w:r w:rsidRPr="004B3A78">
        <w:rPr>
          <w:rFonts w:ascii="Courier New" w:eastAsia="Times New Roman" w:hAnsi="Courier New" w:cs="Courier New"/>
          <w:b/>
          <w:bCs/>
          <w:color w:val="333333"/>
          <w:spacing w:val="2"/>
          <w:sz w:val="23"/>
          <w:szCs w:val="23"/>
          <w:shd w:val="clear" w:color="auto" w:fill="F8F8F8"/>
        </w:rPr>
        <w:t>var</w:t>
      </w:r>
      <w:proofErr w:type="gramEnd"/>
      <w:r w:rsidRPr="004B3A78">
        <w:rPr>
          <w:rFonts w:ascii="Courier New" w:eastAsia="Times New Roman" w:hAnsi="Courier New" w:cs="Courier New"/>
          <w:color w:val="000000"/>
          <w:spacing w:val="2"/>
          <w:sz w:val="23"/>
          <w:szCs w:val="23"/>
          <w:shd w:val="clear" w:color="auto" w:fill="F8F8F8"/>
        </w:rPr>
        <w:t xml:space="preserve"> emp3 = </w:t>
      </w:r>
      <w:r w:rsidRPr="004B3A78">
        <w:rPr>
          <w:rFonts w:ascii="Courier New" w:eastAsia="Times New Roman" w:hAnsi="Courier New" w:cs="Courier New"/>
          <w:b/>
          <w:bCs/>
          <w:color w:val="333333"/>
          <w:spacing w:val="2"/>
          <w:sz w:val="23"/>
          <w:szCs w:val="23"/>
          <w:shd w:val="clear" w:color="auto" w:fill="F8F8F8"/>
        </w:rPr>
        <w:t>new</w:t>
      </w:r>
      <w:r w:rsidRPr="004B3A78">
        <w:rPr>
          <w:rFonts w:ascii="Courier New" w:eastAsia="Times New Roman" w:hAnsi="Courier New" w:cs="Courier New"/>
          <w:color w:val="000000"/>
          <w:spacing w:val="2"/>
          <w:sz w:val="23"/>
          <w:szCs w:val="23"/>
          <w:shd w:val="clear" w:color="auto" w:fill="F8F8F8"/>
        </w:rPr>
        <w:t xml:space="preserve"> Employee(</w:t>
      </w:r>
      <w:r w:rsidRPr="004B3A78">
        <w:rPr>
          <w:rFonts w:ascii="Courier New" w:eastAsia="Times New Roman" w:hAnsi="Courier New" w:cs="Courier New"/>
          <w:color w:val="DD1144"/>
          <w:spacing w:val="2"/>
          <w:sz w:val="23"/>
          <w:szCs w:val="23"/>
          <w:shd w:val="clear" w:color="auto" w:fill="F8F8F8"/>
        </w:rPr>
        <w:t>"Ren"</w:t>
      </w:r>
      <w:r w:rsidRPr="004B3A78">
        <w:rPr>
          <w:rFonts w:ascii="Courier New" w:eastAsia="Times New Roman" w:hAnsi="Courier New" w:cs="Courier New"/>
          <w:color w:val="000000"/>
          <w:spacing w:val="2"/>
          <w:sz w:val="23"/>
          <w:szCs w:val="23"/>
          <w:shd w:val="clear" w:color="auto" w:fill="F8F8F8"/>
        </w:rPr>
        <w:t>,</w:t>
      </w:r>
      <w:r w:rsidRPr="004B3A78">
        <w:rPr>
          <w:rFonts w:ascii="Courier New" w:eastAsia="Times New Roman" w:hAnsi="Courier New" w:cs="Courier New"/>
          <w:color w:val="DD1144"/>
          <w:spacing w:val="2"/>
          <w:sz w:val="23"/>
          <w:szCs w:val="23"/>
          <w:shd w:val="clear" w:color="auto" w:fill="F8F8F8"/>
        </w:rPr>
        <w:t>"Pluto"</w:t>
      </w:r>
      <w:r w:rsidRPr="004B3A78">
        <w:rPr>
          <w:rFonts w:ascii="Courier New" w:eastAsia="Times New Roman" w:hAnsi="Courier New" w:cs="Courier New"/>
          <w:color w:val="000000"/>
          <w:spacing w:val="2"/>
          <w:sz w:val="23"/>
          <w:szCs w:val="23"/>
          <w:shd w:val="clear" w:color="auto" w:fill="F8F8F8"/>
        </w:rPr>
        <w:t>,</w:t>
      </w:r>
      <w:r w:rsidRPr="004B3A78">
        <w:rPr>
          <w:rFonts w:ascii="Courier New" w:eastAsia="Times New Roman" w:hAnsi="Courier New" w:cs="Courier New"/>
          <w:color w:val="008080"/>
          <w:spacing w:val="2"/>
          <w:sz w:val="23"/>
          <w:szCs w:val="23"/>
          <w:shd w:val="clear" w:color="auto" w:fill="F8F8F8"/>
        </w:rPr>
        <w:t>2500</w:t>
      </w:r>
      <w:r w:rsidRPr="004B3A78">
        <w:rPr>
          <w:rFonts w:ascii="Courier New" w:eastAsia="Times New Roman" w:hAnsi="Courier New" w:cs="Courier New"/>
          <w:color w:val="000000"/>
          <w:spacing w:val="2"/>
          <w:sz w:val="23"/>
          <w:szCs w:val="23"/>
          <w:shd w:val="clear" w:color="auto" w:fill="F8F8F8"/>
        </w:rPr>
        <w:t>);</w:t>
      </w:r>
    </w:p>
    <w:p w:rsidR="004B3A78" w:rsidRPr="004B3A78" w:rsidRDefault="004B3A78" w:rsidP="004B3A78">
      <w:pPr>
        <w:spacing w:after="390" w:line="480" w:lineRule="atLeast"/>
        <w:rPr>
          <w:rFonts w:ascii="Arial" w:eastAsia="Times New Roman" w:hAnsi="Arial" w:cs="Arial"/>
          <w:color w:val="444444"/>
          <w:spacing w:val="2"/>
          <w:sz w:val="27"/>
          <w:szCs w:val="27"/>
        </w:rPr>
      </w:pPr>
      <w:r w:rsidRPr="004B3A78">
        <w:rPr>
          <w:rFonts w:ascii="Arial" w:eastAsia="Times New Roman" w:hAnsi="Arial" w:cs="Arial"/>
          <w:color w:val="444444"/>
          <w:spacing w:val="2"/>
          <w:sz w:val="27"/>
          <w:szCs w:val="27"/>
        </w:rPr>
        <w:t>Here each instance variable </w:t>
      </w:r>
      <w:r w:rsidRPr="004B3A78">
        <w:rPr>
          <w:rFonts w:ascii="Courier New" w:eastAsia="Times New Roman" w:hAnsi="Courier New" w:cs="Courier New"/>
          <w:color w:val="C7254E"/>
          <w:spacing w:val="2"/>
          <w:sz w:val="23"/>
          <w:szCs w:val="23"/>
          <w:shd w:val="clear" w:color="auto" w:fill="F8F8F8"/>
        </w:rPr>
        <w:t>emp1</w:t>
      </w:r>
      <w:r w:rsidRPr="004B3A78">
        <w:rPr>
          <w:rFonts w:ascii="Arial" w:eastAsia="Times New Roman" w:hAnsi="Arial" w:cs="Arial"/>
          <w:color w:val="444444"/>
          <w:spacing w:val="2"/>
          <w:sz w:val="27"/>
          <w:szCs w:val="27"/>
        </w:rPr>
        <w:t>, </w:t>
      </w:r>
      <w:r w:rsidRPr="004B3A78">
        <w:rPr>
          <w:rFonts w:ascii="Courier New" w:eastAsia="Times New Roman" w:hAnsi="Courier New" w:cs="Courier New"/>
          <w:color w:val="C7254E"/>
          <w:spacing w:val="2"/>
          <w:sz w:val="23"/>
          <w:szCs w:val="23"/>
          <w:shd w:val="clear" w:color="auto" w:fill="F8F8F8"/>
        </w:rPr>
        <w:t>emp2</w:t>
      </w:r>
      <w:r w:rsidRPr="004B3A78">
        <w:rPr>
          <w:rFonts w:ascii="Arial" w:eastAsia="Times New Roman" w:hAnsi="Arial" w:cs="Arial"/>
          <w:color w:val="444444"/>
          <w:spacing w:val="2"/>
          <w:sz w:val="27"/>
          <w:szCs w:val="27"/>
        </w:rPr>
        <w:t>, </w:t>
      </w:r>
      <w:r w:rsidRPr="004B3A78">
        <w:rPr>
          <w:rFonts w:ascii="Courier New" w:eastAsia="Times New Roman" w:hAnsi="Courier New" w:cs="Courier New"/>
          <w:color w:val="C7254E"/>
          <w:spacing w:val="2"/>
          <w:sz w:val="23"/>
          <w:szCs w:val="23"/>
          <w:shd w:val="clear" w:color="auto" w:fill="F8F8F8"/>
        </w:rPr>
        <w:t>emp3</w:t>
      </w:r>
      <w:r w:rsidRPr="004B3A78">
        <w:rPr>
          <w:rFonts w:ascii="Arial" w:eastAsia="Times New Roman" w:hAnsi="Arial" w:cs="Arial"/>
          <w:color w:val="444444"/>
          <w:spacing w:val="2"/>
          <w:sz w:val="27"/>
          <w:szCs w:val="27"/>
        </w:rPr>
        <w:t> has its own copy of the </w:t>
      </w:r>
      <w:r w:rsidRPr="004B3A78">
        <w:rPr>
          <w:rFonts w:ascii="Courier New" w:eastAsia="Times New Roman" w:hAnsi="Courier New" w:cs="Courier New"/>
          <w:color w:val="C7254E"/>
          <w:spacing w:val="2"/>
          <w:sz w:val="23"/>
          <w:szCs w:val="23"/>
          <w:shd w:val="clear" w:color="auto" w:fill="F8F8F8"/>
        </w:rPr>
        <w:t>increaseSalary</w:t>
      </w:r>
      <w:r w:rsidRPr="004B3A78">
        <w:rPr>
          <w:rFonts w:ascii="Arial" w:eastAsia="Times New Roman" w:hAnsi="Arial" w:cs="Arial"/>
          <w:color w:val="444444"/>
          <w:spacing w:val="2"/>
          <w:sz w:val="27"/>
          <w:szCs w:val="27"/>
        </w:rPr>
        <w:t> private method.</w:t>
      </w:r>
    </w:p>
    <w:p w:rsidR="004B3A78" w:rsidRPr="004B3A78" w:rsidRDefault="004B3A78" w:rsidP="004B3A78">
      <w:pPr>
        <w:spacing w:after="390" w:line="480" w:lineRule="atLeast"/>
        <w:rPr>
          <w:rFonts w:ascii="Arial" w:eastAsia="Times New Roman" w:hAnsi="Arial" w:cs="Arial"/>
          <w:color w:val="444444"/>
          <w:spacing w:val="2"/>
          <w:sz w:val="27"/>
          <w:szCs w:val="27"/>
        </w:rPr>
      </w:pPr>
      <w:r w:rsidRPr="004B3A78">
        <w:rPr>
          <w:rFonts w:ascii="Arial" w:eastAsia="Times New Roman" w:hAnsi="Arial" w:cs="Arial"/>
          <w:color w:val="444444"/>
          <w:spacing w:val="2"/>
          <w:sz w:val="27"/>
          <w:szCs w:val="27"/>
        </w:rPr>
        <w:t>So, as a recommendation, don’t use private methods unless it’s necessary.</w:t>
      </w:r>
    </w:p>
    <w:p w:rsidR="004B3A78" w:rsidRPr="004B3A78" w:rsidRDefault="004B3A78" w:rsidP="004B3A78">
      <w:pPr>
        <w:spacing w:before="90" w:after="180" w:line="570" w:lineRule="atLeast"/>
        <w:outlineLvl w:val="1"/>
        <w:rPr>
          <w:rFonts w:ascii="Arial" w:eastAsia="Times New Roman" w:hAnsi="Arial" w:cs="Arial"/>
          <w:b/>
          <w:bCs/>
          <w:color w:val="333333"/>
          <w:spacing w:val="2"/>
          <w:sz w:val="36"/>
          <w:szCs w:val="36"/>
        </w:rPr>
      </w:pPr>
      <w:r w:rsidRPr="004B3A78">
        <w:rPr>
          <w:rFonts w:ascii="Arial" w:eastAsia="Times New Roman" w:hAnsi="Arial" w:cs="Arial"/>
          <w:b/>
          <w:bCs/>
          <w:color w:val="333333"/>
          <w:spacing w:val="2"/>
          <w:sz w:val="36"/>
          <w:szCs w:val="36"/>
        </w:rPr>
        <w:t>Question 4</w:t>
      </w:r>
    </w:p>
    <w:p w:rsidR="004B3A78" w:rsidRPr="004B3A78" w:rsidRDefault="004B3A78" w:rsidP="004B3A78">
      <w:pPr>
        <w:spacing w:before="90" w:after="180" w:line="570" w:lineRule="atLeast"/>
        <w:outlineLvl w:val="2"/>
        <w:rPr>
          <w:rFonts w:ascii="Arial" w:eastAsia="Times New Roman" w:hAnsi="Arial" w:cs="Arial"/>
          <w:b/>
          <w:bCs/>
          <w:color w:val="333333"/>
          <w:spacing w:val="2"/>
          <w:sz w:val="27"/>
          <w:szCs w:val="27"/>
        </w:rPr>
      </w:pPr>
      <w:r w:rsidRPr="004B3A78">
        <w:rPr>
          <w:rFonts w:ascii="Arial" w:eastAsia="Times New Roman" w:hAnsi="Arial" w:cs="Arial"/>
          <w:b/>
          <w:bCs/>
          <w:color w:val="333333"/>
          <w:spacing w:val="2"/>
          <w:sz w:val="27"/>
          <w:szCs w:val="27"/>
        </w:rPr>
        <w:t>What is a “closure” in JavaScript? Provide an example</w:t>
      </w:r>
    </w:p>
    <w:p w:rsidR="004B3A78" w:rsidRPr="004B3A78" w:rsidRDefault="004B3A78" w:rsidP="004B3A78">
      <w:pPr>
        <w:spacing w:after="390" w:line="480" w:lineRule="atLeast"/>
        <w:rPr>
          <w:rFonts w:ascii="Arial" w:eastAsia="Times New Roman" w:hAnsi="Arial" w:cs="Arial"/>
          <w:color w:val="444444"/>
          <w:spacing w:val="2"/>
          <w:sz w:val="27"/>
          <w:szCs w:val="27"/>
        </w:rPr>
      </w:pPr>
      <w:r w:rsidRPr="004B3A78">
        <w:rPr>
          <w:rFonts w:ascii="Arial" w:eastAsia="Times New Roman" w:hAnsi="Arial" w:cs="Arial"/>
          <w:color w:val="444444"/>
          <w:spacing w:val="2"/>
          <w:sz w:val="27"/>
          <w:szCs w:val="27"/>
        </w:rPr>
        <w:t>A closure is a function defined inside another function (called the parent function), and has access to variables that are declared and defined in the parent function scope.</w:t>
      </w:r>
    </w:p>
    <w:p w:rsidR="004B3A78" w:rsidRPr="004B3A78" w:rsidRDefault="004B3A78" w:rsidP="004B3A78">
      <w:pPr>
        <w:spacing w:after="390" w:line="480" w:lineRule="atLeast"/>
        <w:rPr>
          <w:rFonts w:ascii="Arial" w:eastAsia="Times New Roman" w:hAnsi="Arial" w:cs="Arial"/>
          <w:color w:val="444444"/>
          <w:spacing w:val="2"/>
          <w:sz w:val="27"/>
          <w:szCs w:val="27"/>
        </w:rPr>
      </w:pPr>
      <w:r w:rsidRPr="004B3A78">
        <w:rPr>
          <w:rFonts w:ascii="Arial" w:eastAsia="Times New Roman" w:hAnsi="Arial" w:cs="Arial"/>
          <w:color w:val="444444"/>
          <w:spacing w:val="2"/>
          <w:sz w:val="27"/>
          <w:szCs w:val="27"/>
        </w:rPr>
        <w:t>The closure has access to variables in three scopes:</w:t>
      </w:r>
    </w:p>
    <w:p w:rsidR="004B3A78" w:rsidRPr="004B3A78" w:rsidRDefault="004B3A78" w:rsidP="004B3A78">
      <w:pPr>
        <w:numPr>
          <w:ilvl w:val="0"/>
          <w:numId w:val="81"/>
        </w:numPr>
        <w:spacing w:before="100" w:beforeAutospacing="1" w:after="150" w:line="480" w:lineRule="atLeast"/>
        <w:rPr>
          <w:rFonts w:ascii="Arial" w:eastAsia="Times New Roman" w:hAnsi="Arial" w:cs="Arial"/>
          <w:color w:val="444444"/>
          <w:spacing w:val="2"/>
          <w:sz w:val="27"/>
          <w:szCs w:val="27"/>
        </w:rPr>
      </w:pPr>
      <w:r w:rsidRPr="004B3A78">
        <w:rPr>
          <w:rFonts w:ascii="Arial" w:eastAsia="Times New Roman" w:hAnsi="Arial" w:cs="Arial"/>
          <w:color w:val="444444"/>
          <w:spacing w:val="2"/>
          <w:sz w:val="27"/>
          <w:szCs w:val="27"/>
        </w:rPr>
        <w:lastRenderedPageBreak/>
        <w:t>Variables declared in their own scope</w:t>
      </w:r>
    </w:p>
    <w:p w:rsidR="004B3A78" w:rsidRPr="004B3A78" w:rsidRDefault="004B3A78" w:rsidP="004B3A78">
      <w:pPr>
        <w:numPr>
          <w:ilvl w:val="0"/>
          <w:numId w:val="81"/>
        </w:numPr>
        <w:spacing w:before="100" w:beforeAutospacing="1" w:after="150" w:line="480" w:lineRule="atLeast"/>
        <w:rPr>
          <w:rFonts w:ascii="Arial" w:eastAsia="Times New Roman" w:hAnsi="Arial" w:cs="Arial"/>
          <w:color w:val="444444"/>
          <w:spacing w:val="2"/>
          <w:sz w:val="27"/>
          <w:szCs w:val="27"/>
        </w:rPr>
      </w:pPr>
      <w:r w:rsidRPr="004B3A78">
        <w:rPr>
          <w:rFonts w:ascii="Arial" w:eastAsia="Times New Roman" w:hAnsi="Arial" w:cs="Arial"/>
          <w:color w:val="444444"/>
          <w:spacing w:val="2"/>
          <w:sz w:val="27"/>
          <w:szCs w:val="27"/>
        </w:rPr>
        <w:t>Variables declared in a parent function scope</w:t>
      </w:r>
    </w:p>
    <w:p w:rsidR="004B3A78" w:rsidRPr="004B3A78" w:rsidRDefault="004B3A78" w:rsidP="004B3A78">
      <w:pPr>
        <w:numPr>
          <w:ilvl w:val="0"/>
          <w:numId w:val="81"/>
        </w:numPr>
        <w:spacing w:before="100" w:beforeAutospacing="1" w:after="150" w:line="480" w:lineRule="atLeast"/>
        <w:rPr>
          <w:rFonts w:ascii="Arial" w:eastAsia="Times New Roman" w:hAnsi="Arial" w:cs="Arial"/>
          <w:color w:val="444444"/>
          <w:spacing w:val="2"/>
          <w:sz w:val="27"/>
          <w:szCs w:val="27"/>
        </w:rPr>
      </w:pPr>
      <w:r w:rsidRPr="004B3A78">
        <w:rPr>
          <w:rFonts w:ascii="Arial" w:eastAsia="Times New Roman" w:hAnsi="Arial" w:cs="Arial"/>
          <w:color w:val="444444"/>
          <w:spacing w:val="2"/>
          <w:sz w:val="27"/>
          <w:szCs w:val="27"/>
        </w:rPr>
        <w:t>Variables declared in the global namespace</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gramStart"/>
      <w:r w:rsidRPr="004B3A78">
        <w:rPr>
          <w:rFonts w:ascii="Courier New" w:eastAsia="Times New Roman" w:hAnsi="Courier New" w:cs="Courier New"/>
          <w:b/>
          <w:bCs/>
          <w:color w:val="333333"/>
          <w:spacing w:val="2"/>
          <w:sz w:val="23"/>
          <w:szCs w:val="23"/>
          <w:shd w:val="clear" w:color="auto" w:fill="F8F8F8"/>
        </w:rPr>
        <w:t>var</w:t>
      </w:r>
      <w:proofErr w:type="gramEnd"/>
      <w:r w:rsidRPr="004B3A78">
        <w:rPr>
          <w:rFonts w:ascii="Courier New" w:eastAsia="Times New Roman" w:hAnsi="Courier New" w:cs="Courier New"/>
          <w:color w:val="000000"/>
          <w:spacing w:val="2"/>
          <w:sz w:val="23"/>
          <w:szCs w:val="23"/>
          <w:shd w:val="clear" w:color="auto" w:fill="F8F8F8"/>
        </w:rPr>
        <w:t xml:space="preserve"> globalVar = </w:t>
      </w:r>
      <w:r w:rsidRPr="004B3A78">
        <w:rPr>
          <w:rFonts w:ascii="Courier New" w:eastAsia="Times New Roman" w:hAnsi="Courier New" w:cs="Courier New"/>
          <w:color w:val="DD1144"/>
          <w:spacing w:val="2"/>
          <w:sz w:val="23"/>
          <w:szCs w:val="23"/>
          <w:shd w:val="clear" w:color="auto" w:fill="F8F8F8"/>
        </w:rPr>
        <w:t>"abc"</w:t>
      </w:r>
      <w:r w:rsidRPr="004B3A78">
        <w:rPr>
          <w:rFonts w:ascii="Courier New" w:eastAsia="Times New Roman" w:hAnsi="Courier New" w:cs="Courier New"/>
          <w:color w:val="000000"/>
          <w:spacing w:val="2"/>
          <w:sz w:val="23"/>
          <w:szCs w:val="23"/>
          <w:shd w:val="clear" w:color="auto" w:fill="F8F8F8"/>
        </w:rPr>
        <w:t xml:space="preserve">;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i/>
          <w:iCs/>
          <w:color w:val="999988"/>
          <w:spacing w:val="2"/>
          <w:sz w:val="23"/>
          <w:szCs w:val="23"/>
          <w:shd w:val="clear" w:color="auto" w:fill="F8F8F8"/>
        </w:rPr>
        <w:t xml:space="preserve">// Parent self invoking function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w:t>
      </w:r>
      <w:proofErr w:type="gramStart"/>
      <w:r w:rsidRPr="004B3A78">
        <w:rPr>
          <w:rFonts w:ascii="Courier New" w:eastAsia="Times New Roman" w:hAnsi="Courier New" w:cs="Courier New"/>
          <w:b/>
          <w:bCs/>
          <w:color w:val="333333"/>
          <w:spacing w:val="2"/>
          <w:sz w:val="23"/>
          <w:szCs w:val="23"/>
          <w:shd w:val="clear" w:color="auto" w:fill="F8F8F8"/>
        </w:rPr>
        <w:t>function</w:t>
      </w:r>
      <w:proofErr w:type="gramEnd"/>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b/>
          <w:bCs/>
          <w:color w:val="990000"/>
          <w:spacing w:val="2"/>
          <w:sz w:val="23"/>
          <w:szCs w:val="23"/>
          <w:shd w:val="clear" w:color="auto" w:fill="F8F8F8"/>
        </w:rPr>
        <w:t>outerFunction</w:t>
      </w:r>
      <w:r w:rsidRPr="004B3A78">
        <w:rPr>
          <w:rFonts w:ascii="Courier New" w:eastAsia="Times New Roman" w:hAnsi="Courier New" w:cs="Courier New"/>
          <w:color w:val="000000"/>
          <w:spacing w:val="2"/>
          <w:sz w:val="23"/>
          <w:szCs w:val="23"/>
          <w:shd w:val="clear" w:color="auto" w:fill="F8F8F8"/>
        </w:rPr>
        <w:t xml:space="preserve"> (outerArg) { </w:t>
      </w:r>
      <w:r w:rsidRPr="004B3A78">
        <w:rPr>
          <w:rFonts w:ascii="Courier New" w:eastAsia="Times New Roman" w:hAnsi="Courier New" w:cs="Courier New"/>
          <w:i/>
          <w:iCs/>
          <w:color w:val="999988"/>
          <w:spacing w:val="2"/>
          <w:sz w:val="23"/>
          <w:szCs w:val="23"/>
          <w:shd w:val="clear" w:color="auto" w:fill="F8F8F8"/>
        </w:rPr>
        <w:t>// begin of scope outerFunction</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i/>
          <w:iCs/>
          <w:color w:val="999988"/>
          <w:spacing w:val="2"/>
          <w:sz w:val="23"/>
          <w:szCs w:val="23"/>
          <w:shd w:val="clear" w:color="auto" w:fill="F8F8F8"/>
        </w:rPr>
        <w:t xml:space="preserve">// Variable declared in outerFunction function scope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proofErr w:type="gramStart"/>
      <w:r w:rsidRPr="004B3A78">
        <w:rPr>
          <w:rFonts w:ascii="Courier New" w:eastAsia="Times New Roman" w:hAnsi="Courier New" w:cs="Courier New"/>
          <w:b/>
          <w:bCs/>
          <w:color w:val="333333"/>
          <w:spacing w:val="2"/>
          <w:sz w:val="23"/>
          <w:szCs w:val="23"/>
          <w:shd w:val="clear" w:color="auto" w:fill="F8F8F8"/>
        </w:rPr>
        <w:t>var</w:t>
      </w:r>
      <w:proofErr w:type="gramEnd"/>
      <w:r w:rsidRPr="004B3A78">
        <w:rPr>
          <w:rFonts w:ascii="Courier New" w:eastAsia="Times New Roman" w:hAnsi="Courier New" w:cs="Courier New"/>
          <w:color w:val="000000"/>
          <w:spacing w:val="2"/>
          <w:sz w:val="23"/>
          <w:szCs w:val="23"/>
          <w:shd w:val="clear" w:color="auto" w:fill="F8F8F8"/>
        </w:rPr>
        <w:t xml:space="preserve"> outerFuncVar = </w:t>
      </w:r>
      <w:r w:rsidRPr="004B3A78">
        <w:rPr>
          <w:rFonts w:ascii="Courier New" w:eastAsia="Times New Roman" w:hAnsi="Courier New" w:cs="Courier New"/>
          <w:color w:val="DD1144"/>
          <w:spacing w:val="2"/>
          <w:sz w:val="23"/>
          <w:szCs w:val="23"/>
          <w:shd w:val="clear" w:color="auto" w:fill="F8F8F8"/>
        </w:rPr>
        <w:t>'x'</w:t>
      </w:r>
      <w:r w:rsidRPr="004B3A78">
        <w:rPr>
          <w:rFonts w:ascii="Courier New" w:eastAsia="Times New Roman" w:hAnsi="Courier New" w:cs="Courier New"/>
          <w:color w:val="000000"/>
          <w:spacing w:val="2"/>
          <w:sz w:val="23"/>
          <w:szCs w:val="23"/>
          <w:shd w:val="clear" w:color="auto" w:fill="F8F8F8"/>
        </w:rPr>
        <w:t xml:space="preserve">;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i/>
          <w:iCs/>
          <w:color w:val="999988"/>
          <w:spacing w:val="2"/>
          <w:sz w:val="23"/>
          <w:szCs w:val="23"/>
          <w:shd w:val="clear" w:color="auto" w:fill="F8F8F8"/>
        </w:rPr>
        <w:t xml:space="preserve">// Closure self-invoking function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proofErr w:type="gramStart"/>
      <w:r w:rsidRPr="004B3A78">
        <w:rPr>
          <w:rFonts w:ascii="Courier New" w:eastAsia="Times New Roman" w:hAnsi="Courier New" w:cs="Courier New"/>
          <w:b/>
          <w:bCs/>
          <w:color w:val="333333"/>
          <w:spacing w:val="2"/>
          <w:sz w:val="23"/>
          <w:szCs w:val="23"/>
          <w:shd w:val="clear" w:color="auto" w:fill="F8F8F8"/>
        </w:rPr>
        <w:t>function</w:t>
      </w:r>
      <w:proofErr w:type="gramEnd"/>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b/>
          <w:bCs/>
          <w:color w:val="990000"/>
          <w:spacing w:val="2"/>
          <w:sz w:val="23"/>
          <w:szCs w:val="23"/>
          <w:shd w:val="clear" w:color="auto" w:fill="F8F8F8"/>
        </w:rPr>
        <w:t>innerFunction</w:t>
      </w:r>
      <w:r w:rsidRPr="004B3A78">
        <w:rPr>
          <w:rFonts w:ascii="Courier New" w:eastAsia="Times New Roman" w:hAnsi="Courier New" w:cs="Courier New"/>
          <w:color w:val="000000"/>
          <w:spacing w:val="2"/>
          <w:sz w:val="23"/>
          <w:szCs w:val="23"/>
          <w:shd w:val="clear" w:color="auto" w:fill="F8F8F8"/>
        </w:rPr>
        <w:t xml:space="preserve"> (innerArg) { </w:t>
      </w:r>
      <w:r w:rsidRPr="004B3A78">
        <w:rPr>
          <w:rFonts w:ascii="Courier New" w:eastAsia="Times New Roman" w:hAnsi="Courier New" w:cs="Courier New"/>
          <w:i/>
          <w:iCs/>
          <w:color w:val="999988"/>
          <w:spacing w:val="2"/>
          <w:sz w:val="23"/>
          <w:szCs w:val="23"/>
          <w:shd w:val="clear" w:color="auto" w:fill="F8F8F8"/>
        </w:rPr>
        <w:t>// begin of scope innerFunction</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i/>
          <w:iCs/>
          <w:color w:val="999988"/>
          <w:spacing w:val="2"/>
          <w:sz w:val="23"/>
          <w:szCs w:val="23"/>
          <w:shd w:val="clear" w:color="auto" w:fill="F8F8F8"/>
        </w:rPr>
        <w:t>// variable declared in innerFunction function scope</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proofErr w:type="gramStart"/>
      <w:r w:rsidRPr="004B3A78">
        <w:rPr>
          <w:rFonts w:ascii="Courier New" w:eastAsia="Times New Roman" w:hAnsi="Courier New" w:cs="Courier New"/>
          <w:b/>
          <w:bCs/>
          <w:color w:val="333333"/>
          <w:spacing w:val="2"/>
          <w:sz w:val="23"/>
          <w:szCs w:val="23"/>
          <w:shd w:val="clear" w:color="auto" w:fill="F8F8F8"/>
        </w:rPr>
        <w:t>var</w:t>
      </w:r>
      <w:proofErr w:type="gramEnd"/>
      <w:r w:rsidRPr="004B3A78">
        <w:rPr>
          <w:rFonts w:ascii="Courier New" w:eastAsia="Times New Roman" w:hAnsi="Courier New" w:cs="Courier New"/>
          <w:color w:val="000000"/>
          <w:spacing w:val="2"/>
          <w:sz w:val="23"/>
          <w:szCs w:val="23"/>
          <w:shd w:val="clear" w:color="auto" w:fill="F8F8F8"/>
        </w:rPr>
        <w:t xml:space="preserve"> innerFuncVar = </w:t>
      </w:r>
      <w:r w:rsidRPr="004B3A78">
        <w:rPr>
          <w:rFonts w:ascii="Courier New" w:eastAsia="Times New Roman" w:hAnsi="Courier New" w:cs="Courier New"/>
          <w:color w:val="DD1144"/>
          <w:spacing w:val="2"/>
          <w:sz w:val="23"/>
          <w:szCs w:val="23"/>
          <w:shd w:val="clear" w:color="auto" w:fill="F8F8F8"/>
        </w:rPr>
        <w:t>"y"</w:t>
      </w:r>
      <w:r w:rsidRPr="004B3A78">
        <w:rPr>
          <w:rFonts w:ascii="Courier New" w:eastAsia="Times New Roman" w:hAnsi="Courier New" w:cs="Courier New"/>
          <w:color w:val="000000"/>
          <w:spacing w:val="2"/>
          <w:sz w:val="23"/>
          <w:szCs w:val="23"/>
          <w:shd w:val="clear" w:color="auto" w:fill="F8F8F8"/>
        </w:rPr>
        <w:t xml:space="preserve">;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proofErr w:type="gramStart"/>
      <w:r w:rsidRPr="004B3A78">
        <w:rPr>
          <w:rFonts w:ascii="Courier New" w:eastAsia="Times New Roman" w:hAnsi="Courier New" w:cs="Courier New"/>
          <w:color w:val="0086B3"/>
          <w:spacing w:val="2"/>
          <w:sz w:val="23"/>
          <w:szCs w:val="23"/>
          <w:shd w:val="clear" w:color="auto" w:fill="F8F8F8"/>
        </w:rPr>
        <w:t>console</w:t>
      </w:r>
      <w:r w:rsidRPr="004B3A78">
        <w:rPr>
          <w:rFonts w:ascii="Courier New" w:eastAsia="Times New Roman" w:hAnsi="Courier New" w:cs="Courier New"/>
          <w:color w:val="000000"/>
          <w:spacing w:val="2"/>
          <w:sz w:val="23"/>
          <w:szCs w:val="23"/>
          <w:shd w:val="clear" w:color="auto" w:fill="F8F8F8"/>
        </w:rPr>
        <w:t>.log(</w:t>
      </w:r>
      <w:proofErr w:type="gramEnd"/>
      <w:r w:rsidRPr="004B3A78">
        <w:rPr>
          <w:rFonts w:ascii="Courier New" w:eastAsia="Times New Roman" w:hAnsi="Courier New" w:cs="Courier New"/>
          <w:color w:val="000000"/>
          <w:spacing w:val="2"/>
          <w:sz w:val="23"/>
          <w:szCs w:val="23"/>
          <w:shd w:val="clear" w:color="auto" w:fill="F8F8F8"/>
        </w:rPr>
        <w:t xml:space="preserve">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color w:val="DD1144"/>
          <w:spacing w:val="2"/>
          <w:sz w:val="23"/>
          <w:szCs w:val="23"/>
          <w:shd w:val="clear" w:color="auto" w:fill="F8F8F8"/>
        </w:rPr>
        <w:t>"</w:t>
      </w:r>
      <w:proofErr w:type="gramStart"/>
      <w:r w:rsidRPr="004B3A78">
        <w:rPr>
          <w:rFonts w:ascii="Courier New" w:eastAsia="Times New Roman" w:hAnsi="Courier New" w:cs="Courier New"/>
          <w:color w:val="DD1144"/>
          <w:spacing w:val="2"/>
          <w:sz w:val="23"/>
          <w:szCs w:val="23"/>
          <w:shd w:val="clear" w:color="auto" w:fill="F8F8F8"/>
        </w:rPr>
        <w:t>outerArg</w:t>
      </w:r>
      <w:proofErr w:type="gramEnd"/>
      <w:r w:rsidRPr="004B3A78">
        <w:rPr>
          <w:rFonts w:ascii="Courier New" w:eastAsia="Times New Roman" w:hAnsi="Courier New" w:cs="Courier New"/>
          <w:color w:val="DD1144"/>
          <w:spacing w:val="2"/>
          <w:sz w:val="23"/>
          <w:szCs w:val="23"/>
          <w:shd w:val="clear" w:color="auto" w:fill="F8F8F8"/>
        </w:rPr>
        <w:t xml:space="preserve"> = "</w:t>
      </w:r>
      <w:r w:rsidRPr="004B3A78">
        <w:rPr>
          <w:rFonts w:ascii="Courier New" w:eastAsia="Times New Roman" w:hAnsi="Courier New" w:cs="Courier New"/>
          <w:color w:val="000000"/>
          <w:spacing w:val="2"/>
          <w:sz w:val="23"/>
          <w:szCs w:val="23"/>
          <w:shd w:val="clear" w:color="auto" w:fill="F8F8F8"/>
        </w:rPr>
        <w:t xml:space="preserve"> + outerArg + </w:t>
      </w:r>
      <w:r w:rsidRPr="004B3A78">
        <w:rPr>
          <w:rFonts w:ascii="Courier New" w:eastAsia="Times New Roman" w:hAnsi="Courier New" w:cs="Courier New"/>
          <w:color w:val="DD1144"/>
          <w:spacing w:val="2"/>
          <w:sz w:val="23"/>
          <w:szCs w:val="23"/>
          <w:shd w:val="clear" w:color="auto" w:fill="F8F8F8"/>
        </w:rPr>
        <w:t>"\n"</w:t>
      </w:r>
      <w:r w:rsidRPr="004B3A78">
        <w:rPr>
          <w:rFonts w:ascii="Courier New" w:eastAsia="Times New Roman" w:hAnsi="Courier New" w:cs="Courier New"/>
          <w:color w:val="000000"/>
          <w:spacing w:val="2"/>
          <w:sz w:val="23"/>
          <w:szCs w:val="23"/>
          <w:shd w:val="clear" w:color="auto" w:fill="F8F8F8"/>
        </w:rPr>
        <w:t xml:space="preserve">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color w:val="DD1144"/>
          <w:spacing w:val="2"/>
          <w:sz w:val="23"/>
          <w:szCs w:val="23"/>
          <w:shd w:val="clear" w:color="auto" w:fill="F8F8F8"/>
        </w:rPr>
        <w:t>"</w:t>
      </w:r>
      <w:proofErr w:type="gramStart"/>
      <w:r w:rsidRPr="004B3A78">
        <w:rPr>
          <w:rFonts w:ascii="Courier New" w:eastAsia="Times New Roman" w:hAnsi="Courier New" w:cs="Courier New"/>
          <w:color w:val="DD1144"/>
          <w:spacing w:val="2"/>
          <w:sz w:val="23"/>
          <w:szCs w:val="23"/>
          <w:shd w:val="clear" w:color="auto" w:fill="F8F8F8"/>
        </w:rPr>
        <w:t>outerFuncVar</w:t>
      </w:r>
      <w:proofErr w:type="gramEnd"/>
      <w:r w:rsidRPr="004B3A78">
        <w:rPr>
          <w:rFonts w:ascii="Courier New" w:eastAsia="Times New Roman" w:hAnsi="Courier New" w:cs="Courier New"/>
          <w:color w:val="DD1144"/>
          <w:spacing w:val="2"/>
          <w:sz w:val="23"/>
          <w:szCs w:val="23"/>
          <w:shd w:val="clear" w:color="auto" w:fill="F8F8F8"/>
        </w:rPr>
        <w:t xml:space="preserve"> = "</w:t>
      </w:r>
      <w:r w:rsidRPr="004B3A78">
        <w:rPr>
          <w:rFonts w:ascii="Courier New" w:eastAsia="Times New Roman" w:hAnsi="Courier New" w:cs="Courier New"/>
          <w:color w:val="000000"/>
          <w:spacing w:val="2"/>
          <w:sz w:val="23"/>
          <w:szCs w:val="23"/>
          <w:shd w:val="clear" w:color="auto" w:fill="F8F8F8"/>
        </w:rPr>
        <w:t xml:space="preserve"> + outerFuncVar + </w:t>
      </w:r>
      <w:r w:rsidRPr="004B3A78">
        <w:rPr>
          <w:rFonts w:ascii="Courier New" w:eastAsia="Times New Roman" w:hAnsi="Courier New" w:cs="Courier New"/>
          <w:color w:val="DD1144"/>
          <w:spacing w:val="2"/>
          <w:sz w:val="23"/>
          <w:szCs w:val="23"/>
          <w:shd w:val="clear" w:color="auto" w:fill="F8F8F8"/>
        </w:rPr>
        <w:t>"\n"</w:t>
      </w:r>
      <w:r w:rsidRPr="004B3A78">
        <w:rPr>
          <w:rFonts w:ascii="Courier New" w:eastAsia="Times New Roman" w:hAnsi="Courier New" w:cs="Courier New"/>
          <w:color w:val="000000"/>
          <w:spacing w:val="2"/>
          <w:sz w:val="23"/>
          <w:szCs w:val="23"/>
          <w:shd w:val="clear" w:color="auto" w:fill="F8F8F8"/>
        </w:rPr>
        <w:t xml:space="preserve">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color w:val="DD1144"/>
          <w:spacing w:val="2"/>
          <w:sz w:val="23"/>
          <w:szCs w:val="23"/>
          <w:shd w:val="clear" w:color="auto" w:fill="F8F8F8"/>
        </w:rPr>
        <w:t>"</w:t>
      </w:r>
      <w:proofErr w:type="gramStart"/>
      <w:r w:rsidRPr="004B3A78">
        <w:rPr>
          <w:rFonts w:ascii="Courier New" w:eastAsia="Times New Roman" w:hAnsi="Courier New" w:cs="Courier New"/>
          <w:color w:val="DD1144"/>
          <w:spacing w:val="2"/>
          <w:sz w:val="23"/>
          <w:szCs w:val="23"/>
          <w:shd w:val="clear" w:color="auto" w:fill="F8F8F8"/>
        </w:rPr>
        <w:t>innerArg</w:t>
      </w:r>
      <w:proofErr w:type="gramEnd"/>
      <w:r w:rsidRPr="004B3A78">
        <w:rPr>
          <w:rFonts w:ascii="Courier New" w:eastAsia="Times New Roman" w:hAnsi="Courier New" w:cs="Courier New"/>
          <w:color w:val="DD1144"/>
          <w:spacing w:val="2"/>
          <w:sz w:val="23"/>
          <w:szCs w:val="23"/>
          <w:shd w:val="clear" w:color="auto" w:fill="F8F8F8"/>
        </w:rPr>
        <w:t xml:space="preserve"> = "</w:t>
      </w:r>
      <w:r w:rsidRPr="004B3A78">
        <w:rPr>
          <w:rFonts w:ascii="Courier New" w:eastAsia="Times New Roman" w:hAnsi="Courier New" w:cs="Courier New"/>
          <w:color w:val="000000"/>
          <w:spacing w:val="2"/>
          <w:sz w:val="23"/>
          <w:szCs w:val="23"/>
          <w:shd w:val="clear" w:color="auto" w:fill="F8F8F8"/>
        </w:rPr>
        <w:t xml:space="preserve"> + innerArg + </w:t>
      </w:r>
      <w:r w:rsidRPr="004B3A78">
        <w:rPr>
          <w:rFonts w:ascii="Courier New" w:eastAsia="Times New Roman" w:hAnsi="Courier New" w:cs="Courier New"/>
          <w:color w:val="DD1144"/>
          <w:spacing w:val="2"/>
          <w:sz w:val="23"/>
          <w:szCs w:val="23"/>
          <w:shd w:val="clear" w:color="auto" w:fill="F8F8F8"/>
        </w:rPr>
        <w:t>"\n"</w:t>
      </w:r>
      <w:r w:rsidRPr="004B3A78">
        <w:rPr>
          <w:rFonts w:ascii="Courier New" w:eastAsia="Times New Roman" w:hAnsi="Courier New" w:cs="Courier New"/>
          <w:color w:val="000000"/>
          <w:spacing w:val="2"/>
          <w:sz w:val="23"/>
          <w:szCs w:val="23"/>
          <w:shd w:val="clear" w:color="auto" w:fill="F8F8F8"/>
        </w:rPr>
        <w:t xml:space="preserve">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lastRenderedPageBreak/>
        <w:t xml:space="preserve">            </w:t>
      </w:r>
      <w:r w:rsidRPr="004B3A78">
        <w:rPr>
          <w:rFonts w:ascii="Courier New" w:eastAsia="Times New Roman" w:hAnsi="Courier New" w:cs="Courier New"/>
          <w:color w:val="DD1144"/>
          <w:spacing w:val="2"/>
          <w:sz w:val="23"/>
          <w:szCs w:val="23"/>
          <w:shd w:val="clear" w:color="auto" w:fill="F8F8F8"/>
        </w:rPr>
        <w:t>"</w:t>
      </w:r>
      <w:proofErr w:type="gramStart"/>
      <w:r w:rsidRPr="004B3A78">
        <w:rPr>
          <w:rFonts w:ascii="Courier New" w:eastAsia="Times New Roman" w:hAnsi="Courier New" w:cs="Courier New"/>
          <w:color w:val="DD1144"/>
          <w:spacing w:val="2"/>
          <w:sz w:val="23"/>
          <w:szCs w:val="23"/>
          <w:shd w:val="clear" w:color="auto" w:fill="F8F8F8"/>
        </w:rPr>
        <w:t>innerFuncVar</w:t>
      </w:r>
      <w:proofErr w:type="gramEnd"/>
      <w:r w:rsidRPr="004B3A78">
        <w:rPr>
          <w:rFonts w:ascii="Courier New" w:eastAsia="Times New Roman" w:hAnsi="Courier New" w:cs="Courier New"/>
          <w:color w:val="DD1144"/>
          <w:spacing w:val="2"/>
          <w:sz w:val="23"/>
          <w:szCs w:val="23"/>
          <w:shd w:val="clear" w:color="auto" w:fill="F8F8F8"/>
        </w:rPr>
        <w:t xml:space="preserve"> = "</w:t>
      </w:r>
      <w:r w:rsidRPr="004B3A78">
        <w:rPr>
          <w:rFonts w:ascii="Courier New" w:eastAsia="Times New Roman" w:hAnsi="Courier New" w:cs="Courier New"/>
          <w:color w:val="000000"/>
          <w:spacing w:val="2"/>
          <w:sz w:val="23"/>
          <w:szCs w:val="23"/>
          <w:shd w:val="clear" w:color="auto" w:fill="F8F8F8"/>
        </w:rPr>
        <w:t xml:space="preserve"> + innerFuncVar + </w:t>
      </w:r>
      <w:r w:rsidRPr="004B3A78">
        <w:rPr>
          <w:rFonts w:ascii="Courier New" w:eastAsia="Times New Roman" w:hAnsi="Courier New" w:cs="Courier New"/>
          <w:color w:val="DD1144"/>
          <w:spacing w:val="2"/>
          <w:sz w:val="23"/>
          <w:szCs w:val="23"/>
          <w:shd w:val="clear" w:color="auto" w:fill="F8F8F8"/>
        </w:rPr>
        <w:t>"\n"</w:t>
      </w:r>
      <w:r w:rsidRPr="004B3A78">
        <w:rPr>
          <w:rFonts w:ascii="Courier New" w:eastAsia="Times New Roman" w:hAnsi="Courier New" w:cs="Courier New"/>
          <w:color w:val="000000"/>
          <w:spacing w:val="2"/>
          <w:sz w:val="23"/>
          <w:szCs w:val="23"/>
          <w:shd w:val="clear" w:color="auto" w:fill="F8F8F8"/>
        </w:rPr>
        <w:t xml:space="preserve">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color w:val="DD1144"/>
          <w:spacing w:val="2"/>
          <w:sz w:val="23"/>
          <w:szCs w:val="23"/>
          <w:shd w:val="clear" w:color="auto" w:fill="F8F8F8"/>
        </w:rPr>
        <w:t>"globalVar = "</w:t>
      </w:r>
      <w:r w:rsidRPr="004B3A78">
        <w:rPr>
          <w:rFonts w:ascii="Courier New" w:eastAsia="Times New Roman" w:hAnsi="Courier New" w:cs="Courier New"/>
          <w:color w:val="000000"/>
          <w:spacing w:val="2"/>
          <w:sz w:val="23"/>
          <w:szCs w:val="23"/>
          <w:shd w:val="clear" w:color="auto" w:fill="F8F8F8"/>
        </w:rPr>
        <w:t xml:space="preserve"> + globalVar);</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i/>
          <w:iCs/>
          <w:color w:val="999988"/>
          <w:spacing w:val="2"/>
          <w:sz w:val="23"/>
          <w:szCs w:val="23"/>
          <w:shd w:val="clear" w:color="auto" w:fill="F8F8F8"/>
        </w:rPr>
        <w:t>// end of scope innerFunction</w:t>
      </w:r>
      <w:proofErr w:type="gramStart"/>
      <w:r w:rsidRPr="004B3A78">
        <w:rPr>
          <w:rFonts w:ascii="Courier New" w:eastAsia="Times New Roman" w:hAnsi="Courier New" w:cs="Courier New"/>
          <w:i/>
          <w:iCs/>
          <w:color w:val="999988"/>
          <w:spacing w:val="2"/>
          <w:sz w:val="23"/>
          <w:szCs w:val="23"/>
          <w:shd w:val="clear" w:color="auto" w:fill="F8F8F8"/>
        </w:rPr>
        <w:t>)(</w:t>
      </w:r>
      <w:proofErr w:type="gramEnd"/>
      <w:r w:rsidRPr="004B3A78">
        <w:rPr>
          <w:rFonts w:ascii="Courier New" w:eastAsia="Times New Roman" w:hAnsi="Courier New" w:cs="Courier New"/>
          <w:i/>
          <w:iCs/>
          <w:color w:val="999988"/>
          <w:spacing w:val="2"/>
          <w:sz w:val="23"/>
          <w:szCs w:val="23"/>
          <w:shd w:val="clear" w:color="auto" w:fill="F8F8F8"/>
        </w:rPr>
        <w:t xml:space="preserve">5); // Pass 5 as parameter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w:t>
      </w:r>
      <w:r w:rsidRPr="004B3A78">
        <w:rPr>
          <w:rFonts w:ascii="Courier New" w:eastAsia="Times New Roman" w:hAnsi="Courier New" w:cs="Courier New"/>
          <w:i/>
          <w:iCs/>
          <w:color w:val="999988"/>
          <w:spacing w:val="2"/>
          <w:sz w:val="23"/>
          <w:szCs w:val="23"/>
          <w:shd w:val="clear" w:color="auto" w:fill="F8F8F8"/>
        </w:rPr>
        <w:t xml:space="preserve">// end of scope </w:t>
      </w:r>
      <w:proofErr w:type="gramStart"/>
      <w:r w:rsidRPr="004B3A78">
        <w:rPr>
          <w:rFonts w:ascii="Courier New" w:eastAsia="Times New Roman" w:hAnsi="Courier New" w:cs="Courier New"/>
          <w:i/>
          <w:iCs/>
          <w:color w:val="999988"/>
          <w:spacing w:val="2"/>
          <w:sz w:val="23"/>
          <w:szCs w:val="23"/>
          <w:shd w:val="clear" w:color="auto" w:fill="F8F8F8"/>
        </w:rPr>
        <w:t>outerFunction )(</w:t>
      </w:r>
      <w:proofErr w:type="gramEnd"/>
      <w:r w:rsidRPr="004B3A78">
        <w:rPr>
          <w:rFonts w:ascii="Courier New" w:eastAsia="Times New Roman" w:hAnsi="Courier New" w:cs="Courier New"/>
          <w:i/>
          <w:iCs/>
          <w:color w:val="999988"/>
          <w:spacing w:val="2"/>
          <w:sz w:val="23"/>
          <w:szCs w:val="23"/>
          <w:shd w:val="clear" w:color="auto" w:fill="F8F8F8"/>
        </w:rPr>
        <w:t xml:space="preserve">7); // Pass 7 as parameter </w:t>
      </w:r>
    </w:p>
    <w:p w:rsidR="004B3A78" w:rsidRPr="004B3A78" w:rsidRDefault="004B3A78" w:rsidP="004B3A78">
      <w:pPr>
        <w:spacing w:after="390" w:line="480" w:lineRule="atLeast"/>
        <w:rPr>
          <w:rFonts w:ascii="Arial" w:eastAsia="Times New Roman" w:hAnsi="Arial" w:cs="Arial"/>
          <w:color w:val="444444"/>
          <w:spacing w:val="2"/>
          <w:sz w:val="27"/>
          <w:szCs w:val="27"/>
        </w:rPr>
      </w:pPr>
      <w:proofErr w:type="gramStart"/>
      <w:r w:rsidRPr="004B3A78">
        <w:rPr>
          <w:rFonts w:ascii="Courier New" w:eastAsia="Times New Roman" w:hAnsi="Courier New" w:cs="Courier New"/>
          <w:color w:val="C7254E"/>
          <w:spacing w:val="2"/>
          <w:sz w:val="23"/>
          <w:szCs w:val="23"/>
          <w:shd w:val="clear" w:color="auto" w:fill="F8F8F8"/>
        </w:rPr>
        <w:t>innerFunction</w:t>
      </w:r>
      <w:proofErr w:type="gramEnd"/>
      <w:r w:rsidRPr="004B3A78">
        <w:rPr>
          <w:rFonts w:ascii="Arial" w:eastAsia="Times New Roman" w:hAnsi="Arial" w:cs="Arial"/>
          <w:color w:val="444444"/>
          <w:spacing w:val="2"/>
          <w:sz w:val="27"/>
          <w:szCs w:val="27"/>
        </w:rPr>
        <w:t> is closure that is defined inside </w:t>
      </w:r>
      <w:r w:rsidRPr="004B3A78">
        <w:rPr>
          <w:rFonts w:ascii="Courier New" w:eastAsia="Times New Roman" w:hAnsi="Courier New" w:cs="Courier New"/>
          <w:color w:val="C7254E"/>
          <w:spacing w:val="2"/>
          <w:sz w:val="23"/>
          <w:szCs w:val="23"/>
          <w:shd w:val="clear" w:color="auto" w:fill="F8F8F8"/>
        </w:rPr>
        <w:t>outerFunction</w:t>
      </w:r>
      <w:r w:rsidRPr="004B3A78">
        <w:rPr>
          <w:rFonts w:ascii="Arial" w:eastAsia="Times New Roman" w:hAnsi="Arial" w:cs="Arial"/>
          <w:color w:val="444444"/>
          <w:spacing w:val="2"/>
          <w:sz w:val="27"/>
          <w:szCs w:val="27"/>
        </w:rPr>
        <w:t> and has access to all variables declared and defined in the </w:t>
      </w:r>
      <w:r w:rsidRPr="004B3A78">
        <w:rPr>
          <w:rFonts w:ascii="Courier New" w:eastAsia="Times New Roman" w:hAnsi="Courier New" w:cs="Courier New"/>
          <w:color w:val="C7254E"/>
          <w:spacing w:val="2"/>
          <w:sz w:val="23"/>
          <w:szCs w:val="23"/>
          <w:shd w:val="clear" w:color="auto" w:fill="F8F8F8"/>
        </w:rPr>
        <w:t>outerFunction</w:t>
      </w:r>
      <w:r w:rsidRPr="004B3A78">
        <w:rPr>
          <w:rFonts w:ascii="Arial" w:eastAsia="Times New Roman" w:hAnsi="Arial" w:cs="Arial"/>
          <w:color w:val="444444"/>
          <w:spacing w:val="2"/>
          <w:sz w:val="27"/>
          <w:szCs w:val="27"/>
        </w:rPr>
        <w:t> scope. In addition, the function defined inside another function as a closure will have access to variables declared in the </w:t>
      </w:r>
      <w:r w:rsidRPr="004B3A78">
        <w:rPr>
          <w:rFonts w:ascii="Courier New" w:eastAsia="Times New Roman" w:hAnsi="Courier New" w:cs="Courier New"/>
          <w:color w:val="C7254E"/>
          <w:spacing w:val="2"/>
          <w:sz w:val="23"/>
          <w:szCs w:val="23"/>
          <w:shd w:val="clear" w:color="auto" w:fill="F8F8F8"/>
        </w:rPr>
        <w:t>global namespace</w:t>
      </w:r>
      <w:r w:rsidRPr="004B3A78">
        <w:rPr>
          <w:rFonts w:ascii="Arial" w:eastAsia="Times New Roman" w:hAnsi="Arial" w:cs="Arial"/>
          <w:color w:val="444444"/>
          <w:spacing w:val="2"/>
          <w:sz w:val="27"/>
          <w:szCs w:val="27"/>
        </w:rPr>
        <w:t>.</w:t>
      </w:r>
    </w:p>
    <w:p w:rsidR="004B3A78" w:rsidRPr="004B3A78" w:rsidRDefault="004B3A78" w:rsidP="004B3A78">
      <w:pPr>
        <w:spacing w:after="390" w:line="480" w:lineRule="atLeast"/>
        <w:rPr>
          <w:rFonts w:ascii="Arial" w:eastAsia="Times New Roman" w:hAnsi="Arial" w:cs="Arial"/>
          <w:color w:val="444444"/>
          <w:spacing w:val="2"/>
          <w:sz w:val="27"/>
          <w:szCs w:val="27"/>
        </w:rPr>
      </w:pPr>
      <w:r w:rsidRPr="004B3A78">
        <w:rPr>
          <w:rFonts w:ascii="Arial" w:eastAsia="Times New Roman" w:hAnsi="Arial" w:cs="Arial"/>
          <w:color w:val="444444"/>
          <w:spacing w:val="2"/>
          <w:sz w:val="27"/>
          <w:szCs w:val="27"/>
        </w:rPr>
        <w:t>Thus, the output of the code above would be:</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gramStart"/>
      <w:r w:rsidRPr="004B3A78">
        <w:rPr>
          <w:rFonts w:ascii="Courier New" w:eastAsia="Times New Roman" w:hAnsi="Courier New" w:cs="Courier New"/>
          <w:color w:val="000000"/>
          <w:spacing w:val="2"/>
          <w:sz w:val="23"/>
          <w:szCs w:val="23"/>
          <w:shd w:val="clear" w:color="auto" w:fill="F8F8F8"/>
        </w:rPr>
        <w:t>outerArg</w:t>
      </w:r>
      <w:proofErr w:type="gramEnd"/>
      <w:r w:rsidRPr="004B3A78">
        <w:rPr>
          <w:rFonts w:ascii="Courier New" w:eastAsia="Times New Roman" w:hAnsi="Courier New" w:cs="Courier New"/>
          <w:color w:val="000000"/>
          <w:spacing w:val="2"/>
          <w:sz w:val="23"/>
          <w:szCs w:val="23"/>
          <w:shd w:val="clear" w:color="auto" w:fill="F8F8F8"/>
        </w:rPr>
        <w:t xml:space="preserve"> = </w:t>
      </w:r>
      <w:r w:rsidRPr="004B3A78">
        <w:rPr>
          <w:rFonts w:ascii="Courier New" w:eastAsia="Times New Roman" w:hAnsi="Courier New" w:cs="Courier New"/>
          <w:color w:val="008080"/>
          <w:spacing w:val="2"/>
          <w:sz w:val="23"/>
          <w:szCs w:val="23"/>
          <w:shd w:val="clear" w:color="auto" w:fill="F8F8F8"/>
        </w:rPr>
        <w:t>7</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gramStart"/>
      <w:r w:rsidRPr="004B3A78">
        <w:rPr>
          <w:rFonts w:ascii="Courier New" w:eastAsia="Times New Roman" w:hAnsi="Courier New" w:cs="Courier New"/>
          <w:color w:val="000000"/>
          <w:spacing w:val="2"/>
          <w:sz w:val="23"/>
          <w:szCs w:val="23"/>
          <w:shd w:val="clear" w:color="auto" w:fill="F8F8F8"/>
        </w:rPr>
        <w:t>outerFuncVar</w:t>
      </w:r>
      <w:proofErr w:type="gramEnd"/>
      <w:r w:rsidRPr="004B3A78">
        <w:rPr>
          <w:rFonts w:ascii="Courier New" w:eastAsia="Times New Roman" w:hAnsi="Courier New" w:cs="Courier New"/>
          <w:color w:val="000000"/>
          <w:spacing w:val="2"/>
          <w:sz w:val="23"/>
          <w:szCs w:val="23"/>
          <w:shd w:val="clear" w:color="auto" w:fill="F8F8F8"/>
        </w:rPr>
        <w:t xml:space="preserve"> = x</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gramStart"/>
      <w:r w:rsidRPr="004B3A78">
        <w:rPr>
          <w:rFonts w:ascii="Courier New" w:eastAsia="Times New Roman" w:hAnsi="Courier New" w:cs="Courier New"/>
          <w:color w:val="000000"/>
          <w:spacing w:val="2"/>
          <w:sz w:val="23"/>
          <w:szCs w:val="23"/>
          <w:shd w:val="clear" w:color="auto" w:fill="F8F8F8"/>
        </w:rPr>
        <w:t>innerArg</w:t>
      </w:r>
      <w:proofErr w:type="gramEnd"/>
      <w:r w:rsidRPr="004B3A78">
        <w:rPr>
          <w:rFonts w:ascii="Courier New" w:eastAsia="Times New Roman" w:hAnsi="Courier New" w:cs="Courier New"/>
          <w:color w:val="000000"/>
          <w:spacing w:val="2"/>
          <w:sz w:val="23"/>
          <w:szCs w:val="23"/>
          <w:shd w:val="clear" w:color="auto" w:fill="F8F8F8"/>
        </w:rPr>
        <w:t xml:space="preserve"> = </w:t>
      </w:r>
      <w:r w:rsidRPr="004B3A78">
        <w:rPr>
          <w:rFonts w:ascii="Courier New" w:eastAsia="Times New Roman" w:hAnsi="Courier New" w:cs="Courier New"/>
          <w:color w:val="008080"/>
          <w:spacing w:val="2"/>
          <w:sz w:val="23"/>
          <w:szCs w:val="23"/>
          <w:shd w:val="clear" w:color="auto" w:fill="F8F8F8"/>
        </w:rPr>
        <w:t>5</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gramStart"/>
      <w:r w:rsidRPr="004B3A78">
        <w:rPr>
          <w:rFonts w:ascii="Courier New" w:eastAsia="Times New Roman" w:hAnsi="Courier New" w:cs="Courier New"/>
          <w:color w:val="000000"/>
          <w:spacing w:val="2"/>
          <w:sz w:val="23"/>
          <w:szCs w:val="23"/>
          <w:shd w:val="clear" w:color="auto" w:fill="F8F8F8"/>
        </w:rPr>
        <w:t>innerFuncVar</w:t>
      </w:r>
      <w:proofErr w:type="gramEnd"/>
      <w:r w:rsidRPr="004B3A78">
        <w:rPr>
          <w:rFonts w:ascii="Courier New" w:eastAsia="Times New Roman" w:hAnsi="Courier New" w:cs="Courier New"/>
          <w:color w:val="000000"/>
          <w:spacing w:val="2"/>
          <w:sz w:val="23"/>
          <w:szCs w:val="23"/>
          <w:shd w:val="clear" w:color="auto" w:fill="F8F8F8"/>
        </w:rPr>
        <w:t xml:space="preserve"> = y</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gramStart"/>
      <w:r w:rsidRPr="004B3A78">
        <w:rPr>
          <w:rFonts w:ascii="Courier New" w:eastAsia="Times New Roman" w:hAnsi="Courier New" w:cs="Courier New"/>
          <w:color w:val="000000"/>
          <w:spacing w:val="2"/>
          <w:sz w:val="23"/>
          <w:szCs w:val="23"/>
          <w:shd w:val="clear" w:color="auto" w:fill="F8F8F8"/>
        </w:rPr>
        <w:t>globalVar</w:t>
      </w:r>
      <w:proofErr w:type="gramEnd"/>
      <w:r w:rsidRPr="004B3A78">
        <w:rPr>
          <w:rFonts w:ascii="Courier New" w:eastAsia="Times New Roman" w:hAnsi="Courier New" w:cs="Courier New"/>
          <w:color w:val="000000"/>
          <w:spacing w:val="2"/>
          <w:sz w:val="23"/>
          <w:szCs w:val="23"/>
          <w:shd w:val="clear" w:color="auto" w:fill="F8F8F8"/>
        </w:rPr>
        <w:t xml:space="preserve"> = abc</w:t>
      </w:r>
    </w:p>
    <w:p w:rsidR="004B3A78" w:rsidRPr="004B3A78" w:rsidRDefault="004B3A78" w:rsidP="004B3A78">
      <w:pPr>
        <w:spacing w:before="90" w:after="180" w:line="570" w:lineRule="atLeast"/>
        <w:outlineLvl w:val="1"/>
        <w:rPr>
          <w:rFonts w:ascii="Arial" w:eastAsia="Times New Roman" w:hAnsi="Arial" w:cs="Arial"/>
          <w:b/>
          <w:bCs/>
          <w:color w:val="333333"/>
          <w:spacing w:val="2"/>
          <w:sz w:val="36"/>
          <w:szCs w:val="36"/>
        </w:rPr>
      </w:pPr>
      <w:r w:rsidRPr="004B3A78">
        <w:rPr>
          <w:rFonts w:ascii="Arial" w:eastAsia="Times New Roman" w:hAnsi="Arial" w:cs="Arial"/>
          <w:b/>
          <w:bCs/>
          <w:color w:val="333333"/>
          <w:spacing w:val="2"/>
          <w:sz w:val="36"/>
          <w:szCs w:val="36"/>
        </w:rPr>
        <w:t>Question 5</w:t>
      </w:r>
    </w:p>
    <w:p w:rsidR="004B3A78" w:rsidRPr="004B3A78" w:rsidRDefault="004B3A78" w:rsidP="004B3A78">
      <w:pPr>
        <w:spacing w:before="90" w:after="180" w:line="570" w:lineRule="atLeast"/>
        <w:outlineLvl w:val="2"/>
        <w:rPr>
          <w:rFonts w:ascii="Arial" w:eastAsia="Times New Roman" w:hAnsi="Arial" w:cs="Arial"/>
          <w:b/>
          <w:bCs/>
          <w:color w:val="333333"/>
          <w:spacing w:val="2"/>
          <w:sz w:val="27"/>
          <w:szCs w:val="27"/>
        </w:rPr>
      </w:pPr>
      <w:r w:rsidRPr="004B3A78">
        <w:rPr>
          <w:rFonts w:ascii="Arial" w:eastAsia="Times New Roman" w:hAnsi="Arial" w:cs="Arial"/>
          <w:b/>
          <w:bCs/>
          <w:color w:val="333333"/>
          <w:spacing w:val="2"/>
          <w:sz w:val="27"/>
          <w:szCs w:val="27"/>
        </w:rPr>
        <w:lastRenderedPageBreak/>
        <w:t>Write a </w:t>
      </w:r>
      <w:r w:rsidRPr="004B3A78">
        <w:rPr>
          <w:rFonts w:ascii="Courier New" w:eastAsia="Times New Roman" w:hAnsi="Courier New" w:cs="Courier New"/>
          <w:b/>
          <w:bCs/>
          <w:color w:val="C7254E"/>
          <w:spacing w:val="2"/>
          <w:shd w:val="clear" w:color="auto" w:fill="F8F8F8"/>
        </w:rPr>
        <w:t>mul</w:t>
      </w:r>
      <w:r w:rsidRPr="004B3A78">
        <w:rPr>
          <w:rFonts w:ascii="Arial" w:eastAsia="Times New Roman" w:hAnsi="Arial" w:cs="Arial"/>
          <w:b/>
          <w:bCs/>
          <w:color w:val="333333"/>
          <w:spacing w:val="2"/>
          <w:sz w:val="27"/>
          <w:szCs w:val="27"/>
        </w:rPr>
        <w:t> function which will produce the following outputs when invoked:</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gramStart"/>
      <w:r w:rsidRPr="004B3A78">
        <w:rPr>
          <w:rFonts w:ascii="Courier New" w:eastAsia="Times New Roman" w:hAnsi="Courier New" w:cs="Courier New"/>
          <w:color w:val="0086B3"/>
          <w:spacing w:val="2"/>
          <w:sz w:val="23"/>
          <w:szCs w:val="23"/>
          <w:shd w:val="clear" w:color="auto" w:fill="F8F8F8"/>
        </w:rPr>
        <w:t>console</w:t>
      </w:r>
      <w:r w:rsidRPr="004B3A78">
        <w:rPr>
          <w:rFonts w:ascii="Courier New" w:eastAsia="Times New Roman" w:hAnsi="Courier New" w:cs="Courier New"/>
          <w:color w:val="000000"/>
          <w:spacing w:val="2"/>
          <w:sz w:val="23"/>
          <w:szCs w:val="23"/>
          <w:shd w:val="clear" w:color="auto" w:fill="F8F8F8"/>
        </w:rPr>
        <w:t>.log(</w:t>
      </w:r>
      <w:proofErr w:type="gramEnd"/>
      <w:r w:rsidRPr="004B3A78">
        <w:rPr>
          <w:rFonts w:ascii="Courier New" w:eastAsia="Times New Roman" w:hAnsi="Courier New" w:cs="Courier New"/>
          <w:color w:val="000000"/>
          <w:spacing w:val="2"/>
          <w:sz w:val="23"/>
          <w:szCs w:val="23"/>
          <w:shd w:val="clear" w:color="auto" w:fill="F8F8F8"/>
        </w:rPr>
        <w:t>mul(</w:t>
      </w:r>
      <w:r w:rsidRPr="004B3A78">
        <w:rPr>
          <w:rFonts w:ascii="Courier New" w:eastAsia="Times New Roman" w:hAnsi="Courier New" w:cs="Courier New"/>
          <w:color w:val="008080"/>
          <w:spacing w:val="2"/>
          <w:sz w:val="23"/>
          <w:szCs w:val="23"/>
          <w:shd w:val="clear" w:color="auto" w:fill="F8F8F8"/>
        </w:rPr>
        <w:t>2</w:t>
      </w:r>
      <w:r w:rsidRPr="004B3A78">
        <w:rPr>
          <w:rFonts w:ascii="Courier New" w:eastAsia="Times New Roman" w:hAnsi="Courier New" w:cs="Courier New"/>
          <w:color w:val="000000"/>
          <w:spacing w:val="2"/>
          <w:sz w:val="23"/>
          <w:szCs w:val="23"/>
          <w:shd w:val="clear" w:color="auto" w:fill="F8F8F8"/>
        </w:rPr>
        <w:t>)(</w:t>
      </w:r>
      <w:r w:rsidRPr="004B3A78">
        <w:rPr>
          <w:rFonts w:ascii="Courier New" w:eastAsia="Times New Roman" w:hAnsi="Courier New" w:cs="Courier New"/>
          <w:color w:val="008080"/>
          <w:spacing w:val="2"/>
          <w:sz w:val="23"/>
          <w:szCs w:val="23"/>
          <w:shd w:val="clear" w:color="auto" w:fill="F8F8F8"/>
        </w:rPr>
        <w:t>3</w:t>
      </w:r>
      <w:r w:rsidRPr="004B3A78">
        <w:rPr>
          <w:rFonts w:ascii="Courier New" w:eastAsia="Times New Roman" w:hAnsi="Courier New" w:cs="Courier New"/>
          <w:color w:val="000000"/>
          <w:spacing w:val="2"/>
          <w:sz w:val="23"/>
          <w:szCs w:val="23"/>
          <w:shd w:val="clear" w:color="auto" w:fill="F8F8F8"/>
        </w:rPr>
        <w:t>)(</w:t>
      </w:r>
      <w:r w:rsidRPr="004B3A78">
        <w:rPr>
          <w:rFonts w:ascii="Courier New" w:eastAsia="Times New Roman" w:hAnsi="Courier New" w:cs="Courier New"/>
          <w:color w:val="008080"/>
          <w:spacing w:val="2"/>
          <w:sz w:val="23"/>
          <w:szCs w:val="23"/>
          <w:shd w:val="clear" w:color="auto" w:fill="F8F8F8"/>
        </w:rPr>
        <w:t>4</w:t>
      </w:r>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i/>
          <w:iCs/>
          <w:color w:val="999988"/>
          <w:spacing w:val="2"/>
          <w:sz w:val="23"/>
          <w:szCs w:val="23"/>
          <w:shd w:val="clear" w:color="auto" w:fill="F8F8F8"/>
        </w:rPr>
        <w:t xml:space="preserve">// output : 24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gramStart"/>
      <w:r w:rsidRPr="004B3A78">
        <w:rPr>
          <w:rFonts w:ascii="Courier New" w:eastAsia="Times New Roman" w:hAnsi="Courier New" w:cs="Courier New"/>
          <w:color w:val="0086B3"/>
          <w:spacing w:val="2"/>
          <w:sz w:val="23"/>
          <w:szCs w:val="23"/>
          <w:shd w:val="clear" w:color="auto" w:fill="F8F8F8"/>
        </w:rPr>
        <w:t>console</w:t>
      </w:r>
      <w:r w:rsidRPr="004B3A78">
        <w:rPr>
          <w:rFonts w:ascii="Courier New" w:eastAsia="Times New Roman" w:hAnsi="Courier New" w:cs="Courier New"/>
          <w:color w:val="000000"/>
          <w:spacing w:val="2"/>
          <w:sz w:val="23"/>
          <w:szCs w:val="23"/>
          <w:shd w:val="clear" w:color="auto" w:fill="F8F8F8"/>
        </w:rPr>
        <w:t>.log(</w:t>
      </w:r>
      <w:proofErr w:type="gramEnd"/>
      <w:r w:rsidRPr="004B3A78">
        <w:rPr>
          <w:rFonts w:ascii="Courier New" w:eastAsia="Times New Roman" w:hAnsi="Courier New" w:cs="Courier New"/>
          <w:color w:val="000000"/>
          <w:spacing w:val="2"/>
          <w:sz w:val="23"/>
          <w:szCs w:val="23"/>
          <w:shd w:val="clear" w:color="auto" w:fill="F8F8F8"/>
        </w:rPr>
        <w:t>mul(</w:t>
      </w:r>
      <w:r w:rsidRPr="004B3A78">
        <w:rPr>
          <w:rFonts w:ascii="Courier New" w:eastAsia="Times New Roman" w:hAnsi="Courier New" w:cs="Courier New"/>
          <w:color w:val="008080"/>
          <w:spacing w:val="2"/>
          <w:sz w:val="23"/>
          <w:szCs w:val="23"/>
          <w:shd w:val="clear" w:color="auto" w:fill="F8F8F8"/>
        </w:rPr>
        <w:t>4</w:t>
      </w:r>
      <w:r w:rsidRPr="004B3A78">
        <w:rPr>
          <w:rFonts w:ascii="Courier New" w:eastAsia="Times New Roman" w:hAnsi="Courier New" w:cs="Courier New"/>
          <w:color w:val="000000"/>
          <w:spacing w:val="2"/>
          <w:sz w:val="23"/>
          <w:szCs w:val="23"/>
          <w:shd w:val="clear" w:color="auto" w:fill="F8F8F8"/>
        </w:rPr>
        <w:t>)(</w:t>
      </w:r>
      <w:r w:rsidRPr="004B3A78">
        <w:rPr>
          <w:rFonts w:ascii="Courier New" w:eastAsia="Times New Roman" w:hAnsi="Courier New" w:cs="Courier New"/>
          <w:color w:val="008080"/>
          <w:spacing w:val="2"/>
          <w:sz w:val="23"/>
          <w:szCs w:val="23"/>
          <w:shd w:val="clear" w:color="auto" w:fill="F8F8F8"/>
        </w:rPr>
        <w:t>3</w:t>
      </w:r>
      <w:r w:rsidRPr="004B3A78">
        <w:rPr>
          <w:rFonts w:ascii="Courier New" w:eastAsia="Times New Roman" w:hAnsi="Courier New" w:cs="Courier New"/>
          <w:color w:val="000000"/>
          <w:spacing w:val="2"/>
          <w:sz w:val="23"/>
          <w:szCs w:val="23"/>
          <w:shd w:val="clear" w:color="auto" w:fill="F8F8F8"/>
        </w:rPr>
        <w:t>)(</w:t>
      </w:r>
      <w:r w:rsidRPr="004B3A78">
        <w:rPr>
          <w:rFonts w:ascii="Courier New" w:eastAsia="Times New Roman" w:hAnsi="Courier New" w:cs="Courier New"/>
          <w:color w:val="008080"/>
          <w:spacing w:val="2"/>
          <w:sz w:val="23"/>
          <w:szCs w:val="23"/>
          <w:shd w:val="clear" w:color="auto" w:fill="F8F8F8"/>
        </w:rPr>
        <w:t>4</w:t>
      </w:r>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i/>
          <w:iCs/>
          <w:color w:val="999988"/>
          <w:spacing w:val="2"/>
          <w:sz w:val="23"/>
          <w:szCs w:val="23"/>
          <w:shd w:val="clear" w:color="auto" w:fill="F8F8F8"/>
        </w:rPr>
        <w:t>// output : 48</w:t>
      </w:r>
    </w:p>
    <w:p w:rsidR="004B3A78" w:rsidRPr="004B3A78" w:rsidRDefault="004B3A78" w:rsidP="004B3A78">
      <w:pPr>
        <w:spacing w:after="390" w:line="480" w:lineRule="atLeast"/>
        <w:rPr>
          <w:rFonts w:ascii="Arial" w:eastAsia="Times New Roman" w:hAnsi="Arial" w:cs="Arial"/>
          <w:color w:val="444444"/>
          <w:spacing w:val="2"/>
          <w:sz w:val="27"/>
          <w:szCs w:val="27"/>
        </w:rPr>
      </w:pPr>
      <w:r w:rsidRPr="004B3A78">
        <w:rPr>
          <w:rFonts w:ascii="Arial" w:eastAsia="Times New Roman" w:hAnsi="Arial" w:cs="Arial"/>
          <w:color w:val="444444"/>
          <w:spacing w:val="2"/>
          <w:sz w:val="27"/>
          <w:szCs w:val="27"/>
        </w:rPr>
        <w:t xml:space="preserve">Below is the answer followed by an explanation to how it </w:t>
      </w:r>
      <w:proofErr w:type="gramStart"/>
      <w:r w:rsidRPr="004B3A78">
        <w:rPr>
          <w:rFonts w:ascii="Arial" w:eastAsia="Times New Roman" w:hAnsi="Arial" w:cs="Arial"/>
          <w:color w:val="444444"/>
          <w:spacing w:val="2"/>
          <w:sz w:val="27"/>
          <w:szCs w:val="27"/>
        </w:rPr>
        <w:t>works:</w:t>
      </w:r>
      <w:proofErr w:type="gramEnd"/>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gramStart"/>
      <w:r w:rsidRPr="004B3A78">
        <w:rPr>
          <w:rFonts w:ascii="Courier New" w:eastAsia="Times New Roman" w:hAnsi="Courier New" w:cs="Courier New"/>
          <w:b/>
          <w:bCs/>
          <w:color w:val="333333"/>
          <w:spacing w:val="2"/>
          <w:sz w:val="23"/>
          <w:szCs w:val="23"/>
          <w:shd w:val="clear" w:color="auto" w:fill="F8F8F8"/>
        </w:rPr>
        <w:t>function</w:t>
      </w:r>
      <w:proofErr w:type="gramEnd"/>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b/>
          <w:bCs/>
          <w:color w:val="990000"/>
          <w:spacing w:val="2"/>
          <w:sz w:val="23"/>
          <w:szCs w:val="23"/>
          <w:shd w:val="clear" w:color="auto" w:fill="F8F8F8"/>
        </w:rPr>
        <w:t>mul</w:t>
      </w:r>
      <w:r w:rsidRPr="004B3A78">
        <w:rPr>
          <w:rFonts w:ascii="Courier New" w:eastAsia="Times New Roman" w:hAnsi="Courier New" w:cs="Courier New"/>
          <w:color w:val="000000"/>
          <w:spacing w:val="2"/>
          <w:sz w:val="23"/>
          <w:szCs w:val="23"/>
          <w:shd w:val="clear" w:color="auto" w:fill="F8F8F8"/>
        </w:rPr>
        <w:t xml:space="preserve"> (x)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proofErr w:type="gramStart"/>
      <w:r w:rsidRPr="004B3A78">
        <w:rPr>
          <w:rFonts w:ascii="Courier New" w:eastAsia="Times New Roman" w:hAnsi="Courier New" w:cs="Courier New"/>
          <w:b/>
          <w:bCs/>
          <w:color w:val="333333"/>
          <w:spacing w:val="2"/>
          <w:sz w:val="23"/>
          <w:szCs w:val="23"/>
          <w:shd w:val="clear" w:color="auto" w:fill="F8F8F8"/>
        </w:rPr>
        <w:t>return</w:t>
      </w:r>
      <w:proofErr w:type="gramEnd"/>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b/>
          <w:bCs/>
          <w:color w:val="333333"/>
          <w:spacing w:val="2"/>
          <w:sz w:val="23"/>
          <w:szCs w:val="23"/>
          <w:shd w:val="clear" w:color="auto" w:fill="F8F8F8"/>
        </w:rPr>
        <w:t>function</w:t>
      </w:r>
      <w:r w:rsidRPr="004B3A78">
        <w:rPr>
          <w:rFonts w:ascii="Courier New" w:eastAsia="Times New Roman" w:hAnsi="Courier New" w:cs="Courier New"/>
          <w:color w:val="000000"/>
          <w:spacing w:val="2"/>
          <w:sz w:val="23"/>
          <w:szCs w:val="23"/>
          <w:shd w:val="clear" w:color="auto" w:fill="F8F8F8"/>
        </w:rPr>
        <w:t xml:space="preserve"> (y) { </w:t>
      </w:r>
      <w:r w:rsidRPr="004B3A78">
        <w:rPr>
          <w:rFonts w:ascii="Courier New" w:eastAsia="Times New Roman" w:hAnsi="Courier New" w:cs="Courier New"/>
          <w:i/>
          <w:iCs/>
          <w:color w:val="999988"/>
          <w:spacing w:val="2"/>
          <w:sz w:val="23"/>
          <w:szCs w:val="23"/>
          <w:shd w:val="clear" w:color="auto" w:fill="F8F8F8"/>
        </w:rPr>
        <w:t xml:space="preserve">// anonymous function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proofErr w:type="gramStart"/>
      <w:r w:rsidRPr="004B3A78">
        <w:rPr>
          <w:rFonts w:ascii="Courier New" w:eastAsia="Times New Roman" w:hAnsi="Courier New" w:cs="Courier New"/>
          <w:b/>
          <w:bCs/>
          <w:color w:val="333333"/>
          <w:spacing w:val="2"/>
          <w:sz w:val="23"/>
          <w:szCs w:val="23"/>
          <w:shd w:val="clear" w:color="auto" w:fill="F8F8F8"/>
        </w:rPr>
        <w:t>return</w:t>
      </w:r>
      <w:proofErr w:type="gramEnd"/>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b/>
          <w:bCs/>
          <w:color w:val="333333"/>
          <w:spacing w:val="2"/>
          <w:sz w:val="23"/>
          <w:szCs w:val="23"/>
          <w:shd w:val="clear" w:color="auto" w:fill="F8F8F8"/>
        </w:rPr>
        <w:t>function</w:t>
      </w:r>
      <w:r w:rsidRPr="004B3A78">
        <w:rPr>
          <w:rFonts w:ascii="Courier New" w:eastAsia="Times New Roman" w:hAnsi="Courier New" w:cs="Courier New"/>
          <w:color w:val="000000"/>
          <w:spacing w:val="2"/>
          <w:sz w:val="23"/>
          <w:szCs w:val="23"/>
          <w:shd w:val="clear" w:color="auto" w:fill="F8F8F8"/>
        </w:rPr>
        <w:t xml:space="preserve"> (z) { </w:t>
      </w:r>
      <w:r w:rsidRPr="004B3A78">
        <w:rPr>
          <w:rFonts w:ascii="Courier New" w:eastAsia="Times New Roman" w:hAnsi="Courier New" w:cs="Courier New"/>
          <w:i/>
          <w:iCs/>
          <w:color w:val="999988"/>
          <w:spacing w:val="2"/>
          <w:sz w:val="23"/>
          <w:szCs w:val="23"/>
          <w:shd w:val="clear" w:color="auto" w:fill="F8F8F8"/>
        </w:rPr>
        <w:t xml:space="preserve">// anonymous function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proofErr w:type="gramStart"/>
      <w:r w:rsidRPr="004B3A78">
        <w:rPr>
          <w:rFonts w:ascii="Courier New" w:eastAsia="Times New Roman" w:hAnsi="Courier New" w:cs="Courier New"/>
          <w:b/>
          <w:bCs/>
          <w:color w:val="333333"/>
          <w:spacing w:val="2"/>
          <w:sz w:val="23"/>
          <w:szCs w:val="23"/>
          <w:shd w:val="clear" w:color="auto" w:fill="F8F8F8"/>
        </w:rPr>
        <w:t>return</w:t>
      </w:r>
      <w:proofErr w:type="gramEnd"/>
      <w:r w:rsidRPr="004B3A78">
        <w:rPr>
          <w:rFonts w:ascii="Courier New" w:eastAsia="Times New Roman" w:hAnsi="Courier New" w:cs="Courier New"/>
          <w:color w:val="000000"/>
          <w:spacing w:val="2"/>
          <w:sz w:val="23"/>
          <w:szCs w:val="23"/>
          <w:shd w:val="clear" w:color="auto" w:fill="F8F8F8"/>
        </w:rPr>
        <w:t xml:space="preserve"> x * y * z;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w:t>
      </w:r>
    </w:p>
    <w:p w:rsidR="004B3A78" w:rsidRPr="004B3A78" w:rsidRDefault="004B3A78" w:rsidP="004B3A78">
      <w:pPr>
        <w:spacing w:after="390" w:line="480" w:lineRule="atLeast"/>
        <w:rPr>
          <w:rFonts w:ascii="Arial" w:eastAsia="Times New Roman" w:hAnsi="Arial" w:cs="Arial"/>
          <w:color w:val="444444"/>
          <w:spacing w:val="2"/>
          <w:sz w:val="27"/>
          <w:szCs w:val="27"/>
        </w:rPr>
      </w:pPr>
      <w:r w:rsidRPr="004B3A78">
        <w:rPr>
          <w:rFonts w:ascii="Arial" w:eastAsia="Times New Roman" w:hAnsi="Arial" w:cs="Arial"/>
          <w:color w:val="444444"/>
          <w:spacing w:val="2"/>
          <w:sz w:val="27"/>
          <w:szCs w:val="27"/>
        </w:rPr>
        <w:t>Here the </w:t>
      </w:r>
      <w:r w:rsidRPr="004B3A78">
        <w:rPr>
          <w:rFonts w:ascii="Courier New" w:eastAsia="Times New Roman" w:hAnsi="Courier New" w:cs="Courier New"/>
          <w:color w:val="C7254E"/>
          <w:spacing w:val="2"/>
          <w:sz w:val="23"/>
          <w:szCs w:val="23"/>
          <w:shd w:val="clear" w:color="auto" w:fill="F8F8F8"/>
        </w:rPr>
        <w:t>mul</w:t>
      </w:r>
      <w:r w:rsidRPr="004B3A78">
        <w:rPr>
          <w:rFonts w:ascii="Arial" w:eastAsia="Times New Roman" w:hAnsi="Arial" w:cs="Arial"/>
          <w:color w:val="444444"/>
          <w:spacing w:val="2"/>
          <w:sz w:val="27"/>
          <w:szCs w:val="27"/>
        </w:rPr>
        <w:t xml:space="preserve"> function accepts the first argument and returns an anonymous function, which takes the second parameter and returns another anonymous function </w:t>
      </w:r>
      <w:proofErr w:type="gramStart"/>
      <w:r w:rsidRPr="004B3A78">
        <w:rPr>
          <w:rFonts w:ascii="Arial" w:eastAsia="Times New Roman" w:hAnsi="Arial" w:cs="Arial"/>
          <w:color w:val="444444"/>
          <w:spacing w:val="2"/>
          <w:sz w:val="27"/>
          <w:szCs w:val="27"/>
        </w:rPr>
        <w:t>that</w:t>
      </w:r>
      <w:proofErr w:type="gramEnd"/>
      <w:r w:rsidRPr="004B3A78">
        <w:rPr>
          <w:rFonts w:ascii="Arial" w:eastAsia="Times New Roman" w:hAnsi="Arial" w:cs="Arial"/>
          <w:color w:val="444444"/>
          <w:spacing w:val="2"/>
          <w:sz w:val="27"/>
          <w:szCs w:val="27"/>
        </w:rPr>
        <w:t xml:space="preserve"> will take the third parameter and return the multiplication of the arguments that have been passed.</w:t>
      </w:r>
    </w:p>
    <w:p w:rsidR="004B3A78" w:rsidRPr="004B3A78" w:rsidRDefault="004B3A78" w:rsidP="004B3A78">
      <w:pPr>
        <w:spacing w:after="390" w:line="480" w:lineRule="atLeast"/>
        <w:rPr>
          <w:rFonts w:ascii="Arial" w:eastAsia="Times New Roman" w:hAnsi="Arial" w:cs="Arial"/>
          <w:color w:val="444444"/>
          <w:spacing w:val="2"/>
          <w:sz w:val="27"/>
          <w:szCs w:val="27"/>
        </w:rPr>
      </w:pPr>
      <w:r w:rsidRPr="004B3A78">
        <w:rPr>
          <w:rFonts w:ascii="Arial" w:eastAsia="Times New Roman" w:hAnsi="Arial" w:cs="Arial"/>
          <w:color w:val="444444"/>
          <w:spacing w:val="2"/>
          <w:sz w:val="27"/>
          <w:szCs w:val="27"/>
        </w:rPr>
        <w:t xml:space="preserve">In JavaScript, a function defined inside another one has access to the outer function's variables. Therefore, a function is a first-class object that can be </w:t>
      </w:r>
      <w:r w:rsidRPr="004B3A78">
        <w:rPr>
          <w:rFonts w:ascii="Arial" w:eastAsia="Times New Roman" w:hAnsi="Arial" w:cs="Arial"/>
          <w:color w:val="444444"/>
          <w:spacing w:val="2"/>
          <w:sz w:val="27"/>
          <w:szCs w:val="27"/>
        </w:rPr>
        <w:lastRenderedPageBreak/>
        <w:t>returned by other functions as well and be passed as an argument in another function.</w:t>
      </w:r>
    </w:p>
    <w:p w:rsidR="004B3A78" w:rsidRPr="004B3A78" w:rsidRDefault="004B3A78" w:rsidP="004B3A78">
      <w:pPr>
        <w:numPr>
          <w:ilvl w:val="0"/>
          <w:numId w:val="82"/>
        </w:numPr>
        <w:spacing w:before="100" w:beforeAutospacing="1" w:after="150" w:line="480" w:lineRule="atLeast"/>
        <w:rPr>
          <w:rFonts w:ascii="Arial" w:eastAsia="Times New Roman" w:hAnsi="Arial" w:cs="Arial"/>
          <w:color w:val="444444"/>
          <w:spacing w:val="2"/>
          <w:sz w:val="27"/>
          <w:szCs w:val="27"/>
        </w:rPr>
      </w:pPr>
      <w:r w:rsidRPr="004B3A78">
        <w:rPr>
          <w:rFonts w:ascii="Arial" w:eastAsia="Times New Roman" w:hAnsi="Arial" w:cs="Arial"/>
          <w:color w:val="444444"/>
          <w:spacing w:val="2"/>
          <w:sz w:val="27"/>
          <w:szCs w:val="27"/>
        </w:rPr>
        <w:t>A function is an instance of the Object type</w:t>
      </w:r>
    </w:p>
    <w:p w:rsidR="004B3A78" w:rsidRPr="004B3A78" w:rsidRDefault="004B3A78" w:rsidP="004B3A78">
      <w:pPr>
        <w:numPr>
          <w:ilvl w:val="0"/>
          <w:numId w:val="82"/>
        </w:numPr>
        <w:spacing w:before="100" w:beforeAutospacing="1" w:after="150" w:line="480" w:lineRule="atLeast"/>
        <w:rPr>
          <w:rFonts w:ascii="Arial" w:eastAsia="Times New Roman" w:hAnsi="Arial" w:cs="Arial"/>
          <w:color w:val="444444"/>
          <w:spacing w:val="2"/>
          <w:sz w:val="27"/>
          <w:szCs w:val="27"/>
        </w:rPr>
      </w:pPr>
      <w:r w:rsidRPr="004B3A78">
        <w:rPr>
          <w:rFonts w:ascii="Arial" w:eastAsia="Times New Roman" w:hAnsi="Arial" w:cs="Arial"/>
          <w:color w:val="444444"/>
          <w:spacing w:val="2"/>
          <w:sz w:val="27"/>
          <w:szCs w:val="27"/>
        </w:rPr>
        <w:t>A function can have properties and has a link back to its constructor method</w:t>
      </w:r>
    </w:p>
    <w:p w:rsidR="004B3A78" w:rsidRPr="004B3A78" w:rsidRDefault="004B3A78" w:rsidP="004B3A78">
      <w:pPr>
        <w:numPr>
          <w:ilvl w:val="0"/>
          <w:numId w:val="82"/>
        </w:numPr>
        <w:spacing w:before="100" w:beforeAutospacing="1" w:after="150" w:line="480" w:lineRule="atLeast"/>
        <w:rPr>
          <w:rFonts w:ascii="Arial" w:eastAsia="Times New Roman" w:hAnsi="Arial" w:cs="Arial"/>
          <w:color w:val="444444"/>
          <w:spacing w:val="2"/>
          <w:sz w:val="27"/>
          <w:szCs w:val="27"/>
        </w:rPr>
      </w:pPr>
      <w:r w:rsidRPr="004B3A78">
        <w:rPr>
          <w:rFonts w:ascii="Arial" w:eastAsia="Times New Roman" w:hAnsi="Arial" w:cs="Arial"/>
          <w:color w:val="444444"/>
          <w:spacing w:val="2"/>
          <w:sz w:val="27"/>
          <w:szCs w:val="27"/>
        </w:rPr>
        <w:t>A function can be stored as a variable</w:t>
      </w:r>
    </w:p>
    <w:p w:rsidR="004B3A78" w:rsidRPr="004B3A78" w:rsidRDefault="004B3A78" w:rsidP="004B3A78">
      <w:pPr>
        <w:numPr>
          <w:ilvl w:val="0"/>
          <w:numId w:val="82"/>
        </w:numPr>
        <w:spacing w:before="100" w:beforeAutospacing="1" w:after="150" w:line="480" w:lineRule="atLeast"/>
        <w:rPr>
          <w:rFonts w:ascii="Arial" w:eastAsia="Times New Roman" w:hAnsi="Arial" w:cs="Arial"/>
          <w:color w:val="444444"/>
          <w:spacing w:val="2"/>
          <w:sz w:val="27"/>
          <w:szCs w:val="27"/>
        </w:rPr>
      </w:pPr>
      <w:r w:rsidRPr="004B3A78">
        <w:rPr>
          <w:rFonts w:ascii="Arial" w:eastAsia="Times New Roman" w:hAnsi="Arial" w:cs="Arial"/>
          <w:color w:val="444444"/>
          <w:spacing w:val="2"/>
          <w:sz w:val="27"/>
          <w:szCs w:val="27"/>
        </w:rPr>
        <w:t>A function can be pass as a parameter to another function</w:t>
      </w:r>
    </w:p>
    <w:p w:rsidR="004B3A78" w:rsidRPr="004B3A78" w:rsidRDefault="004B3A78" w:rsidP="004B3A78">
      <w:pPr>
        <w:numPr>
          <w:ilvl w:val="0"/>
          <w:numId w:val="82"/>
        </w:numPr>
        <w:spacing w:before="100" w:beforeAutospacing="1" w:after="150" w:line="480" w:lineRule="atLeast"/>
        <w:rPr>
          <w:rFonts w:ascii="Arial" w:eastAsia="Times New Roman" w:hAnsi="Arial" w:cs="Arial"/>
          <w:color w:val="444444"/>
          <w:spacing w:val="2"/>
          <w:sz w:val="27"/>
          <w:szCs w:val="27"/>
        </w:rPr>
      </w:pPr>
      <w:r w:rsidRPr="004B3A78">
        <w:rPr>
          <w:rFonts w:ascii="Arial" w:eastAsia="Times New Roman" w:hAnsi="Arial" w:cs="Arial"/>
          <w:color w:val="444444"/>
          <w:spacing w:val="2"/>
          <w:sz w:val="27"/>
          <w:szCs w:val="27"/>
        </w:rPr>
        <w:t>A function can be returned from another function</w:t>
      </w:r>
    </w:p>
    <w:p w:rsidR="004B3A78" w:rsidRPr="004B3A78" w:rsidRDefault="004B3A78" w:rsidP="004B3A78">
      <w:pPr>
        <w:spacing w:before="90" w:after="180" w:line="570" w:lineRule="atLeast"/>
        <w:outlineLvl w:val="1"/>
        <w:rPr>
          <w:rFonts w:ascii="Arial" w:eastAsia="Times New Roman" w:hAnsi="Arial" w:cs="Arial"/>
          <w:b/>
          <w:bCs/>
          <w:color w:val="333333"/>
          <w:spacing w:val="2"/>
          <w:sz w:val="36"/>
          <w:szCs w:val="36"/>
        </w:rPr>
      </w:pPr>
      <w:r w:rsidRPr="004B3A78">
        <w:rPr>
          <w:rFonts w:ascii="Arial" w:eastAsia="Times New Roman" w:hAnsi="Arial" w:cs="Arial"/>
          <w:b/>
          <w:bCs/>
          <w:color w:val="333333"/>
          <w:spacing w:val="2"/>
          <w:sz w:val="36"/>
          <w:szCs w:val="36"/>
        </w:rPr>
        <w:t>Question 6</w:t>
      </w:r>
    </w:p>
    <w:p w:rsidR="004B3A78" w:rsidRPr="004B3A78" w:rsidRDefault="004B3A78" w:rsidP="004B3A78">
      <w:pPr>
        <w:spacing w:before="90" w:after="180" w:line="570" w:lineRule="atLeast"/>
        <w:outlineLvl w:val="2"/>
        <w:rPr>
          <w:rFonts w:ascii="Arial" w:eastAsia="Times New Roman" w:hAnsi="Arial" w:cs="Arial"/>
          <w:b/>
          <w:bCs/>
          <w:color w:val="333333"/>
          <w:spacing w:val="2"/>
          <w:sz w:val="27"/>
          <w:szCs w:val="27"/>
        </w:rPr>
      </w:pPr>
      <w:r w:rsidRPr="004B3A78">
        <w:rPr>
          <w:rFonts w:ascii="Arial" w:eastAsia="Times New Roman" w:hAnsi="Arial" w:cs="Arial"/>
          <w:b/>
          <w:bCs/>
          <w:color w:val="333333"/>
          <w:spacing w:val="2"/>
          <w:sz w:val="27"/>
          <w:szCs w:val="27"/>
        </w:rPr>
        <w:t>How to empty an array in JavaScript?</w:t>
      </w:r>
    </w:p>
    <w:p w:rsidR="004B3A78" w:rsidRPr="004B3A78" w:rsidRDefault="004B3A78" w:rsidP="004B3A78">
      <w:pPr>
        <w:spacing w:after="390" w:line="480" w:lineRule="atLeast"/>
        <w:rPr>
          <w:rFonts w:ascii="Arial" w:eastAsia="Times New Roman" w:hAnsi="Arial" w:cs="Arial"/>
          <w:color w:val="444444"/>
          <w:spacing w:val="2"/>
          <w:sz w:val="27"/>
          <w:szCs w:val="27"/>
        </w:rPr>
      </w:pPr>
      <w:r w:rsidRPr="004B3A78">
        <w:rPr>
          <w:rFonts w:ascii="Arial" w:eastAsia="Times New Roman" w:hAnsi="Arial" w:cs="Arial"/>
          <w:color w:val="444444"/>
          <w:spacing w:val="2"/>
          <w:sz w:val="27"/>
          <w:szCs w:val="27"/>
        </w:rPr>
        <w:t>For instance,</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proofErr w:type="gramStart"/>
      <w:r w:rsidRPr="004B3A78">
        <w:rPr>
          <w:rFonts w:ascii="Courier New" w:eastAsia="Times New Roman" w:hAnsi="Courier New" w:cs="Courier New"/>
          <w:b/>
          <w:bCs/>
          <w:color w:val="333333"/>
          <w:spacing w:val="2"/>
          <w:sz w:val="23"/>
          <w:szCs w:val="23"/>
          <w:shd w:val="clear" w:color="auto" w:fill="F8F8F8"/>
        </w:rPr>
        <w:t>var</w:t>
      </w:r>
      <w:proofErr w:type="gramEnd"/>
      <w:r w:rsidRPr="004B3A78">
        <w:rPr>
          <w:rFonts w:ascii="Courier New" w:eastAsia="Times New Roman" w:hAnsi="Courier New" w:cs="Courier New"/>
          <w:color w:val="000000"/>
          <w:spacing w:val="2"/>
          <w:sz w:val="23"/>
          <w:szCs w:val="23"/>
          <w:shd w:val="clear" w:color="auto" w:fill="F8F8F8"/>
        </w:rPr>
        <w:t xml:space="preserve"> arrayList =  [</w:t>
      </w:r>
      <w:r w:rsidRPr="004B3A78">
        <w:rPr>
          <w:rFonts w:ascii="Courier New" w:eastAsia="Times New Roman" w:hAnsi="Courier New" w:cs="Courier New"/>
          <w:color w:val="DD1144"/>
          <w:spacing w:val="2"/>
          <w:sz w:val="23"/>
          <w:szCs w:val="23"/>
          <w:shd w:val="clear" w:color="auto" w:fill="F8F8F8"/>
        </w:rPr>
        <w:t>'a'</w:t>
      </w:r>
      <w:r w:rsidRPr="004B3A78">
        <w:rPr>
          <w:rFonts w:ascii="Courier New" w:eastAsia="Times New Roman" w:hAnsi="Courier New" w:cs="Courier New"/>
          <w:color w:val="000000"/>
          <w:spacing w:val="2"/>
          <w:sz w:val="23"/>
          <w:szCs w:val="23"/>
          <w:shd w:val="clear" w:color="auto" w:fill="F8F8F8"/>
        </w:rPr>
        <w:t>,</w:t>
      </w:r>
      <w:r w:rsidRPr="004B3A78">
        <w:rPr>
          <w:rFonts w:ascii="Courier New" w:eastAsia="Times New Roman" w:hAnsi="Courier New" w:cs="Courier New"/>
          <w:color w:val="DD1144"/>
          <w:spacing w:val="2"/>
          <w:sz w:val="23"/>
          <w:szCs w:val="23"/>
          <w:shd w:val="clear" w:color="auto" w:fill="F8F8F8"/>
        </w:rPr>
        <w:t>'b'</w:t>
      </w:r>
      <w:r w:rsidRPr="004B3A78">
        <w:rPr>
          <w:rFonts w:ascii="Courier New" w:eastAsia="Times New Roman" w:hAnsi="Courier New" w:cs="Courier New"/>
          <w:color w:val="000000"/>
          <w:spacing w:val="2"/>
          <w:sz w:val="23"/>
          <w:szCs w:val="23"/>
          <w:shd w:val="clear" w:color="auto" w:fill="F8F8F8"/>
        </w:rPr>
        <w:t>,</w:t>
      </w:r>
      <w:r w:rsidRPr="004B3A78">
        <w:rPr>
          <w:rFonts w:ascii="Courier New" w:eastAsia="Times New Roman" w:hAnsi="Courier New" w:cs="Courier New"/>
          <w:color w:val="DD1144"/>
          <w:spacing w:val="2"/>
          <w:sz w:val="23"/>
          <w:szCs w:val="23"/>
          <w:shd w:val="clear" w:color="auto" w:fill="F8F8F8"/>
        </w:rPr>
        <w:t>'c'</w:t>
      </w:r>
      <w:r w:rsidRPr="004B3A78">
        <w:rPr>
          <w:rFonts w:ascii="Courier New" w:eastAsia="Times New Roman" w:hAnsi="Courier New" w:cs="Courier New"/>
          <w:color w:val="000000"/>
          <w:spacing w:val="2"/>
          <w:sz w:val="23"/>
          <w:szCs w:val="23"/>
          <w:shd w:val="clear" w:color="auto" w:fill="F8F8F8"/>
        </w:rPr>
        <w:t>,</w:t>
      </w:r>
      <w:r w:rsidRPr="004B3A78">
        <w:rPr>
          <w:rFonts w:ascii="Courier New" w:eastAsia="Times New Roman" w:hAnsi="Courier New" w:cs="Courier New"/>
          <w:color w:val="DD1144"/>
          <w:spacing w:val="2"/>
          <w:sz w:val="23"/>
          <w:szCs w:val="23"/>
          <w:shd w:val="clear" w:color="auto" w:fill="F8F8F8"/>
        </w:rPr>
        <w:t>'d'</w:t>
      </w:r>
      <w:r w:rsidRPr="004B3A78">
        <w:rPr>
          <w:rFonts w:ascii="Courier New" w:eastAsia="Times New Roman" w:hAnsi="Courier New" w:cs="Courier New"/>
          <w:color w:val="000000"/>
          <w:spacing w:val="2"/>
          <w:sz w:val="23"/>
          <w:szCs w:val="23"/>
          <w:shd w:val="clear" w:color="auto" w:fill="F8F8F8"/>
        </w:rPr>
        <w:t>,</w:t>
      </w:r>
      <w:r w:rsidRPr="004B3A78">
        <w:rPr>
          <w:rFonts w:ascii="Courier New" w:eastAsia="Times New Roman" w:hAnsi="Courier New" w:cs="Courier New"/>
          <w:color w:val="DD1144"/>
          <w:spacing w:val="2"/>
          <w:sz w:val="23"/>
          <w:szCs w:val="23"/>
          <w:shd w:val="clear" w:color="auto" w:fill="F8F8F8"/>
        </w:rPr>
        <w:t>'e'</w:t>
      </w:r>
      <w:r w:rsidRPr="004B3A78">
        <w:rPr>
          <w:rFonts w:ascii="Courier New" w:eastAsia="Times New Roman" w:hAnsi="Courier New" w:cs="Courier New"/>
          <w:color w:val="000000"/>
          <w:spacing w:val="2"/>
          <w:sz w:val="23"/>
          <w:szCs w:val="23"/>
          <w:shd w:val="clear" w:color="auto" w:fill="F8F8F8"/>
        </w:rPr>
        <w:t>,</w:t>
      </w:r>
      <w:r w:rsidRPr="004B3A78">
        <w:rPr>
          <w:rFonts w:ascii="Courier New" w:eastAsia="Times New Roman" w:hAnsi="Courier New" w:cs="Courier New"/>
          <w:color w:val="DD1144"/>
          <w:spacing w:val="2"/>
          <w:sz w:val="23"/>
          <w:szCs w:val="23"/>
          <w:shd w:val="clear" w:color="auto" w:fill="F8F8F8"/>
        </w:rPr>
        <w:t>'f'</w:t>
      </w:r>
      <w:r w:rsidRPr="004B3A78">
        <w:rPr>
          <w:rFonts w:ascii="Courier New" w:eastAsia="Times New Roman" w:hAnsi="Courier New" w:cs="Courier New"/>
          <w:color w:val="000000"/>
          <w:spacing w:val="2"/>
          <w:sz w:val="23"/>
          <w:szCs w:val="23"/>
          <w:shd w:val="clear" w:color="auto" w:fill="F8F8F8"/>
        </w:rPr>
        <w:t>];</w:t>
      </w:r>
    </w:p>
    <w:p w:rsidR="004B3A78" w:rsidRPr="004B3A78" w:rsidRDefault="004B3A78" w:rsidP="004B3A78">
      <w:pPr>
        <w:spacing w:after="390" w:line="480" w:lineRule="atLeast"/>
        <w:rPr>
          <w:rFonts w:ascii="Arial" w:eastAsia="Times New Roman" w:hAnsi="Arial" w:cs="Arial"/>
          <w:color w:val="444444"/>
          <w:spacing w:val="2"/>
          <w:sz w:val="27"/>
          <w:szCs w:val="27"/>
        </w:rPr>
      </w:pPr>
      <w:r w:rsidRPr="004B3A78">
        <w:rPr>
          <w:rFonts w:ascii="Arial" w:eastAsia="Times New Roman" w:hAnsi="Arial" w:cs="Arial"/>
          <w:b/>
          <w:bCs/>
          <w:color w:val="444444"/>
          <w:spacing w:val="2"/>
          <w:sz w:val="27"/>
          <w:szCs w:val="27"/>
        </w:rPr>
        <w:t>How can we empty the array above?</w:t>
      </w:r>
    </w:p>
    <w:p w:rsidR="004B3A78" w:rsidRPr="004B3A78" w:rsidRDefault="004B3A78" w:rsidP="004B3A78">
      <w:pPr>
        <w:spacing w:after="390" w:line="480" w:lineRule="atLeast"/>
        <w:rPr>
          <w:rFonts w:ascii="Arial" w:eastAsia="Times New Roman" w:hAnsi="Arial" w:cs="Arial"/>
          <w:color w:val="444444"/>
          <w:spacing w:val="2"/>
          <w:sz w:val="27"/>
          <w:szCs w:val="27"/>
        </w:rPr>
      </w:pPr>
      <w:r w:rsidRPr="004B3A78">
        <w:rPr>
          <w:rFonts w:ascii="Arial" w:eastAsia="Times New Roman" w:hAnsi="Arial" w:cs="Arial"/>
          <w:color w:val="444444"/>
          <w:spacing w:val="2"/>
          <w:sz w:val="27"/>
          <w:szCs w:val="27"/>
        </w:rPr>
        <w:t>There are a couple ways we can use to empty an array, so let's discuss them all.</w:t>
      </w:r>
    </w:p>
    <w:p w:rsidR="004B3A78" w:rsidRPr="004B3A78" w:rsidRDefault="004B3A78" w:rsidP="004B3A78">
      <w:pPr>
        <w:spacing w:after="30" w:line="510" w:lineRule="atLeast"/>
        <w:outlineLvl w:val="3"/>
        <w:rPr>
          <w:rFonts w:ascii="Arial" w:eastAsia="Times New Roman" w:hAnsi="Arial" w:cs="Arial"/>
          <w:b/>
          <w:bCs/>
          <w:color w:val="333333"/>
          <w:spacing w:val="2"/>
          <w:sz w:val="24"/>
          <w:szCs w:val="24"/>
        </w:rPr>
      </w:pPr>
      <w:r w:rsidRPr="004B3A78">
        <w:rPr>
          <w:rFonts w:ascii="Arial" w:eastAsia="Times New Roman" w:hAnsi="Arial" w:cs="Arial"/>
          <w:b/>
          <w:bCs/>
          <w:color w:val="333333"/>
          <w:spacing w:val="2"/>
          <w:sz w:val="24"/>
          <w:szCs w:val="24"/>
        </w:rPr>
        <w:t>Method 1</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gramStart"/>
      <w:r w:rsidRPr="004B3A78">
        <w:rPr>
          <w:rFonts w:ascii="Courier New" w:eastAsia="Times New Roman" w:hAnsi="Courier New" w:cs="Courier New"/>
          <w:color w:val="000000"/>
          <w:spacing w:val="2"/>
          <w:sz w:val="23"/>
          <w:szCs w:val="23"/>
          <w:shd w:val="clear" w:color="auto" w:fill="F8F8F8"/>
        </w:rPr>
        <w:t>arrayList</w:t>
      </w:r>
      <w:proofErr w:type="gramEnd"/>
      <w:r w:rsidRPr="004B3A78">
        <w:rPr>
          <w:rFonts w:ascii="Courier New" w:eastAsia="Times New Roman" w:hAnsi="Courier New" w:cs="Courier New"/>
          <w:color w:val="000000"/>
          <w:spacing w:val="2"/>
          <w:sz w:val="23"/>
          <w:szCs w:val="23"/>
          <w:shd w:val="clear" w:color="auto" w:fill="F8F8F8"/>
        </w:rPr>
        <w:t xml:space="preserve"> = []</w:t>
      </w:r>
    </w:p>
    <w:p w:rsidR="004B3A78" w:rsidRPr="004B3A78" w:rsidRDefault="004B3A78" w:rsidP="004B3A78">
      <w:pPr>
        <w:spacing w:after="390" w:line="480" w:lineRule="atLeast"/>
        <w:rPr>
          <w:rFonts w:ascii="Arial" w:eastAsia="Times New Roman" w:hAnsi="Arial" w:cs="Arial"/>
          <w:color w:val="444444"/>
          <w:spacing w:val="2"/>
          <w:sz w:val="27"/>
          <w:szCs w:val="27"/>
        </w:rPr>
      </w:pPr>
      <w:r w:rsidRPr="004B3A78">
        <w:rPr>
          <w:rFonts w:ascii="Arial" w:eastAsia="Times New Roman" w:hAnsi="Arial" w:cs="Arial"/>
          <w:color w:val="444444"/>
          <w:spacing w:val="2"/>
          <w:sz w:val="27"/>
          <w:szCs w:val="27"/>
        </w:rPr>
        <w:t>Above code will set the variable </w:t>
      </w:r>
      <w:r w:rsidRPr="004B3A78">
        <w:rPr>
          <w:rFonts w:ascii="Courier New" w:eastAsia="Times New Roman" w:hAnsi="Courier New" w:cs="Courier New"/>
          <w:color w:val="C7254E"/>
          <w:spacing w:val="2"/>
          <w:sz w:val="23"/>
          <w:szCs w:val="23"/>
          <w:shd w:val="clear" w:color="auto" w:fill="F8F8F8"/>
        </w:rPr>
        <w:t>arrayList</w:t>
      </w:r>
      <w:r w:rsidRPr="004B3A78">
        <w:rPr>
          <w:rFonts w:ascii="Arial" w:eastAsia="Times New Roman" w:hAnsi="Arial" w:cs="Arial"/>
          <w:color w:val="444444"/>
          <w:spacing w:val="2"/>
          <w:sz w:val="27"/>
          <w:szCs w:val="27"/>
        </w:rPr>
        <w:t> to a new empty array. This is recommended if you don't have </w:t>
      </w:r>
      <w:r w:rsidRPr="004B3A78">
        <w:rPr>
          <w:rFonts w:ascii="Arial" w:eastAsia="Times New Roman" w:hAnsi="Arial" w:cs="Arial"/>
          <w:b/>
          <w:bCs/>
          <w:color w:val="444444"/>
          <w:spacing w:val="2"/>
          <w:sz w:val="27"/>
          <w:szCs w:val="27"/>
        </w:rPr>
        <w:t xml:space="preserve">references to the original </w:t>
      </w:r>
      <w:r w:rsidRPr="004B3A78">
        <w:rPr>
          <w:rFonts w:ascii="Arial" w:eastAsia="Times New Roman" w:hAnsi="Arial" w:cs="Arial"/>
          <w:b/>
          <w:bCs/>
          <w:color w:val="444444"/>
          <w:spacing w:val="2"/>
          <w:sz w:val="27"/>
          <w:szCs w:val="27"/>
        </w:rPr>
        <w:lastRenderedPageBreak/>
        <w:t>array</w:t>
      </w:r>
      <w:r w:rsidRPr="004B3A78">
        <w:rPr>
          <w:rFonts w:ascii="Arial" w:eastAsia="Times New Roman" w:hAnsi="Arial" w:cs="Arial"/>
          <w:color w:val="444444"/>
          <w:spacing w:val="2"/>
          <w:sz w:val="27"/>
          <w:szCs w:val="27"/>
        </w:rPr>
        <w:t> </w:t>
      </w:r>
      <w:r w:rsidRPr="004B3A78">
        <w:rPr>
          <w:rFonts w:ascii="Courier New" w:eastAsia="Times New Roman" w:hAnsi="Courier New" w:cs="Courier New"/>
          <w:color w:val="C7254E"/>
          <w:spacing w:val="2"/>
          <w:sz w:val="23"/>
          <w:szCs w:val="23"/>
          <w:shd w:val="clear" w:color="auto" w:fill="F8F8F8"/>
        </w:rPr>
        <w:t>arrayList</w:t>
      </w:r>
      <w:r w:rsidRPr="004B3A78">
        <w:rPr>
          <w:rFonts w:ascii="Arial" w:eastAsia="Times New Roman" w:hAnsi="Arial" w:cs="Arial"/>
          <w:color w:val="444444"/>
          <w:spacing w:val="2"/>
          <w:sz w:val="27"/>
          <w:szCs w:val="27"/>
        </w:rPr>
        <w:t>anywhere else, because it will actually create a new, empty array. You should be careful with this method of emptying the array, because if you have referenced this array from another variable, then the original reference array will remain unchanged.</w:t>
      </w:r>
    </w:p>
    <w:p w:rsidR="004B3A78" w:rsidRPr="004B3A78" w:rsidRDefault="004B3A78" w:rsidP="004B3A78">
      <w:pPr>
        <w:spacing w:after="390" w:line="480" w:lineRule="atLeast"/>
        <w:rPr>
          <w:rFonts w:ascii="Arial" w:eastAsia="Times New Roman" w:hAnsi="Arial" w:cs="Arial"/>
          <w:color w:val="444444"/>
          <w:spacing w:val="2"/>
          <w:sz w:val="27"/>
          <w:szCs w:val="27"/>
        </w:rPr>
      </w:pPr>
      <w:r w:rsidRPr="004B3A78">
        <w:rPr>
          <w:rFonts w:ascii="Arial" w:eastAsia="Times New Roman" w:hAnsi="Arial" w:cs="Arial"/>
          <w:color w:val="444444"/>
          <w:spacing w:val="2"/>
          <w:sz w:val="27"/>
          <w:szCs w:val="27"/>
        </w:rPr>
        <w:t>For Instance,</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gramStart"/>
      <w:r w:rsidRPr="004B3A78">
        <w:rPr>
          <w:rFonts w:ascii="Courier New" w:eastAsia="Times New Roman" w:hAnsi="Courier New" w:cs="Courier New"/>
          <w:b/>
          <w:bCs/>
          <w:color w:val="333333"/>
          <w:spacing w:val="2"/>
          <w:sz w:val="23"/>
          <w:szCs w:val="23"/>
          <w:shd w:val="clear" w:color="auto" w:fill="F8F8F8"/>
        </w:rPr>
        <w:t>var</w:t>
      </w:r>
      <w:proofErr w:type="gramEnd"/>
      <w:r w:rsidRPr="004B3A78">
        <w:rPr>
          <w:rFonts w:ascii="Courier New" w:eastAsia="Times New Roman" w:hAnsi="Courier New" w:cs="Courier New"/>
          <w:color w:val="000000"/>
          <w:spacing w:val="2"/>
          <w:sz w:val="23"/>
          <w:szCs w:val="23"/>
          <w:shd w:val="clear" w:color="auto" w:fill="F8F8F8"/>
        </w:rPr>
        <w:t xml:space="preserve"> arrayList = [</w:t>
      </w:r>
      <w:r w:rsidRPr="004B3A78">
        <w:rPr>
          <w:rFonts w:ascii="Courier New" w:eastAsia="Times New Roman" w:hAnsi="Courier New" w:cs="Courier New"/>
          <w:color w:val="DD1144"/>
          <w:spacing w:val="2"/>
          <w:sz w:val="23"/>
          <w:szCs w:val="23"/>
          <w:shd w:val="clear" w:color="auto" w:fill="F8F8F8"/>
        </w:rPr>
        <w:t>'a'</w:t>
      </w:r>
      <w:r w:rsidRPr="004B3A78">
        <w:rPr>
          <w:rFonts w:ascii="Courier New" w:eastAsia="Times New Roman" w:hAnsi="Courier New" w:cs="Courier New"/>
          <w:color w:val="000000"/>
          <w:spacing w:val="2"/>
          <w:sz w:val="23"/>
          <w:szCs w:val="23"/>
          <w:shd w:val="clear" w:color="auto" w:fill="F8F8F8"/>
        </w:rPr>
        <w:t>,</w:t>
      </w:r>
      <w:r w:rsidRPr="004B3A78">
        <w:rPr>
          <w:rFonts w:ascii="Courier New" w:eastAsia="Times New Roman" w:hAnsi="Courier New" w:cs="Courier New"/>
          <w:color w:val="DD1144"/>
          <w:spacing w:val="2"/>
          <w:sz w:val="23"/>
          <w:szCs w:val="23"/>
          <w:shd w:val="clear" w:color="auto" w:fill="F8F8F8"/>
        </w:rPr>
        <w:t>'b'</w:t>
      </w:r>
      <w:r w:rsidRPr="004B3A78">
        <w:rPr>
          <w:rFonts w:ascii="Courier New" w:eastAsia="Times New Roman" w:hAnsi="Courier New" w:cs="Courier New"/>
          <w:color w:val="000000"/>
          <w:spacing w:val="2"/>
          <w:sz w:val="23"/>
          <w:szCs w:val="23"/>
          <w:shd w:val="clear" w:color="auto" w:fill="F8F8F8"/>
        </w:rPr>
        <w:t>,</w:t>
      </w:r>
      <w:r w:rsidRPr="004B3A78">
        <w:rPr>
          <w:rFonts w:ascii="Courier New" w:eastAsia="Times New Roman" w:hAnsi="Courier New" w:cs="Courier New"/>
          <w:color w:val="DD1144"/>
          <w:spacing w:val="2"/>
          <w:sz w:val="23"/>
          <w:szCs w:val="23"/>
          <w:shd w:val="clear" w:color="auto" w:fill="F8F8F8"/>
        </w:rPr>
        <w:t>'c'</w:t>
      </w:r>
      <w:r w:rsidRPr="004B3A78">
        <w:rPr>
          <w:rFonts w:ascii="Courier New" w:eastAsia="Times New Roman" w:hAnsi="Courier New" w:cs="Courier New"/>
          <w:color w:val="000000"/>
          <w:spacing w:val="2"/>
          <w:sz w:val="23"/>
          <w:szCs w:val="23"/>
          <w:shd w:val="clear" w:color="auto" w:fill="F8F8F8"/>
        </w:rPr>
        <w:t>,</w:t>
      </w:r>
      <w:r w:rsidRPr="004B3A78">
        <w:rPr>
          <w:rFonts w:ascii="Courier New" w:eastAsia="Times New Roman" w:hAnsi="Courier New" w:cs="Courier New"/>
          <w:color w:val="DD1144"/>
          <w:spacing w:val="2"/>
          <w:sz w:val="23"/>
          <w:szCs w:val="23"/>
          <w:shd w:val="clear" w:color="auto" w:fill="F8F8F8"/>
        </w:rPr>
        <w:t>'d'</w:t>
      </w:r>
      <w:r w:rsidRPr="004B3A78">
        <w:rPr>
          <w:rFonts w:ascii="Courier New" w:eastAsia="Times New Roman" w:hAnsi="Courier New" w:cs="Courier New"/>
          <w:color w:val="000000"/>
          <w:spacing w:val="2"/>
          <w:sz w:val="23"/>
          <w:szCs w:val="23"/>
          <w:shd w:val="clear" w:color="auto" w:fill="F8F8F8"/>
        </w:rPr>
        <w:t>,</w:t>
      </w:r>
      <w:r w:rsidRPr="004B3A78">
        <w:rPr>
          <w:rFonts w:ascii="Courier New" w:eastAsia="Times New Roman" w:hAnsi="Courier New" w:cs="Courier New"/>
          <w:color w:val="DD1144"/>
          <w:spacing w:val="2"/>
          <w:sz w:val="23"/>
          <w:szCs w:val="23"/>
          <w:shd w:val="clear" w:color="auto" w:fill="F8F8F8"/>
        </w:rPr>
        <w:t>'e'</w:t>
      </w:r>
      <w:r w:rsidRPr="004B3A78">
        <w:rPr>
          <w:rFonts w:ascii="Courier New" w:eastAsia="Times New Roman" w:hAnsi="Courier New" w:cs="Courier New"/>
          <w:color w:val="000000"/>
          <w:spacing w:val="2"/>
          <w:sz w:val="23"/>
          <w:szCs w:val="23"/>
          <w:shd w:val="clear" w:color="auto" w:fill="F8F8F8"/>
        </w:rPr>
        <w:t>,</w:t>
      </w:r>
      <w:r w:rsidRPr="004B3A78">
        <w:rPr>
          <w:rFonts w:ascii="Courier New" w:eastAsia="Times New Roman" w:hAnsi="Courier New" w:cs="Courier New"/>
          <w:color w:val="DD1144"/>
          <w:spacing w:val="2"/>
          <w:sz w:val="23"/>
          <w:szCs w:val="23"/>
          <w:shd w:val="clear" w:color="auto" w:fill="F8F8F8"/>
        </w:rPr>
        <w:t>'f'</w:t>
      </w:r>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i/>
          <w:iCs/>
          <w:color w:val="999988"/>
          <w:spacing w:val="2"/>
          <w:sz w:val="23"/>
          <w:szCs w:val="23"/>
          <w:shd w:val="clear" w:color="auto" w:fill="F8F8F8"/>
        </w:rPr>
        <w:t xml:space="preserve">// Created array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gramStart"/>
      <w:r w:rsidRPr="004B3A78">
        <w:rPr>
          <w:rFonts w:ascii="Courier New" w:eastAsia="Times New Roman" w:hAnsi="Courier New" w:cs="Courier New"/>
          <w:b/>
          <w:bCs/>
          <w:color w:val="333333"/>
          <w:spacing w:val="2"/>
          <w:sz w:val="23"/>
          <w:szCs w:val="23"/>
          <w:shd w:val="clear" w:color="auto" w:fill="F8F8F8"/>
        </w:rPr>
        <w:t>var</w:t>
      </w:r>
      <w:proofErr w:type="gramEnd"/>
      <w:r w:rsidRPr="004B3A78">
        <w:rPr>
          <w:rFonts w:ascii="Courier New" w:eastAsia="Times New Roman" w:hAnsi="Courier New" w:cs="Courier New"/>
          <w:color w:val="000000"/>
          <w:spacing w:val="2"/>
          <w:sz w:val="23"/>
          <w:szCs w:val="23"/>
          <w:shd w:val="clear" w:color="auto" w:fill="F8F8F8"/>
        </w:rPr>
        <w:t xml:space="preserve"> anotherArrayList = arrayList;  </w:t>
      </w:r>
      <w:r w:rsidRPr="004B3A78">
        <w:rPr>
          <w:rFonts w:ascii="Courier New" w:eastAsia="Times New Roman" w:hAnsi="Courier New" w:cs="Courier New"/>
          <w:i/>
          <w:iCs/>
          <w:color w:val="999988"/>
          <w:spacing w:val="2"/>
          <w:sz w:val="23"/>
          <w:szCs w:val="23"/>
          <w:shd w:val="clear" w:color="auto" w:fill="F8F8F8"/>
        </w:rPr>
        <w:t xml:space="preserve">// Referenced arrayList by another variable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gramStart"/>
      <w:r w:rsidRPr="004B3A78">
        <w:rPr>
          <w:rFonts w:ascii="Courier New" w:eastAsia="Times New Roman" w:hAnsi="Courier New" w:cs="Courier New"/>
          <w:color w:val="000000"/>
          <w:spacing w:val="2"/>
          <w:sz w:val="23"/>
          <w:szCs w:val="23"/>
          <w:shd w:val="clear" w:color="auto" w:fill="F8F8F8"/>
        </w:rPr>
        <w:t>arrayList</w:t>
      </w:r>
      <w:proofErr w:type="gramEnd"/>
      <w:r w:rsidRPr="004B3A78">
        <w:rPr>
          <w:rFonts w:ascii="Courier New" w:eastAsia="Times New Roman" w:hAnsi="Courier New" w:cs="Courier New"/>
          <w:color w:val="000000"/>
          <w:spacing w:val="2"/>
          <w:sz w:val="23"/>
          <w:szCs w:val="23"/>
          <w:shd w:val="clear" w:color="auto" w:fill="F8F8F8"/>
        </w:rPr>
        <w:t xml:space="preserve"> = []; </w:t>
      </w:r>
      <w:r w:rsidRPr="004B3A78">
        <w:rPr>
          <w:rFonts w:ascii="Courier New" w:eastAsia="Times New Roman" w:hAnsi="Courier New" w:cs="Courier New"/>
          <w:i/>
          <w:iCs/>
          <w:color w:val="999988"/>
          <w:spacing w:val="2"/>
          <w:sz w:val="23"/>
          <w:szCs w:val="23"/>
          <w:shd w:val="clear" w:color="auto" w:fill="F8F8F8"/>
        </w:rPr>
        <w:t xml:space="preserve">// Empty the array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gramStart"/>
      <w:r w:rsidRPr="004B3A78">
        <w:rPr>
          <w:rFonts w:ascii="Courier New" w:eastAsia="Times New Roman" w:hAnsi="Courier New" w:cs="Courier New"/>
          <w:color w:val="0086B3"/>
          <w:spacing w:val="2"/>
          <w:sz w:val="23"/>
          <w:szCs w:val="23"/>
          <w:shd w:val="clear" w:color="auto" w:fill="F8F8F8"/>
        </w:rPr>
        <w:t>console</w:t>
      </w:r>
      <w:r w:rsidRPr="004B3A78">
        <w:rPr>
          <w:rFonts w:ascii="Courier New" w:eastAsia="Times New Roman" w:hAnsi="Courier New" w:cs="Courier New"/>
          <w:color w:val="000000"/>
          <w:spacing w:val="2"/>
          <w:sz w:val="23"/>
          <w:szCs w:val="23"/>
          <w:shd w:val="clear" w:color="auto" w:fill="F8F8F8"/>
        </w:rPr>
        <w:t>.log(</w:t>
      </w:r>
      <w:proofErr w:type="gramEnd"/>
      <w:r w:rsidRPr="004B3A78">
        <w:rPr>
          <w:rFonts w:ascii="Courier New" w:eastAsia="Times New Roman" w:hAnsi="Courier New" w:cs="Courier New"/>
          <w:color w:val="000000"/>
          <w:spacing w:val="2"/>
          <w:sz w:val="23"/>
          <w:szCs w:val="23"/>
          <w:shd w:val="clear" w:color="auto" w:fill="F8F8F8"/>
        </w:rPr>
        <w:t xml:space="preserve">anotherArrayList); </w:t>
      </w:r>
      <w:r w:rsidRPr="004B3A78">
        <w:rPr>
          <w:rFonts w:ascii="Courier New" w:eastAsia="Times New Roman" w:hAnsi="Courier New" w:cs="Courier New"/>
          <w:i/>
          <w:iCs/>
          <w:color w:val="999988"/>
          <w:spacing w:val="2"/>
          <w:sz w:val="23"/>
          <w:szCs w:val="23"/>
          <w:shd w:val="clear" w:color="auto" w:fill="F8F8F8"/>
        </w:rPr>
        <w:t>// Output ['a','b','c','d','e','f']</w:t>
      </w:r>
    </w:p>
    <w:p w:rsidR="004B3A78" w:rsidRPr="004B3A78" w:rsidRDefault="004B3A78" w:rsidP="004B3A78">
      <w:pPr>
        <w:spacing w:after="30" w:line="510" w:lineRule="atLeast"/>
        <w:outlineLvl w:val="3"/>
        <w:rPr>
          <w:rFonts w:ascii="Arial" w:eastAsia="Times New Roman" w:hAnsi="Arial" w:cs="Arial"/>
          <w:b/>
          <w:bCs/>
          <w:color w:val="333333"/>
          <w:spacing w:val="2"/>
          <w:sz w:val="24"/>
          <w:szCs w:val="24"/>
        </w:rPr>
      </w:pPr>
      <w:r w:rsidRPr="004B3A78">
        <w:rPr>
          <w:rFonts w:ascii="Arial" w:eastAsia="Times New Roman" w:hAnsi="Arial" w:cs="Arial"/>
          <w:b/>
          <w:bCs/>
          <w:color w:val="333333"/>
          <w:spacing w:val="2"/>
          <w:sz w:val="24"/>
          <w:szCs w:val="24"/>
        </w:rPr>
        <w:t>Method 2</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arrayList.length = </w:t>
      </w:r>
      <w:r w:rsidRPr="004B3A78">
        <w:rPr>
          <w:rFonts w:ascii="Courier New" w:eastAsia="Times New Roman" w:hAnsi="Courier New" w:cs="Courier New"/>
          <w:color w:val="008080"/>
          <w:spacing w:val="2"/>
          <w:sz w:val="23"/>
          <w:szCs w:val="23"/>
          <w:shd w:val="clear" w:color="auto" w:fill="F8F8F8"/>
        </w:rPr>
        <w:t>0</w:t>
      </w:r>
      <w:r w:rsidRPr="004B3A78">
        <w:rPr>
          <w:rFonts w:ascii="Courier New" w:eastAsia="Times New Roman" w:hAnsi="Courier New" w:cs="Courier New"/>
          <w:color w:val="000000"/>
          <w:spacing w:val="2"/>
          <w:sz w:val="23"/>
          <w:szCs w:val="23"/>
          <w:shd w:val="clear" w:color="auto" w:fill="F8F8F8"/>
        </w:rPr>
        <w:t>;</w:t>
      </w:r>
    </w:p>
    <w:p w:rsidR="004B3A78" w:rsidRPr="004B3A78" w:rsidRDefault="004B3A78" w:rsidP="004B3A78">
      <w:pPr>
        <w:spacing w:after="390" w:line="480" w:lineRule="atLeast"/>
        <w:rPr>
          <w:rFonts w:ascii="Arial" w:eastAsia="Times New Roman" w:hAnsi="Arial" w:cs="Arial"/>
          <w:color w:val="444444"/>
          <w:spacing w:val="2"/>
          <w:sz w:val="27"/>
          <w:szCs w:val="27"/>
        </w:rPr>
      </w:pPr>
      <w:r w:rsidRPr="004B3A78">
        <w:rPr>
          <w:rFonts w:ascii="Arial" w:eastAsia="Times New Roman" w:hAnsi="Arial" w:cs="Arial"/>
          <w:color w:val="444444"/>
          <w:spacing w:val="2"/>
          <w:sz w:val="27"/>
          <w:szCs w:val="27"/>
        </w:rPr>
        <w:t>The code above will clear the existing array by setting its length to 0. This way of emptying the array also updates all the reference variables that point to the original array. Therefore, this method is useful when you want to update all reference variables pointing to </w:t>
      </w:r>
      <w:r w:rsidRPr="004B3A78">
        <w:rPr>
          <w:rFonts w:ascii="Courier New" w:eastAsia="Times New Roman" w:hAnsi="Courier New" w:cs="Courier New"/>
          <w:color w:val="C7254E"/>
          <w:spacing w:val="2"/>
          <w:sz w:val="23"/>
          <w:szCs w:val="23"/>
          <w:shd w:val="clear" w:color="auto" w:fill="F8F8F8"/>
        </w:rPr>
        <w:t>arrayList</w:t>
      </w:r>
      <w:r w:rsidRPr="004B3A78">
        <w:rPr>
          <w:rFonts w:ascii="Arial" w:eastAsia="Times New Roman" w:hAnsi="Arial" w:cs="Arial"/>
          <w:color w:val="444444"/>
          <w:spacing w:val="2"/>
          <w:sz w:val="27"/>
          <w:szCs w:val="27"/>
        </w:rPr>
        <w:t>.</w:t>
      </w:r>
    </w:p>
    <w:p w:rsidR="004B3A78" w:rsidRPr="004B3A78" w:rsidRDefault="004B3A78" w:rsidP="004B3A78">
      <w:pPr>
        <w:spacing w:after="390" w:line="480" w:lineRule="atLeast"/>
        <w:rPr>
          <w:rFonts w:ascii="Arial" w:eastAsia="Times New Roman" w:hAnsi="Arial" w:cs="Arial"/>
          <w:color w:val="444444"/>
          <w:spacing w:val="2"/>
          <w:sz w:val="27"/>
          <w:szCs w:val="27"/>
        </w:rPr>
      </w:pPr>
      <w:r w:rsidRPr="004B3A78">
        <w:rPr>
          <w:rFonts w:ascii="Arial" w:eastAsia="Times New Roman" w:hAnsi="Arial" w:cs="Arial"/>
          <w:color w:val="444444"/>
          <w:spacing w:val="2"/>
          <w:sz w:val="27"/>
          <w:szCs w:val="27"/>
        </w:rPr>
        <w:t>For Instance,</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gramStart"/>
      <w:r w:rsidRPr="004B3A78">
        <w:rPr>
          <w:rFonts w:ascii="Courier New" w:eastAsia="Times New Roman" w:hAnsi="Courier New" w:cs="Courier New"/>
          <w:b/>
          <w:bCs/>
          <w:color w:val="333333"/>
          <w:spacing w:val="2"/>
          <w:sz w:val="23"/>
          <w:szCs w:val="23"/>
          <w:shd w:val="clear" w:color="auto" w:fill="F8F8F8"/>
        </w:rPr>
        <w:t>var</w:t>
      </w:r>
      <w:proofErr w:type="gramEnd"/>
      <w:r w:rsidRPr="004B3A78">
        <w:rPr>
          <w:rFonts w:ascii="Courier New" w:eastAsia="Times New Roman" w:hAnsi="Courier New" w:cs="Courier New"/>
          <w:color w:val="000000"/>
          <w:spacing w:val="2"/>
          <w:sz w:val="23"/>
          <w:szCs w:val="23"/>
          <w:shd w:val="clear" w:color="auto" w:fill="F8F8F8"/>
        </w:rPr>
        <w:t xml:space="preserve"> arrayList = [</w:t>
      </w:r>
      <w:r w:rsidRPr="004B3A78">
        <w:rPr>
          <w:rFonts w:ascii="Courier New" w:eastAsia="Times New Roman" w:hAnsi="Courier New" w:cs="Courier New"/>
          <w:color w:val="DD1144"/>
          <w:spacing w:val="2"/>
          <w:sz w:val="23"/>
          <w:szCs w:val="23"/>
          <w:shd w:val="clear" w:color="auto" w:fill="F8F8F8"/>
        </w:rPr>
        <w:t>'a'</w:t>
      </w:r>
      <w:r w:rsidRPr="004B3A78">
        <w:rPr>
          <w:rFonts w:ascii="Courier New" w:eastAsia="Times New Roman" w:hAnsi="Courier New" w:cs="Courier New"/>
          <w:color w:val="000000"/>
          <w:spacing w:val="2"/>
          <w:sz w:val="23"/>
          <w:szCs w:val="23"/>
          <w:shd w:val="clear" w:color="auto" w:fill="F8F8F8"/>
        </w:rPr>
        <w:t>,</w:t>
      </w:r>
      <w:r w:rsidRPr="004B3A78">
        <w:rPr>
          <w:rFonts w:ascii="Courier New" w:eastAsia="Times New Roman" w:hAnsi="Courier New" w:cs="Courier New"/>
          <w:color w:val="DD1144"/>
          <w:spacing w:val="2"/>
          <w:sz w:val="23"/>
          <w:szCs w:val="23"/>
          <w:shd w:val="clear" w:color="auto" w:fill="F8F8F8"/>
        </w:rPr>
        <w:t>'b'</w:t>
      </w:r>
      <w:r w:rsidRPr="004B3A78">
        <w:rPr>
          <w:rFonts w:ascii="Courier New" w:eastAsia="Times New Roman" w:hAnsi="Courier New" w:cs="Courier New"/>
          <w:color w:val="000000"/>
          <w:spacing w:val="2"/>
          <w:sz w:val="23"/>
          <w:szCs w:val="23"/>
          <w:shd w:val="clear" w:color="auto" w:fill="F8F8F8"/>
        </w:rPr>
        <w:t>,</w:t>
      </w:r>
      <w:r w:rsidRPr="004B3A78">
        <w:rPr>
          <w:rFonts w:ascii="Courier New" w:eastAsia="Times New Roman" w:hAnsi="Courier New" w:cs="Courier New"/>
          <w:color w:val="DD1144"/>
          <w:spacing w:val="2"/>
          <w:sz w:val="23"/>
          <w:szCs w:val="23"/>
          <w:shd w:val="clear" w:color="auto" w:fill="F8F8F8"/>
        </w:rPr>
        <w:t>'c'</w:t>
      </w:r>
      <w:r w:rsidRPr="004B3A78">
        <w:rPr>
          <w:rFonts w:ascii="Courier New" w:eastAsia="Times New Roman" w:hAnsi="Courier New" w:cs="Courier New"/>
          <w:color w:val="000000"/>
          <w:spacing w:val="2"/>
          <w:sz w:val="23"/>
          <w:szCs w:val="23"/>
          <w:shd w:val="clear" w:color="auto" w:fill="F8F8F8"/>
        </w:rPr>
        <w:t>,</w:t>
      </w:r>
      <w:r w:rsidRPr="004B3A78">
        <w:rPr>
          <w:rFonts w:ascii="Courier New" w:eastAsia="Times New Roman" w:hAnsi="Courier New" w:cs="Courier New"/>
          <w:color w:val="DD1144"/>
          <w:spacing w:val="2"/>
          <w:sz w:val="23"/>
          <w:szCs w:val="23"/>
          <w:shd w:val="clear" w:color="auto" w:fill="F8F8F8"/>
        </w:rPr>
        <w:t>'d'</w:t>
      </w:r>
      <w:r w:rsidRPr="004B3A78">
        <w:rPr>
          <w:rFonts w:ascii="Courier New" w:eastAsia="Times New Roman" w:hAnsi="Courier New" w:cs="Courier New"/>
          <w:color w:val="000000"/>
          <w:spacing w:val="2"/>
          <w:sz w:val="23"/>
          <w:szCs w:val="23"/>
          <w:shd w:val="clear" w:color="auto" w:fill="F8F8F8"/>
        </w:rPr>
        <w:t>,</w:t>
      </w:r>
      <w:r w:rsidRPr="004B3A78">
        <w:rPr>
          <w:rFonts w:ascii="Courier New" w:eastAsia="Times New Roman" w:hAnsi="Courier New" w:cs="Courier New"/>
          <w:color w:val="DD1144"/>
          <w:spacing w:val="2"/>
          <w:sz w:val="23"/>
          <w:szCs w:val="23"/>
          <w:shd w:val="clear" w:color="auto" w:fill="F8F8F8"/>
        </w:rPr>
        <w:t>'e'</w:t>
      </w:r>
      <w:r w:rsidRPr="004B3A78">
        <w:rPr>
          <w:rFonts w:ascii="Courier New" w:eastAsia="Times New Roman" w:hAnsi="Courier New" w:cs="Courier New"/>
          <w:color w:val="000000"/>
          <w:spacing w:val="2"/>
          <w:sz w:val="23"/>
          <w:szCs w:val="23"/>
          <w:shd w:val="clear" w:color="auto" w:fill="F8F8F8"/>
        </w:rPr>
        <w:t>,</w:t>
      </w:r>
      <w:r w:rsidRPr="004B3A78">
        <w:rPr>
          <w:rFonts w:ascii="Courier New" w:eastAsia="Times New Roman" w:hAnsi="Courier New" w:cs="Courier New"/>
          <w:color w:val="DD1144"/>
          <w:spacing w:val="2"/>
          <w:sz w:val="23"/>
          <w:szCs w:val="23"/>
          <w:shd w:val="clear" w:color="auto" w:fill="F8F8F8"/>
        </w:rPr>
        <w:t>'f'</w:t>
      </w:r>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i/>
          <w:iCs/>
          <w:color w:val="999988"/>
          <w:spacing w:val="2"/>
          <w:sz w:val="23"/>
          <w:szCs w:val="23"/>
          <w:shd w:val="clear" w:color="auto" w:fill="F8F8F8"/>
        </w:rPr>
        <w:t xml:space="preserve">// Created array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gramStart"/>
      <w:r w:rsidRPr="004B3A78">
        <w:rPr>
          <w:rFonts w:ascii="Courier New" w:eastAsia="Times New Roman" w:hAnsi="Courier New" w:cs="Courier New"/>
          <w:b/>
          <w:bCs/>
          <w:color w:val="333333"/>
          <w:spacing w:val="2"/>
          <w:sz w:val="23"/>
          <w:szCs w:val="23"/>
          <w:shd w:val="clear" w:color="auto" w:fill="F8F8F8"/>
        </w:rPr>
        <w:t>var</w:t>
      </w:r>
      <w:proofErr w:type="gramEnd"/>
      <w:r w:rsidRPr="004B3A78">
        <w:rPr>
          <w:rFonts w:ascii="Courier New" w:eastAsia="Times New Roman" w:hAnsi="Courier New" w:cs="Courier New"/>
          <w:color w:val="000000"/>
          <w:spacing w:val="2"/>
          <w:sz w:val="23"/>
          <w:szCs w:val="23"/>
          <w:shd w:val="clear" w:color="auto" w:fill="F8F8F8"/>
        </w:rPr>
        <w:t xml:space="preserve"> anotherArrayList = arrayList;  </w:t>
      </w:r>
      <w:r w:rsidRPr="004B3A78">
        <w:rPr>
          <w:rFonts w:ascii="Courier New" w:eastAsia="Times New Roman" w:hAnsi="Courier New" w:cs="Courier New"/>
          <w:i/>
          <w:iCs/>
          <w:color w:val="999988"/>
          <w:spacing w:val="2"/>
          <w:sz w:val="23"/>
          <w:szCs w:val="23"/>
          <w:shd w:val="clear" w:color="auto" w:fill="F8F8F8"/>
        </w:rPr>
        <w:t xml:space="preserve">// Referenced arrayList by another variable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lastRenderedPageBreak/>
        <w:t xml:space="preserve">arrayList.length = </w:t>
      </w:r>
      <w:r w:rsidRPr="004B3A78">
        <w:rPr>
          <w:rFonts w:ascii="Courier New" w:eastAsia="Times New Roman" w:hAnsi="Courier New" w:cs="Courier New"/>
          <w:color w:val="008080"/>
          <w:spacing w:val="2"/>
          <w:sz w:val="23"/>
          <w:szCs w:val="23"/>
          <w:shd w:val="clear" w:color="auto" w:fill="F8F8F8"/>
        </w:rPr>
        <w:t>0</w:t>
      </w:r>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i/>
          <w:iCs/>
          <w:color w:val="999988"/>
          <w:spacing w:val="2"/>
          <w:sz w:val="23"/>
          <w:szCs w:val="23"/>
          <w:shd w:val="clear" w:color="auto" w:fill="F8F8F8"/>
        </w:rPr>
        <w:t>// Empty the array by setting length to 0</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gramStart"/>
      <w:r w:rsidRPr="004B3A78">
        <w:rPr>
          <w:rFonts w:ascii="Courier New" w:eastAsia="Times New Roman" w:hAnsi="Courier New" w:cs="Courier New"/>
          <w:color w:val="0086B3"/>
          <w:spacing w:val="2"/>
          <w:sz w:val="23"/>
          <w:szCs w:val="23"/>
          <w:shd w:val="clear" w:color="auto" w:fill="F8F8F8"/>
        </w:rPr>
        <w:t>console</w:t>
      </w:r>
      <w:r w:rsidRPr="004B3A78">
        <w:rPr>
          <w:rFonts w:ascii="Courier New" w:eastAsia="Times New Roman" w:hAnsi="Courier New" w:cs="Courier New"/>
          <w:color w:val="000000"/>
          <w:spacing w:val="2"/>
          <w:sz w:val="23"/>
          <w:szCs w:val="23"/>
          <w:shd w:val="clear" w:color="auto" w:fill="F8F8F8"/>
        </w:rPr>
        <w:t>.log(</w:t>
      </w:r>
      <w:proofErr w:type="gramEnd"/>
      <w:r w:rsidRPr="004B3A78">
        <w:rPr>
          <w:rFonts w:ascii="Courier New" w:eastAsia="Times New Roman" w:hAnsi="Courier New" w:cs="Courier New"/>
          <w:color w:val="000000"/>
          <w:spacing w:val="2"/>
          <w:sz w:val="23"/>
          <w:szCs w:val="23"/>
          <w:shd w:val="clear" w:color="auto" w:fill="F8F8F8"/>
        </w:rPr>
        <w:t xml:space="preserve">anotherArrayList); </w:t>
      </w:r>
      <w:r w:rsidRPr="004B3A78">
        <w:rPr>
          <w:rFonts w:ascii="Courier New" w:eastAsia="Times New Roman" w:hAnsi="Courier New" w:cs="Courier New"/>
          <w:i/>
          <w:iCs/>
          <w:color w:val="999988"/>
          <w:spacing w:val="2"/>
          <w:sz w:val="23"/>
          <w:szCs w:val="23"/>
          <w:shd w:val="clear" w:color="auto" w:fill="F8F8F8"/>
        </w:rPr>
        <w:t>// Output []</w:t>
      </w:r>
    </w:p>
    <w:p w:rsidR="004B3A78" w:rsidRPr="004B3A78" w:rsidRDefault="004B3A78" w:rsidP="004B3A78">
      <w:pPr>
        <w:spacing w:after="30" w:line="510" w:lineRule="atLeast"/>
        <w:outlineLvl w:val="3"/>
        <w:rPr>
          <w:rFonts w:ascii="Arial" w:eastAsia="Times New Roman" w:hAnsi="Arial" w:cs="Arial"/>
          <w:b/>
          <w:bCs/>
          <w:color w:val="333333"/>
          <w:spacing w:val="2"/>
          <w:sz w:val="24"/>
          <w:szCs w:val="24"/>
        </w:rPr>
      </w:pPr>
      <w:r w:rsidRPr="004B3A78">
        <w:rPr>
          <w:rFonts w:ascii="Arial" w:eastAsia="Times New Roman" w:hAnsi="Arial" w:cs="Arial"/>
          <w:b/>
          <w:bCs/>
          <w:color w:val="333333"/>
          <w:spacing w:val="2"/>
          <w:sz w:val="24"/>
          <w:szCs w:val="24"/>
        </w:rPr>
        <w:t>Method 3</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gramStart"/>
      <w:r w:rsidRPr="004B3A78">
        <w:rPr>
          <w:rFonts w:ascii="Courier New" w:eastAsia="Times New Roman" w:hAnsi="Courier New" w:cs="Courier New"/>
          <w:color w:val="000000"/>
          <w:spacing w:val="2"/>
          <w:sz w:val="23"/>
          <w:szCs w:val="23"/>
          <w:shd w:val="clear" w:color="auto" w:fill="F8F8F8"/>
        </w:rPr>
        <w:t>arrayList.splice(</w:t>
      </w:r>
      <w:proofErr w:type="gramEnd"/>
      <w:r w:rsidRPr="004B3A78">
        <w:rPr>
          <w:rFonts w:ascii="Courier New" w:eastAsia="Times New Roman" w:hAnsi="Courier New" w:cs="Courier New"/>
          <w:color w:val="008080"/>
          <w:spacing w:val="2"/>
          <w:sz w:val="23"/>
          <w:szCs w:val="23"/>
          <w:shd w:val="clear" w:color="auto" w:fill="F8F8F8"/>
        </w:rPr>
        <w:t>0</w:t>
      </w:r>
      <w:r w:rsidRPr="004B3A78">
        <w:rPr>
          <w:rFonts w:ascii="Courier New" w:eastAsia="Times New Roman" w:hAnsi="Courier New" w:cs="Courier New"/>
          <w:color w:val="000000"/>
          <w:spacing w:val="2"/>
          <w:sz w:val="23"/>
          <w:szCs w:val="23"/>
          <w:shd w:val="clear" w:color="auto" w:fill="F8F8F8"/>
        </w:rPr>
        <w:t>, arrayList.length);</w:t>
      </w:r>
    </w:p>
    <w:p w:rsidR="004B3A78" w:rsidRPr="004B3A78" w:rsidRDefault="004B3A78" w:rsidP="004B3A78">
      <w:pPr>
        <w:spacing w:after="390" w:line="480" w:lineRule="atLeast"/>
        <w:rPr>
          <w:rFonts w:ascii="Arial" w:eastAsia="Times New Roman" w:hAnsi="Arial" w:cs="Arial"/>
          <w:color w:val="444444"/>
          <w:spacing w:val="2"/>
          <w:sz w:val="27"/>
          <w:szCs w:val="27"/>
        </w:rPr>
      </w:pPr>
      <w:r w:rsidRPr="004B3A78">
        <w:rPr>
          <w:rFonts w:ascii="Arial" w:eastAsia="Times New Roman" w:hAnsi="Arial" w:cs="Arial"/>
          <w:color w:val="444444"/>
          <w:spacing w:val="2"/>
          <w:sz w:val="27"/>
          <w:szCs w:val="27"/>
        </w:rPr>
        <w:t>The implementation above will also work perfectly. This way of emptying the array will also update all the references to the original array.</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gramStart"/>
      <w:r w:rsidRPr="004B3A78">
        <w:rPr>
          <w:rFonts w:ascii="Courier New" w:eastAsia="Times New Roman" w:hAnsi="Courier New" w:cs="Courier New"/>
          <w:b/>
          <w:bCs/>
          <w:color w:val="333333"/>
          <w:spacing w:val="2"/>
          <w:sz w:val="23"/>
          <w:szCs w:val="23"/>
          <w:shd w:val="clear" w:color="auto" w:fill="F8F8F8"/>
        </w:rPr>
        <w:t>var</w:t>
      </w:r>
      <w:proofErr w:type="gramEnd"/>
      <w:r w:rsidRPr="004B3A78">
        <w:rPr>
          <w:rFonts w:ascii="Courier New" w:eastAsia="Times New Roman" w:hAnsi="Courier New" w:cs="Courier New"/>
          <w:color w:val="000000"/>
          <w:spacing w:val="2"/>
          <w:sz w:val="23"/>
          <w:szCs w:val="23"/>
          <w:shd w:val="clear" w:color="auto" w:fill="F8F8F8"/>
        </w:rPr>
        <w:t xml:space="preserve"> arrayList = [</w:t>
      </w:r>
      <w:r w:rsidRPr="004B3A78">
        <w:rPr>
          <w:rFonts w:ascii="Courier New" w:eastAsia="Times New Roman" w:hAnsi="Courier New" w:cs="Courier New"/>
          <w:color w:val="DD1144"/>
          <w:spacing w:val="2"/>
          <w:sz w:val="23"/>
          <w:szCs w:val="23"/>
          <w:shd w:val="clear" w:color="auto" w:fill="F8F8F8"/>
        </w:rPr>
        <w:t>'a'</w:t>
      </w:r>
      <w:r w:rsidRPr="004B3A78">
        <w:rPr>
          <w:rFonts w:ascii="Courier New" w:eastAsia="Times New Roman" w:hAnsi="Courier New" w:cs="Courier New"/>
          <w:color w:val="000000"/>
          <w:spacing w:val="2"/>
          <w:sz w:val="23"/>
          <w:szCs w:val="23"/>
          <w:shd w:val="clear" w:color="auto" w:fill="F8F8F8"/>
        </w:rPr>
        <w:t>,</w:t>
      </w:r>
      <w:r w:rsidRPr="004B3A78">
        <w:rPr>
          <w:rFonts w:ascii="Courier New" w:eastAsia="Times New Roman" w:hAnsi="Courier New" w:cs="Courier New"/>
          <w:color w:val="DD1144"/>
          <w:spacing w:val="2"/>
          <w:sz w:val="23"/>
          <w:szCs w:val="23"/>
          <w:shd w:val="clear" w:color="auto" w:fill="F8F8F8"/>
        </w:rPr>
        <w:t>'b'</w:t>
      </w:r>
      <w:r w:rsidRPr="004B3A78">
        <w:rPr>
          <w:rFonts w:ascii="Courier New" w:eastAsia="Times New Roman" w:hAnsi="Courier New" w:cs="Courier New"/>
          <w:color w:val="000000"/>
          <w:spacing w:val="2"/>
          <w:sz w:val="23"/>
          <w:szCs w:val="23"/>
          <w:shd w:val="clear" w:color="auto" w:fill="F8F8F8"/>
        </w:rPr>
        <w:t>,</w:t>
      </w:r>
      <w:r w:rsidRPr="004B3A78">
        <w:rPr>
          <w:rFonts w:ascii="Courier New" w:eastAsia="Times New Roman" w:hAnsi="Courier New" w:cs="Courier New"/>
          <w:color w:val="DD1144"/>
          <w:spacing w:val="2"/>
          <w:sz w:val="23"/>
          <w:szCs w:val="23"/>
          <w:shd w:val="clear" w:color="auto" w:fill="F8F8F8"/>
        </w:rPr>
        <w:t>'c'</w:t>
      </w:r>
      <w:r w:rsidRPr="004B3A78">
        <w:rPr>
          <w:rFonts w:ascii="Courier New" w:eastAsia="Times New Roman" w:hAnsi="Courier New" w:cs="Courier New"/>
          <w:color w:val="000000"/>
          <w:spacing w:val="2"/>
          <w:sz w:val="23"/>
          <w:szCs w:val="23"/>
          <w:shd w:val="clear" w:color="auto" w:fill="F8F8F8"/>
        </w:rPr>
        <w:t>,</w:t>
      </w:r>
      <w:r w:rsidRPr="004B3A78">
        <w:rPr>
          <w:rFonts w:ascii="Courier New" w:eastAsia="Times New Roman" w:hAnsi="Courier New" w:cs="Courier New"/>
          <w:color w:val="DD1144"/>
          <w:spacing w:val="2"/>
          <w:sz w:val="23"/>
          <w:szCs w:val="23"/>
          <w:shd w:val="clear" w:color="auto" w:fill="F8F8F8"/>
        </w:rPr>
        <w:t>'d'</w:t>
      </w:r>
      <w:r w:rsidRPr="004B3A78">
        <w:rPr>
          <w:rFonts w:ascii="Courier New" w:eastAsia="Times New Roman" w:hAnsi="Courier New" w:cs="Courier New"/>
          <w:color w:val="000000"/>
          <w:spacing w:val="2"/>
          <w:sz w:val="23"/>
          <w:szCs w:val="23"/>
          <w:shd w:val="clear" w:color="auto" w:fill="F8F8F8"/>
        </w:rPr>
        <w:t>,</w:t>
      </w:r>
      <w:r w:rsidRPr="004B3A78">
        <w:rPr>
          <w:rFonts w:ascii="Courier New" w:eastAsia="Times New Roman" w:hAnsi="Courier New" w:cs="Courier New"/>
          <w:color w:val="DD1144"/>
          <w:spacing w:val="2"/>
          <w:sz w:val="23"/>
          <w:szCs w:val="23"/>
          <w:shd w:val="clear" w:color="auto" w:fill="F8F8F8"/>
        </w:rPr>
        <w:t>'e'</w:t>
      </w:r>
      <w:r w:rsidRPr="004B3A78">
        <w:rPr>
          <w:rFonts w:ascii="Courier New" w:eastAsia="Times New Roman" w:hAnsi="Courier New" w:cs="Courier New"/>
          <w:color w:val="000000"/>
          <w:spacing w:val="2"/>
          <w:sz w:val="23"/>
          <w:szCs w:val="23"/>
          <w:shd w:val="clear" w:color="auto" w:fill="F8F8F8"/>
        </w:rPr>
        <w:t>,</w:t>
      </w:r>
      <w:r w:rsidRPr="004B3A78">
        <w:rPr>
          <w:rFonts w:ascii="Courier New" w:eastAsia="Times New Roman" w:hAnsi="Courier New" w:cs="Courier New"/>
          <w:color w:val="DD1144"/>
          <w:spacing w:val="2"/>
          <w:sz w:val="23"/>
          <w:szCs w:val="23"/>
          <w:shd w:val="clear" w:color="auto" w:fill="F8F8F8"/>
        </w:rPr>
        <w:t>'f'</w:t>
      </w:r>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i/>
          <w:iCs/>
          <w:color w:val="999988"/>
          <w:spacing w:val="2"/>
          <w:sz w:val="23"/>
          <w:szCs w:val="23"/>
          <w:shd w:val="clear" w:color="auto" w:fill="F8F8F8"/>
        </w:rPr>
        <w:t xml:space="preserve">// Created array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gramStart"/>
      <w:r w:rsidRPr="004B3A78">
        <w:rPr>
          <w:rFonts w:ascii="Courier New" w:eastAsia="Times New Roman" w:hAnsi="Courier New" w:cs="Courier New"/>
          <w:b/>
          <w:bCs/>
          <w:color w:val="333333"/>
          <w:spacing w:val="2"/>
          <w:sz w:val="23"/>
          <w:szCs w:val="23"/>
          <w:shd w:val="clear" w:color="auto" w:fill="F8F8F8"/>
        </w:rPr>
        <w:t>var</w:t>
      </w:r>
      <w:proofErr w:type="gramEnd"/>
      <w:r w:rsidRPr="004B3A78">
        <w:rPr>
          <w:rFonts w:ascii="Courier New" w:eastAsia="Times New Roman" w:hAnsi="Courier New" w:cs="Courier New"/>
          <w:color w:val="000000"/>
          <w:spacing w:val="2"/>
          <w:sz w:val="23"/>
          <w:szCs w:val="23"/>
          <w:shd w:val="clear" w:color="auto" w:fill="F8F8F8"/>
        </w:rPr>
        <w:t xml:space="preserve"> anotherArrayList = arrayList;  </w:t>
      </w:r>
      <w:r w:rsidRPr="004B3A78">
        <w:rPr>
          <w:rFonts w:ascii="Courier New" w:eastAsia="Times New Roman" w:hAnsi="Courier New" w:cs="Courier New"/>
          <w:i/>
          <w:iCs/>
          <w:color w:val="999988"/>
          <w:spacing w:val="2"/>
          <w:sz w:val="23"/>
          <w:szCs w:val="23"/>
          <w:shd w:val="clear" w:color="auto" w:fill="F8F8F8"/>
        </w:rPr>
        <w:t xml:space="preserve">// Referenced arrayList by another variable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gramStart"/>
      <w:r w:rsidRPr="004B3A78">
        <w:rPr>
          <w:rFonts w:ascii="Courier New" w:eastAsia="Times New Roman" w:hAnsi="Courier New" w:cs="Courier New"/>
          <w:color w:val="000000"/>
          <w:spacing w:val="2"/>
          <w:sz w:val="23"/>
          <w:szCs w:val="23"/>
          <w:shd w:val="clear" w:color="auto" w:fill="F8F8F8"/>
        </w:rPr>
        <w:t>arrayList.splice(</w:t>
      </w:r>
      <w:proofErr w:type="gramEnd"/>
      <w:r w:rsidRPr="004B3A78">
        <w:rPr>
          <w:rFonts w:ascii="Courier New" w:eastAsia="Times New Roman" w:hAnsi="Courier New" w:cs="Courier New"/>
          <w:color w:val="008080"/>
          <w:spacing w:val="2"/>
          <w:sz w:val="23"/>
          <w:szCs w:val="23"/>
          <w:shd w:val="clear" w:color="auto" w:fill="F8F8F8"/>
        </w:rPr>
        <w:t>0</w:t>
      </w:r>
      <w:r w:rsidRPr="004B3A78">
        <w:rPr>
          <w:rFonts w:ascii="Courier New" w:eastAsia="Times New Roman" w:hAnsi="Courier New" w:cs="Courier New"/>
          <w:color w:val="000000"/>
          <w:spacing w:val="2"/>
          <w:sz w:val="23"/>
          <w:szCs w:val="23"/>
          <w:shd w:val="clear" w:color="auto" w:fill="F8F8F8"/>
        </w:rPr>
        <w:t xml:space="preserve">, arrayList.length); </w:t>
      </w:r>
      <w:r w:rsidRPr="004B3A78">
        <w:rPr>
          <w:rFonts w:ascii="Courier New" w:eastAsia="Times New Roman" w:hAnsi="Courier New" w:cs="Courier New"/>
          <w:i/>
          <w:iCs/>
          <w:color w:val="999988"/>
          <w:spacing w:val="2"/>
          <w:sz w:val="23"/>
          <w:szCs w:val="23"/>
          <w:shd w:val="clear" w:color="auto" w:fill="F8F8F8"/>
        </w:rPr>
        <w:t>// Empty the array by setting length to 0</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gramStart"/>
      <w:r w:rsidRPr="004B3A78">
        <w:rPr>
          <w:rFonts w:ascii="Courier New" w:eastAsia="Times New Roman" w:hAnsi="Courier New" w:cs="Courier New"/>
          <w:color w:val="0086B3"/>
          <w:spacing w:val="2"/>
          <w:sz w:val="23"/>
          <w:szCs w:val="23"/>
          <w:shd w:val="clear" w:color="auto" w:fill="F8F8F8"/>
        </w:rPr>
        <w:t>console</w:t>
      </w:r>
      <w:r w:rsidRPr="004B3A78">
        <w:rPr>
          <w:rFonts w:ascii="Courier New" w:eastAsia="Times New Roman" w:hAnsi="Courier New" w:cs="Courier New"/>
          <w:color w:val="000000"/>
          <w:spacing w:val="2"/>
          <w:sz w:val="23"/>
          <w:szCs w:val="23"/>
          <w:shd w:val="clear" w:color="auto" w:fill="F8F8F8"/>
        </w:rPr>
        <w:t>.log(</w:t>
      </w:r>
      <w:proofErr w:type="gramEnd"/>
      <w:r w:rsidRPr="004B3A78">
        <w:rPr>
          <w:rFonts w:ascii="Courier New" w:eastAsia="Times New Roman" w:hAnsi="Courier New" w:cs="Courier New"/>
          <w:color w:val="000000"/>
          <w:spacing w:val="2"/>
          <w:sz w:val="23"/>
          <w:szCs w:val="23"/>
          <w:shd w:val="clear" w:color="auto" w:fill="F8F8F8"/>
        </w:rPr>
        <w:t xml:space="preserve">anotherArrayList); </w:t>
      </w:r>
      <w:r w:rsidRPr="004B3A78">
        <w:rPr>
          <w:rFonts w:ascii="Courier New" w:eastAsia="Times New Roman" w:hAnsi="Courier New" w:cs="Courier New"/>
          <w:i/>
          <w:iCs/>
          <w:color w:val="999988"/>
          <w:spacing w:val="2"/>
          <w:sz w:val="23"/>
          <w:szCs w:val="23"/>
          <w:shd w:val="clear" w:color="auto" w:fill="F8F8F8"/>
        </w:rPr>
        <w:t>// Output []</w:t>
      </w:r>
    </w:p>
    <w:p w:rsidR="004B3A78" w:rsidRPr="004B3A78" w:rsidRDefault="004B3A78" w:rsidP="004B3A78">
      <w:pPr>
        <w:spacing w:after="30" w:line="510" w:lineRule="atLeast"/>
        <w:outlineLvl w:val="3"/>
        <w:rPr>
          <w:rFonts w:ascii="Arial" w:eastAsia="Times New Roman" w:hAnsi="Arial" w:cs="Arial"/>
          <w:b/>
          <w:bCs/>
          <w:color w:val="333333"/>
          <w:spacing w:val="2"/>
          <w:sz w:val="24"/>
          <w:szCs w:val="24"/>
        </w:rPr>
      </w:pPr>
      <w:r w:rsidRPr="004B3A78">
        <w:rPr>
          <w:rFonts w:ascii="Arial" w:eastAsia="Times New Roman" w:hAnsi="Arial" w:cs="Arial"/>
          <w:b/>
          <w:bCs/>
          <w:color w:val="333333"/>
          <w:spacing w:val="2"/>
          <w:sz w:val="24"/>
          <w:szCs w:val="24"/>
        </w:rPr>
        <w:t>Method 4</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gramStart"/>
      <w:r w:rsidRPr="004B3A78">
        <w:rPr>
          <w:rFonts w:ascii="Courier New" w:eastAsia="Times New Roman" w:hAnsi="Courier New" w:cs="Courier New"/>
          <w:b/>
          <w:bCs/>
          <w:color w:val="333333"/>
          <w:spacing w:val="2"/>
          <w:sz w:val="23"/>
          <w:szCs w:val="23"/>
          <w:shd w:val="clear" w:color="auto" w:fill="F8F8F8"/>
        </w:rPr>
        <w:t>while</w:t>
      </w:r>
      <w:r w:rsidRPr="004B3A78">
        <w:rPr>
          <w:rFonts w:ascii="Courier New" w:eastAsia="Times New Roman" w:hAnsi="Courier New" w:cs="Courier New"/>
          <w:color w:val="000000"/>
          <w:spacing w:val="2"/>
          <w:sz w:val="23"/>
          <w:szCs w:val="23"/>
          <w:shd w:val="clear" w:color="auto" w:fill="F8F8F8"/>
        </w:rPr>
        <w:t>(</w:t>
      </w:r>
      <w:proofErr w:type="gramEnd"/>
      <w:r w:rsidRPr="004B3A78">
        <w:rPr>
          <w:rFonts w:ascii="Courier New" w:eastAsia="Times New Roman" w:hAnsi="Courier New" w:cs="Courier New"/>
          <w:color w:val="000000"/>
          <w:spacing w:val="2"/>
          <w:sz w:val="23"/>
          <w:szCs w:val="23"/>
          <w:shd w:val="clear" w:color="auto" w:fill="F8F8F8"/>
        </w:rPr>
        <w:t>arrayList.length){</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proofErr w:type="gramStart"/>
      <w:r w:rsidRPr="004B3A78">
        <w:rPr>
          <w:rFonts w:ascii="Courier New" w:eastAsia="Times New Roman" w:hAnsi="Courier New" w:cs="Courier New"/>
          <w:color w:val="000000"/>
          <w:spacing w:val="2"/>
          <w:sz w:val="23"/>
          <w:szCs w:val="23"/>
          <w:shd w:val="clear" w:color="auto" w:fill="F8F8F8"/>
        </w:rPr>
        <w:t>arrayList.pop(</w:t>
      </w:r>
      <w:proofErr w:type="gramEnd"/>
      <w:r w:rsidRPr="004B3A78">
        <w:rPr>
          <w:rFonts w:ascii="Courier New" w:eastAsia="Times New Roman" w:hAnsi="Courier New" w:cs="Courier New"/>
          <w:color w:val="000000"/>
          <w:spacing w:val="2"/>
          <w:sz w:val="23"/>
          <w:szCs w:val="23"/>
          <w:shd w:val="clear" w:color="auto" w:fill="F8F8F8"/>
        </w:rPr>
        <w:t>);</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w:t>
      </w:r>
    </w:p>
    <w:p w:rsidR="004B3A78" w:rsidRPr="004B3A78" w:rsidRDefault="004B3A78" w:rsidP="004B3A78">
      <w:pPr>
        <w:spacing w:after="390" w:line="480" w:lineRule="atLeast"/>
        <w:rPr>
          <w:rFonts w:ascii="Arial" w:eastAsia="Times New Roman" w:hAnsi="Arial" w:cs="Arial"/>
          <w:color w:val="444444"/>
          <w:spacing w:val="2"/>
          <w:sz w:val="27"/>
          <w:szCs w:val="27"/>
        </w:rPr>
      </w:pPr>
      <w:r w:rsidRPr="004B3A78">
        <w:rPr>
          <w:rFonts w:ascii="Arial" w:eastAsia="Times New Roman" w:hAnsi="Arial" w:cs="Arial"/>
          <w:color w:val="444444"/>
          <w:spacing w:val="2"/>
          <w:sz w:val="27"/>
          <w:szCs w:val="27"/>
        </w:rPr>
        <w:t>The implementation above can also empty arrays, but it is usually not recommended to use this method often.</w:t>
      </w:r>
    </w:p>
    <w:p w:rsidR="004B3A78" w:rsidRPr="004B3A78" w:rsidRDefault="004B3A78" w:rsidP="004B3A78">
      <w:pPr>
        <w:spacing w:before="90" w:after="180" w:line="570" w:lineRule="atLeast"/>
        <w:outlineLvl w:val="1"/>
        <w:rPr>
          <w:rFonts w:ascii="Arial" w:eastAsia="Times New Roman" w:hAnsi="Arial" w:cs="Arial"/>
          <w:b/>
          <w:bCs/>
          <w:color w:val="333333"/>
          <w:spacing w:val="2"/>
          <w:sz w:val="36"/>
          <w:szCs w:val="36"/>
        </w:rPr>
      </w:pPr>
      <w:r w:rsidRPr="004B3A78">
        <w:rPr>
          <w:rFonts w:ascii="Arial" w:eastAsia="Times New Roman" w:hAnsi="Arial" w:cs="Arial"/>
          <w:b/>
          <w:bCs/>
          <w:color w:val="333333"/>
          <w:spacing w:val="2"/>
          <w:sz w:val="36"/>
          <w:szCs w:val="36"/>
        </w:rPr>
        <w:lastRenderedPageBreak/>
        <w:t>Question 7</w:t>
      </w:r>
    </w:p>
    <w:p w:rsidR="004B3A78" w:rsidRPr="004B3A78" w:rsidRDefault="004B3A78" w:rsidP="004B3A78">
      <w:pPr>
        <w:spacing w:before="90" w:after="180" w:line="570" w:lineRule="atLeast"/>
        <w:outlineLvl w:val="2"/>
        <w:rPr>
          <w:rFonts w:ascii="Arial" w:eastAsia="Times New Roman" w:hAnsi="Arial" w:cs="Arial"/>
          <w:b/>
          <w:bCs/>
          <w:color w:val="333333"/>
          <w:spacing w:val="2"/>
          <w:sz w:val="27"/>
          <w:szCs w:val="27"/>
        </w:rPr>
      </w:pPr>
      <w:r w:rsidRPr="004B3A78">
        <w:rPr>
          <w:rFonts w:ascii="Arial" w:eastAsia="Times New Roman" w:hAnsi="Arial" w:cs="Arial"/>
          <w:b/>
          <w:bCs/>
          <w:color w:val="333333"/>
          <w:spacing w:val="2"/>
          <w:sz w:val="27"/>
          <w:szCs w:val="27"/>
        </w:rPr>
        <w:t>How do you check if an object is an array or not?</w:t>
      </w:r>
    </w:p>
    <w:p w:rsidR="004B3A78" w:rsidRPr="004B3A78" w:rsidRDefault="004B3A78" w:rsidP="004B3A78">
      <w:pPr>
        <w:spacing w:after="390" w:line="480" w:lineRule="atLeast"/>
        <w:rPr>
          <w:rFonts w:ascii="Arial" w:eastAsia="Times New Roman" w:hAnsi="Arial" w:cs="Arial"/>
          <w:color w:val="444444"/>
          <w:spacing w:val="2"/>
          <w:sz w:val="27"/>
          <w:szCs w:val="27"/>
        </w:rPr>
      </w:pPr>
      <w:r w:rsidRPr="004B3A78">
        <w:rPr>
          <w:rFonts w:ascii="Arial" w:eastAsia="Times New Roman" w:hAnsi="Arial" w:cs="Arial"/>
          <w:color w:val="444444"/>
          <w:spacing w:val="2"/>
          <w:sz w:val="27"/>
          <w:szCs w:val="27"/>
        </w:rPr>
        <w:t>The best way to find out whether or not an object is an instance of a particular class is to use the </w:t>
      </w:r>
      <w:r w:rsidRPr="004B3A78">
        <w:rPr>
          <w:rFonts w:ascii="Courier New" w:eastAsia="Times New Roman" w:hAnsi="Courier New" w:cs="Courier New"/>
          <w:color w:val="C7254E"/>
          <w:spacing w:val="2"/>
          <w:sz w:val="23"/>
          <w:szCs w:val="23"/>
          <w:shd w:val="clear" w:color="auto" w:fill="F8F8F8"/>
        </w:rPr>
        <w:t>toString</w:t>
      </w:r>
      <w:r w:rsidRPr="004B3A78">
        <w:rPr>
          <w:rFonts w:ascii="Arial" w:eastAsia="Times New Roman" w:hAnsi="Arial" w:cs="Arial"/>
          <w:color w:val="444444"/>
          <w:spacing w:val="2"/>
          <w:sz w:val="27"/>
          <w:szCs w:val="27"/>
        </w:rPr>
        <w:t> method from </w:t>
      </w:r>
      <w:r w:rsidRPr="004B3A78">
        <w:rPr>
          <w:rFonts w:ascii="Courier New" w:eastAsia="Times New Roman" w:hAnsi="Courier New" w:cs="Courier New"/>
          <w:color w:val="C7254E"/>
          <w:spacing w:val="2"/>
          <w:sz w:val="23"/>
          <w:szCs w:val="23"/>
          <w:shd w:val="clear" w:color="auto" w:fill="F8F8F8"/>
        </w:rPr>
        <w:t>Object.prototype</w:t>
      </w:r>
      <w:r w:rsidRPr="004B3A78">
        <w:rPr>
          <w:rFonts w:ascii="Arial" w:eastAsia="Times New Roman" w:hAnsi="Arial" w:cs="Arial"/>
          <w:color w:val="444444"/>
          <w:spacing w:val="2"/>
          <w:sz w:val="27"/>
          <w:szCs w:val="27"/>
        </w:rPr>
        <w:t>:</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proofErr w:type="gramStart"/>
      <w:r w:rsidRPr="004B3A78">
        <w:rPr>
          <w:rFonts w:ascii="Courier New" w:eastAsia="Times New Roman" w:hAnsi="Courier New" w:cs="Courier New"/>
          <w:b/>
          <w:bCs/>
          <w:color w:val="333333"/>
          <w:spacing w:val="2"/>
          <w:sz w:val="23"/>
          <w:szCs w:val="23"/>
          <w:shd w:val="clear" w:color="auto" w:fill="F8F8F8"/>
        </w:rPr>
        <w:t>var</w:t>
      </w:r>
      <w:proofErr w:type="gramEnd"/>
      <w:r w:rsidRPr="004B3A78">
        <w:rPr>
          <w:rFonts w:ascii="Courier New" w:eastAsia="Times New Roman" w:hAnsi="Courier New" w:cs="Courier New"/>
          <w:color w:val="000000"/>
          <w:spacing w:val="2"/>
          <w:sz w:val="23"/>
          <w:szCs w:val="23"/>
          <w:shd w:val="clear" w:color="auto" w:fill="F8F8F8"/>
        </w:rPr>
        <w:t xml:space="preserve"> arrayList = [</w:t>
      </w:r>
      <w:r w:rsidRPr="004B3A78">
        <w:rPr>
          <w:rFonts w:ascii="Courier New" w:eastAsia="Times New Roman" w:hAnsi="Courier New" w:cs="Courier New"/>
          <w:color w:val="008080"/>
          <w:spacing w:val="2"/>
          <w:sz w:val="23"/>
          <w:szCs w:val="23"/>
          <w:shd w:val="clear" w:color="auto" w:fill="F8F8F8"/>
        </w:rPr>
        <w:t>1</w:t>
      </w:r>
      <w:r w:rsidRPr="004B3A78">
        <w:rPr>
          <w:rFonts w:ascii="Courier New" w:eastAsia="Times New Roman" w:hAnsi="Courier New" w:cs="Courier New"/>
          <w:color w:val="000000"/>
          <w:spacing w:val="2"/>
          <w:sz w:val="23"/>
          <w:szCs w:val="23"/>
          <w:shd w:val="clear" w:color="auto" w:fill="F8F8F8"/>
        </w:rPr>
        <w:t>,</w:t>
      </w:r>
      <w:r w:rsidRPr="004B3A78">
        <w:rPr>
          <w:rFonts w:ascii="Courier New" w:eastAsia="Times New Roman" w:hAnsi="Courier New" w:cs="Courier New"/>
          <w:color w:val="008080"/>
          <w:spacing w:val="2"/>
          <w:sz w:val="23"/>
          <w:szCs w:val="23"/>
          <w:shd w:val="clear" w:color="auto" w:fill="F8F8F8"/>
        </w:rPr>
        <w:t>2</w:t>
      </w:r>
      <w:r w:rsidRPr="004B3A78">
        <w:rPr>
          <w:rFonts w:ascii="Courier New" w:eastAsia="Times New Roman" w:hAnsi="Courier New" w:cs="Courier New"/>
          <w:color w:val="000000"/>
          <w:spacing w:val="2"/>
          <w:sz w:val="23"/>
          <w:szCs w:val="23"/>
          <w:shd w:val="clear" w:color="auto" w:fill="F8F8F8"/>
        </w:rPr>
        <w:t>,</w:t>
      </w:r>
      <w:r w:rsidRPr="004B3A78">
        <w:rPr>
          <w:rFonts w:ascii="Courier New" w:eastAsia="Times New Roman" w:hAnsi="Courier New" w:cs="Courier New"/>
          <w:color w:val="008080"/>
          <w:spacing w:val="2"/>
          <w:sz w:val="23"/>
          <w:szCs w:val="23"/>
          <w:shd w:val="clear" w:color="auto" w:fill="F8F8F8"/>
        </w:rPr>
        <w:t>3</w:t>
      </w:r>
      <w:r w:rsidRPr="004B3A78">
        <w:rPr>
          <w:rFonts w:ascii="Courier New" w:eastAsia="Times New Roman" w:hAnsi="Courier New" w:cs="Courier New"/>
          <w:color w:val="000000"/>
          <w:spacing w:val="2"/>
          <w:sz w:val="23"/>
          <w:szCs w:val="23"/>
          <w:shd w:val="clear" w:color="auto" w:fill="F8F8F8"/>
        </w:rPr>
        <w:t>];</w:t>
      </w:r>
    </w:p>
    <w:p w:rsidR="004B3A78" w:rsidRPr="004B3A78" w:rsidRDefault="004B3A78" w:rsidP="004B3A78">
      <w:pPr>
        <w:spacing w:after="390" w:line="480" w:lineRule="atLeast"/>
        <w:rPr>
          <w:rFonts w:ascii="Arial" w:eastAsia="Times New Roman" w:hAnsi="Arial" w:cs="Arial"/>
          <w:color w:val="444444"/>
          <w:spacing w:val="2"/>
          <w:sz w:val="27"/>
          <w:szCs w:val="27"/>
        </w:rPr>
      </w:pPr>
      <w:r w:rsidRPr="004B3A78">
        <w:rPr>
          <w:rFonts w:ascii="Arial" w:eastAsia="Times New Roman" w:hAnsi="Arial" w:cs="Arial"/>
          <w:color w:val="444444"/>
          <w:spacing w:val="2"/>
          <w:sz w:val="27"/>
          <w:szCs w:val="27"/>
        </w:rPr>
        <w:t>One of the best use cases of type-checking an object is when we do method overloading in JavaScript. For example, let's say we have a method called </w:t>
      </w:r>
      <w:r w:rsidRPr="004B3A78">
        <w:rPr>
          <w:rFonts w:ascii="Courier New" w:eastAsia="Times New Roman" w:hAnsi="Courier New" w:cs="Courier New"/>
          <w:color w:val="C7254E"/>
          <w:spacing w:val="2"/>
          <w:sz w:val="23"/>
          <w:szCs w:val="23"/>
          <w:shd w:val="clear" w:color="auto" w:fill="F8F8F8"/>
        </w:rPr>
        <w:t>greet</w:t>
      </w:r>
      <w:r w:rsidRPr="004B3A78">
        <w:rPr>
          <w:rFonts w:ascii="Arial" w:eastAsia="Times New Roman" w:hAnsi="Arial" w:cs="Arial"/>
          <w:color w:val="444444"/>
          <w:spacing w:val="2"/>
          <w:sz w:val="27"/>
          <w:szCs w:val="27"/>
        </w:rPr>
        <w:t xml:space="preserve">, which takes one single string and also a list of strings. To make our greet method workable in both </w:t>
      </w:r>
      <w:proofErr w:type="gramStart"/>
      <w:r w:rsidRPr="004B3A78">
        <w:rPr>
          <w:rFonts w:ascii="Arial" w:eastAsia="Times New Roman" w:hAnsi="Arial" w:cs="Arial"/>
          <w:color w:val="444444"/>
          <w:spacing w:val="2"/>
          <w:sz w:val="27"/>
          <w:szCs w:val="27"/>
        </w:rPr>
        <w:t>situations,</w:t>
      </w:r>
      <w:proofErr w:type="gramEnd"/>
      <w:r w:rsidRPr="004B3A78">
        <w:rPr>
          <w:rFonts w:ascii="Arial" w:eastAsia="Times New Roman" w:hAnsi="Arial" w:cs="Arial"/>
          <w:color w:val="444444"/>
          <w:spacing w:val="2"/>
          <w:sz w:val="27"/>
          <w:szCs w:val="27"/>
        </w:rPr>
        <w:t xml:space="preserve"> we need to know what kind of parameter is being passed. Is it a single value or a list of values?</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gramStart"/>
      <w:r w:rsidRPr="004B3A78">
        <w:rPr>
          <w:rFonts w:ascii="Courier New" w:eastAsia="Times New Roman" w:hAnsi="Courier New" w:cs="Courier New"/>
          <w:b/>
          <w:bCs/>
          <w:color w:val="333333"/>
          <w:spacing w:val="2"/>
          <w:sz w:val="23"/>
          <w:szCs w:val="23"/>
          <w:shd w:val="clear" w:color="auto" w:fill="F8F8F8"/>
        </w:rPr>
        <w:t>function</w:t>
      </w:r>
      <w:proofErr w:type="gramEnd"/>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b/>
          <w:bCs/>
          <w:color w:val="990000"/>
          <w:spacing w:val="2"/>
          <w:sz w:val="23"/>
          <w:szCs w:val="23"/>
          <w:shd w:val="clear" w:color="auto" w:fill="F8F8F8"/>
        </w:rPr>
        <w:t>greet</w:t>
      </w:r>
      <w:r w:rsidRPr="004B3A78">
        <w:rPr>
          <w:rFonts w:ascii="Courier New" w:eastAsia="Times New Roman" w:hAnsi="Courier New" w:cs="Courier New"/>
          <w:color w:val="000000"/>
          <w:spacing w:val="2"/>
          <w:sz w:val="23"/>
          <w:szCs w:val="23"/>
          <w:shd w:val="clear" w:color="auto" w:fill="F8F8F8"/>
        </w:rPr>
        <w:t>(param){</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color w:val="000000"/>
          <w:spacing w:val="2"/>
          <w:sz w:val="23"/>
          <w:szCs w:val="23"/>
          <w:shd w:val="clear" w:color="auto" w:fill="F8F8F8"/>
        </w:rPr>
        <w:tab/>
      </w:r>
      <w:proofErr w:type="gramStart"/>
      <w:r w:rsidRPr="004B3A78">
        <w:rPr>
          <w:rFonts w:ascii="Courier New" w:eastAsia="Times New Roman" w:hAnsi="Courier New" w:cs="Courier New"/>
          <w:b/>
          <w:bCs/>
          <w:color w:val="333333"/>
          <w:spacing w:val="2"/>
          <w:sz w:val="23"/>
          <w:szCs w:val="23"/>
          <w:shd w:val="clear" w:color="auto" w:fill="F8F8F8"/>
        </w:rPr>
        <w:t>if</w:t>
      </w:r>
      <w:r w:rsidRPr="004B3A78">
        <w:rPr>
          <w:rFonts w:ascii="Courier New" w:eastAsia="Times New Roman" w:hAnsi="Courier New" w:cs="Courier New"/>
          <w:color w:val="000000"/>
          <w:spacing w:val="2"/>
          <w:sz w:val="23"/>
          <w:szCs w:val="23"/>
          <w:shd w:val="clear" w:color="auto" w:fill="F8F8F8"/>
        </w:rPr>
        <w:t>(</w:t>
      </w:r>
      <w:proofErr w:type="gramEnd"/>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i/>
          <w:iCs/>
          <w:color w:val="999988"/>
          <w:spacing w:val="2"/>
          <w:sz w:val="23"/>
          <w:szCs w:val="23"/>
          <w:shd w:val="clear" w:color="auto" w:fill="F8F8F8"/>
        </w:rPr>
        <w:t xml:space="preserve">// here have to check whether param is array or not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color w:val="000000"/>
          <w:spacing w:val="2"/>
          <w:sz w:val="23"/>
          <w:szCs w:val="23"/>
          <w:shd w:val="clear" w:color="auto" w:fill="F8F8F8"/>
        </w:rPr>
        <w:tab/>
      </w:r>
      <w:proofErr w:type="gramStart"/>
      <w:r w:rsidRPr="004B3A78">
        <w:rPr>
          <w:rFonts w:ascii="Courier New" w:eastAsia="Times New Roman" w:hAnsi="Courier New" w:cs="Courier New"/>
          <w:color w:val="000000"/>
          <w:spacing w:val="2"/>
          <w:sz w:val="23"/>
          <w:szCs w:val="23"/>
          <w:shd w:val="clear" w:color="auto" w:fill="F8F8F8"/>
        </w:rPr>
        <w:t>}</w:t>
      </w:r>
      <w:r w:rsidRPr="004B3A78">
        <w:rPr>
          <w:rFonts w:ascii="Courier New" w:eastAsia="Times New Roman" w:hAnsi="Courier New" w:cs="Courier New"/>
          <w:b/>
          <w:bCs/>
          <w:color w:val="333333"/>
          <w:spacing w:val="2"/>
          <w:sz w:val="23"/>
          <w:szCs w:val="23"/>
          <w:shd w:val="clear" w:color="auto" w:fill="F8F8F8"/>
        </w:rPr>
        <w:t>else</w:t>
      </w:r>
      <w:proofErr w:type="gramEnd"/>
      <w:r w:rsidRPr="004B3A78">
        <w:rPr>
          <w:rFonts w:ascii="Courier New" w:eastAsia="Times New Roman" w:hAnsi="Courier New" w:cs="Courier New"/>
          <w:color w:val="000000"/>
          <w:spacing w:val="2"/>
          <w:sz w:val="23"/>
          <w:szCs w:val="23"/>
          <w:shd w:val="clear" w:color="auto" w:fill="F8F8F8"/>
        </w:rPr>
        <w:t>{</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color w:val="000000"/>
          <w:spacing w:val="2"/>
          <w:sz w:val="23"/>
          <w:szCs w:val="23"/>
          <w:shd w:val="clear" w:color="auto" w:fill="F8F8F8"/>
        </w:rPr>
        <w:tab/>
        <w:t>}</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w:t>
      </w:r>
    </w:p>
    <w:p w:rsidR="004B3A78" w:rsidRPr="004B3A78" w:rsidRDefault="004B3A78" w:rsidP="004B3A78">
      <w:pPr>
        <w:spacing w:after="390" w:line="480" w:lineRule="atLeast"/>
        <w:rPr>
          <w:rFonts w:ascii="Arial" w:eastAsia="Times New Roman" w:hAnsi="Arial" w:cs="Arial"/>
          <w:color w:val="444444"/>
          <w:spacing w:val="2"/>
          <w:sz w:val="27"/>
          <w:szCs w:val="27"/>
        </w:rPr>
      </w:pPr>
      <w:r w:rsidRPr="004B3A78">
        <w:rPr>
          <w:rFonts w:ascii="Arial" w:eastAsia="Times New Roman" w:hAnsi="Arial" w:cs="Arial"/>
          <w:color w:val="444444"/>
          <w:spacing w:val="2"/>
          <w:sz w:val="27"/>
          <w:szCs w:val="27"/>
        </w:rPr>
        <w:t>However, as the implementation above might not necessarily check the type for arrays, we can check for a single value string and put some array logic code in the else block. For example:</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gramStart"/>
      <w:r w:rsidRPr="004B3A78">
        <w:rPr>
          <w:rFonts w:ascii="Courier New" w:eastAsia="Times New Roman" w:hAnsi="Courier New" w:cs="Courier New"/>
          <w:b/>
          <w:bCs/>
          <w:color w:val="333333"/>
          <w:spacing w:val="2"/>
          <w:sz w:val="23"/>
          <w:szCs w:val="23"/>
          <w:shd w:val="clear" w:color="auto" w:fill="F8F8F8"/>
        </w:rPr>
        <w:t>function</w:t>
      </w:r>
      <w:proofErr w:type="gramEnd"/>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b/>
          <w:bCs/>
          <w:color w:val="990000"/>
          <w:spacing w:val="2"/>
          <w:sz w:val="23"/>
          <w:szCs w:val="23"/>
          <w:shd w:val="clear" w:color="auto" w:fill="F8F8F8"/>
        </w:rPr>
        <w:t>greet</w:t>
      </w:r>
      <w:r w:rsidRPr="004B3A78">
        <w:rPr>
          <w:rFonts w:ascii="Courier New" w:eastAsia="Times New Roman" w:hAnsi="Courier New" w:cs="Courier New"/>
          <w:color w:val="000000"/>
          <w:spacing w:val="2"/>
          <w:sz w:val="23"/>
          <w:szCs w:val="23"/>
          <w:shd w:val="clear" w:color="auto" w:fill="F8F8F8"/>
        </w:rPr>
        <w:t>(param){</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lastRenderedPageBreak/>
        <w:t xml:space="preserve"> </w:t>
      </w:r>
      <w:r w:rsidRPr="004B3A78">
        <w:rPr>
          <w:rFonts w:ascii="Courier New" w:eastAsia="Times New Roman" w:hAnsi="Courier New" w:cs="Courier New"/>
          <w:color w:val="000000"/>
          <w:spacing w:val="2"/>
          <w:sz w:val="23"/>
          <w:szCs w:val="23"/>
          <w:shd w:val="clear" w:color="auto" w:fill="F8F8F8"/>
        </w:rPr>
        <w:tab/>
      </w:r>
      <w:proofErr w:type="gramStart"/>
      <w:r w:rsidRPr="004B3A78">
        <w:rPr>
          <w:rFonts w:ascii="Courier New" w:eastAsia="Times New Roman" w:hAnsi="Courier New" w:cs="Courier New"/>
          <w:b/>
          <w:bCs/>
          <w:color w:val="333333"/>
          <w:spacing w:val="2"/>
          <w:sz w:val="23"/>
          <w:szCs w:val="23"/>
          <w:shd w:val="clear" w:color="auto" w:fill="F8F8F8"/>
        </w:rPr>
        <w:t>if</w:t>
      </w:r>
      <w:r w:rsidRPr="004B3A78">
        <w:rPr>
          <w:rFonts w:ascii="Courier New" w:eastAsia="Times New Roman" w:hAnsi="Courier New" w:cs="Courier New"/>
          <w:color w:val="000000"/>
          <w:spacing w:val="2"/>
          <w:sz w:val="23"/>
          <w:szCs w:val="23"/>
          <w:shd w:val="clear" w:color="auto" w:fill="F8F8F8"/>
        </w:rPr>
        <w:t>(</w:t>
      </w:r>
      <w:proofErr w:type="gramEnd"/>
      <w:r w:rsidRPr="004B3A78">
        <w:rPr>
          <w:rFonts w:ascii="Courier New" w:eastAsia="Times New Roman" w:hAnsi="Courier New" w:cs="Courier New"/>
          <w:b/>
          <w:bCs/>
          <w:color w:val="333333"/>
          <w:spacing w:val="2"/>
          <w:sz w:val="23"/>
          <w:szCs w:val="23"/>
          <w:shd w:val="clear" w:color="auto" w:fill="F8F8F8"/>
        </w:rPr>
        <w:t>typeof</w:t>
      </w:r>
      <w:r w:rsidRPr="004B3A78">
        <w:rPr>
          <w:rFonts w:ascii="Courier New" w:eastAsia="Times New Roman" w:hAnsi="Courier New" w:cs="Courier New"/>
          <w:color w:val="000000"/>
          <w:spacing w:val="2"/>
          <w:sz w:val="23"/>
          <w:szCs w:val="23"/>
          <w:shd w:val="clear" w:color="auto" w:fill="F8F8F8"/>
        </w:rPr>
        <w:t xml:space="preserve"> param === </w:t>
      </w:r>
      <w:r w:rsidRPr="004B3A78">
        <w:rPr>
          <w:rFonts w:ascii="Courier New" w:eastAsia="Times New Roman" w:hAnsi="Courier New" w:cs="Courier New"/>
          <w:color w:val="DD1144"/>
          <w:spacing w:val="2"/>
          <w:sz w:val="23"/>
          <w:szCs w:val="23"/>
          <w:shd w:val="clear" w:color="auto" w:fill="F8F8F8"/>
        </w:rPr>
        <w:t>'string'</w:t>
      </w:r>
      <w:r w:rsidRPr="004B3A78">
        <w:rPr>
          <w:rFonts w:ascii="Courier New" w:eastAsia="Times New Roman" w:hAnsi="Courier New" w:cs="Courier New"/>
          <w:color w:val="000000"/>
          <w:spacing w:val="2"/>
          <w:sz w:val="23"/>
          <w:szCs w:val="23"/>
          <w:shd w:val="clear" w:color="auto" w:fill="F8F8F8"/>
        </w:rPr>
        <w:t xml:space="preserve">){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color w:val="000000"/>
          <w:spacing w:val="2"/>
          <w:sz w:val="23"/>
          <w:szCs w:val="23"/>
          <w:shd w:val="clear" w:color="auto" w:fill="F8F8F8"/>
        </w:rPr>
        <w:tab/>
      </w:r>
      <w:proofErr w:type="gramStart"/>
      <w:r w:rsidRPr="004B3A78">
        <w:rPr>
          <w:rFonts w:ascii="Courier New" w:eastAsia="Times New Roman" w:hAnsi="Courier New" w:cs="Courier New"/>
          <w:color w:val="000000"/>
          <w:spacing w:val="2"/>
          <w:sz w:val="23"/>
          <w:szCs w:val="23"/>
          <w:shd w:val="clear" w:color="auto" w:fill="F8F8F8"/>
        </w:rPr>
        <w:t>}</w:t>
      </w:r>
      <w:r w:rsidRPr="004B3A78">
        <w:rPr>
          <w:rFonts w:ascii="Courier New" w:eastAsia="Times New Roman" w:hAnsi="Courier New" w:cs="Courier New"/>
          <w:b/>
          <w:bCs/>
          <w:color w:val="333333"/>
          <w:spacing w:val="2"/>
          <w:sz w:val="23"/>
          <w:szCs w:val="23"/>
          <w:shd w:val="clear" w:color="auto" w:fill="F8F8F8"/>
        </w:rPr>
        <w:t>else</w:t>
      </w:r>
      <w:proofErr w:type="gramEnd"/>
      <w:r w:rsidRPr="004B3A78">
        <w:rPr>
          <w:rFonts w:ascii="Courier New" w:eastAsia="Times New Roman" w:hAnsi="Courier New" w:cs="Courier New"/>
          <w:color w:val="000000"/>
          <w:spacing w:val="2"/>
          <w:sz w:val="23"/>
          <w:szCs w:val="23"/>
          <w:shd w:val="clear" w:color="auto" w:fill="F8F8F8"/>
        </w:rPr>
        <w:t>{</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color w:val="000000"/>
          <w:spacing w:val="2"/>
          <w:sz w:val="23"/>
          <w:szCs w:val="23"/>
          <w:shd w:val="clear" w:color="auto" w:fill="F8F8F8"/>
        </w:rPr>
        <w:tab/>
        <w:t xml:space="preserve">  </w:t>
      </w:r>
      <w:r w:rsidRPr="004B3A78">
        <w:rPr>
          <w:rFonts w:ascii="Courier New" w:eastAsia="Times New Roman" w:hAnsi="Courier New" w:cs="Courier New"/>
          <w:i/>
          <w:iCs/>
          <w:color w:val="999988"/>
          <w:spacing w:val="2"/>
          <w:sz w:val="23"/>
          <w:szCs w:val="23"/>
          <w:shd w:val="clear" w:color="auto" w:fill="F8F8F8"/>
        </w:rPr>
        <w:t>// If param is of type array then this block of code would execute</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color w:val="000000"/>
          <w:spacing w:val="2"/>
          <w:sz w:val="23"/>
          <w:szCs w:val="23"/>
          <w:shd w:val="clear" w:color="auto" w:fill="F8F8F8"/>
        </w:rPr>
        <w:tab/>
        <w:t>}</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w:t>
      </w:r>
    </w:p>
    <w:p w:rsidR="004B3A78" w:rsidRPr="004B3A78" w:rsidRDefault="004B3A78" w:rsidP="004B3A78">
      <w:pPr>
        <w:spacing w:after="390" w:line="480" w:lineRule="atLeast"/>
        <w:rPr>
          <w:rFonts w:ascii="Arial" w:eastAsia="Times New Roman" w:hAnsi="Arial" w:cs="Arial"/>
          <w:color w:val="444444"/>
          <w:spacing w:val="2"/>
          <w:sz w:val="27"/>
          <w:szCs w:val="27"/>
        </w:rPr>
      </w:pPr>
      <w:r w:rsidRPr="004B3A78">
        <w:rPr>
          <w:rFonts w:ascii="Arial" w:eastAsia="Times New Roman" w:hAnsi="Arial" w:cs="Arial"/>
          <w:color w:val="444444"/>
          <w:spacing w:val="2"/>
          <w:sz w:val="27"/>
          <w:szCs w:val="27"/>
        </w:rPr>
        <w:t>Now it's fine we can go with either of the aforementioned two implementations, but when we have a situation where the parameter can be </w:t>
      </w:r>
      <w:r w:rsidRPr="004B3A78">
        <w:rPr>
          <w:rFonts w:ascii="Courier New" w:eastAsia="Times New Roman" w:hAnsi="Courier New" w:cs="Courier New"/>
          <w:color w:val="C7254E"/>
          <w:spacing w:val="2"/>
          <w:sz w:val="23"/>
          <w:szCs w:val="23"/>
          <w:shd w:val="clear" w:color="auto" w:fill="F8F8F8"/>
        </w:rPr>
        <w:t>single value</w:t>
      </w:r>
      <w:r w:rsidRPr="004B3A78">
        <w:rPr>
          <w:rFonts w:ascii="Arial" w:eastAsia="Times New Roman" w:hAnsi="Arial" w:cs="Arial"/>
          <w:color w:val="444444"/>
          <w:spacing w:val="2"/>
          <w:sz w:val="27"/>
          <w:szCs w:val="27"/>
        </w:rPr>
        <w:t>, </w:t>
      </w:r>
      <w:r w:rsidRPr="004B3A78">
        <w:rPr>
          <w:rFonts w:ascii="Courier New" w:eastAsia="Times New Roman" w:hAnsi="Courier New" w:cs="Courier New"/>
          <w:color w:val="C7254E"/>
          <w:spacing w:val="2"/>
          <w:sz w:val="23"/>
          <w:szCs w:val="23"/>
          <w:shd w:val="clear" w:color="auto" w:fill="F8F8F8"/>
        </w:rPr>
        <w:t>array</w:t>
      </w:r>
      <w:r w:rsidRPr="004B3A78">
        <w:rPr>
          <w:rFonts w:ascii="Arial" w:eastAsia="Times New Roman" w:hAnsi="Arial" w:cs="Arial"/>
          <w:color w:val="444444"/>
          <w:spacing w:val="2"/>
          <w:sz w:val="27"/>
          <w:szCs w:val="27"/>
        </w:rPr>
        <w:t>, and </w:t>
      </w:r>
      <w:r w:rsidRPr="004B3A78">
        <w:rPr>
          <w:rFonts w:ascii="Courier New" w:eastAsia="Times New Roman" w:hAnsi="Courier New" w:cs="Courier New"/>
          <w:color w:val="C7254E"/>
          <w:spacing w:val="2"/>
          <w:sz w:val="23"/>
          <w:szCs w:val="23"/>
          <w:shd w:val="clear" w:color="auto" w:fill="F8F8F8"/>
        </w:rPr>
        <w:t>object</w:t>
      </w:r>
      <w:r w:rsidRPr="004B3A78">
        <w:rPr>
          <w:rFonts w:ascii="Arial" w:eastAsia="Times New Roman" w:hAnsi="Arial" w:cs="Arial"/>
          <w:color w:val="444444"/>
          <w:spacing w:val="2"/>
          <w:sz w:val="27"/>
          <w:szCs w:val="27"/>
        </w:rPr>
        <w:t> type, we will be in trouble.</w:t>
      </w:r>
    </w:p>
    <w:p w:rsidR="004B3A78" w:rsidRPr="004B3A78" w:rsidRDefault="004B3A78" w:rsidP="004B3A78">
      <w:pPr>
        <w:spacing w:after="390" w:line="480" w:lineRule="atLeast"/>
        <w:rPr>
          <w:rFonts w:ascii="Arial" w:eastAsia="Times New Roman" w:hAnsi="Arial" w:cs="Arial"/>
          <w:color w:val="444444"/>
          <w:spacing w:val="2"/>
          <w:sz w:val="27"/>
          <w:szCs w:val="27"/>
        </w:rPr>
      </w:pPr>
      <w:r w:rsidRPr="004B3A78">
        <w:rPr>
          <w:rFonts w:ascii="Arial" w:eastAsia="Times New Roman" w:hAnsi="Arial" w:cs="Arial"/>
          <w:color w:val="444444"/>
          <w:spacing w:val="2"/>
          <w:sz w:val="27"/>
          <w:szCs w:val="27"/>
        </w:rPr>
        <w:t>Coming back to checking the type of an object, as mentioned previously we can use</w:t>
      </w:r>
      <w:r w:rsidRPr="004B3A78">
        <w:rPr>
          <w:rFonts w:ascii="Arial" w:eastAsia="Times New Roman" w:hAnsi="Arial" w:cs="Arial"/>
          <w:color w:val="444444"/>
          <w:spacing w:val="2"/>
          <w:sz w:val="27"/>
          <w:szCs w:val="27"/>
        </w:rPr>
        <w:br/>
      </w:r>
      <w:r w:rsidRPr="004B3A78">
        <w:rPr>
          <w:rFonts w:ascii="Courier New" w:eastAsia="Times New Roman" w:hAnsi="Courier New" w:cs="Courier New"/>
          <w:color w:val="C7254E"/>
          <w:spacing w:val="2"/>
          <w:sz w:val="23"/>
          <w:szCs w:val="23"/>
          <w:shd w:val="clear" w:color="auto" w:fill="F8F8F8"/>
        </w:rPr>
        <w:t>Object.prototype.toString</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gramStart"/>
      <w:r w:rsidRPr="004B3A78">
        <w:rPr>
          <w:rFonts w:ascii="Courier New" w:eastAsia="Times New Roman" w:hAnsi="Courier New" w:cs="Courier New"/>
          <w:b/>
          <w:bCs/>
          <w:color w:val="333333"/>
          <w:spacing w:val="2"/>
          <w:sz w:val="23"/>
          <w:szCs w:val="23"/>
          <w:shd w:val="clear" w:color="auto" w:fill="F8F8F8"/>
        </w:rPr>
        <w:t>if</w:t>
      </w:r>
      <w:r w:rsidRPr="004B3A78">
        <w:rPr>
          <w:rFonts w:ascii="Courier New" w:eastAsia="Times New Roman" w:hAnsi="Courier New" w:cs="Courier New"/>
          <w:color w:val="000000"/>
          <w:spacing w:val="2"/>
          <w:sz w:val="23"/>
          <w:szCs w:val="23"/>
          <w:shd w:val="clear" w:color="auto" w:fill="F8F8F8"/>
        </w:rPr>
        <w:t>(</w:t>
      </w:r>
      <w:proofErr w:type="gramEnd"/>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color w:val="0086B3"/>
          <w:spacing w:val="2"/>
          <w:sz w:val="23"/>
          <w:szCs w:val="23"/>
          <w:shd w:val="clear" w:color="auto" w:fill="F8F8F8"/>
        </w:rPr>
        <w:t>Object</w:t>
      </w:r>
      <w:r w:rsidRPr="004B3A78">
        <w:rPr>
          <w:rFonts w:ascii="Courier New" w:eastAsia="Times New Roman" w:hAnsi="Courier New" w:cs="Courier New"/>
          <w:color w:val="000000"/>
          <w:spacing w:val="2"/>
          <w:sz w:val="23"/>
          <w:szCs w:val="23"/>
          <w:shd w:val="clear" w:color="auto" w:fill="F8F8F8"/>
        </w:rPr>
        <w:t xml:space="preserve">.prototype.toString.call( arrayList ) === </w:t>
      </w:r>
      <w:r w:rsidRPr="004B3A78">
        <w:rPr>
          <w:rFonts w:ascii="Courier New" w:eastAsia="Times New Roman" w:hAnsi="Courier New" w:cs="Courier New"/>
          <w:color w:val="DD1144"/>
          <w:spacing w:val="2"/>
          <w:sz w:val="23"/>
          <w:szCs w:val="23"/>
          <w:shd w:val="clear" w:color="auto" w:fill="F8F8F8"/>
        </w:rPr>
        <w:t>'[object Array]'</w:t>
      </w:r>
      <w:r w:rsidRPr="004B3A78">
        <w:rPr>
          <w:rFonts w:ascii="Courier New" w:eastAsia="Times New Roman" w:hAnsi="Courier New" w:cs="Courier New"/>
          <w:color w:val="000000"/>
          <w:spacing w:val="2"/>
          <w:sz w:val="23"/>
          <w:szCs w:val="23"/>
          <w:shd w:val="clear" w:color="auto" w:fill="F8F8F8"/>
        </w:rPr>
        <w:t xml:space="preserve"> )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proofErr w:type="gramStart"/>
      <w:r w:rsidRPr="004B3A78">
        <w:rPr>
          <w:rFonts w:ascii="Courier New" w:eastAsia="Times New Roman" w:hAnsi="Courier New" w:cs="Courier New"/>
          <w:color w:val="0086B3"/>
          <w:spacing w:val="2"/>
          <w:sz w:val="23"/>
          <w:szCs w:val="23"/>
          <w:shd w:val="clear" w:color="auto" w:fill="F8F8F8"/>
        </w:rPr>
        <w:t>console</w:t>
      </w:r>
      <w:r w:rsidRPr="004B3A78">
        <w:rPr>
          <w:rFonts w:ascii="Courier New" w:eastAsia="Times New Roman" w:hAnsi="Courier New" w:cs="Courier New"/>
          <w:color w:val="000000"/>
          <w:spacing w:val="2"/>
          <w:sz w:val="23"/>
          <w:szCs w:val="23"/>
          <w:shd w:val="clear" w:color="auto" w:fill="F8F8F8"/>
        </w:rPr>
        <w:t>.log(</w:t>
      </w:r>
      <w:proofErr w:type="gramEnd"/>
      <w:r w:rsidRPr="004B3A78">
        <w:rPr>
          <w:rFonts w:ascii="Courier New" w:eastAsia="Times New Roman" w:hAnsi="Courier New" w:cs="Courier New"/>
          <w:color w:val="DD1144"/>
          <w:spacing w:val="2"/>
          <w:sz w:val="23"/>
          <w:szCs w:val="23"/>
          <w:shd w:val="clear" w:color="auto" w:fill="F8F8F8"/>
        </w:rPr>
        <w:t>'Array!'</w:t>
      </w:r>
      <w:r w:rsidRPr="004B3A78">
        <w:rPr>
          <w:rFonts w:ascii="Courier New" w:eastAsia="Times New Roman" w:hAnsi="Courier New" w:cs="Courier New"/>
          <w:color w:val="000000"/>
          <w:spacing w:val="2"/>
          <w:sz w:val="23"/>
          <w:szCs w:val="23"/>
          <w:shd w:val="clear" w:color="auto" w:fill="F8F8F8"/>
        </w:rPr>
        <w:t>);</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w:t>
      </w:r>
    </w:p>
    <w:p w:rsidR="004B3A78" w:rsidRPr="004B3A78" w:rsidRDefault="004B3A78" w:rsidP="004B3A78">
      <w:pPr>
        <w:spacing w:after="390" w:line="480" w:lineRule="atLeast"/>
        <w:rPr>
          <w:rFonts w:ascii="Arial" w:eastAsia="Times New Roman" w:hAnsi="Arial" w:cs="Arial"/>
          <w:color w:val="444444"/>
          <w:spacing w:val="2"/>
          <w:sz w:val="27"/>
          <w:szCs w:val="27"/>
        </w:rPr>
      </w:pPr>
      <w:r w:rsidRPr="004B3A78">
        <w:rPr>
          <w:rFonts w:ascii="Arial" w:eastAsia="Times New Roman" w:hAnsi="Arial" w:cs="Arial"/>
          <w:color w:val="444444"/>
          <w:spacing w:val="2"/>
          <w:sz w:val="27"/>
          <w:szCs w:val="27"/>
        </w:rPr>
        <w:t>If you are using </w:t>
      </w:r>
      <w:r w:rsidRPr="004B3A78">
        <w:rPr>
          <w:rFonts w:ascii="Courier New" w:eastAsia="Times New Roman" w:hAnsi="Courier New" w:cs="Courier New"/>
          <w:color w:val="C7254E"/>
          <w:spacing w:val="2"/>
          <w:sz w:val="23"/>
          <w:szCs w:val="23"/>
          <w:shd w:val="clear" w:color="auto" w:fill="F8F8F8"/>
        </w:rPr>
        <w:t>jQuery</w:t>
      </w:r>
      <w:r w:rsidRPr="004B3A78">
        <w:rPr>
          <w:rFonts w:ascii="Arial" w:eastAsia="Times New Roman" w:hAnsi="Arial" w:cs="Arial"/>
          <w:color w:val="444444"/>
          <w:spacing w:val="2"/>
          <w:sz w:val="27"/>
          <w:szCs w:val="27"/>
        </w:rPr>
        <w:t>, then you can also use the jQuery </w:t>
      </w:r>
      <w:r w:rsidRPr="004B3A78">
        <w:rPr>
          <w:rFonts w:ascii="Courier New" w:eastAsia="Times New Roman" w:hAnsi="Courier New" w:cs="Courier New"/>
          <w:color w:val="C7254E"/>
          <w:spacing w:val="2"/>
          <w:sz w:val="23"/>
          <w:szCs w:val="23"/>
          <w:shd w:val="clear" w:color="auto" w:fill="F8F8F8"/>
        </w:rPr>
        <w:t>isArray</w:t>
      </w:r>
      <w:r w:rsidRPr="004B3A78">
        <w:rPr>
          <w:rFonts w:ascii="Arial" w:eastAsia="Times New Roman" w:hAnsi="Arial" w:cs="Arial"/>
          <w:color w:val="444444"/>
          <w:spacing w:val="2"/>
          <w:sz w:val="27"/>
          <w:szCs w:val="27"/>
        </w:rPr>
        <w:t> method:</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gramStart"/>
      <w:r w:rsidRPr="004B3A78">
        <w:rPr>
          <w:rFonts w:ascii="Courier New" w:eastAsia="Times New Roman" w:hAnsi="Courier New" w:cs="Courier New"/>
          <w:b/>
          <w:bCs/>
          <w:color w:val="333333"/>
          <w:spacing w:val="2"/>
          <w:sz w:val="23"/>
          <w:szCs w:val="23"/>
          <w:shd w:val="clear" w:color="auto" w:fill="F8F8F8"/>
        </w:rPr>
        <w:t>if</w:t>
      </w:r>
      <w:r w:rsidRPr="004B3A78">
        <w:rPr>
          <w:rFonts w:ascii="Courier New" w:eastAsia="Times New Roman" w:hAnsi="Courier New" w:cs="Courier New"/>
          <w:color w:val="000000"/>
          <w:spacing w:val="2"/>
          <w:sz w:val="23"/>
          <w:szCs w:val="23"/>
          <w:shd w:val="clear" w:color="auto" w:fill="F8F8F8"/>
        </w:rPr>
        <w:t>(</w:t>
      </w:r>
      <w:proofErr w:type="gramEnd"/>
      <w:r w:rsidRPr="004B3A78">
        <w:rPr>
          <w:rFonts w:ascii="Courier New" w:eastAsia="Times New Roman" w:hAnsi="Courier New" w:cs="Courier New"/>
          <w:color w:val="000000"/>
          <w:spacing w:val="2"/>
          <w:sz w:val="23"/>
          <w:szCs w:val="23"/>
          <w:shd w:val="clear" w:color="auto" w:fill="F8F8F8"/>
        </w:rPr>
        <w:t>$.isArray(arrayList)){</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proofErr w:type="gramStart"/>
      <w:r w:rsidRPr="004B3A78">
        <w:rPr>
          <w:rFonts w:ascii="Courier New" w:eastAsia="Times New Roman" w:hAnsi="Courier New" w:cs="Courier New"/>
          <w:color w:val="0086B3"/>
          <w:spacing w:val="2"/>
          <w:sz w:val="23"/>
          <w:szCs w:val="23"/>
          <w:shd w:val="clear" w:color="auto" w:fill="F8F8F8"/>
        </w:rPr>
        <w:t>console</w:t>
      </w:r>
      <w:r w:rsidRPr="004B3A78">
        <w:rPr>
          <w:rFonts w:ascii="Courier New" w:eastAsia="Times New Roman" w:hAnsi="Courier New" w:cs="Courier New"/>
          <w:color w:val="000000"/>
          <w:spacing w:val="2"/>
          <w:sz w:val="23"/>
          <w:szCs w:val="23"/>
          <w:shd w:val="clear" w:color="auto" w:fill="F8F8F8"/>
        </w:rPr>
        <w:t>.log(</w:t>
      </w:r>
      <w:proofErr w:type="gramEnd"/>
      <w:r w:rsidRPr="004B3A78">
        <w:rPr>
          <w:rFonts w:ascii="Courier New" w:eastAsia="Times New Roman" w:hAnsi="Courier New" w:cs="Courier New"/>
          <w:color w:val="DD1144"/>
          <w:spacing w:val="2"/>
          <w:sz w:val="23"/>
          <w:szCs w:val="23"/>
          <w:shd w:val="clear" w:color="auto" w:fill="F8F8F8"/>
        </w:rPr>
        <w:t>'Array'</w:t>
      </w:r>
      <w:r w:rsidRPr="004B3A78">
        <w:rPr>
          <w:rFonts w:ascii="Courier New" w:eastAsia="Times New Roman" w:hAnsi="Courier New" w:cs="Courier New"/>
          <w:color w:val="000000"/>
          <w:spacing w:val="2"/>
          <w:sz w:val="23"/>
          <w:szCs w:val="23"/>
          <w:shd w:val="clear" w:color="auto" w:fill="F8F8F8"/>
        </w:rPr>
        <w:t>);</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gramStart"/>
      <w:r w:rsidRPr="004B3A78">
        <w:rPr>
          <w:rFonts w:ascii="Courier New" w:eastAsia="Times New Roman" w:hAnsi="Courier New" w:cs="Courier New"/>
          <w:color w:val="000000"/>
          <w:spacing w:val="2"/>
          <w:sz w:val="23"/>
          <w:szCs w:val="23"/>
          <w:shd w:val="clear" w:color="auto" w:fill="F8F8F8"/>
        </w:rPr>
        <w:lastRenderedPageBreak/>
        <w:t>}</w:t>
      </w:r>
      <w:r w:rsidRPr="004B3A78">
        <w:rPr>
          <w:rFonts w:ascii="Courier New" w:eastAsia="Times New Roman" w:hAnsi="Courier New" w:cs="Courier New"/>
          <w:b/>
          <w:bCs/>
          <w:color w:val="333333"/>
          <w:spacing w:val="2"/>
          <w:sz w:val="23"/>
          <w:szCs w:val="23"/>
          <w:shd w:val="clear" w:color="auto" w:fill="F8F8F8"/>
        </w:rPr>
        <w:t>else</w:t>
      </w:r>
      <w:proofErr w:type="gramEnd"/>
      <w:r w:rsidRPr="004B3A78">
        <w:rPr>
          <w:rFonts w:ascii="Courier New" w:eastAsia="Times New Roman" w:hAnsi="Courier New" w:cs="Courier New"/>
          <w:color w:val="000000"/>
          <w:spacing w:val="2"/>
          <w:sz w:val="23"/>
          <w:szCs w:val="23"/>
          <w:shd w:val="clear" w:color="auto" w:fill="F8F8F8"/>
        </w:rPr>
        <w:t>{</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color w:val="000000"/>
          <w:spacing w:val="2"/>
          <w:sz w:val="23"/>
          <w:szCs w:val="23"/>
          <w:shd w:val="clear" w:color="auto" w:fill="F8F8F8"/>
        </w:rPr>
        <w:tab/>
      </w:r>
      <w:proofErr w:type="gramStart"/>
      <w:r w:rsidRPr="004B3A78">
        <w:rPr>
          <w:rFonts w:ascii="Courier New" w:eastAsia="Times New Roman" w:hAnsi="Courier New" w:cs="Courier New"/>
          <w:color w:val="0086B3"/>
          <w:spacing w:val="2"/>
          <w:sz w:val="23"/>
          <w:szCs w:val="23"/>
          <w:shd w:val="clear" w:color="auto" w:fill="F8F8F8"/>
        </w:rPr>
        <w:t>console</w:t>
      </w:r>
      <w:r w:rsidRPr="004B3A78">
        <w:rPr>
          <w:rFonts w:ascii="Courier New" w:eastAsia="Times New Roman" w:hAnsi="Courier New" w:cs="Courier New"/>
          <w:color w:val="000000"/>
          <w:spacing w:val="2"/>
          <w:sz w:val="23"/>
          <w:szCs w:val="23"/>
          <w:shd w:val="clear" w:color="auto" w:fill="F8F8F8"/>
        </w:rPr>
        <w:t>.log(</w:t>
      </w:r>
      <w:proofErr w:type="gramEnd"/>
      <w:r w:rsidRPr="004B3A78">
        <w:rPr>
          <w:rFonts w:ascii="Courier New" w:eastAsia="Times New Roman" w:hAnsi="Courier New" w:cs="Courier New"/>
          <w:color w:val="DD1144"/>
          <w:spacing w:val="2"/>
          <w:sz w:val="23"/>
          <w:szCs w:val="23"/>
          <w:shd w:val="clear" w:color="auto" w:fill="F8F8F8"/>
        </w:rPr>
        <w:t>'Not an array'</w:t>
      </w:r>
      <w:r w:rsidRPr="004B3A78">
        <w:rPr>
          <w:rFonts w:ascii="Courier New" w:eastAsia="Times New Roman" w:hAnsi="Courier New" w:cs="Courier New"/>
          <w:color w:val="000000"/>
          <w:spacing w:val="2"/>
          <w:sz w:val="23"/>
          <w:szCs w:val="23"/>
          <w:shd w:val="clear" w:color="auto" w:fill="F8F8F8"/>
        </w:rPr>
        <w:t>);</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w:t>
      </w:r>
    </w:p>
    <w:p w:rsidR="004B3A78" w:rsidRPr="004B3A78" w:rsidRDefault="004B3A78" w:rsidP="004B3A78">
      <w:pPr>
        <w:spacing w:after="390" w:line="480" w:lineRule="atLeast"/>
        <w:rPr>
          <w:rFonts w:ascii="Arial" w:eastAsia="Times New Roman" w:hAnsi="Arial" w:cs="Arial"/>
          <w:color w:val="444444"/>
          <w:spacing w:val="2"/>
          <w:sz w:val="27"/>
          <w:szCs w:val="27"/>
        </w:rPr>
      </w:pPr>
      <w:r w:rsidRPr="004B3A78">
        <w:rPr>
          <w:rFonts w:ascii="Arial" w:eastAsia="Times New Roman" w:hAnsi="Arial" w:cs="Arial"/>
          <w:color w:val="444444"/>
          <w:spacing w:val="2"/>
          <w:sz w:val="27"/>
          <w:szCs w:val="27"/>
        </w:rPr>
        <w:t>FYI, jQuery uses </w:t>
      </w:r>
      <w:r w:rsidRPr="004B3A78">
        <w:rPr>
          <w:rFonts w:ascii="Courier New" w:eastAsia="Times New Roman" w:hAnsi="Courier New" w:cs="Courier New"/>
          <w:color w:val="C7254E"/>
          <w:spacing w:val="2"/>
          <w:sz w:val="23"/>
          <w:szCs w:val="23"/>
          <w:shd w:val="clear" w:color="auto" w:fill="F8F8F8"/>
        </w:rPr>
        <w:t>Object.prototype.toString.call</w:t>
      </w:r>
      <w:r w:rsidRPr="004B3A78">
        <w:rPr>
          <w:rFonts w:ascii="Arial" w:eastAsia="Times New Roman" w:hAnsi="Arial" w:cs="Arial"/>
          <w:color w:val="444444"/>
          <w:spacing w:val="2"/>
          <w:sz w:val="27"/>
          <w:szCs w:val="27"/>
        </w:rPr>
        <w:t> internally to check whether an object is an array or not.</w:t>
      </w:r>
    </w:p>
    <w:p w:rsidR="004B3A78" w:rsidRPr="004B3A78" w:rsidRDefault="004B3A78" w:rsidP="004B3A78">
      <w:pPr>
        <w:spacing w:after="390" w:line="480" w:lineRule="atLeast"/>
        <w:rPr>
          <w:rFonts w:ascii="Arial" w:eastAsia="Times New Roman" w:hAnsi="Arial" w:cs="Arial"/>
          <w:color w:val="444444"/>
          <w:spacing w:val="2"/>
          <w:sz w:val="27"/>
          <w:szCs w:val="27"/>
        </w:rPr>
      </w:pPr>
      <w:r w:rsidRPr="004B3A78">
        <w:rPr>
          <w:rFonts w:ascii="Arial" w:eastAsia="Times New Roman" w:hAnsi="Arial" w:cs="Arial"/>
          <w:color w:val="444444"/>
          <w:spacing w:val="2"/>
          <w:sz w:val="27"/>
          <w:szCs w:val="27"/>
        </w:rPr>
        <w:t>In modern browsers, you can also use</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gramStart"/>
      <w:r w:rsidRPr="004B3A78">
        <w:rPr>
          <w:rFonts w:ascii="Courier New" w:eastAsia="Times New Roman" w:hAnsi="Courier New" w:cs="Courier New"/>
          <w:color w:val="0086B3"/>
          <w:spacing w:val="2"/>
          <w:sz w:val="23"/>
          <w:szCs w:val="23"/>
          <w:shd w:val="clear" w:color="auto" w:fill="F8F8F8"/>
        </w:rPr>
        <w:t>Array</w:t>
      </w:r>
      <w:r w:rsidRPr="004B3A78">
        <w:rPr>
          <w:rFonts w:ascii="Courier New" w:eastAsia="Times New Roman" w:hAnsi="Courier New" w:cs="Courier New"/>
          <w:color w:val="000000"/>
          <w:spacing w:val="2"/>
          <w:sz w:val="23"/>
          <w:szCs w:val="23"/>
          <w:shd w:val="clear" w:color="auto" w:fill="F8F8F8"/>
        </w:rPr>
        <w:t>.isArray(</w:t>
      </w:r>
      <w:proofErr w:type="gramEnd"/>
      <w:r w:rsidRPr="004B3A78">
        <w:rPr>
          <w:rFonts w:ascii="Courier New" w:eastAsia="Times New Roman" w:hAnsi="Courier New" w:cs="Courier New"/>
          <w:color w:val="000000"/>
          <w:spacing w:val="2"/>
          <w:sz w:val="23"/>
          <w:szCs w:val="23"/>
          <w:shd w:val="clear" w:color="auto" w:fill="F8F8F8"/>
        </w:rPr>
        <w:t>arrayList);</w:t>
      </w:r>
    </w:p>
    <w:p w:rsidR="004B3A78" w:rsidRPr="004B3A78" w:rsidRDefault="004B3A78" w:rsidP="004B3A78">
      <w:pPr>
        <w:spacing w:after="390" w:line="480" w:lineRule="atLeast"/>
        <w:rPr>
          <w:rFonts w:ascii="Arial" w:eastAsia="Times New Roman" w:hAnsi="Arial" w:cs="Arial"/>
          <w:color w:val="444444"/>
          <w:spacing w:val="2"/>
          <w:sz w:val="27"/>
          <w:szCs w:val="27"/>
        </w:rPr>
      </w:pPr>
      <w:r w:rsidRPr="004B3A78">
        <w:rPr>
          <w:rFonts w:ascii="Courier New" w:eastAsia="Times New Roman" w:hAnsi="Courier New" w:cs="Courier New"/>
          <w:color w:val="C7254E"/>
          <w:spacing w:val="2"/>
          <w:sz w:val="23"/>
          <w:szCs w:val="23"/>
          <w:shd w:val="clear" w:color="auto" w:fill="F8F8F8"/>
        </w:rPr>
        <w:t>Array.isArray</w:t>
      </w:r>
      <w:r w:rsidRPr="004B3A78">
        <w:rPr>
          <w:rFonts w:ascii="Arial" w:eastAsia="Times New Roman" w:hAnsi="Arial" w:cs="Arial"/>
          <w:color w:val="444444"/>
          <w:spacing w:val="2"/>
          <w:sz w:val="27"/>
          <w:szCs w:val="27"/>
        </w:rPr>
        <w:t> is supported by Chrome 5, Firefox 4.0, IE 9, Opera 10.5 and Safari 5</w:t>
      </w:r>
    </w:p>
    <w:p w:rsidR="004B3A78" w:rsidRPr="004B3A78" w:rsidRDefault="004B3A78" w:rsidP="004B3A78">
      <w:pPr>
        <w:spacing w:before="90" w:after="180" w:line="570" w:lineRule="atLeast"/>
        <w:outlineLvl w:val="1"/>
        <w:rPr>
          <w:rFonts w:ascii="Arial" w:eastAsia="Times New Roman" w:hAnsi="Arial" w:cs="Arial"/>
          <w:b/>
          <w:bCs/>
          <w:color w:val="333333"/>
          <w:spacing w:val="2"/>
          <w:sz w:val="36"/>
          <w:szCs w:val="36"/>
        </w:rPr>
      </w:pPr>
      <w:r w:rsidRPr="004B3A78">
        <w:rPr>
          <w:rFonts w:ascii="Arial" w:eastAsia="Times New Roman" w:hAnsi="Arial" w:cs="Arial"/>
          <w:b/>
          <w:bCs/>
          <w:color w:val="333333"/>
          <w:spacing w:val="2"/>
          <w:sz w:val="36"/>
          <w:szCs w:val="36"/>
        </w:rPr>
        <w:t>Question 8</w:t>
      </w:r>
    </w:p>
    <w:p w:rsidR="004B3A78" w:rsidRPr="004B3A78" w:rsidRDefault="004B3A78" w:rsidP="004B3A78">
      <w:pPr>
        <w:spacing w:before="90" w:after="180" w:line="570" w:lineRule="atLeast"/>
        <w:outlineLvl w:val="2"/>
        <w:rPr>
          <w:rFonts w:ascii="Arial" w:eastAsia="Times New Roman" w:hAnsi="Arial" w:cs="Arial"/>
          <w:b/>
          <w:bCs/>
          <w:color w:val="333333"/>
          <w:spacing w:val="2"/>
          <w:sz w:val="27"/>
          <w:szCs w:val="27"/>
        </w:rPr>
      </w:pPr>
      <w:r w:rsidRPr="004B3A78">
        <w:rPr>
          <w:rFonts w:ascii="Arial" w:eastAsia="Times New Roman" w:hAnsi="Arial" w:cs="Arial"/>
          <w:b/>
          <w:bCs/>
          <w:color w:val="333333"/>
          <w:spacing w:val="2"/>
          <w:sz w:val="27"/>
          <w:szCs w:val="27"/>
        </w:rPr>
        <w:t>What will be the output of the following code?</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gramStart"/>
      <w:r w:rsidRPr="004B3A78">
        <w:rPr>
          <w:rFonts w:ascii="Courier New" w:eastAsia="Times New Roman" w:hAnsi="Courier New" w:cs="Courier New"/>
          <w:b/>
          <w:bCs/>
          <w:color w:val="333333"/>
          <w:spacing w:val="2"/>
          <w:sz w:val="23"/>
          <w:szCs w:val="23"/>
          <w:shd w:val="clear" w:color="auto" w:fill="F8F8F8"/>
        </w:rPr>
        <w:t>var</w:t>
      </w:r>
      <w:proofErr w:type="gramEnd"/>
      <w:r w:rsidRPr="004B3A78">
        <w:rPr>
          <w:rFonts w:ascii="Courier New" w:eastAsia="Times New Roman" w:hAnsi="Courier New" w:cs="Courier New"/>
          <w:color w:val="000000"/>
          <w:spacing w:val="2"/>
          <w:sz w:val="23"/>
          <w:szCs w:val="23"/>
          <w:shd w:val="clear" w:color="auto" w:fill="F8F8F8"/>
        </w:rPr>
        <w:t xml:space="preserve"> output = (</w:t>
      </w:r>
      <w:r w:rsidRPr="004B3A78">
        <w:rPr>
          <w:rFonts w:ascii="Courier New" w:eastAsia="Times New Roman" w:hAnsi="Courier New" w:cs="Courier New"/>
          <w:b/>
          <w:bCs/>
          <w:color w:val="333333"/>
          <w:spacing w:val="2"/>
          <w:sz w:val="23"/>
          <w:szCs w:val="23"/>
          <w:shd w:val="clear" w:color="auto" w:fill="F8F8F8"/>
        </w:rPr>
        <w:t>function</w:t>
      </w:r>
      <w:r w:rsidRPr="004B3A78">
        <w:rPr>
          <w:rFonts w:ascii="Courier New" w:eastAsia="Times New Roman" w:hAnsi="Courier New" w:cs="Courier New"/>
          <w:color w:val="000000"/>
          <w:spacing w:val="2"/>
          <w:sz w:val="23"/>
          <w:szCs w:val="23"/>
          <w:shd w:val="clear" w:color="auto" w:fill="F8F8F8"/>
        </w:rPr>
        <w:t>(x){</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proofErr w:type="gramStart"/>
      <w:r w:rsidRPr="004B3A78">
        <w:rPr>
          <w:rFonts w:ascii="Courier New" w:eastAsia="Times New Roman" w:hAnsi="Courier New" w:cs="Courier New"/>
          <w:b/>
          <w:bCs/>
          <w:color w:val="333333"/>
          <w:spacing w:val="2"/>
          <w:sz w:val="23"/>
          <w:szCs w:val="23"/>
          <w:shd w:val="clear" w:color="auto" w:fill="F8F8F8"/>
        </w:rPr>
        <w:t>delete</w:t>
      </w:r>
      <w:proofErr w:type="gramEnd"/>
      <w:r w:rsidRPr="004B3A78">
        <w:rPr>
          <w:rFonts w:ascii="Courier New" w:eastAsia="Times New Roman" w:hAnsi="Courier New" w:cs="Courier New"/>
          <w:color w:val="000000"/>
          <w:spacing w:val="2"/>
          <w:sz w:val="23"/>
          <w:szCs w:val="23"/>
          <w:shd w:val="clear" w:color="auto" w:fill="F8F8F8"/>
        </w:rPr>
        <w:t xml:space="preserve"> x;</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proofErr w:type="gramStart"/>
      <w:r w:rsidRPr="004B3A78">
        <w:rPr>
          <w:rFonts w:ascii="Courier New" w:eastAsia="Times New Roman" w:hAnsi="Courier New" w:cs="Courier New"/>
          <w:b/>
          <w:bCs/>
          <w:color w:val="333333"/>
          <w:spacing w:val="2"/>
          <w:sz w:val="23"/>
          <w:szCs w:val="23"/>
          <w:shd w:val="clear" w:color="auto" w:fill="F8F8F8"/>
        </w:rPr>
        <w:t>return</w:t>
      </w:r>
      <w:proofErr w:type="gramEnd"/>
      <w:r w:rsidRPr="004B3A78">
        <w:rPr>
          <w:rFonts w:ascii="Courier New" w:eastAsia="Times New Roman" w:hAnsi="Courier New" w:cs="Courier New"/>
          <w:color w:val="000000"/>
          <w:spacing w:val="2"/>
          <w:sz w:val="23"/>
          <w:szCs w:val="23"/>
          <w:shd w:val="clear" w:color="auto" w:fill="F8F8F8"/>
        </w:rPr>
        <w:t xml:space="preserve"> x;</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proofErr w:type="gramStart"/>
      <w:r w:rsidRPr="004B3A78">
        <w:rPr>
          <w:rFonts w:ascii="Courier New" w:eastAsia="Times New Roman" w:hAnsi="Courier New" w:cs="Courier New"/>
          <w:color w:val="000000"/>
          <w:spacing w:val="2"/>
          <w:sz w:val="23"/>
          <w:szCs w:val="23"/>
          <w:shd w:val="clear" w:color="auto" w:fill="F8F8F8"/>
        </w:rPr>
        <w:t>})(</w:t>
      </w:r>
      <w:proofErr w:type="gramEnd"/>
      <w:r w:rsidRPr="004B3A78">
        <w:rPr>
          <w:rFonts w:ascii="Courier New" w:eastAsia="Times New Roman" w:hAnsi="Courier New" w:cs="Courier New"/>
          <w:color w:val="008080"/>
          <w:spacing w:val="2"/>
          <w:sz w:val="23"/>
          <w:szCs w:val="23"/>
          <w:shd w:val="clear" w:color="auto" w:fill="F8F8F8"/>
        </w:rPr>
        <w:t>0</w:t>
      </w:r>
      <w:r w:rsidRPr="004B3A78">
        <w:rPr>
          <w:rFonts w:ascii="Courier New" w:eastAsia="Times New Roman" w:hAnsi="Courier New" w:cs="Courier New"/>
          <w:color w:val="000000"/>
          <w:spacing w:val="2"/>
          <w:sz w:val="23"/>
          <w:szCs w:val="23"/>
          <w:shd w:val="clear" w:color="auto" w:fill="F8F8F8"/>
        </w:rPr>
        <w:t>);</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proofErr w:type="gramStart"/>
      <w:r w:rsidRPr="004B3A78">
        <w:rPr>
          <w:rFonts w:ascii="Courier New" w:eastAsia="Times New Roman" w:hAnsi="Courier New" w:cs="Courier New"/>
          <w:color w:val="0086B3"/>
          <w:spacing w:val="2"/>
          <w:sz w:val="23"/>
          <w:szCs w:val="23"/>
          <w:shd w:val="clear" w:color="auto" w:fill="F8F8F8"/>
        </w:rPr>
        <w:t>console</w:t>
      </w:r>
      <w:r w:rsidRPr="004B3A78">
        <w:rPr>
          <w:rFonts w:ascii="Courier New" w:eastAsia="Times New Roman" w:hAnsi="Courier New" w:cs="Courier New"/>
          <w:color w:val="000000"/>
          <w:spacing w:val="2"/>
          <w:sz w:val="23"/>
          <w:szCs w:val="23"/>
          <w:shd w:val="clear" w:color="auto" w:fill="F8F8F8"/>
        </w:rPr>
        <w:t>.log(</w:t>
      </w:r>
      <w:proofErr w:type="gramEnd"/>
      <w:r w:rsidRPr="004B3A78">
        <w:rPr>
          <w:rFonts w:ascii="Courier New" w:eastAsia="Times New Roman" w:hAnsi="Courier New" w:cs="Courier New"/>
          <w:color w:val="000000"/>
          <w:spacing w:val="2"/>
          <w:sz w:val="23"/>
          <w:szCs w:val="23"/>
          <w:shd w:val="clear" w:color="auto" w:fill="F8F8F8"/>
        </w:rPr>
        <w:t>output);</w:t>
      </w:r>
    </w:p>
    <w:p w:rsidR="004B3A78" w:rsidRPr="004B3A78" w:rsidRDefault="004B3A78" w:rsidP="004B3A78">
      <w:pPr>
        <w:spacing w:after="390" w:line="480" w:lineRule="atLeast"/>
        <w:rPr>
          <w:rFonts w:ascii="Arial" w:eastAsia="Times New Roman" w:hAnsi="Arial" w:cs="Arial"/>
          <w:color w:val="444444"/>
          <w:spacing w:val="2"/>
          <w:sz w:val="27"/>
          <w:szCs w:val="27"/>
        </w:rPr>
      </w:pPr>
      <w:r w:rsidRPr="004B3A78">
        <w:rPr>
          <w:rFonts w:ascii="Arial" w:eastAsia="Times New Roman" w:hAnsi="Arial" w:cs="Arial"/>
          <w:color w:val="444444"/>
          <w:spacing w:val="2"/>
          <w:sz w:val="27"/>
          <w:szCs w:val="27"/>
        </w:rPr>
        <w:lastRenderedPageBreak/>
        <w:t>The output would be </w:t>
      </w:r>
      <w:r w:rsidRPr="004B3A78">
        <w:rPr>
          <w:rFonts w:ascii="Courier New" w:eastAsia="Times New Roman" w:hAnsi="Courier New" w:cs="Courier New"/>
          <w:color w:val="C7254E"/>
          <w:spacing w:val="2"/>
          <w:sz w:val="23"/>
          <w:szCs w:val="23"/>
          <w:shd w:val="clear" w:color="auto" w:fill="F8F8F8"/>
        </w:rPr>
        <w:t>0</w:t>
      </w:r>
      <w:r w:rsidRPr="004B3A78">
        <w:rPr>
          <w:rFonts w:ascii="Arial" w:eastAsia="Times New Roman" w:hAnsi="Arial" w:cs="Arial"/>
          <w:color w:val="444444"/>
          <w:spacing w:val="2"/>
          <w:sz w:val="27"/>
          <w:szCs w:val="27"/>
        </w:rPr>
        <w:t>. The </w:t>
      </w:r>
      <w:r w:rsidRPr="004B3A78">
        <w:rPr>
          <w:rFonts w:ascii="Courier New" w:eastAsia="Times New Roman" w:hAnsi="Courier New" w:cs="Courier New"/>
          <w:color w:val="C7254E"/>
          <w:spacing w:val="2"/>
          <w:sz w:val="23"/>
          <w:szCs w:val="23"/>
          <w:shd w:val="clear" w:color="auto" w:fill="F8F8F8"/>
        </w:rPr>
        <w:t>delete</w:t>
      </w:r>
      <w:r w:rsidRPr="004B3A78">
        <w:rPr>
          <w:rFonts w:ascii="Arial" w:eastAsia="Times New Roman" w:hAnsi="Arial" w:cs="Arial"/>
          <w:color w:val="444444"/>
          <w:spacing w:val="2"/>
          <w:sz w:val="27"/>
          <w:szCs w:val="27"/>
        </w:rPr>
        <w:t> operator is used to delete properties from an object. Here </w:t>
      </w:r>
      <w:r w:rsidRPr="004B3A78">
        <w:rPr>
          <w:rFonts w:ascii="Courier New" w:eastAsia="Times New Roman" w:hAnsi="Courier New" w:cs="Courier New"/>
          <w:color w:val="C7254E"/>
          <w:spacing w:val="2"/>
          <w:sz w:val="23"/>
          <w:szCs w:val="23"/>
          <w:shd w:val="clear" w:color="auto" w:fill="F8F8F8"/>
        </w:rPr>
        <w:t>x</w:t>
      </w:r>
      <w:r w:rsidRPr="004B3A78">
        <w:rPr>
          <w:rFonts w:ascii="Arial" w:eastAsia="Times New Roman" w:hAnsi="Arial" w:cs="Arial"/>
          <w:color w:val="444444"/>
          <w:spacing w:val="2"/>
          <w:sz w:val="27"/>
          <w:szCs w:val="27"/>
        </w:rPr>
        <w:t> is not an object but a </w:t>
      </w:r>
      <w:r w:rsidRPr="004B3A78">
        <w:rPr>
          <w:rFonts w:ascii="Arial" w:eastAsia="Times New Roman" w:hAnsi="Arial" w:cs="Arial"/>
          <w:b/>
          <w:bCs/>
          <w:color w:val="444444"/>
          <w:spacing w:val="2"/>
          <w:sz w:val="27"/>
          <w:szCs w:val="27"/>
        </w:rPr>
        <w:t>local variable</w:t>
      </w:r>
      <w:r w:rsidRPr="004B3A78">
        <w:rPr>
          <w:rFonts w:ascii="Arial" w:eastAsia="Times New Roman" w:hAnsi="Arial" w:cs="Arial"/>
          <w:color w:val="444444"/>
          <w:spacing w:val="2"/>
          <w:sz w:val="27"/>
          <w:szCs w:val="27"/>
        </w:rPr>
        <w:t>. </w:t>
      </w:r>
      <w:proofErr w:type="gramStart"/>
      <w:r w:rsidRPr="004B3A78">
        <w:rPr>
          <w:rFonts w:ascii="Courier New" w:eastAsia="Times New Roman" w:hAnsi="Courier New" w:cs="Courier New"/>
          <w:color w:val="C7254E"/>
          <w:spacing w:val="2"/>
          <w:sz w:val="23"/>
          <w:szCs w:val="23"/>
          <w:shd w:val="clear" w:color="auto" w:fill="F8F8F8"/>
        </w:rPr>
        <w:t>delete</w:t>
      </w:r>
      <w:proofErr w:type="gramEnd"/>
      <w:r w:rsidRPr="004B3A78">
        <w:rPr>
          <w:rFonts w:ascii="Arial" w:eastAsia="Times New Roman" w:hAnsi="Arial" w:cs="Arial"/>
          <w:color w:val="444444"/>
          <w:spacing w:val="2"/>
          <w:sz w:val="27"/>
          <w:szCs w:val="27"/>
        </w:rPr>
        <w:t> operators don't affect local variables.</w:t>
      </w:r>
    </w:p>
    <w:p w:rsidR="004B3A78" w:rsidRPr="004B3A78" w:rsidRDefault="004B3A78" w:rsidP="004B3A78">
      <w:pPr>
        <w:spacing w:before="90" w:after="180" w:line="570" w:lineRule="atLeast"/>
        <w:outlineLvl w:val="1"/>
        <w:rPr>
          <w:rFonts w:ascii="Arial" w:eastAsia="Times New Roman" w:hAnsi="Arial" w:cs="Arial"/>
          <w:b/>
          <w:bCs/>
          <w:color w:val="333333"/>
          <w:spacing w:val="2"/>
          <w:sz w:val="36"/>
          <w:szCs w:val="36"/>
        </w:rPr>
      </w:pPr>
      <w:r w:rsidRPr="004B3A78">
        <w:rPr>
          <w:rFonts w:ascii="Arial" w:eastAsia="Times New Roman" w:hAnsi="Arial" w:cs="Arial"/>
          <w:b/>
          <w:bCs/>
          <w:color w:val="333333"/>
          <w:spacing w:val="2"/>
          <w:sz w:val="36"/>
          <w:szCs w:val="36"/>
        </w:rPr>
        <w:t>Question 9</w:t>
      </w:r>
    </w:p>
    <w:p w:rsidR="004B3A78" w:rsidRPr="004B3A78" w:rsidRDefault="004B3A78" w:rsidP="004B3A78">
      <w:pPr>
        <w:spacing w:before="90" w:after="180" w:line="570" w:lineRule="atLeast"/>
        <w:outlineLvl w:val="2"/>
        <w:rPr>
          <w:rFonts w:ascii="Arial" w:eastAsia="Times New Roman" w:hAnsi="Arial" w:cs="Arial"/>
          <w:b/>
          <w:bCs/>
          <w:color w:val="333333"/>
          <w:spacing w:val="2"/>
          <w:sz w:val="27"/>
          <w:szCs w:val="27"/>
        </w:rPr>
      </w:pPr>
      <w:r w:rsidRPr="004B3A78">
        <w:rPr>
          <w:rFonts w:ascii="Arial" w:eastAsia="Times New Roman" w:hAnsi="Arial" w:cs="Arial"/>
          <w:b/>
          <w:bCs/>
          <w:color w:val="333333"/>
          <w:spacing w:val="2"/>
          <w:sz w:val="27"/>
          <w:szCs w:val="27"/>
        </w:rPr>
        <w:t>What will be the output of the following code?</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gramStart"/>
      <w:r w:rsidRPr="004B3A78">
        <w:rPr>
          <w:rFonts w:ascii="Courier New" w:eastAsia="Times New Roman" w:hAnsi="Courier New" w:cs="Courier New"/>
          <w:b/>
          <w:bCs/>
          <w:color w:val="333333"/>
          <w:spacing w:val="2"/>
          <w:sz w:val="23"/>
          <w:szCs w:val="23"/>
          <w:shd w:val="clear" w:color="auto" w:fill="F8F8F8"/>
        </w:rPr>
        <w:t>var</w:t>
      </w:r>
      <w:proofErr w:type="gramEnd"/>
      <w:r w:rsidRPr="004B3A78">
        <w:rPr>
          <w:rFonts w:ascii="Courier New" w:eastAsia="Times New Roman" w:hAnsi="Courier New" w:cs="Courier New"/>
          <w:color w:val="000000"/>
          <w:spacing w:val="2"/>
          <w:sz w:val="23"/>
          <w:szCs w:val="23"/>
          <w:shd w:val="clear" w:color="auto" w:fill="F8F8F8"/>
        </w:rPr>
        <w:t xml:space="preserve"> x = </w:t>
      </w:r>
      <w:r w:rsidRPr="004B3A78">
        <w:rPr>
          <w:rFonts w:ascii="Courier New" w:eastAsia="Times New Roman" w:hAnsi="Courier New" w:cs="Courier New"/>
          <w:color w:val="008080"/>
          <w:spacing w:val="2"/>
          <w:sz w:val="23"/>
          <w:szCs w:val="23"/>
          <w:shd w:val="clear" w:color="auto" w:fill="F8F8F8"/>
        </w:rPr>
        <w:t>1</w:t>
      </w:r>
      <w:r w:rsidRPr="004B3A78">
        <w:rPr>
          <w:rFonts w:ascii="Courier New" w:eastAsia="Times New Roman" w:hAnsi="Courier New" w:cs="Courier New"/>
          <w:color w:val="000000"/>
          <w:spacing w:val="2"/>
          <w:sz w:val="23"/>
          <w:szCs w:val="23"/>
          <w:shd w:val="clear" w:color="auto" w:fill="F8F8F8"/>
        </w:rPr>
        <w:t>;</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gramStart"/>
      <w:r w:rsidRPr="004B3A78">
        <w:rPr>
          <w:rFonts w:ascii="Courier New" w:eastAsia="Times New Roman" w:hAnsi="Courier New" w:cs="Courier New"/>
          <w:b/>
          <w:bCs/>
          <w:color w:val="333333"/>
          <w:spacing w:val="2"/>
          <w:sz w:val="23"/>
          <w:szCs w:val="23"/>
          <w:shd w:val="clear" w:color="auto" w:fill="F8F8F8"/>
        </w:rPr>
        <w:t>var</w:t>
      </w:r>
      <w:proofErr w:type="gramEnd"/>
      <w:r w:rsidRPr="004B3A78">
        <w:rPr>
          <w:rFonts w:ascii="Courier New" w:eastAsia="Times New Roman" w:hAnsi="Courier New" w:cs="Courier New"/>
          <w:color w:val="000000"/>
          <w:spacing w:val="2"/>
          <w:sz w:val="23"/>
          <w:szCs w:val="23"/>
          <w:shd w:val="clear" w:color="auto" w:fill="F8F8F8"/>
        </w:rPr>
        <w:t xml:space="preserve"> output = (</w:t>
      </w:r>
      <w:r w:rsidRPr="004B3A78">
        <w:rPr>
          <w:rFonts w:ascii="Courier New" w:eastAsia="Times New Roman" w:hAnsi="Courier New" w:cs="Courier New"/>
          <w:b/>
          <w:bCs/>
          <w:color w:val="333333"/>
          <w:spacing w:val="2"/>
          <w:sz w:val="23"/>
          <w:szCs w:val="23"/>
          <w:shd w:val="clear" w:color="auto" w:fill="F8F8F8"/>
        </w:rPr>
        <w:t>function</w:t>
      </w:r>
      <w:r w:rsidRPr="004B3A78">
        <w:rPr>
          <w:rFonts w:ascii="Courier New" w:eastAsia="Times New Roman" w:hAnsi="Courier New" w:cs="Courier New"/>
          <w:color w:val="000000"/>
          <w:spacing w:val="2"/>
          <w:sz w:val="23"/>
          <w:szCs w:val="23"/>
          <w:shd w:val="clear" w:color="auto" w:fill="F8F8F8"/>
        </w:rPr>
        <w:t>(){</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proofErr w:type="gramStart"/>
      <w:r w:rsidRPr="004B3A78">
        <w:rPr>
          <w:rFonts w:ascii="Courier New" w:eastAsia="Times New Roman" w:hAnsi="Courier New" w:cs="Courier New"/>
          <w:b/>
          <w:bCs/>
          <w:color w:val="333333"/>
          <w:spacing w:val="2"/>
          <w:sz w:val="23"/>
          <w:szCs w:val="23"/>
          <w:shd w:val="clear" w:color="auto" w:fill="F8F8F8"/>
        </w:rPr>
        <w:t>delete</w:t>
      </w:r>
      <w:proofErr w:type="gramEnd"/>
      <w:r w:rsidRPr="004B3A78">
        <w:rPr>
          <w:rFonts w:ascii="Courier New" w:eastAsia="Times New Roman" w:hAnsi="Courier New" w:cs="Courier New"/>
          <w:color w:val="000000"/>
          <w:spacing w:val="2"/>
          <w:sz w:val="23"/>
          <w:szCs w:val="23"/>
          <w:shd w:val="clear" w:color="auto" w:fill="F8F8F8"/>
        </w:rPr>
        <w:t xml:space="preserve"> x;</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proofErr w:type="gramStart"/>
      <w:r w:rsidRPr="004B3A78">
        <w:rPr>
          <w:rFonts w:ascii="Courier New" w:eastAsia="Times New Roman" w:hAnsi="Courier New" w:cs="Courier New"/>
          <w:b/>
          <w:bCs/>
          <w:color w:val="333333"/>
          <w:spacing w:val="2"/>
          <w:sz w:val="23"/>
          <w:szCs w:val="23"/>
          <w:shd w:val="clear" w:color="auto" w:fill="F8F8F8"/>
        </w:rPr>
        <w:t>return</w:t>
      </w:r>
      <w:proofErr w:type="gramEnd"/>
      <w:r w:rsidRPr="004B3A78">
        <w:rPr>
          <w:rFonts w:ascii="Courier New" w:eastAsia="Times New Roman" w:hAnsi="Courier New" w:cs="Courier New"/>
          <w:color w:val="000000"/>
          <w:spacing w:val="2"/>
          <w:sz w:val="23"/>
          <w:szCs w:val="23"/>
          <w:shd w:val="clear" w:color="auto" w:fill="F8F8F8"/>
        </w:rPr>
        <w:t xml:space="preserve"> x;</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proofErr w:type="gramStart"/>
      <w:r w:rsidRPr="004B3A78">
        <w:rPr>
          <w:rFonts w:ascii="Courier New" w:eastAsia="Times New Roman" w:hAnsi="Courier New" w:cs="Courier New"/>
          <w:color w:val="0086B3"/>
          <w:spacing w:val="2"/>
          <w:sz w:val="23"/>
          <w:szCs w:val="23"/>
          <w:shd w:val="clear" w:color="auto" w:fill="F8F8F8"/>
        </w:rPr>
        <w:t>console</w:t>
      </w:r>
      <w:r w:rsidRPr="004B3A78">
        <w:rPr>
          <w:rFonts w:ascii="Courier New" w:eastAsia="Times New Roman" w:hAnsi="Courier New" w:cs="Courier New"/>
          <w:color w:val="000000"/>
          <w:spacing w:val="2"/>
          <w:sz w:val="23"/>
          <w:szCs w:val="23"/>
          <w:shd w:val="clear" w:color="auto" w:fill="F8F8F8"/>
        </w:rPr>
        <w:t>.log(</w:t>
      </w:r>
      <w:proofErr w:type="gramEnd"/>
      <w:r w:rsidRPr="004B3A78">
        <w:rPr>
          <w:rFonts w:ascii="Courier New" w:eastAsia="Times New Roman" w:hAnsi="Courier New" w:cs="Courier New"/>
          <w:color w:val="000000"/>
          <w:spacing w:val="2"/>
          <w:sz w:val="23"/>
          <w:szCs w:val="23"/>
          <w:shd w:val="clear" w:color="auto" w:fill="F8F8F8"/>
        </w:rPr>
        <w:t>output);</w:t>
      </w:r>
    </w:p>
    <w:p w:rsidR="004B3A78" w:rsidRPr="004B3A78" w:rsidRDefault="004B3A78" w:rsidP="004B3A78">
      <w:pPr>
        <w:spacing w:after="390" w:line="480" w:lineRule="atLeast"/>
        <w:rPr>
          <w:rFonts w:ascii="Arial" w:eastAsia="Times New Roman" w:hAnsi="Arial" w:cs="Arial"/>
          <w:color w:val="444444"/>
          <w:spacing w:val="2"/>
          <w:sz w:val="27"/>
          <w:szCs w:val="27"/>
        </w:rPr>
      </w:pPr>
      <w:r w:rsidRPr="004B3A78">
        <w:rPr>
          <w:rFonts w:ascii="Arial" w:eastAsia="Times New Roman" w:hAnsi="Arial" w:cs="Arial"/>
          <w:color w:val="444444"/>
          <w:spacing w:val="2"/>
          <w:sz w:val="27"/>
          <w:szCs w:val="27"/>
        </w:rPr>
        <w:t>The output would be </w:t>
      </w:r>
      <w:r w:rsidRPr="004B3A78">
        <w:rPr>
          <w:rFonts w:ascii="Courier New" w:eastAsia="Times New Roman" w:hAnsi="Courier New" w:cs="Courier New"/>
          <w:color w:val="C7254E"/>
          <w:spacing w:val="2"/>
          <w:sz w:val="23"/>
          <w:szCs w:val="23"/>
          <w:shd w:val="clear" w:color="auto" w:fill="F8F8F8"/>
        </w:rPr>
        <w:t>1</w:t>
      </w:r>
      <w:r w:rsidRPr="004B3A78">
        <w:rPr>
          <w:rFonts w:ascii="Arial" w:eastAsia="Times New Roman" w:hAnsi="Arial" w:cs="Arial"/>
          <w:color w:val="444444"/>
          <w:spacing w:val="2"/>
          <w:sz w:val="27"/>
          <w:szCs w:val="27"/>
        </w:rPr>
        <w:t>. The </w:t>
      </w:r>
      <w:r w:rsidRPr="004B3A78">
        <w:rPr>
          <w:rFonts w:ascii="Courier New" w:eastAsia="Times New Roman" w:hAnsi="Courier New" w:cs="Courier New"/>
          <w:color w:val="C7254E"/>
          <w:spacing w:val="2"/>
          <w:sz w:val="23"/>
          <w:szCs w:val="23"/>
          <w:shd w:val="clear" w:color="auto" w:fill="F8F8F8"/>
        </w:rPr>
        <w:t>delete</w:t>
      </w:r>
      <w:r w:rsidRPr="004B3A78">
        <w:rPr>
          <w:rFonts w:ascii="Arial" w:eastAsia="Times New Roman" w:hAnsi="Arial" w:cs="Arial"/>
          <w:color w:val="444444"/>
          <w:spacing w:val="2"/>
          <w:sz w:val="27"/>
          <w:szCs w:val="27"/>
        </w:rPr>
        <w:t> operator is used to delete the property of an object. Here </w:t>
      </w:r>
      <w:r w:rsidRPr="004B3A78">
        <w:rPr>
          <w:rFonts w:ascii="Courier New" w:eastAsia="Times New Roman" w:hAnsi="Courier New" w:cs="Courier New"/>
          <w:color w:val="C7254E"/>
          <w:spacing w:val="2"/>
          <w:sz w:val="23"/>
          <w:szCs w:val="23"/>
          <w:shd w:val="clear" w:color="auto" w:fill="F8F8F8"/>
        </w:rPr>
        <w:t>x</w:t>
      </w:r>
      <w:r w:rsidRPr="004B3A78">
        <w:rPr>
          <w:rFonts w:ascii="Arial" w:eastAsia="Times New Roman" w:hAnsi="Arial" w:cs="Arial"/>
          <w:color w:val="444444"/>
          <w:spacing w:val="2"/>
          <w:sz w:val="27"/>
          <w:szCs w:val="27"/>
        </w:rPr>
        <w:t> is not an object, but rather it's the </w:t>
      </w:r>
      <w:r w:rsidRPr="004B3A78">
        <w:rPr>
          <w:rFonts w:ascii="Arial" w:eastAsia="Times New Roman" w:hAnsi="Arial" w:cs="Arial"/>
          <w:b/>
          <w:bCs/>
          <w:color w:val="444444"/>
          <w:spacing w:val="2"/>
          <w:sz w:val="27"/>
          <w:szCs w:val="27"/>
        </w:rPr>
        <w:t>global variable</w:t>
      </w:r>
      <w:r w:rsidRPr="004B3A78">
        <w:rPr>
          <w:rFonts w:ascii="Arial" w:eastAsia="Times New Roman" w:hAnsi="Arial" w:cs="Arial"/>
          <w:color w:val="444444"/>
          <w:spacing w:val="2"/>
          <w:sz w:val="27"/>
          <w:szCs w:val="27"/>
        </w:rPr>
        <w:t> of type </w:t>
      </w:r>
      <w:r w:rsidRPr="004B3A78">
        <w:rPr>
          <w:rFonts w:ascii="Courier New" w:eastAsia="Times New Roman" w:hAnsi="Courier New" w:cs="Courier New"/>
          <w:color w:val="C7254E"/>
          <w:spacing w:val="2"/>
          <w:sz w:val="23"/>
          <w:szCs w:val="23"/>
          <w:shd w:val="clear" w:color="auto" w:fill="F8F8F8"/>
        </w:rPr>
        <w:t>number</w:t>
      </w:r>
      <w:r w:rsidRPr="004B3A78">
        <w:rPr>
          <w:rFonts w:ascii="Arial" w:eastAsia="Times New Roman" w:hAnsi="Arial" w:cs="Arial"/>
          <w:color w:val="444444"/>
          <w:spacing w:val="2"/>
          <w:sz w:val="27"/>
          <w:szCs w:val="27"/>
        </w:rPr>
        <w:t>.</w:t>
      </w:r>
    </w:p>
    <w:p w:rsidR="004B3A78" w:rsidRPr="004B3A78" w:rsidRDefault="004B3A78" w:rsidP="004B3A78">
      <w:pPr>
        <w:spacing w:before="90" w:after="180" w:line="570" w:lineRule="atLeast"/>
        <w:outlineLvl w:val="1"/>
        <w:rPr>
          <w:rFonts w:ascii="Arial" w:eastAsia="Times New Roman" w:hAnsi="Arial" w:cs="Arial"/>
          <w:b/>
          <w:bCs/>
          <w:color w:val="333333"/>
          <w:spacing w:val="2"/>
          <w:sz w:val="36"/>
          <w:szCs w:val="36"/>
        </w:rPr>
      </w:pPr>
      <w:r w:rsidRPr="004B3A78">
        <w:rPr>
          <w:rFonts w:ascii="Arial" w:eastAsia="Times New Roman" w:hAnsi="Arial" w:cs="Arial"/>
          <w:b/>
          <w:bCs/>
          <w:color w:val="333333"/>
          <w:spacing w:val="2"/>
          <w:sz w:val="36"/>
          <w:szCs w:val="36"/>
        </w:rPr>
        <w:t>Question 10</w:t>
      </w:r>
    </w:p>
    <w:p w:rsidR="004B3A78" w:rsidRPr="004B3A78" w:rsidRDefault="004B3A78" w:rsidP="004B3A78">
      <w:pPr>
        <w:spacing w:before="90" w:after="180" w:line="570" w:lineRule="atLeast"/>
        <w:outlineLvl w:val="2"/>
        <w:rPr>
          <w:rFonts w:ascii="Arial" w:eastAsia="Times New Roman" w:hAnsi="Arial" w:cs="Arial"/>
          <w:b/>
          <w:bCs/>
          <w:color w:val="333333"/>
          <w:spacing w:val="2"/>
          <w:sz w:val="27"/>
          <w:szCs w:val="27"/>
        </w:rPr>
      </w:pPr>
      <w:r w:rsidRPr="004B3A78">
        <w:rPr>
          <w:rFonts w:ascii="Arial" w:eastAsia="Times New Roman" w:hAnsi="Arial" w:cs="Arial"/>
          <w:b/>
          <w:bCs/>
          <w:color w:val="333333"/>
          <w:spacing w:val="2"/>
          <w:sz w:val="27"/>
          <w:szCs w:val="27"/>
        </w:rPr>
        <w:t>What will be the output of the code below?</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gramStart"/>
      <w:r w:rsidRPr="004B3A78">
        <w:rPr>
          <w:rFonts w:ascii="Courier New" w:eastAsia="Times New Roman" w:hAnsi="Courier New" w:cs="Courier New"/>
          <w:b/>
          <w:bCs/>
          <w:color w:val="333333"/>
          <w:spacing w:val="2"/>
          <w:sz w:val="23"/>
          <w:szCs w:val="23"/>
          <w:shd w:val="clear" w:color="auto" w:fill="F8F8F8"/>
        </w:rPr>
        <w:t>var</w:t>
      </w:r>
      <w:proofErr w:type="gramEnd"/>
      <w:r w:rsidRPr="004B3A78">
        <w:rPr>
          <w:rFonts w:ascii="Courier New" w:eastAsia="Times New Roman" w:hAnsi="Courier New" w:cs="Courier New"/>
          <w:color w:val="000000"/>
          <w:spacing w:val="2"/>
          <w:sz w:val="23"/>
          <w:szCs w:val="23"/>
          <w:shd w:val="clear" w:color="auto" w:fill="F8F8F8"/>
        </w:rPr>
        <w:t xml:space="preserve"> x = { foo : </w:t>
      </w:r>
      <w:r w:rsidRPr="004B3A78">
        <w:rPr>
          <w:rFonts w:ascii="Courier New" w:eastAsia="Times New Roman" w:hAnsi="Courier New" w:cs="Courier New"/>
          <w:color w:val="008080"/>
          <w:spacing w:val="2"/>
          <w:sz w:val="23"/>
          <w:szCs w:val="23"/>
          <w:shd w:val="clear" w:color="auto" w:fill="F8F8F8"/>
        </w:rPr>
        <w:t>1</w:t>
      </w:r>
      <w:r w:rsidRPr="004B3A78">
        <w:rPr>
          <w:rFonts w:ascii="Courier New" w:eastAsia="Times New Roman" w:hAnsi="Courier New" w:cs="Courier New"/>
          <w:color w:val="000000"/>
          <w:spacing w:val="2"/>
          <w:sz w:val="23"/>
          <w:szCs w:val="23"/>
          <w:shd w:val="clear" w:color="auto" w:fill="F8F8F8"/>
        </w:rPr>
        <w:t>};</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gramStart"/>
      <w:r w:rsidRPr="004B3A78">
        <w:rPr>
          <w:rFonts w:ascii="Courier New" w:eastAsia="Times New Roman" w:hAnsi="Courier New" w:cs="Courier New"/>
          <w:b/>
          <w:bCs/>
          <w:color w:val="333333"/>
          <w:spacing w:val="2"/>
          <w:sz w:val="23"/>
          <w:szCs w:val="23"/>
          <w:shd w:val="clear" w:color="auto" w:fill="F8F8F8"/>
        </w:rPr>
        <w:lastRenderedPageBreak/>
        <w:t>var</w:t>
      </w:r>
      <w:proofErr w:type="gramEnd"/>
      <w:r w:rsidRPr="004B3A78">
        <w:rPr>
          <w:rFonts w:ascii="Courier New" w:eastAsia="Times New Roman" w:hAnsi="Courier New" w:cs="Courier New"/>
          <w:color w:val="000000"/>
          <w:spacing w:val="2"/>
          <w:sz w:val="23"/>
          <w:szCs w:val="23"/>
          <w:shd w:val="clear" w:color="auto" w:fill="F8F8F8"/>
        </w:rPr>
        <w:t xml:space="preserve"> output = (</w:t>
      </w:r>
      <w:r w:rsidRPr="004B3A78">
        <w:rPr>
          <w:rFonts w:ascii="Courier New" w:eastAsia="Times New Roman" w:hAnsi="Courier New" w:cs="Courier New"/>
          <w:b/>
          <w:bCs/>
          <w:color w:val="333333"/>
          <w:spacing w:val="2"/>
          <w:sz w:val="23"/>
          <w:szCs w:val="23"/>
          <w:shd w:val="clear" w:color="auto" w:fill="F8F8F8"/>
        </w:rPr>
        <w:t>function</w:t>
      </w:r>
      <w:r w:rsidRPr="004B3A78">
        <w:rPr>
          <w:rFonts w:ascii="Courier New" w:eastAsia="Times New Roman" w:hAnsi="Courier New" w:cs="Courier New"/>
          <w:color w:val="000000"/>
          <w:spacing w:val="2"/>
          <w:sz w:val="23"/>
          <w:szCs w:val="23"/>
          <w:shd w:val="clear" w:color="auto" w:fill="F8F8F8"/>
        </w:rPr>
        <w:t>(){</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proofErr w:type="gramStart"/>
      <w:r w:rsidRPr="004B3A78">
        <w:rPr>
          <w:rFonts w:ascii="Courier New" w:eastAsia="Times New Roman" w:hAnsi="Courier New" w:cs="Courier New"/>
          <w:b/>
          <w:bCs/>
          <w:color w:val="333333"/>
          <w:spacing w:val="2"/>
          <w:sz w:val="23"/>
          <w:szCs w:val="23"/>
          <w:shd w:val="clear" w:color="auto" w:fill="F8F8F8"/>
        </w:rPr>
        <w:t>delete</w:t>
      </w:r>
      <w:proofErr w:type="gramEnd"/>
      <w:r w:rsidRPr="004B3A78">
        <w:rPr>
          <w:rFonts w:ascii="Courier New" w:eastAsia="Times New Roman" w:hAnsi="Courier New" w:cs="Courier New"/>
          <w:color w:val="000000"/>
          <w:spacing w:val="2"/>
          <w:sz w:val="23"/>
          <w:szCs w:val="23"/>
          <w:shd w:val="clear" w:color="auto" w:fill="F8F8F8"/>
        </w:rPr>
        <w:t xml:space="preserve"> x.foo;</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proofErr w:type="gramStart"/>
      <w:r w:rsidRPr="004B3A78">
        <w:rPr>
          <w:rFonts w:ascii="Courier New" w:eastAsia="Times New Roman" w:hAnsi="Courier New" w:cs="Courier New"/>
          <w:b/>
          <w:bCs/>
          <w:color w:val="333333"/>
          <w:spacing w:val="2"/>
          <w:sz w:val="23"/>
          <w:szCs w:val="23"/>
          <w:shd w:val="clear" w:color="auto" w:fill="F8F8F8"/>
        </w:rPr>
        <w:t>return</w:t>
      </w:r>
      <w:proofErr w:type="gramEnd"/>
      <w:r w:rsidRPr="004B3A78">
        <w:rPr>
          <w:rFonts w:ascii="Courier New" w:eastAsia="Times New Roman" w:hAnsi="Courier New" w:cs="Courier New"/>
          <w:color w:val="000000"/>
          <w:spacing w:val="2"/>
          <w:sz w:val="23"/>
          <w:szCs w:val="23"/>
          <w:shd w:val="clear" w:color="auto" w:fill="F8F8F8"/>
        </w:rPr>
        <w:t xml:space="preserve"> x.foo;</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proofErr w:type="gramStart"/>
      <w:r w:rsidRPr="004B3A78">
        <w:rPr>
          <w:rFonts w:ascii="Courier New" w:eastAsia="Times New Roman" w:hAnsi="Courier New" w:cs="Courier New"/>
          <w:color w:val="0086B3"/>
          <w:spacing w:val="2"/>
          <w:sz w:val="23"/>
          <w:szCs w:val="23"/>
          <w:shd w:val="clear" w:color="auto" w:fill="F8F8F8"/>
        </w:rPr>
        <w:t>console</w:t>
      </w:r>
      <w:r w:rsidRPr="004B3A78">
        <w:rPr>
          <w:rFonts w:ascii="Courier New" w:eastAsia="Times New Roman" w:hAnsi="Courier New" w:cs="Courier New"/>
          <w:color w:val="000000"/>
          <w:spacing w:val="2"/>
          <w:sz w:val="23"/>
          <w:szCs w:val="23"/>
          <w:shd w:val="clear" w:color="auto" w:fill="F8F8F8"/>
        </w:rPr>
        <w:t>.log(</w:t>
      </w:r>
      <w:proofErr w:type="gramEnd"/>
      <w:r w:rsidRPr="004B3A78">
        <w:rPr>
          <w:rFonts w:ascii="Courier New" w:eastAsia="Times New Roman" w:hAnsi="Courier New" w:cs="Courier New"/>
          <w:color w:val="000000"/>
          <w:spacing w:val="2"/>
          <w:sz w:val="23"/>
          <w:szCs w:val="23"/>
          <w:shd w:val="clear" w:color="auto" w:fill="F8F8F8"/>
        </w:rPr>
        <w:t>output);</w:t>
      </w:r>
    </w:p>
    <w:p w:rsidR="004B3A78" w:rsidRPr="004B3A78" w:rsidRDefault="004B3A78" w:rsidP="004B3A78">
      <w:pPr>
        <w:spacing w:after="390" w:line="480" w:lineRule="atLeast"/>
        <w:rPr>
          <w:rFonts w:ascii="Arial" w:eastAsia="Times New Roman" w:hAnsi="Arial" w:cs="Arial"/>
          <w:color w:val="444444"/>
          <w:spacing w:val="2"/>
          <w:sz w:val="27"/>
          <w:szCs w:val="27"/>
        </w:rPr>
      </w:pPr>
      <w:r w:rsidRPr="004B3A78">
        <w:rPr>
          <w:rFonts w:ascii="Arial" w:eastAsia="Times New Roman" w:hAnsi="Arial" w:cs="Arial"/>
          <w:color w:val="444444"/>
          <w:spacing w:val="2"/>
          <w:sz w:val="27"/>
          <w:szCs w:val="27"/>
        </w:rPr>
        <w:t>The output would be </w:t>
      </w:r>
      <w:r w:rsidRPr="004B3A78">
        <w:rPr>
          <w:rFonts w:ascii="Courier New" w:eastAsia="Times New Roman" w:hAnsi="Courier New" w:cs="Courier New"/>
          <w:color w:val="C7254E"/>
          <w:spacing w:val="2"/>
          <w:sz w:val="23"/>
          <w:szCs w:val="23"/>
          <w:shd w:val="clear" w:color="auto" w:fill="F8F8F8"/>
        </w:rPr>
        <w:t>undefined</w:t>
      </w:r>
      <w:r w:rsidRPr="004B3A78">
        <w:rPr>
          <w:rFonts w:ascii="Arial" w:eastAsia="Times New Roman" w:hAnsi="Arial" w:cs="Arial"/>
          <w:color w:val="444444"/>
          <w:spacing w:val="2"/>
          <w:sz w:val="27"/>
          <w:szCs w:val="27"/>
        </w:rPr>
        <w:t>. The </w:t>
      </w:r>
      <w:r w:rsidRPr="004B3A78">
        <w:rPr>
          <w:rFonts w:ascii="Courier New" w:eastAsia="Times New Roman" w:hAnsi="Courier New" w:cs="Courier New"/>
          <w:color w:val="C7254E"/>
          <w:spacing w:val="2"/>
          <w:sz w:val="23"/>
          <w:szCs w:val="23"/>
          <w:shd w:val="clear" w:color="auto" w:fill="F8F8F8"/>
        </w:rPr>
        <w:t>delete</w:t>
      </w:r>
      <w:r w:rsidRPr="004B3A78">
        <w:rPr>
          <w:rFonts w:ascii="Arial" w:eastAsia="Times New Roman" w:hAnsi="Arial" w:cs="Arial"/>
          <w:color w:val="444444"/>
          <w:spacing w:val="2"/>
          <w:sz w:val="27"/>
          <w:szCs w:val="27"/>
        </w:rPr>
        <w:t> operator is used to delete the property of an object. Here, </w:t>
      </w:r>
      <w:r w:rsidRPr="004B3A78">
        <w:rPr>
          <w:rFonts w:ascii="Courier New" w:eastAsia="Times New Roman" w:hAnsi="Courier New" w:cs="Courier New"/>
          <w:color w:val="C7254E"/>
          <w:spacing w:val="2"/>
          <w:sz w:val="23"/>
          <w:szCs w:val="23"/>
          <w:shd w:val="clear" w:color="auto" w:fill="F8F8F8"/>
        </w:rPr>
        <w:t>x</w:t>
      </w:r>
      <w:r w:rsidRPr="004B3A78">
        <w:rPr>
          <w:rFonts w:ascii="Arial" w:eastAsia="Times New Roman" w:hAnsi="Arial" w:cs="Arial"/>
          <w:color w:val="444444"/>
          <w:spacing w:val="2"/>
          <w:sz w:val="27"/>
          <w:szCs w:val="27"/>
        </w:rPr>
        <w:t> is an object which has the property </w:t>
      </w:r>
      <w:r w:rsidRPr="004B3A78">
        <w:rPr>
          <w:rFonts w:ascii="Courier New" w:eastAsia="Times New Roman" w:hAnsi="Courier New" w:cs="Courier New"/>
          <w:color w:val="C7254E"/>
          <w:spacing w:val="2"/>
          <w:sz w:val="23"/>
          <w:szCs w:val="23"/>
          <w:shd w:val="clear" w:color="auto" w:fill="F8F8F8"/>
        </w:rPr>
        <w:t>foo</w:t>
      </w:r>
      <w:r w:rsidRPr="004B3A78">
        <w:rPr>
          <w:rFonts w:ascii="Arial" w:eastAsia="Times New Roman" w:hAnsi="Arial" w:cs="Arial"/>
          <w:color w:val="444444"/>
          <w:spacing w:val="2"/>
          <w:sz w:val="27"/>
          <w:szCs w:val="27"/>
        </w:rPr>
        <w:t>, and as it is a self-invoking function, we will delete the </w:t>
      </w:r>
      <w:r w:rsidRPr="004B3A78">
        <w:rPr>
          <w:rFonts w:ascii="Courier New" w:eastAsia="Times New Roman" w:hAnsi="Courier New" w:cs="Courier New"/>
          <w:color w:val="C7254E"/>
          <w:spacing w:val="2"/>
          <w:sz w:val="23"/>
          <w:szCs w:val="23"/>
          <w:shd w:val="clear" w:color="auto" w:fill="F8F8F8"/>
        </w:rPr>
        <w:t>foo</w:t>
      </w:r>
      <w:r w:rsidRPr="004B3A78">
        <w:rPr>
          <w:rFonts w:ascii="Arial" w:eastAsia="Times New Roman" w:hAnsi="Arial" w:cs="Arial"/>
          <w:color w:val="444444"/>
          <w:spacing w:val="2"/>
          <w:sz w:val="27"/>
          <w:szCs w:val="27"/>
        </w:rPr>
        <w:t> property from object </w:t>
      </w:r>
      <w:r w:rsidRPr="004B3A78">
        <w:rPr>
          <w:rFonts w:ascii="Courier New" w:eastAsia="Times New Roman" w:hAnsi="Courier New" w:cs="Courier New"/>
          <w:color w:val="C7254E"/>
          <w:spacing w:val="2"/>
          <w:sz w:val="23"/>
          <w:szCs w:val="23"/>
          <w:shd w:val="clear" w:color="auto" w:fill="F8F8F8"/>
        </w:rPr>
        <w:t>x</w:t>
      </w:r>
      <w:r w:rsidRPr="004B3A78">
        <w:rPr>
          <w:rFonts w:ascii="Arial" w:eastAsia="Times New Roman" w:hAnsi="Arial" w:cs="Arial"/>
          <w:color w:val="444444"/>
          <w:spacing w:val="2"/>
          <w:sz w:val="27"/>
          <w:szCs w:val="27"/>
        </w:rPr>
        <w:t xml:space="preserve">. </w:t>
      </w:r>
      <w:proofErr w:type="gramStart"/>
      <w:r w:rsidRPr="004B3A78">
        <w:rPr>
          <w:rFonts w:ascii="Arial" w:eastAsia="Times New Roman" w:hAnsi="Arial" w:cs="Arial"/>
          <w:color w:val="444444"/>
          <w:spacing w:val="2"/>
          <w:sz w:val="27"/>
          <w:szCs w:val="27"/>
        </w:rPr>
        <w:t>After doing so, when we try to reference a deleted property </w:t>
      </w:r>
      <w:r w:rsidRPr="004B3A78">
        <w:rPr>
          <w:rFonts w:ascii="Courier New" w:eastAsia="Times New Roman" w:hAnsi="Courier New" w:cs="Courier New"/>
          <w:color w:val="C7254E"/>
          <w:spacing w:val="2"/>
          <w:sz w:val="23"/>
          <w:szCs w:val="23"/>
          <w:shd w:val="clear" w:color="auto" w:fill="F8F8F8"/>
        </w:rPr>
        <w:t>foo</w:t>
      </w:r>
      <w:r w:rsidRPr="004B3A78">
        <w:rPr>
          <w:rFonts w:ascii="Arial" w:eastAsia="Times New Roman" w:hAnsi="Arial" w:cs="Arial"/>
          <w:color w:val="444444"/>
          <w:spacing w:val="2"/>
          <w:sz w:val="27"/>
          <w:szCs w:val="27"/>
        </w:rPr>
        <w:t>, the result is</w:t>
      </w:r>
      <w:r w:rsidRPr="004B3A78">
        <w:rPr>
          <w:rFonts w:ascii="Courier New" w:eastAsia="Times New Roman" w:hAnsi="Courier New" w:cs="Courier New"/>
          <w:color w:val="C7254E"/>
          <w:spacing w:val="2"/>
          <w:sz w:val="23"/>
          <w:szCs w:val="23"/>
          <w:shd w:val="clear" w:color="auto" w:fill="F8F8F8"/>
        </w:rPr>
        <w:t>undefined</w:t>
      </w:r>
      <w:r w:rsidRPr="004B3A78">
        <w:rPr>
          <w:rFonts w:ascii="Arial" w:eastAsia="Times New Roman" w:hAnsi="Arial" w:cs="Arial"/>
          <w:color w:val="444444"/>
          <w:spacing w:val="2"/>
          <w:sz w:val="27"/>
          <w:szCs w:val="27"/>
        </w:rPr>
        <w:t>.</w:t>
      </w:r>
      <w:proofErr w:type="gramEnd"/>
    </w:p>
    <w:p w:rsidR="004B3A78" w:rsidRPr="004B3A78" w:rsidRDefault="004B3A78" w:rsidP="004B3A78">
      <w:pPr>
        <w:spacing w:before="90" w:after="180" w:line="570" w:lineRule="atLeast"/>
        <w:outlineLvl w:val="1"/>
        <w:rPr>
          <w:rFonts w:ascii="Arial" w:eastAsia="Times New Roman" w:hAnsi="Arial" w:cs="Arial"/>
          <w:b/>
          <w:bCs/>
          <w:color w:val="333333"/>
          <w:spacing w:val="2"/>
          <w:sz w:val="36"/>
          <w:szCs w:val="36"/>
        </w:rPr>
      </w:pPr>
      <w:r w:rsidRPr="004B3A78">
        <w:rPr>
          <w:rFonts w:ascii="Arial" w:eastAsia="Times New Roman" w:hAnsi="Arial" w:cs="Arial"/>
          <w:b/>
          <w:bCs/>
          <w:color w:val="333333"/>
          <w:spacing w:val="2"/>
          <w:sz w:val="36"/>
          <w:szCs w:val="36"/>
        </w:rPr>
        <w:t>Question 11</w:t>
      </w:r>
    </w:p>
    <w:p w:rsidR="004B3A78" w:rsidRPr="004B3A78" w:rsidRDefault="004B3A78" w:rsidP="004B3A78">
      <w:pPr>
        <w:spacing w:before="90" w:after="180" w:line="570" w:lineRule="atLeast"/>
        <w:outlineLvl w:val="2"/>
        <w:rPr>
          <w:rFonts w:ascii="Arial" w:eastAsia="Times New Roman" w:hAnsi="Arial" w:cs="Arial"/>
          <w:b/>
          <w:bCs/>
          <w:color w:val="333333"/>
          <w:spacing w:val="2"/>
          <w:sz w:val="27"/>
          <w:szCs w:val="27"/>
        </w:rPr>
      </w:pPr>
      <w:r w:rsidRPr="004B3A78">
        <w:rPr>
          <w:rFonts w:ascii="Arial" w:eastAsia="Times New Roman" w:hAnsi="Arial" w:cs="Arial"/>
          <w:b/>
          <w:bCs/>
          <w:color w:val="333333"/>
          <w:spacing w:val="2"/>
          <w:sz w:val="27"/>
          <w:szCs w:val="27"/>
        </w:rPr>
        <w:t>What will be the output of the code below?</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gramStart"/>
      <w:r w:rsidRPr="004B3A78">
        <w:rPr>
          <w:rFonts w:ascii="Courier New" w:eastAsia="Times New Roman" w:hAnsi="Courier New" w:cs="Courier New"/>
          <w:b/>
          <w:bCs/>
          <w:color w:val="333333"/>
          <w:spacing w:val="2"/>
          <w:sz w:val="23"/>
          <w:szCs w:val="23"/>
          <w:shd w:val="clear" w:color="auto" w:fill="F8F8F8"/>
        </w:rPr>
        <w:t>var</w:t>
      </w:r>
      <w:proofErr w:type="gramEnd"/>
      <w:r w:rsidRPr="004B3A78">
        <w:rPr>
          <w:rFonts w:ascii="Courier New" w:eastAsia="Times New Roman" w:hAnsi="Courier New" w:cs="Courier New"/>
          <w:color w:val="000000"/>
          <w:spacing w:val="2"/>
          <w:sz w:val="23"/>
          <w:szCs w:val="23"/>
          <w:shd w:val="clear" w:color="auto" w:fill="F8F8F8"/>
        </w:rPr>
        <w:t xml:space="preserve"> Employee =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proofErr w:type="gramStart"/>
      <w:r w:rsidRPr="004B3A78">
        <w:rPr>
          <w:rFonts w:ascii="Courier New" w:eastAsia="Times New Roman" w:hAnsi="Courier New" w:cs="Courier New"/>
          <w:color w:val="000000"/>
          <w:spacing w:val="2"/>
          <w:sz w:val="23"/>
          <w:szCs w:val="23"/>
          <w:shd w:val="clear" w:color="auto" w:fill="F8F8F8"/>
        </w:rPr>
        <w:t>company</w:t>
      </w:r>
      <w:proofErr w:type="gramEnd"/>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color w:val="DD1144"/>
          <w:spacing w:val="2"/>
          <w:sz w:val="23"/>
          <w:szCs w:val="23"/>
          <w:shd w:val="clear" w:color="auto" w:fill="F8F8F8"/>
        </w:rPr>
        <w:t>'xyz'</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gramStart"/>
      <w:r w:rsidRPr="004B3A78">
        <w:rPr>
          <w:rFonts w:ascii="Courier New" w:eastAsia="Times New Roman" w:hAnsi="Courier New" w:cs="Courier New"/>
          <w:b/>
          <w:bCs/>
          <w:color w:val="333333"/>
          <w:spacing w:val="2"/>
          <w:sz w:val="23"/>
          <w:szCs w:val="23"/>
          <w:shd w:val="clear" w:color="auto" w:fill="F8F8F8"/>
        </w:rPr>
        <w:t>var</w:t>
      </w:r>
      <w:proofErr w:type="gramEnd"/>
      <w:r w:rsidRPr="004B3A78">
        <w:rPr>
          <w:rFonts w:ascii="Courier New" w:eastAsia="Times New Roman" w:hAnsi="Courier New" w:cs="Courier New"/>
          <w:color w:val="000000"/>
          <w:spacing w:val="2"/>
          <w:sz w:val="23"/>
          <w:szCs w:val="23"/>
          <w:shd w:val="clear" w:color="auto" w:fill="F8F8F8"/>
        </w:rPr>
        <w:t xml:space="preserve"> emp1 = </w:t>
      </w:r>
      <w:r w:rsidRPr="004B3A78">
        <w:rPr>
          <w:rFonts w:ascii="Courier New" w:eastAsia="Times New Roman" w:hAnsi="Courier New" w:cs="Courier New"/>
          <w:color w:val="0086B3"/>
          <w:spacing w:val="2"/>
          <w:sz w:val="23"/>
          <w:szCs w:val="23"/>
          <w:shd w:val="clear" w:color="auto" w:fill="F8F8F8"/>
        </w:rPr>
        <w:t>Object</w:t>
      </w:r>
      <w:r w:rsidRPr="004B3A78">
        <w:rPr>
          <w:rFonts w:ascii="Courier New" w:eastAsia="Times New Roman" w:hAnsi="Courier New" w:cs="Courier New"/>
          <w:color w:val="000000"/>
          <w:spacing w:val="2"/>
          <w:sz w:val="23"/>
          <w:szCs w:val="23"/>
          <w:shd w:val="clear" w:color="auto" w:fill="F8F8F8"/>
        </w:rPr>
        <w:t>.create(Employee);</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gramStart"/>
      <w:r w:rsidRPr="004B3A78">
        <w:rPr>
          <w:rFonts w:ascii="Courier New" w:eastAsia="Times New Roman" w:hAnsi="Courier New" w:cs="Courier New"/>
          <w:b/>
          <w:bCs/>
          <w:color w:val="333333"/>
          <w:spacing w:val="2"/>
          <w:sz w:val="23"/>
          <w:szCs w:val="23"/>
          <w:shd w:val="clear" w:color="auto" w:fill="F8F8F8"/>
        </w:rPr>
        <w:t>delete</w:t>
      </w:r>
      <w:proofErr w:type="gramEnd"/>
      <w:r w:rsidRPr="004B3A78">
        <w:rPr>
          <w:rFonts w:ascii="Courier New" w:eastAsia="Times New Roman" w:hAnsi="Courier New" w:cs="Courier New"/>
          <w:color w:val="000000"/>
          <w:spacing w:val="2"/>
          <w:sz w:val="23"/>
          <w:szCs w:val="23"/>
          <w:shd w:val="clear" w:color="auto" w:fill="F8F8F8"/>
        </w:rPr>
        <w:t xml:space="preserve"> emp1.company</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gramStart"/>
      <w:r w:rsidRPr="004B3A78">
        <w:rPr>
          <w:rFonts w:ascii="Courier New" w:eastAsia="Times New Roman" w:hAnsi="Courier New" w:cs="Courier New"/>
          <w:color w:val="0086B3"/>
          <w:spacing w:val="2"/>
          <w:sz w:val="23"/>
          <w:szCs w:val="23"/>
          <w:shd w:val="clear" w:color="auto" w:fill="F8F8F8"/>
        </w:rPr>
        <w:lastRenderedPageBreak/>
        <w:t>console</w:t>
      </w:r>
      <w:r w:rsidRPr="004B3A78">
        <w:rPr>
          <w:rFonts w:ascii="Courier New" w:eastAsia="Times New Roman" w:hAnsi="Courier New" w:cs="Courier New"/>
          <w:color w:val="000000"/>
          <w:spacing w:val="2"/>
          <w:sz w:val="23"/>
          <w:szCs w:val="23"/>
          <w:shd w:val="clear" w:color="auto" w:fill="F8F8F8"/>
        </w:rPr>
        <w:t>.log(</w:t>
      </w:r>
      <w:proofErr w:type="gramEnd"/>
      <w:r w:rsidRPr="004B3A78">
        <w:rPr>
          <w:rFonts w:ascii="Courier New" w:eastAsia="Times New Roman" w:hAnsi="Courier New" w:cs="Courier New"/>
          <w:color w:val="000000"/>
          <w:spacing w:val="2"/>
          <w:sz w:val="23"/>
          <w:szCs w:val="23"/>
          <w:shd w:val="clear" w:color="auto" w:fill="F8F8F8"/>
        </w:rPr>
        <w:t>emp1.company);</w:t>
      </w:r>
    </w:p>
    <w:p w:rsidR="004B3A78" w:rsidRPr="004B3A78" w:rsidRDefault="004B3A78" w:rsidP="004B3A78">
      <w:pPr>
        <w:spacing w:after="390" w:line="480" w:lineRule="atLeast"/>
        <w:rPr>
          <w:rFonts w:ascii="Arial" w:eastAsia="Times New Roman" w:hAnsi="Arial" w:cs="Arial"/>
          <w:color w:val="444444"/>
          <w:spacing w:val="2"/>
          <w:sz w:val="27"/>
          <w:szCs w:val="27"/>
        </w:rPr>
      </w:pPr>
      <w:r w:rsidRPr="004B3A78">
        <w:rPr>
          <w:rFonts w:ascii="Arial" w:eastAsia="Times New Roman" w:hAnsi="Arial" w:cs="Arial"/>
          <w:color w:val="444444"/>
          <w:spacing w:val="2"/>
          <w:sz w:val="27"/>
          <w:szCs w:val="27"/>
        </w:rPr>
        <w:t>The output would be </w:t>
      </w:r>
      <w:r w:rsidRPr="004B3A78">
        <w:rPr>
          <w:rFonts w:ascii="Courier New" w:eastAsia="Times New Roman" w:hAnsi="Courier New" w:cs="Courier New"/>
          <w:color w:val="C7254E"/>
          <w:spacing w:val="2"/>
          <w:sz w:val="23"/>
          <w:szCs w:val="23"/>
          <w:shd w:val="clear" w:color="auto" w:fill="F8F8F8"/>
        </w:rPr>
        <w:t>xyz</w:t>
      </w:r>
      <w:r w:rsidRPr="004B3A78">
        <w:rPr>
          <w:rFonts w:ascii="Arial" w:eastAsia="Times New Roman" w:hAnsi="Arial" w:cs="Arial"/>
          <w:color w:val="444444"/>
          <w:spacing w:val="2"/>
          <w:sz w:val="27"/>
          <w:szCs w:val="27"/>
        </w:rPr>
        <w:t>. Here, </w:t>
      </w:r>
      <w:r w:rsidRPr="004B3A78">
        <w:rPr>
          <w:rFonts w:ascii="Courier New" w:eastAsia="Times New Roman" w:hAnsi="Courier New" w:cs="Courier New"/>
          <w:color w:val="C7254E"/>
          <w:spacing w:val="2"/>
          <w:sz w:val="23"/>
          <w:szCs w:val="23"/>
          <w:shd w:val="clear" w:color="auto" w:fill="F8F8F8"/>
        </w:rPr>
        <w:t>emp1</w:t>
      </w:r>
      <w:r w:rsidRPr="004B3A78">
        <w:rPr>
          <w:rFonts w:ascii="Arial" w:eastAsia="Times New Roman" w:hAnsi="Arial" w:cs="Arial"/>
          <w:color w:val="444444"/>
          <w:spacing w:val="2"/>
          <w:sz w:val="27"/>
          <w:szCs w:val="27"/>
        </w:rPr>
        <w:t> object has </w:t>
      </w:r>
      <w:r w:rsidRPr="004B3A78">
        <w:rPr>
          <w:rFonts w:ascii="Courier New" w:eastAsia="Times New Roman" w:hAnsi="Courier New" w:cs="Courier New"/>
          <w:color w:val="C7254E"/>
          <w:spacing w:val="2"/>
          <w:sz w:val="23"/>
          <w:szCs w:val="23"/>
          <w:shd w:val="clear" w:color="auto" w:fill="F8F8F8"/>
        </w:rPr>
        <w:t>company</w:t>
      </w:r>
      <w:r w:rsidRPr="004B3A78">
        <w:rPr>
          <w:rFonts w:ascii="Arial" w:eastAsia="Times New Roman" w:hAnsi="Arial" w:cs="Arial"/>
          <w:color w:val="444444"/>
          <w:spacing w:val="2"/>
          <w:sz w:val="27"/>
          <w:szCs w:val="27"/>
        </w:rPr>
        <w:t> as its </w:t>
      </w:r>
      <w:r w:rsidRPr="004B3A78">
        <w:rPr>
          <w:rFonts w:ascii="Arial" w:eastAsia="Times New Roman" w:hAnsi="Arial" w:cs="Arial"/>
          <w:b/>
          <w:bCs/>
          <w:color w:val="444444"/>
          <w:spacing w:val="2"/>
          <w:sz w:val="27"/>
          <w:szCs w:val="27"/>
        </w:rPr>
        <w:t>prototype</w:t>
      </w:r>
      <w:r w:rsidRPr="004B3A78">
        <w:rPr>
          <w:rFonts w:ascii="Arial" w:eastAsia="Times New Roman" w:hAnsi="Arial" w:cs="Arial"/>
          <w:color w:val="444444"/>
          <w:spacing w:val="2"/>
          <w:sz w:val="27"/>
          <w:szCs w:val="27"/>
        </w:rPr>
        <w:t> property. The </w:t>
      </w:r>
      <w:r w:rsidRPr="004B3A78">
        <w:rPr>
          <w:rFonts w:ascii="Courier New" w:eastAsia="Times New Roman" w:hAnsi="Courier New" w:cs="Courier New"/>
          <w:color w:val="C7254E"/>
          <w:spacing w:val="2"/>
          <w:sz w:val="23"/>
          <w:szCs w:val="23"/>
          <w:shd w:val="clear" w:color="auto" w:fill="F8F8F8"/>
        </w:rPr>
        <w:t>delete</w:t>
      </w:r>
      <w:r w:rsidRPr="004B3A78">
        <w:rPr>
          <w:rFonts w:ascii="Arial" w:eastAsia="Times New Roman" w:hAnsi="Arial" w:cs="Arial"/>
          <w:color w:val="444444"/>
          <w:spacing w:val="2"/>
          <w:sz w:val="27"/>
          <w:szCs w:val="27"/>
        </w:rPr>
        <w:t> operator doesn't delete prototype property.</w:t>
      </w:r>
    </w:p>
    <w:p w:rsidR="004B3A78" w:rsidRPr="004B3A78" w:rsidRDefault="004B3A78" w:rsidP="004B3A78">
      <w:pPr>
        <w:spacing w:after="390" w:line="480" w:lineRule="atLeast"/>
        <w:rPr>
          <w:rFonts w:ascii="Arial" w:eastAsia="Times New Roman" w:hAnsi="Arial" w:cs="Arial"/>
          <w:color w:val="444444"/>
          <w:spacing w:val="2"/>
          <w:sz w:val="27"/>
          <w:szCs w:val="27"/>
        </w:rPr>
      </w:pPr>
      <w:proofErr w:type="gramStart"/>
      <w:r w:rsidRPr="004B3A78">
        <w:rPr>
          <w:rFonts w:ascii="Courier New" w:eastAsia="Times New Roman" w:hAnsi="Courier New" w:cs="Courier New"/>
          <w:color w:val="C7254E"/>
          <w:spacing w:val="2"/>
          <w:sz w:val="23"/>
          <w:szCs w:val="23"/>
          <w:shd w:val="clear" w:color="auto" w:fill="F8F8F8"/>
        </w:rPr>
        <w:t>emp1</w:t>
      </w:r>
      <w:proofErr w:type="gramEnd"/>
      <w:r w:rsidRPr="004B3A78">
        <w:rPr>
          <w:rFonts w:ascii="Arial" w:eastAsia="Times New Roman" w:hAnsi="Arial" w:cs="Arial"/>
          <w:color w:val="444444"/>
          <w:spacing w:val="2"/>
          <w:sz w:val="27"/>
          <w:szCs w:val="27"/>
        </w:rPr>
        <w:t> object doesn't have </w:t>
      </w:r>
      <w:r w:rsidRPr="004B3A78">
        <w:rPr>
          <w:rFonts w:ascii="Arial" w:eastAsia="Times New Roman" w:hAnsi="Arial" w:cs="Arial"/>
          <w:b/>
          <w:bCs/>
          <w:color w:val="444444"/>
          <w:spacing w:val="2"/>
          <w:sz w:val="27"/>
          <w:szCs w:val="27"/>
        </w:rPr>
        <w:t>company</w:t>
      </w:r>
      <w:r w:rsidRPr="004B3A78">
        <w:rPr>
          <w:rFonts w:ascii="Arial" w:eastAsia="Times New Roman" w:hAnsi="Arial" w:cs="Arial"/>
          <w:color w:val="444444"/>
          <w:spacing w:val="2"/>
          <w:sz w:val="27"/>
          <w:szCs w:val="27"/>
        </w:rPr>
        <w:t> as its own property. You can test it </w:t>
      </w:r>
      <w:proofErr w:type="gramStart"/>
      <w:r w:rsidRPr="004B3A78">
        <w:rPr>
          <w:rFonts w:ascii="Courier New" w:eastAsia="Times New Roman" w:hAnsi="Courier New" w:cs="Courier New"/>
          <w:color w:val="C7254E"/>
          <w:spacing w:val="2"/>
          <w:sz w:val="23"/>
          <w:szCs w:val="23"/>
          <w:shd w:val="clear" w:color="auto" w:fill="F8F8F8"/>
        </w:rPr>
        <w:t>console.log(</w:t>
      </w:r>
      <w:proofErr w:type="gramEnd"/>
      <w:r w:rsidRPr="004B3A78">
        <w:rPr>
          <w:rFonts w:ascii="Courier New" w:eastAsia="Times New Roman" w:hAnsi="Courier New" w:cs="Courier New"/>
          <w:color w:val="C7254E"/>
          <w:spacing w:val="2"/>
          <w:sz w:val="23"/>
          <w:szCs w:val="23"/>
          <w:shd w:val="clear" w:color="auto" w:fill="F8F8F8"/>
        </w:rPr>
        <w:t>emp1.hasOwnProperty('company')); //output : false</w:t>
      </w:r>
      <w:r w:rsidRPr="004B3A78">
        <w:rPr>
          <w:rFonts w:ascii="Arial" w:eastAsia="Times New Roman" w:hAnsi="Arial" w:cs="Arial"/>
          <w:color w:val="444444"/>
          <w:spacing w:val="2"/>
          <w:sz w:val="27"/>
          <w:szCs w:val="27"/>
        </w:rPr>
        <w:t>. However, we can delete the </w:t>
      </w:r>
      <w:r w:rsidRPr="004B3A78">
        <w:rPr>
          <w:rFonts w:ascii="Courier New" w:eastAsia="Times New Roman" w:hAnsi="Courier New" w:cs="Courier New"/>
          <w:color w:val="C7254E"/>
          <w:spacing w:val="2"/>
          <w:sz w:val="23"/>
          <w:szCs w:val="23"/>
          <w:shd w:val="clear" w:color="auto" w:fill="F8F8F8"/>
        </w:rPr>
        <w:t>company</w:t>
      </w:r>
      <w:r w:rsidRPr="004B3A78">
        <w:rPr>
          <w:rFonts w:ascii="Arial" w:eastAsia="Times New Roman" w:hAnsi="Arial" w:cs="Arial"/>
          <w:color w:val="444444"/>
          <w:spacing w:val="2"/>
          <w:sz w:val="27"/>
          <w:szCs w:val="27"/>
        </w:rPr>
        <w:t> property directly from the</w:t>
      </w:r>
      <w:r w:rsidRPr="004B3A78">
        <w:rPr>
          <w:rFonts w:ascii="Courier New" w:eastAsia="Times New Roman" w:hAnsi="Courier New" w:cs="Courier New"/>
          <w:color w:val="C7254E"/>
          <w:spacing w:val="2"/>
          <w:sz w:val="23"/>
          <w:szCs w:val="23"/>
          <w:shd w:val="clear" w:color="auto" w:fill="F8F8F8"/>
        </w:rPr>
        <w:t>Employee</w:t>
      </w:r>
      <w:r w:rsidRPr="004B3A78">
        <w:rPr>
          <w:rFonts w:ascii="Arial" w:eastAsia="Times New Roman" w:hAnsi="Arial" w:cs="Arial"/>
          <w:color w:val="444444"/>
          <w:spacing w:val="2"/>
          <w:sz w:val="27"/>
          <w:szCs w:val="27"/>
        </w:rPr>
        <w:t> object using </w:t>
      </w:r>
      <w:r w:rsidRPr="004B3A78">
        <w:rPr>
          <w:rFonts w:ascii="Courier New" w:eastAsia="Times New Roman" w:hAnsi="Courier New" w:cs="Courier New"/>
          <w:color w:val="C7254E"/>
          <w:spacing w:val="2"/>
          <w:sz w:val="23"/>
          <w:szCs w:val="23"/>
          <w:shd w:val="clear" w:color="auto" w:fill="F8F8F8"/>
        </w:rPr>
        <w:t>delete Employee.company</w:t>
      </w:r>
      <w:r w:rsidRPr="004B3A78">
        <w:rPr>
          <w:rFonts w:ascii="Arial" w:eastAsia="Times New Roman" w:hAnsi="Arial" w:cs="Arial"/>
          <w:color w:val="444444"/>
          <w:spacing w:val="2"/>
          <w:sz w:val="27"/>
          <w:szCs w:val="27"/>
        </w:rPr>
        <w:t>. Or, we can also delete the </w:t>
      </w:r>
      <w:r w:rsidRPr="004B3A78">
        <w:rPr>
          <w:rFonts w:ascii="Courier New" w:eastAsia="Times New Roman" w:hAnsi="Courier New" w:cs="Courier New"/>
          <w:color w:val="C7254E"/>
          <w:spacing w:val="2"/>
          <w:sz w:val="23"/>
          <w:szCs w:val="23"/>
          <w:shd w:val="clear" w:color="auto" w:fill="F8F8F8"/>
        </w:rPr>
        <w:t>emp1</w:t>
      </w:r>
      <w:r w:rsidRPr="004B3A78">
        <w:rPr>
          <w:rFonts w:ascii="Arial" w:eastAsia="Times New Roman" w:hAnsi="Arial" w:cs="Arial"/>
          <w:color w:val="444444"/>
          <w:spacing w:val="2"/>
          <w:sz w:val="27"/>
          <w:szCs w:val="27"/>
        </w:rPr>
        <w:t> object using the </w:t>
      </w:r>
      <w:r w:rsidRPr="004B3A78">
        <w:rPr>
          <w:rFonts w:ascii="Courier New" w:eastAsia="Times New Roman" w:hAnsi="Courier New" w:cs="Courier New"/>
          <w:color w:val="C7254E"/>
          <w:spacing w:val="2"/>
          <w:sz w:val="23"/>
          <w:szCs w:val="23"/>
          <w:shd w:val="clear" w:color="auto" w:fill="F8F8F8"/>
        </w:rPr>
        <w:t>__proto__</w:t>
      </w:r>
      <w:r w:rsidRPr="004B3A78">
        <w:rPr>
          <w:rFonts w:ascii="Arial" w:eastAsia="Times New Roman" w:hAnsi="Arial" w:cs="Arial"/>
          <w:color w:val="444444"/>
          <w:spacing w:val="2"/>
          <w:sz w:val="27"/>
          <w:szCs w:val="27"/>
        </w:rPr>
        <w:t>property </w:t>
      </w:r>
      <w:r w:rsidRPr="004B3A78">
        <w:rPr>
          <w:rFonts w:ascii="Courier New" w:eastAsia="Times New Roman" w:hAnsi="Courier New" w:cs="Courier New"/>
          <w:color w:val="C7254E"/>
          <w:spacing w:val="2"/>
          <w:sz w:val="23"/>
          <w:szCs w:val="23"/>
          <w:shd w:val="clear" w:color="auto" w:fill="F8F8F8"/>
        </w:rPr>
        <w:t>delete emp1.__proto__.company</w:t>
      </w:r>
      <w:r w:rsidRPr="004B3A78">
        <w:rPr>
          <w:rFonts w:ascii="Arial" w:eastAsia="Times New Roman" w:hAnsi="Arial" w:cs="Arial"/>
          <w:color w:val="444444"/>
          <w:spacing w:val="2"/>
          <w:sz w:val="27"/>
          <w:szCs w:val="27"/>
        </w:rPr>
        <w:t>.</w:t>
      </w:r>
    </w:p>
    <w:p w:rsidR="004B3A78" w:rsidRPr="004B3A78" w:rsidRDefault="004B3A78" w:rsidP="004B3A78">
      <w:pPr>
        <w:spacing w:before="90" w:after="180" w:line="570" w:lineRule="atLeast"/>
        <w:outlineLvl w:val="1"/>
        <w:rPr>
          <w:rFonts w:ascii="Arial" w:eastAsia="Times New Roman" w:hAnsi="Arial" w:cs="Arial"/>
          <w:b/>
          <w:bCs/>
          <w:color w:val="333333"/>
          <w:spacing w:val="2"/>
          <w:sz w:val="36"/>
          <w:szCs w:val="36"/>
        </w:rPr>
      </w:pPr>
      <w:r w:rsidRPr="004B3A78">
        <w:rPr>
          <w:rFonts w:ascii="Arial" w:eastAsia="Times New Roman" w:hAnsi="Arial" w:cs="Arial"/>
          <w:b/>
          <w:bCs/>
          <w:color w:val="333333"/>
          <w:spacing w:val="2"/>
          <w:sz w:val="36"/>
          <w:szCs w:val="36"/>
        </w:rPr>
        <w:t>Question 12</w:t>
      </w:r>
    </w:p>
    <w:p w:rsidR="004B3A78" w:rsidRPr="004B3A78" w:rsidRDefault="004B3A78" w:rsidP="004B3A78">
      <w:pPr>
        <w:spacing w:before="90" w:after="180" w:line="570" w:lineRule="atLeast"/>
        <w:outlineLvl w:val="2"/>
        <w:rPr>
          <w:rFonts w:ascii="Arial" w:eastAsia="Times New Roman" w:hAnsi="Arial" w:cs="Arial"/>
          <w:b/>
          <w:bCs/>
          <w:color w:val="333333"/>
          <w:spacing w:val="2"/>
          <w:sz w:val="27"/>
          <w:szCs w:val="27"/>
        </w:rPr>
      </w:pPr>
      <w:r w:rsidRPr="004B3A78">
        <w:rPr>
          <w:rFonts w:ascii="Arial" w:eastAsia="Times New Roman" w:hAnsi="Arial" w:cs="Arial"/>
          <w:b/>
          <w:bCs/>
          <w:color w:val="333333"/>
          <w:spacing w:val="2"/>
          <w:sz w:val="27"/>
          <w:szCs w:val="27"/>
        </w:rPr>
        <w:t>What is </w:t>
      </w:r>
      <w:r w:rsidRPr="004B3A78">
        <w:rPr>
          <w:rFonts w:ascii="Courier New" w:eastAsia="Times New Roman" w:hAnsi="Courier New" w:cs="Courier New"/>
          <w:b/>
          <w:bCs/>
          <w:color w:val="C7254E"/>
          <w:spacing w:val="2"/>
          <w:shd w:val="clear" w:color="auto" w:fill="F8F8F8"/>
        </w:rPr>
        <w:t>undefined x 1</w:t>
      </w:r>
      <w:r w:rsidRPr="004B3A78">
        <w:rPr>
          <w:rFonts w:ascii="Arial" w:eastAsia="Times New Roman" w:hAnsi="Arial" w:cs="Arial"/>
          <w:b/>
          <w:bCs/>
          <w:color w:val="333333"/>
          <w:spacing w:val="2"/>
          <w:sz w:val="27"/>
          <w:szCs w:val="27"/>
        </w:rPr>
        <w:t> in JavaScript?</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b/>
          <w:bCs/>
          <w:color w:val="333333"/>
          <w:spacing w:val="2"/>
          <w:sz w:val="23"/>
          <w:szCs w:val="23"/>
          <w:shd w:val="clear" w:color="auto" w:fill="F8F8F8"/>
        </w:rPr>
        <w:t>var</w:t>
      </w:r>
      <w:r w:rsidRPr="004B3A78">
        <w:rPr>
          <w:rFonts w:ascii="Courier New" w:eastAsia="Times New Roman" w:hAnsi="Courier New" w:cs="Courier New"/>
          <w:color w:val="000000"/>
          <w:spacing w:val="2"/>
          <w:sz w:val="23"/>
          <w:szCs w:val="23"/>
          <w:shd w:val="clear" w:color="auto" w:fill="F8F8F8"/>
        </w:rPr>
        <w:t xml:space="preserve"> trees = [</w:t>
      </w:r>
      <w:r w:rsidRPr="004B3A78">
        <w:rPr>
          <w:rFonts w:ascii="Courier New" w:eastAsia="Times New Roman" w:hAnsi="Courier New" w:cs="Courier New"/>
          <w:color w:val="DD1144"/>
          <w:spacing w:val="2"/>
          <w:sz w:val="23"/>
          <w:szCs w:val="23"/>
          <w:shd w:val="clear" w:color="auto" w:fill="F8F8F8"/>
        </w:rPr>
        <w:t>"redwood"</w:t>
      </w:r>
      <w:r w:rsidRPr="004B3A78">
        <w:rPr>
          <w:rFonts w:ascii="Courier New" w:eastAsia="Times New Roman" w:hAnsi="Courier New" w:cs="Courier New"/>
          <w:color w:val="000000"/>
          <w:spacing w:val="2"/>
          <w:sz w:val="23"/>
          <w:szCs w:val="23"/>
          <w:shd w:val="clear" w:color="auto" w:fill="F8F8F8"/>
        </w:rPr>
        <w:t>,</w:t>
      </w:r>
      <w:r w:rsidRPr="004B3A78">
        <w:rPr>
          <w:rFonts w:ascii="Courier New" w:eastAsia="Times New Roman" w:hAnsi="Courier New" w:cs="Courier New"/>
          <w:color w:val="DD1144"/>
          <w:spacing w:val="2"/>
          <w:sz w:val="23"/>
          <w:szCs w:val="23"/>
          <w:shd w:val="clear" w:color="auto" w:fill="F8F8F8"/>
        </w:rPr>
        <w:t>"bay"</w:t>
      </w:r>
      <w:r w:rsidRPr="004B3A78">
        <w:rPr>
          <w:rFonts w:ascii="Courier New" w:eastAsia="Times New Roman" w:hAnsi="Courier New" w:cs="Courier New"/>
          <w:color w:val="000000"/>
          <w:spacing w:val="2"/>
          <w:sz w:val="23"/>
          <w:szCs w:val="23"/>
          <w:shd w:val="clear" w:color="auto" w:fill="F8F8F8"/>
        </w:rPr>
        <w:t>,</w:t>
      </w:r>
      <w:r w:rsidRPr="004B3A78">
        <w:rPr>
          <w:rFonts w:ascii="Courier New" w:eastAsia="Times New Roman" w:hAnsi="Courier New" w:cs="Courier New"/>
          <w:color w:val="DD1144"/>
          <w:spacing w:val="2"/>
          <w:sz w:val="23"/>
          <w:szCs w:val="23"/>
          <w:shd w:val="clear" w:color="auto" w:fill="F8F8F8"/>
        </w:rPr>
        <w:t>"cedar"</w:t>
      </w:r>
      <w:r w:rsidRPr="004B3A78">
        <w:rPr>
          <w:rFonts w:ascii="Courier New" w:eastAsia="Times New Roman" w:hAnsi="Courier New" w:cs="Courier New"/>
          <w:color w:val="000000"/>
          <w:spacing w:val="2"/>
          <w:sz w:val="23"/>
          <w:szCs w:val="23"/>
          <w:shd w:val="clear" w:color="auto" w:fill="F8F8F8"/>
        </w:rPr>
        <w:t>,</w:t>
      </w:r>
      <w:r w:rsidRPr="004B3A78">
        <w:rPr>
          <w:rFonts w:ascii="Courier New" w:eastAsia="Times New Roman" w:hAnsi="Courier New" w:cs="Courier New"/>
          <w:color w:val="DD1144"/>
          <w:spacing w:val="2"/>
          <w:sz w:val="23"/>
          <w:szCs w:val="23"/>
          <w:shd w:val="clear" w:color="auto" w:fill="F8F8F8"/>
        </w:rPr>
        <w:t>"oak"</w:t>
      </w:r>
      <w:r w:rsidRPr="004B3A78">
        <w:rPr>
          <w:rFonts w:ascii="Courier New" w:eastAsia="Times New Roman" w:hAnsi="Courier New" w:cs="Courier New"/>
          <w:color w:val="000000"/>
          <w:spacing w:val="2"/>
          <w:sz w:val="23"/>
          <w:szCs w:val="23"/>
          <w:shd w:val="clear" w:color="auto" w:fill="F8F8F8"/>
        </w:rPr>
        <w:t>,</w:t>
      </w:r>
      <w:r w:rsidRPr="004B3A78">
        <w:rPr>
          <w:rFonts w:ascii="Courier New" w:eastAsia="Times New Roman" w:hAnsi="Courier New" w:cs="Courier New"/>
          <w:color w:val="DD1144"/>
          <w:spacing w:val="2"/>
          <w:sz w:val="23"/>
          <w:szCs w:val="23"/>
          <w:shd w:val="clear" w:color="auto" w:fill="F8F8F8"/>
        </w:rPr>
        <w:t>"maple"</w:t>
      </w:r>
      <w:r w:rsidRPr="004B3A78">
        <w:rPr>
          <w:rFonts w:ascii="Courier New" w:eastAsia="Times New Roman" w:hAnsi="Courier New" w:cs="Courier New"/>
          <w:color w:val="000000"/>
          <w:spacing w:val="2"/>
          <w:sz w:val="23"/>
          <w:szCs w:val="23"/>
          <w:shd w:val="clear" w:color="auto" w:fill="F8F8F8"/>
        </w:rPr>
        <w:t>];</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gramStart"/>
      <w:r w:rsidRPr="004B3A78">
        <w:rPr>
          <w:rFonts w:ascii="Courier New" w:eastAsia="Times New Roman" w:hAnsi="Courier New" w:cs="Courier New"/>
          <w:b/>
          <w:bCs/>
          <w:color w:val="333333"/>
          <w:spacing w:val="2"/>
          <w:sz w:val="23"/>
          <w:szCs w:val="23"/>
          <w:shd w:val="clear" w:color="auto" w:fill="F8F8F8"/>
        </w:rPr>
        <w:t>delete</w:t>
      </w:r>
      <w:proofErr w:type="gramEnd"/>
      <w:r w:rsidRPr="004B3A78">
        <w:rPr>
          <w:rFonts w:ascii="Courier New" w:eastAsia="Times New Roman" w:hAnsi="Courier New" w:cs="Courier New"/>
          <w:color w:val="000000"/>
          <w:spacing w:val="2"/>
          <w:sz w:val="23"/>
          <w:szCs w:val="23"/>
          <w:shd w:val="clear" w:color="auto" w:fill="F8F8F8"/>
        </w:rPr>
        <w:t xml:space="preserve"> trees[</w:t>
      </w:r>
      <w:r w:rsidRPr="004B3A78">
        <w:rPr>
          <w:rFonts w:ascii="Courier New" w:eastAsia="Times New Roman" w:hAnsi="Courier New" w:cs="Courier New"/>
          <w:color w:val="008080"/>
          <w:spacing w:val="2"/>
          <w:sz w:val="23"/>
          <w:szCs w:val="23"/>
          <w:shd w:val="clear" w:color="auto" w:fill="F8F8F8"/>
        </w:rPr>
        <w:t>3</w:t>
      </w:r>
      <w:r w:rsidRPr="004B3A78">
        <w:rPr>
          <w:rFonts w:ascii="Courier New" w:eastAsia="Times New Roman" w:hAnsi="Courier New" w:cs="Courier New"/>
          <w:color w:val="000000"/>
          <w:spacing w:val="2"/>
          <w:sz w:val="23"/>
          <w:szCs w:val="23"/>
          <w:shd w:val="clear" w:color="auto" w:fill="F8F8F8"/>
        </w:rPr>
        <w:t>];</w:t>
      </w:r>
    </w:p>
    <w:p w:rsidR="004B3A78" w:rsidRPr="004B3A78" w:rsidRDefault="004B3A78" w:rsidP="004B3A78">
      <w:pPr>
        <w:spacing w:after="390" w:line="480" w:lineRule="atLeast"/>
        <w:rPr>
          <w:rFonts w:ascii="Arial" w:eastAsia="Times New Roman" w:hAnsi="Arial" w:cs="Arial"/>
          <w:color w:val="444444"/>
          <w:spacing w:val="2"/>
          <w:sz w:val="27"/>
          <w:szCs w:val="27"/>
        </w:rPr>
      </w:pPr>
      <w:r w:rsidRPr="004B3A78">
        <w:rPr>
          <w:rFonts w:ascii="Arial" w:eastAsia="Times New Roman" w:hAnsi="Arial" w:cs="Arial"/>
          <w:color w:val="444444"/>
          <w:spacing w:val="2"/>
          <w:sz w:val="27"/>
          <w:szCs w:val="27"/>
        </w:rPr>
        <w:t>When you run the code above and type </w:t>
      </w:r>
      <w:proofErr w:type="gramStart"/>
      <w:r w:rsidRPr="004B3A78">
        <w:rPr>
          <w:rFonts w:ascii="Courier New" w:eastAsia="Times New Roman" w:hAnsi="Courier New" w:cs="Courier New"/>
          <w:color w:val="C7254E"/>
          <w:spacing w:val="2"/>
          <w:sz w:val="23"/>
          <w:szCs w:val="23"/>
          <w:shd w:val="clear" w:color="auto" w:fill="F8F8F8"/>
        </w:rPr>
        <w:t>console.log(</w:t>
      </w:r>
      <w:proofErr w:type="gramEnd"/>
      <w:r w:rsidRPr="004B3A78">
        <w:rPr>
          <w:rFonts w:ascii="Courier New" w:eastAsia="Times New Roman" w:hAnsi="Courier New" w:cs="Courier New"/>
          <w:color w:val="C7254E"/>
          <w:spacing w:val="2"/>
          <w:sz w:val="23"/>
          <w:szCs w:val="23"/>
          <w:shd w:val="clear" w:color="auto" w:fill="F8F8F8"/>
        </w:rPr>
        <w:t>trees);</w:t>
      </w:r>
      <w:r w:rsidRPr="004B3A78">
        <w:rPr>
          <w:rFonts w:ascii="Arial" w:eastAsia="Times New Roman" w:hAnsi="Arial" w:cs="Arial"/>
          <w:color w:val="444444"/>
          <w:spacing w:val="2"/>
          <w:sz w:val="27"/>
          <w:szCs w:val="27"/>
        </w:rPr>
        <w:t> into your Chrome developer console, you will get</w:t>
      </w:r>
      <w:r w:rsidRPr="004B3A78">
        <w:rPr>
          <w:rFonts w:ascii="Arial" w:eastAsia="Times New Roman" w:hAnsi="Arial" w:cs="Arial"/>
          <w:color w:val="444444"/>
          <w:spacing w:val="2"/>
          <w:sz w:val="27"/>
          <w:szCs w:val="27"/>
        </w:rPr>
        <w:br/>
      </w:r>
      <w:r w:rsidRPr="004B3A78">
        <w:rPr>
          <w:rFonts w:ascii="Courier New" w:eastAsia="Times New Roman" w:hAnsi="Courier New" w:cs="Courier New"/>
          <w:color w:val="C7254E"/>
          <w:spacing w:val="2"/>
          <w:sz w:val="23"/>
          <w:szCs w:val="23"/>
          <w:shd w:val="clear" w:color="auto" w:fill="F8F8F8"/>
        </w:rPr>
        <w:t>["redwood", "bay", "cedar", undefined × 1, "maple"]</w:t>
      </w:r>
      <w:r w:rsidRPr="004B3A78">
        <w:rPr>
          <w:rFonts w:ascii="Arial" w:eastAsia="Times New Roman" w:hAnsi="Arial" w:cs="Arial"/>
          <w:color w:val="444444"/>
          <w:spacing w:val="2"/>
          <w:sz w:val="27"/>
          <w:szCs w:val="27"/>
        </w:rPr>
        <w:t>. When you run the code in Firefox's browser console, you will get </w:t>
      </w:r>
      <w:r w:rsidRPr="004B3A78">
        <w:rPr>
          <w:rFonts w:ascii="Courier New" w:eastAsia="Times New Roman" w:hAnsi="Courier New" w:cs="Courier New"/>
          <w:color w:val="C7254E"/>
          <w:spacing w:val="2"/>
          <w:sz w:val="23"/>
          <w:szCs w:val="23"/>
          <w:shd w:val="clear" w:color="auto" w:fill="F8F8F8"/>
        </w:rPr>
        <w:t>["redwood", "bay", "cedar", undefined, "maple"]</w:t>
      </w:r>
      <w:r w:rsidRPr="004B3A78">
        <w:rPr>
          <w:rFonts w:ascii="Arial" w:eastAsia="Times New Roman" w:hAnsi="Arial" w:cs="Arial"/>
          <w:color w:val="444444"/>
          <w:spacing w:val="2"/>
          <w:sz w:val="27"/>
          <w:szCs w:val="27"/>
        </w:rPr>
        <w:t>. Thus, it's clear that the Chrome browser has its own way of displaying uninitialised indexes in arrays. However, when you check </w:t>
      </w:r>
      <w:proofErr w:type="gramStart"/>
      <w:r w:rsidRPr="004B3A78">
        <w:rPr>
          <w:rFonts w:ascii="Courier New" w:eastAsia="Times New Roman" w:hAnsi="Courier New" w:cs="Courier New"/>
          <w:color w:val="C7254E"/>
          <w:spacing w:val="2"/>
          <w:sz w:val="23"/>
          <w:szCs w:val="23"/>
          <w:shd w:val="clear" w:color="auto" w:fill="F8F8F8"/>
        </w:rPr>
        <w:t>trees[</w:t>
      </w:r>
      <w:proofErr w:type="gramEnd"/>
      <w:r w:rsidRPr="004B3A78">
        <w:rPr>
          <w:rFonts w:ascii="Courier New" w:eastAsia="Times New Roman" w:hAnsi="Courier New" w:cs="Courier New"/>
          <w:color w:val="C7254E"/>
          <w:spacing w:val="2"/>
          <w:sz w:val="23"/>
          <w:szCs w:val="23"/>
          <w:shd w:val="clear" w:color="auto" w:fill="F8F8F8"/>
        </w:rPr>
        <w:t>3] === undefined</w:t>
      </w:r>
      <w:r w:rsidRPr="004B3A78">
        <w:rPr>
          <w:rFonts w:ascii="Arial" w:eastAsia="Times New Roman" w:hAnsi="Arial" w:cs="Arial"/>
          <w:color w:val="444444"/>
          <w:spacing w:val="2"/>
          <w:sz w:val="27"/>
          <w:szCs w:val="27"/>
        </w:rPr>
        <w:t> in both browsers, you will get similar output as </w:t>
      </w:r>
      <w:r w:rsidRPr="004B3A78">
        <w:rPr>
          <w:rFonts w:ascii="Courier New" w:eastAsia="Times New Roman" w:hAnsi="Courier New" w:cs="Courier New"/>
          <w:color w:val="C7254E"/>
          <w:spacing w:val="2"/>
          <w:sz w:val="23"/>
          <w:szCs w:val="23"/>
          <w:shd w:val="clear" w:color="auto" w:fill="F8F8F8"/>
        </w:rPr>
        <w:t>true</w:t>
      </w:r>
      <w:r w:rsidRPr="004B3A78">
        <w:rPr>
          <w:rFonts w:ascii="Arial" w:eastAsia="Times New Roman" w:hAnsi="Arial" w:cs="Arial"/>
          <w:color w:val="444444"/>
          <w:spacing w:val="2"/>
          <w:sz w:val="27"/>
          <w:szCs w:val="27"/>
        </w:rPr>
        <w:t>.</w:t>
      </w:r>
    </w:p>
    <w:p w:rsidR="004B3A78" w:rsidRPr="004B3A78" w:rsidRDefault="004B3A78" w:rsidP="004B3A78">
      <w:pPr>
        <w:spacing w:after="390" w:line="480" w:lineRule="atLeast"/>
        <w:rPr>
          <w:rFonts w:ascii="Arial" w:eastAsia="Times New Roman" w:hAnsi="Arial" w:cs="Arial"/>
          <w:color w:val="444444"/>
          <w:spacing w:val="2"/>
          <w:sz w:val="27"/>
          <w:szCs w:val="27"/>
        </w:rPr>
      </w:pPr>
      <w:r w:rsidRPr="004B3A78">
        <w:rPr>
          <w:rFonts w:ascii="Arial" w:eastAsia="Times New Roman" w:hAnsi="Arial" w:cs="Arial"/>
          <w:b/>
          <w:bCs/>
          <w:color w:val="444444"/>
          <w:spacing w:val="2"/>
          <w:sz w:val="27"/>
          <w:szCs w:val="27"/>
        </w:rPr>
        <w:lastRenderedPageBreak/>
        <w:t>Note:</w:t>
      </w:r>
      <w:r w:rsidRPr="004B3A78">
        <w:rPr>
          <w:rFonts w:ascii="Arial" w:eastAsia="Times New Roman" w:hAnsi="Arial" w:cs="Arial"/>
          <w:color w:val="444444"/>
          <w:spacing w:val="2"/>
          <w:sz w:val="27"/>
          <w:szCs w:val="27"/>
        </w:rPr>
        <w:t> Please remember you do not need to check for the uninitialised index of array in </w:t>
      </w:r>
      <w:proofErr w:type="gramStart"/>
      <w:r w:rsidRPr="004B3A78">
        <w:rPr>
          <w:rFonts w:ascii="Courier New" w:eastAsia="Times New Roman" w:hAnsi="Courier New" w:cs="Courier New"/>
          <w:color w:val="C7254E"/>
          <w:spacing w:val="2"/>
          <w:sz w:val="23"/>
          <w:szCs w:val="23"/>
          <w:shd w:val="clear" w:color="auto" w:fill="F8F8F8"/>
        </w:rPr>
        <w:t>trees[</w:t>
      </w:r>
      <w:proofErr w:type="gramEnd"/>
      <w:r w:rsidRPr="004B3A78">
        <w:rPr>
          <w:rFonts w:ascii="Courier New" w:eastAsia="Times New Roman" w:hAnsi="Courier New" w:cs="Courier New"/>
          <w:color w:val="C7254E"/>
          <w:spacing w:val="2"/>
          <w:sz w:val="23"/>
          <w:szCs w:val="23"/>
          <w:shd w:val="clear" w:color="auto" w:fill="F8F8F8"/>
        </w:rPr>
        <w:t>3] === 'undefined × 1'</w:t>
      </w:r>
      <w:r w:rsidRPr="004B3A78">
        <w:rPr>
          <w:rFonts w:ascii="Arial" w:eastAsia="Times New Roman" w:hAnsi="Arial" w:cs="Arial"/>
          <w:color w:val="444444"/>
          <w:spacing w:val="2"/>
          <w:sz w:val="27"/>
          <w:szCs w:val="27"/>
        </w:rPr>
        <w:t>, as it will give you an error. </w:t>
      </w:r>
      <w:r w:rsidRPr="004B3A78">
        <w:rPr>
          <w:rFonts w:ascii="Courier New" w:eastAsia="Times New Roman" w:hAnsi="Courier New" w:cs="Courier New"/>
          <w:color w:val="C7254E"/>
          <w:spacing w:val="2"/>
          <w:sz w:val="23"/>
          <w:szCs w:val="23"/>
          <w:shd w:val="clear" w:color="auto" w:fill="F8F8F8"/>
        </w:rPr>
        <w:t>'</w:t>
      </w:r>
      <w:proofErr w:type="gramStart"/>
      <w:r w:rsidRPr="004B3A78">
        <w:rPr>
          <w:rFonts w:ascii="Courier New" w:eastAsia="Times New Roman" w:hAnsi="Courier New" w:cs="Courier New"/>
          <w:color w:val="C7254E"/>
          <w:spacing w:val="2"/>
          <w:sz w:val="23"/>
          <w:szCs w:val="23"/>
          <w:shd w:val="clear" w:color="auto" w:fill="F8F8F8"/>
        </w:rPr>
        <w:t>undefined</w:t>
      </w:r>
      <w:proofErr w:type="gramEnd"/>
      <w:r w:rsidRPr="004B3A78">
        <w:rPr>
          <w:rFonts w:ascii="Courier New" w:eastAsia="Times New Roman" w:hAnsi="Courier New" w:cs="Courier New"/>
          <w:color w:val="C7254E"/>
          <w:spacing w:val="2"/>
          <w:sz w:val="23"/>
          <w:szCs w:val="23"/>
          <w:shd w:val="clear" w:color="auto" w:fill="F8F8F8"/>
        </w:rPr>
        <w:t xml:space="preserve"> × 1'</w:t>
      </w:r>
      <w:r w:rsidRPr="004B3A78">
        <w:rPr>
          <w:rFonts w:ascii="Arial" w:eastAsia="Times New Roman" w:hAnsi="Arial" w:cs="Arial"/>
          <w:color w:val="444444"/>
          <w:spacing w:val="2"/>
          <w:sz w:val="27"/>
          <w:szCs w:val="27"/>
        </w:rPr>
        <w:t> is just way of displaying an array's uninitialised index in Chrome.</w:t>
      </w:r>
    </w:p>
    <w:p w:rsidR="004B3A78" w:rsidRPr="004B3A78" w:rsidRDefault="004B3A78" w:rsidP="004B3A78">
      <w:pPr>
        <w:spacing w:before="90" w:after="180" w:line="570" w:lineRule="atLeast"/>
        <w:outlineLvl w:val="1"/>
        <w:rPr>
          <w:rFonts w:ascii="Arial" w:eastAsia="Times New Roman" w:hAnsi="Arial" w:cs="Arial"/>
          <w:b/>
          <w:bCs/>
          <w:color w:val="333333"/>
          <w:spacing w:val="2"/>
          <w:sz w:val="36"/>
          <w:szCs w:val="36"/>
        </w:rPr>
      </w:pPr>
      <w:r w:rsidRPr="004B3A78">
        <w:rPr>
          <w:rFonts w:ascii="Arial" w:eastAsia="Times New Roman" w:hAnsi="Arial" w:cs="Arial"/>
          <w:b/>
          <w:bCs/>
          <w:color w:val="333333"/>
          <w:spacing w:val="2"/>
          <w:sz w:val="36"/>
          <w:szCs w:val="36"/>
        </w:rPr>
        <w:t>Question 13</w:t>
      </w:r>
    </w:p>
    <w:p w:rsidR="004B3A78" w:rsidRPr="004B3A78" w:rsidRDefault="004B3A78" w:rsidP="004B3A78">
      <w:pPr>
        <w:spacing w:before="90" w:after="180" w:line="570" w:lineRule="atLeast"/>
        <w:outlineLvl w:val="2"/>
        <w:rPr>
          <w:rFonts w:ascii="Arial" w:eastAsia="Times New Roman" w:hAnsi="Arial" w:cs="Arial"/>
          <w:b/>
          <w:bCs/>
          <w:color w:val="333333"/>
          <w:spacing w:val="2"/>
          <w:sz w:val="27"/>
          <w:szCs w:val="27"/>
        </w:rPr>
      </w:pPr>
      <w:r w:rsidRPr="004B3A78">
        <w:rPr>
          <w:rFonts w:ascii="Arial" w:eastAsia="Times New Roman" w:hAnsi="Arial" w:cs="Arial"/>
          <w:b/>
          <w:bCs/>
          <w:color w:val="333333"/>
          <w:spacing w:val="2"/>
          <w:sz w:val="27"/>
          <w:szCs w:val="27"/>
        </w:rPr>
        <w:t>What will be the output of the code below?</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gramStart"/>
      <w:r w:rsidRPr="004B3A78">
        <w:rPr>
          <w:rFonts w:ascii="Courier New" w:eastAsia="Times New Roman" w:hAnsi="Courier New" w:cs="Courier New"/>
          <w:b/>
          <w:bCs/>
          <w:color w:val="333333"/>
          <w:spacing w:val="2"/>
          <w:sz w:val="23"/>
          <w:szCs w:val="23"/>
          <w:shd w:val="clear" w:color="auto" w:fill="F8F8F8"/>
        </w:rPr>
        <w:t>var</w:t>
      </w:r>
      <w:proofErr w:type="gramEnd"/>
      <w:r w:rsidRPr="004B3A78">
        <w:rPr>
          <w:rFonts w:ascii="Courier New" w:eastAsia="Times New Roman" w:hAnsi="Courier New" w:cs="Courier New"/>
          <w:color w:val="000000"/>
          <w:spacing w:val="2"/>
          <w:sz w:val="23"/>
          <w:szCs w:val="23"/>
          <w:shd w:val="clear" w:color="auto" w:fill="F8F8F8"/>
        </w:rPr>
        <w:t xml:space="preserve"> trees = [</w:t>
      </w:r>
      <w:r w:rsidRPr="004B3A78">
        <w:rPr>
          <w:rFonts w:ascii="Courier New" w:eastAsia="Times New Roman" w:hAnsi="Courier New" w:cs="Courier New"/>
          <w:color w:val="DD1144"/>
          <w:spacing w:val="2"/>
          <w:sz w:val="23"/>
          <w:szCs w:val="23"/>
          <w:shd w:val="clear" w:color="auto" w:fill="F8F8F8"/>
        </w:rPr>
        <w:t>"xyz"</w:t>
      </w:r>
      <w:r w:rsidRPr="004B3A78">
        <w:rPr>
          <w:rFonts w:ascii="Courier New" w:eastAsia="Times New Roman" w:hAnsi="Courier New" w:cs="Courier New"/>
          <w:color w:val="000000"/>
          <w:spacing w:val="2"/>
          <w:sz w:val="23"/>
          <w:szCs w:val="23"/>
          <w:shd w:val="clear" w:color="auto" w:fill="F8F8F8"/>
        </w:rPr>
        <w:t>,</w:t>
      </w:r>
      <w:r w:rsidRPr="004B3A78">
        <w:rPr>
          <w:rFonts w:ascii="Courier New" w:eastAsia="Times New Roman" w:hAnsi="Courier New" w:cs="Courier New"/>
          <w:color w:val="DD1144"/>
          <w:spacing w:val="2"/>
          <w:sz w:val="23"/>
          <w:szCs w:val="23"/>
          <w:shd w:val="clear" w:color="auto" w:fill="F8F8F8"/>
        </w:rPr>
        <w:t>"xxxx"</w:t>
      </w:r>
      <w:r w:rsidRPr="004B3A78">
        <w:rPr>
          <w:rFonts w:ascii="Courier New" w:eastAsia="Times New Roman" w:hAnsi="Courier New" w:cs="Courier New"/>
          <w:color w:val="000000"/>
          <w:spacing w:val="2"/>
          <w:sz w:val="23"/>
          <w:szCs w:val="23"/>
          <w:shd w:val="clear" w:color="auto" w:fill="F8F8F8"/>
        </w:rPr>
        <w:t>,</w:t>
      </w:r>
      <w:r w:rsidRPr="004B3A78">
        <w:rPr>
          <w:rFonts w:ascii="Courier New" w:eastAsia="Times New Roman" w:hAnsi="Courier New" w:cs="Courier New"/>
          <w:color w:val="DD1144"/>
          <w:spacing w:val="2"/>
          <w:sz w:val="23"/>
          <w:szCs w:val="23"/>
          <w:shd w:val="clear" w:color="auto" w:fill="F8F8F8"/>
        </w:rPr>
        <w:t>"test"</w:t>
      </w:r>
      <w:r w:rsidRPr="004B3A78">
        <w:rPr>
          <w:rFonts w:ascii="Courier New" w:eastAsia="Times New Roman" w:hAnsi="Courier New" w:cs="Courier New"/>
          <w:color w:val="000000"/>
          <w:spacing w:val="2"/>
          <w:sz w:val="23"/>
          <w:szCs w:val="23"/>
          <w:shd w:val="clear" w:color="auto" w:fill="F8F8F8"/>
        </w:rPr>
        <w:t>,</w:t>
      </w:r>
      <w:r w:rsidRPr="004B3A78">
        <w:rPr>
          <w:rFonts w:ascii="Courier New" w:eastAsia="Times New Roman" w:hAnsi="Courier New" w:cs="Courier New"/>
          <w:color w:val="DD1144"/>
          <w:spacing w:val="2"/>
          <w:sz w:val="23"/>
          <w:szCs w:val="23"/>
          <w:shd w:val="clear" w:color="auto" w:fill="F8F8F8"/>
        </w:rPr>
        <w:t>"ryan"</w:t>
      </w:r>
      <w:r w:rsidRPr="004B3A78">
        <w:rPr>
          <w:rFonts w:ascii="Courier New" w:eastAsia="Times New Roman" w:hAnsi="Courier New" w:cs="Courier New"/>
          <w:color w:val="000000"/>
          <w:spacing w:val="2"/>
          <w:sz w:val="23"/>
          <w:szCs w:val="23"/>
          <w:shd w:val="clear" w:color="auto" w:fill="F8F8F8"/>
        </w:rPr>
        <w:t>,</w:t>
      </w:r>
      <w:r w:rsidRPr="004B3A78">
        <w:rPr>
          <w:rFonts w:ascii="Courier New" w:eastAsia="Times New Roman" w:hAnsi="Courier New" w:cs="Courier New"/>
          <w:color w:val="DD1144"/>
          <w:spacing w:val="2"/>
          <w:sz w:val="23"/>
          <w:szCs w:val="23"/>
          <w:shd w:val="clear" w:color="auto" w:fill="F8F8F8"/>
        </w:rPr>
        <w:t>"apple"</w:t>
      </w:r>
      <w:r w:rsidRPr="004B3A78">
        <w:rPr>
          <w:rFonts w:ascii="Courier New" w:eastAsia="Times New Roman" w:hAnsi="Courier New" w:cs="Courier New"/>
          <w:color w:val="000000"/>
          <w:spacing w:val="2"/>
          <w:sz w:val="23"/>
          <w:szCs w:val="23"/>
          <w:shd w:val="clear" w:color="auto" w:fill="F8F8F8"/>
        </w:rPr>
        <w:t>];</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gramStart"/>
      <w:r w:rsidRPr="004B3A78">
        <w:rPr>
          <w:rFonts w:ascii="Courier New" w:eastAsia="Times New Roman" w:hAnsi="Courier New" w:cs="Courier New"/>
          <w:b/>
          <w:bCs/>
          <w:color w:val="333333"/>
          <w:spacing w:val="2"/>
          <w:sz w:val="23"/>
          <w:szCs w:val="23"/>
          <w:shd w:val="clear" w:color="auto" w:fill="F8F8F8"/>
        </w:rPr>
        <w:t>delete</w:t>
      </w:r>
      <w:proofErr w:type="gramEnd"/>
      <w:r w:rsidRPr="004B3A78">
        <w:rPr>
          <w:rFonts w:ascii="Courier New" w:eastAsia="Times New Roman" w:hAnsi="Courier New" w:cs="Courier New"/>
          <w:color w:val="000000"/>
          <w:spacing w:val="2"/>
          <w:sz w:val="23"/>
          <w:szCs w:val="23"/>
          <w:shd w:val="clear" w:color="auto" w:fill="F8F8F8"/>
        </w:rPr>
        <w:t xml:space="preserve"> trees[</w:t>
      </w:r>
      <w:r w:rsidRPr="004B3A78">
        <w:rPr>
          <w:rFonts w:ascii="Courier New" w:eastAsia="Times New Roman" w:hAnsi="Courier New" w:cs="Courier New"/>
          <w:color w:val="008080"/>
          <w:spacing w:val="2"/>
          <w:sz w:val="23"/>
          <w:szCs w:val="23"/>
          <w:shd w:val="clear" w:color="auto" w:fill="F8F8F8"/>
        </w:rPr>
        <w:t>3</w:t>
      </w:r>
      <w:r w:rsidRPr="004B3A78">
        <w:rPr>
          <w:rFonts w:ascii="Courier New" w:eastAsia="Times New Roman" w:hAnsi="Courier New" w:cs="Courier New"/>
          <w:color w:val="000000"/>
          <w:spacing w:val="2"/>
          <w:sz w:val="23"/>
          <w:szCs w:val="23"/>
          <w:shd w:val="clear" w:color="auto" w:fill="F8F8F8"/>
        </w:rPr>
        <w:t>];</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proofErr w:type="gramStart"/>
      <w:r w:rsidRPr="004B3A78">
        <w:rPr>
          <w:rFonts w:ascii="Courier New" w:eastAsia="Times New Roman" w:hAnsi="Courier New" w:cs="Courier New"/>
          <w:color w:val="0086B3"/>
          <w:spacing w:val="2"/>
          <w:sz w:val="23"/>
          <w:szCs w:val="23"/>
          <w:shd w:val="clear" w:color="auto" w:fill="F8F8F8"/>
        </w:rPr>
        <w:t>console</w:t>
      </w:r>
      <w:r w:rsidRPr="004B3A78">
        <w:rPr>
          <w:rFonts w:ascii="Courier New" w:eastAsia="Times New Roman" w:hAnsi="Courier New" w:cs="Courier New"/>
          <w:color w:val="000000"/>
          <w:spacing w:val="2"/>
          <w:sz w:val="23"/>
          <w:szCs w:val="23"/>
          <w:shd w:val="clear" w:color="auto" w:fill="F8F8F8"/>
        </w:rPr>
        <w:t>.log(</w:t>
      </w:r>
      <w:proofErr w:type="gramEnd"/>
      <w:r w:rsidRPr="004B3A78">
        <w:rPr>
          <w:rFonts w:ascii="Courier New" w:eastAsia="Times New Roman" w:hAnsi="Courier New" w:cs="Courier New"/>
          <w:color w:val="000000"/>
          <w:spacing w:val="2"/>
          <w:sz w:val="23"/>
          <w:szCs w:val="23"/>
          <w:shd w:val="clear" w:color="auto" w:fill="F8F8F8"/>
        </w:rPr>
        <w:t>trees.length);</w:t>
      </w:r>
    </w:p>
    <w:p w:rsidR="004B3A78" w:rsidRPr="004B3A78" w:rsidRDefault="004B3A78" w:rsidP="004B3A78">
      <w:pPr>
        <w:spacing w:after="390" w:line="480" w:lineRule="atLeast"/>
        <w:rPr>
          <w:rFonts w:ascii="Arial" w:eastAsia="Times New Roman" w:hAnsi="Arial" w:cs="Arial"/>
          <w:color w:val="444444"/>
          <w:spacing w:val="2"/>
          <w:sz w:val="27"/>
          <w:szCs w:val="27"/>
        </w:rPr>
      </w:pPr>
      <w:r w:rsidRPr="004B3A78">
        <w:rPr>
          <w:rFonts w:ascii="Arial" w:eastAsia="Times New Roman" w:hAnsi="Arial" w:cs="Arial"/>
          <w:color w:val="444444"/>
          <w:spacing w:val="2"/>
          <w:sz w:val="27"/>
          <w:szCs w:val="27"/>
        </w:rPr>
        <w:t>The output would be </w:t>
      </w:r>
      <w:r w:rsidRPr="004B3A78">
        <w:rPr>
          <w:rFonts w:ascii="Courier New" w:eastAsia="Times New Roman" w:hAnsi="Courier New" w:cs="Courier New"/>
          <w:color w:val="C7254E"/>
          <w:spacing w:val="2"/>
          <w:sz w:val="23"/>
          <w:szCs w:val="23"/>
          <w:shd w:val="clear" w:color="auto" w:fill="F8F8F8"/>
        </w:rPr>
        <w:t>5</w:t>
      </w:r>
      <w:r w:rsidRPr="004B3A78">
        <w:rPr>
          <w:rFonts w:ascii="Arial" w:eastAsia="Times New Roman" w:hAnsi="Arial" w:cs="Arial"/>
          <w:color w:val="444444"/>
          <w:spacing w:val="2"/>
          <w:sz w:val="27"/>
          <w:szCs w:val="27"/>
        </w:rPr>
        <w:t>. When we use the </w:t>
      </w:r>
      <w:r w:rsidRPr="004B3A78">
        <w:rPr>
          <w:rFonts w:ascii="Courier New" w:eastAsia="Times New Roman" w:hAnsi="Courier New" w:cs="Courier New"/>
          <w:color w:val="C7254E"/>
          <w:spacing w:val="2"/>
          <w:sz w:val="23"/>
          <w:szCs w:val="23"/>
          <w:shd w:val="clear" w:color="auto" w:fill="F8F8F8"/>
        </w:rPr>
        <w:t>delete</w:t>
      </w:r>
      <w:r w:rsidRPr="004B3A78">
        <w:rPr>
          <w:rFonts w:ascii="Arial" w:eastAsia="Times New Roman" w:hAnsi="Arial" w:cs="Arial"/>
          <w:color w:val="444444"/>
          <w:spacing w:val="2"/>
          <w:sz w:val="27"/>
          <w:szCs w:val="27"/>
        </w:rPr>
        <w:t> operator to delete an array element, the array length is not affected from this. This holds even if you deleted all elements of an array using the </w:t>
      </w:r>
      <w:r w:rsidRPr="004B3A78">
        <w:rPr>
          <w:rFonts w:ascii="Courier New" w:eastAsia="Times New Roman" w:hAnsi="Courier New" w:cs="Courier New"/>
          <w:color w:val="C7254E"/>
          <w:spacing w:val="2"/>
          <w:sz w:val="23"/>
          <w:szCs w:val="23"/>
          <w:shd w:val="clear" w:color="auto" w:fill="F8F8F8"/>
        </w:rPr>
        <w:t>delete</w:t>
      </w:r>
      <w:r w:rsidRPr="004B3A78">
        <w:rPr>
          <w:rFonts w:ascii="Arial" w:eastAsia="Times New Roman" w:hAnsi="Arial" w:cs="Arial"/>
          <w:color w:val="444444"/>
          <w:spacing w:val="2"/>
          <w:sz w:val="27"/>
          <w:szCs w:val="27"/>
        </w:rPr>
        <w:t> operator.</w:t>
      </w:r>
    </w:p>
    <w:p w:rsidR="004B3A78" w:rsidRPr="004B3A78" w:rsidRDefault="004B3A78" w:rsidP="004B3A78">
      <w:pPr>
        <w:spacing w:after="390" w:line="480" w:lineRule="atLeast"/>
        <w:rPr>
          <w:rFonts w:ascii="Arial" w:eastAsia="Times New Roman" w:hAnsi="Arial" w:cs="Arial"/>
          <w:color w:val="444444"/>
          <w:spacing w:val="2"/>
          <w:sz w:val="27"/>
          <w:szCs w:val="27"/>
        </w:rPr>
      </w:pPr>
      <w:r w:rsidRPr="004B3A78">
        <w:rPr>
          <w:rFonts w:ascii="Arial" w:eastAsia="Times New Roman" w:hAnsi="Arial" w:cs="Arial"/>
          <w:color w:val="444444"/>
          <w:spacing w:val="2"/>
          <w:sz w:val="27"/>
          <w:szCs w:val="27"/>
        </w:rPr>
        <w:t>In other words, when the </w:t>
      </w:r>
      <w:r w:rsidRPr="004B3A78">
        <w:rPr>
          <w:rFonts w:ascii="Courier New" w:eastAsia="Times New Roman" w:hAnsi="Courier New" w:cs="Courier New"/>
          <w:color w:val="C7254E"/>
          <w:spacing w:val="2"/>
          <w:sz w:val="23"/>
          <w:szCs w:val="23"/>
          <w:shd w:val="clear" w:color="auto" w:fill="F8F8F8"/>
        </w:rPr>
        <w:t>delete</w:t>
      </w:r>
      <w:r w:rsidRPr="004B3A78">
        <w:rPr>
          <w:rFonts w:ascii="Arial" w:eastAsia="Times New Roman" w:hAnsi="Arial" w:cs="Arial"/>
          <w:color w:val="444444"/>
          <w:spacing w:val="2"/>
          <w:sz w:val="27"/>
          <w:szCs w:val="27"/>
        </w:rPr>
        <w:t> operator removes an array element, that deleted element is not longer present in array. In place of value at deleted index </w:t>
      </w:r>
      <w:r w:rsidRPr="004B3A78">
        <w:rPr>
          <w:rFonts w:ascii="Courier New" w:eastAsia="Times New Roman" w:hAnsi="Courier New" w:cs="Courier New"/>
          <w:color w:val="C7254E"/>
          <w:spacing w:val="2"/>
          <w:sz w:val="23"/>
          <w:szCs w:val="23"/>
          <w:shd w:val="clear" w:color="auto" w:fill="F8F8F8"/>
        </w:rPr>
        <w:t>undefined x 1</w:t>
      </w:r>
      <w:r w:rsidRPr="004B3A78">
        <w:rPr>
          <w:rFonts w:ascii="Arial" w:eastAsia="Times New Roman" w:hAnsi="Arial" w:cs="Arial"/>
          <w:color w:val="444444"/>
          <w:spacing w:val="2"/>
          <w:sz w:val="27"/>
          <w:szCs w:val="27"/>
        </w:rPr>
        <w:t> in </w:t>
      </w:r>
      <w:r w:rsidRPr="004B3A78">
        <w:rPr>
          <w:rFonts w:ascii="Arial" w:eastAsia="Times New Roman" w:hAnsi="Arial" w:cs="Arial"/>
          <w:b/>
          <w:bCs/>
          <w:color w:val="444444"/>
          <w:spacing w:val="2"/>
          <w:sz w:val="27"/>
          <w:szCs w:val="27"/>
        </w:rPr>
        <w:t>chrome</w:t>
      </w:r>
      <w:r w:rsidRPr="004B3A78">
        <w:rPr>
          <w:rFonts w:ascii="Arial" w:eastAsia="Times New Roman" w:hAnsi="Arial" w:cs="Arial"/>
          <w:color w:val="444444"/>
          <w:spacing w:val="2"/>
          <w:sz w:val="27"/>
          <w:szCs w:val="27"/>
        </w:rPr>
        <w:t> and </w:t>
      </w:r>
      <w:r w:rsidRPr="004B3A78">
        <w:rPr>
          <w:rFonts w:ascii="Courier New" w:eastAsia="Times New Roman" w:hAnsi="Courier New" w:cs="Courier New"/>
          <w:color w:val="C7254E"/>
          <w:spacing w:val="2"/>
          <w:sz w:val="23"/>
          <w:szCs w:val="23"/>
          <w:shd w:val="clear" w:color="auto" w:fill="F8F8F8"/>
        </w:rPr>
        <w:t>undefined</w:t>
      </w:r>
      <w:r w:rsidRPr="004B3A78">
        <w:rPr>
          <w:rFonts w:ascii="Arial" w:eastAsia="Times New Roman" w:hAnsi="Arial" w:cs="Arial"/>
          <w:color w:val="444444"/>
          <w:spacing w:val="2"/>
          <w:sz w:val="27"/>
          <w:szCs w:val="27"/>
        </w:rPr>
        <w:t> is placed at the index. If you do </w:t>
      </w:r>
      <w:r w:rsidRPr="004B3A78">
        <w:rPr>
          <w:rFonts w:ascii="Courier New" w:eastAsia="Times New Roman" w:hAnsi="Courier New" w:cs="Courier New"/>
          <w:color w:val="C7254E"/>
          <w:spacing w:val="2"/>
          <w:sz w:val="23"/>
          <w:szCs w:val="23"/>
          <w:shd w:val="clear" w:color="auto" w:fill="F8F8F8"/>
        </w:rPr>
        <w:t>console.log(trees)</w:t>
      </w:r>
      <w:r w:rsidRPr="004B3A78">
        <w:rPr>
          <w:rFonts w:ascii="Arial" w:eastAsia="Times New Roman" w:hAnsi="Arial" w:cs="Arial"/>
          <w:color w:val="444444"/>
          <w:spacing w:val="2"/>
          <w:sz w:val="27"/>
          <w:szCs w:val="27"/>
        </w:rPr>
        <w:t>output </w:t>
      </w:r>
      <w:r w:rsidRPr="004B3A78">
        <w:rPr>
          <w:rFonts w:ascii="Courier New" w:eastAsia="Times New Roman" w:hAnsi="Courier New" w:cs="Courier New"/>
          <w:color w:val="C7254E"/>
          <w:spacing w:val="2"/>
          <w:sz w:val="23"/>
          <w:szCs w:val="23"/>
          <w:shd w:val="clear" w:color="auto" w:fill="F8F8F8"/>
        </w:rPr>
        <w:t>["xyz", "xxxx", "test", undefined × 1, "apple"]</w:t>
      </w:r>
      <w:r w:rsidRPr="004B3A78">
        <w:rPr>
          <w:rFonts w:ascii="Arial" w:eastAsia="Times New Roman" w:hAnsi="Arial" w:cs="Arial"/>
          <w:color w:val="444444"/>
          <w:spacing w:val="2"/>
          <w:sz w:val="27"/>
          <w:szCs w:val="27"/>
        </w:rPr>
        <w:t> in Chrome and in Firefox </w:t>
      </w:r>
      <w:r w:rsidRPr="004B3A78">
        <w:rPr>
          <w:rFonts w:ascii="Courier New" w:eastAsia="Times New Roman" w:hAnsi="Courier New" w:cs="Courier New"/>
          <w:color w:val="C7254E"/>
          <w:spacing w:val="2"/>
          <w:sz w:val="23"/>
          <w:szCs w:val="23"/>
          <w:shd w:val="clear" w:color="auto" w:fill="F8F8F8"/>
        </w:rPr>
        <w:t>["xyz", "xxxx", "test", undefined, "apple"]</w:t>
      </w:r>
      <w:r w:rsidRPr="004B3A78">
        <w:rPr>
          <w:rFonts w:ascii="Arial" w:eastAsia="Times New Roman" w:hAnsi="Arial" w:cs="Arial"/>
          <w:color w:val="444444"/>
          <w:spacing w:val="2"/>
          <w:sz w:val="27"/>
          <w:szCs w:val="27"/>
        </w:rPr>
        <w:t>.</w:t>
      </w:r>
    </w:p>
    <w:p w:rsidR="004B3A78" w:rsidRPr="004B3A78" w:rsidRDefault="004B3A78" w:rsidP="004B3A78">
      <w:pPr>
        <w:spacing w:before="90" w:after="180" w:line="570" w:lineRule="atLeast"/>
        <w:outlineLvl w:val="1"/>
        <w:rPr>
          <w:rFonts w:ascii="Arial" w:eastAsia="Times New Roman" w:hAnsi="Arial" w:cs="Arial"/>
          <w:b/>
          <w:bCs/>
          <w:color w:val="333333"/>
          <w:spacing w:val="2"/>
          <w:sz w:val="36"/>
          <w:szCs w:val="36"/>
        </w:rPr>
      </w:pPr>
      <w:r w:rsidRPr="004B3A78">
        <w:rPr>
          <w:rFonts w:ascii="Arial" w:eastAsia="Times New Roman" w:hAnsi="Arial" w:cs="Arial"/>
          <w:b/>
          <w:bCs/>
          <w:color w:val="333333"/>
          <w:spacing w:val="2"/>
          <w:sz w:val="36"/>
          <w:szCs w:val="36"/>
        </w:rPr>
        <w:t>Question 14</w:t>
      </w:r>
    </w:p>
    <w:p w:rsidR="004B3A78" w:rsidRPr="004B3A78" w:rsidRDefault="004B3A78" w:rsidP="004B3A78">
      <w:pPr>
        <w:spacing w:before="90" w:after="180" w:line="570" w:lineRule="atLeast"/>
        <w:outlineLvl w:val="2"/>
        <w:rPr>
          <w:rFonts w:ascii="Arial" w:eastAsia="Times New Roman" w:hAnsi="Arial" w:cs="Arial"/>
          <w:b/>
          <w:bCs/>
          <w:color w:val="333333"/>
          <w:spacing w:val="2"/>
          <w:sz w:val="27"/>
          <w:szCs w:val="27"/>
        </w:rPr>
      </w:pPr>
      <w:r w:rsidRPr="004B3A78">
        <w:rPr>
          <w:rFonts w:ascii="Arial" w:eastAsia="Times New Roman" w:hAnsi="Arial" w:cs="Arial"/>
          <w:b/>
          <w:bCs/>
          <w:color w:val="333333"/>
          <w:spacing w:val="2"/>
          <w:sz w:val="27"/>
          <w:szCs w:val="27"/>
        </w:rPr>
        <w:lastRenderedPageBreak/>
        <w:t>What will be the output of the code below?</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gramStart"/>
      <w:r w:rsidRPr="004B3A78">
        <w:rPr>
          <w:rFonts w:ascii="Courier New" w:eastAsia="Times New Roman" w:hAnsi="Courier New" w:cs="Courier New"/>
          <w:b/>
          <w:bCs/>
          <w:color w:val="333333"/>
          <w:spacing w:val="2"/>
          <w:sz w:val="23"/>
          <w:szCs w:val="23"/>
          <w:shd w:val="clear" w:color="auto" w:fill="F8F8F8"/>
        </w:rPr>
        <w:t>var</w:t>
      </w:r>
      <w:proofErr w:type="gramEnd"/>
      <w:r w:rsidRPr="004B3A78">
        <w:rPr>
          <w:rFonts w:ascii="Courier New" w:eastAsia="Times New Roman" w:hAnsi="Courier New" w:cs="Courier New"/>
          <w:color w:val="000000"/>
          <w:spacing w:val="2"/>
          <w:sz w:val="23"/>
          <w:szCs w:val="23"/>
          <w:shd w:val="clear" w:color="auto" w:fill="F8F8F8"/>
        </w:rPr>
        <w:t xml:space="preserve"> bar = </w:t>
      </w:r>
      <w:r w:rsidRPr="004B3A78">
        <w:rPr>
          <w:rFonts w:ascii="Courier New" w:eastAsia="Times New Roman" w:hAnsi="Courier New" w:cs="Courier New"/>
          <w:color w:val="008080"/>
          <w:spacing w:val="2"/>
          <w:sz w:val="23"/>
          <w:szCs w:val="23"/>
          <w:shd w:val="clear" w:color="auto" w:fill="F8F8F8"/>
        </w:rPr>
        <w:t>true</w:t>
      </w:r>
      <w:r w:rsidRPr="004B3A78">
        <w:rPr>
          <w:rFonts w:ascii="Courier New" w:eastAsia="Times New Roman" w:hAnsi="Courier New" w:cs="Courier New"/>
          <w:color w:val="000000"/>
          <w:spacing w:val="2"/>
          <w:sz w:val="23"/>
          <w:szCs w:val="23"/>
          <w:shd w:val="clear" w:color="auto" w:fill="F8F8F8"/>
        </w:rPr>
        <w:t>;</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gramStart"/>
      <w:r w:rsidRPr="004B3A78">
        <w:rPr>
          <w:rFonts w:ascii="Courier New" w:eastAsia="Times New Roman" w:hAnsi="Courier New" w:cs="Courier New"/>
          <w:color w:val="0086B3"/>
          <w:spacing w:val="2"/>
          <w:sz w:val="23"/>
          <w:szCs w:val="23"/>
          <w:shd w:val="clear" w:color="auto" w:fill="F8F8F8"/>
        </w:rPr>
        <w:t>console</w:t>
      </w:r>
      <w:r w:rsidRPr="004B3A78">
        <w:rPr>
          <w:rFonts w:ascii="Courier New" w:eastAsia="Times New Roman" w:hAnsi="Courier New" w:cs="Courier New"/>
          <w:color w:val="000000"/>
          <w:spacing w:val="2"/>
          <w:sz w:val="23"/>
          <w:szCs w:val="23"/>
          <w:shd w:val="clear" w:color="auto" w:fill="F8F8F8"/>
        </w:rPr>
        <w:t>.log(</w:t>
      </w:r>
      <w:proofErr w:type="gramEnd"/>
      <w:r w:rsidRPr="004B3A78">
        <w:rPr>
          <w:rFonts w:ascii="Courier New" w:eastAsia="Times New Roman" w:hAnsi="Courier New" w:cs="Courier New"/>
          <w:color w:val="000000"/>
          <w:spacing w:val="2"/>
          <w:sz w:val="23"/>
          <w:szCs w:val="23"/>
          <w:shd w:val="clear" w:color="auto" w:fill="F8F8F8"/>
        </w:rPr>
        <w:t xml:space="preserve">bar + </w:t>
      </w:r>
      <w:r w:rsidRPr="004B3A78">
        <w:rPr>
          <w:rFonts w:ascii="Courier New" w:eastAsia="Times New Roman" w:hAnsi="Courier New" w:cs="Courier New"/>
          <w:color w:val="008080"/>
          <w:spacing w:val="2"/>
          <w:sz w:val="23"/>
          <w:szCs w:val="23"/>
          <w:shd w:val="clear" w:color="auto" w:fill="F8F8F8"/>
        </w:rPr>
        <w:t>0</w:t>
      </w:r>
      <w:r w:rsidRPr="004B3A78">
        <w:rPr>
          <w:rFonts w:ascii="Courier New" w:eastAsia="Times New Roman" w:hAnsi="Courier New" w:cs="Courier New"/>
          <w:color w:val="000000"/>
          <w:spacing w:val="2"/>
          <w:sz w:val="23"/>
          <w:szCs w:val="23"/>
          <w:shd w:val="clear" w:color="auto" w:fill="F8F8F8"/>
        </w:rPr>
        <w:t xml:space="preserve">);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gramStart"/>
      <w:r w:rsidRPr="004B3A78">
        <w:rPr>
          <w:rFonts w:ascii="Courier New" w:eastAsia="Times New Roman" w:hAnsi="Courier New" w:cs="Courier New"/>
          <w:color w:val="0086B3"/>
          <w:spacing w:val="2"/>
          <w:sz w:val="23"/>
          <w:szCs w:val="23"/>
          <w:shd w:val="clear" w:color="auto" w:fill="F8F8F8"/>
        </w:rPr>
        <w:t>console</w:t>
      </w:r>
      <w:r w:rsidRPr="004B3A78">
        <w:rPr>
          <w:rFonts w:ascii="Courier New" w:eastAsia="Times New Roman" w:hAnsi="Courier New" w:cs="Courier New"/>
          <w:color w:val="000000"/>
          <w:spacing w:val="2"/>
          <w:sz w:val="23"/>
          <w:szCs w:val="23"/>
          <w:shd w:val="clear" w:color="auto" w:fill="F8F8F8"/>
        </w:rPr>
        <w:t>.log(</w:t>
      </w:r>
      <w:proofErr w:type="gramEnd"/>
      <w:r w:rsidRPr="004B3A78">
        <w:rPr>
          <w:rFonts w:ascii="Courier New" w:eastAsia="Times New Roman" w:hAnsi="Courier New" w:cs="Courier New"/>
          <w:color w:val="000000"/>
          <w:spacing w:val="2"/>
          <w:sz w:val="23"/>
          <w:szCs w:val="23"/>
          <w:shd w:val="clear" w:color="auto" w:fill="F8F8F8"/>
        </w:rPr>
        <w:t xml:space="preserve">bar + </w:t>
      </w:r>
      <w:r w:rsidRPr="004B3A78">
        <w:rPr>
          <w:rFonts w:ascii="Courier New" w:eastAsia="Times New Roman" w:hAnsi="Courier New" w:cs="Courier New"/>
          <w:color w:val="DD1144"/>
          <w:spacing w:val="2"/>
          <w:sz w:val="23"/>
          <w:szCs w:val="23"/>
          <w:shd w:val="clear" w:color="auto" w:fill="F8F8F8"/>
        </w:rPr>
        <w:t>"xyz"</w:t>
      </w:r>
      <w:r w:rsidRPr="004B3A78">
        <w:rPr>
          <w:rFonts w:ascii="Courier New" w:eastAsia="Times New Roman" w:hAnsi="Courier New" w:cs="Courier New"/>
          <w:color w:val="000000"/>
          <w:spacing w:val="2"/>
          <w:sz w:val="23"/>
          <w:szCs w:val="23"/>
          <w:shd w:val="clear" w:color="auto" w:fill="F8F8F8"/>
        </w:rPr>
        <w:t xml:space="preserve">);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gramStart"/>
      <w:r w:rsidRPr="004B3A78">
        <w:rPr>
          <w:rFonts w:ascii="Courier New" w:eastAsia="Times New Roman" w:hAnsi="Courier New" w:cs="Courier New"/>
          <w:color w:val="0086B3"/>
          <w:spacing w:val="2"/>
          <w:sz w:val="23"/>
          <w:szCs w:val="23"/>
          <w:shd w:val="clear" w:color="auto" w:fill="F8F8F8"/>
        </w:rPr>
        <w:t>console</w:t>
      </w:r>
      <w:r w:rsidRPr="004B3A78">
        <w:rPr>
          <w:rFonts w:ascii="Courier New" w:eastAsia="Times New Roman" w:hAnsi="Courier New" w:cs="Courier New"/>
          <w:color w:val="000000"/>
          <w:spacing w:val="2"/>
          <w:sz w:val="23"/>
          <w:szCs w:val="23"/>
          <w:shd w:val="clear" w:color="auto" w:fill="F8F8F8"/>
        </w:rPr>
        <w:t>.log(</w:t>
      </w:r>
      <w:proofErr w:type="gramEnd"/>
      <w:r w:rsidRPr="004B3A78">
        <w:rPr>
          <w:rFonts w:ascii="Courier New" w:eastAsia="Times New Roman" w:hAnsi="Courier New" w:cs="Courier New"/>
          <w:color w:val="000000"/>
          <w:spacing w:val="2"/>
          <w:sz w:val="23"/>
          <w:szCs w:val="23"/>
          <w:shd w:val="clear" w:color="auto" w:fill="F8F8F8"/>
        </w:rPr>
        <w:t xml:space="preserve">bar + </w:t>
      </w:r>
      <w:r w:rsidRPr="004B3A78">
        <w:rPr>
          <w:rFonts w:ascii="Courier New" w:eastAsia="Times New Roman" w:hAnsi="Courier New" w:cs="Courier New"/>
          <w:color w:val="008080"/>
          <w:spacing w:val="2"/>
          <w:sz w:val="23"/>
          <w:szCs w:val="23"/>
          <w:shd w:val="clear" w:color="auto" w:fill="F8F8F8"/>
        </w:rPr>
        <w:t>true</w:t>
      </w:r>
      <w:r w:rsidRPr="004B3A78">
        <w:rPr>
          <w:rFonts w:ascii="Courier New" w:eastAsia="Times New Roman" w:hAnsi="Courier New" w:cs="Courier New"/>
          <w:color w:val="000000"/>
          <w:spacing w:val="2"/>
          <w:sz w:val="23"/>
          <w:szCs w:val="23"/>
          <w:shd w:val="clear" w:color="auto" w:fill="F8F8F8"/>
        </w:rPr>
        <w:t xml:space="preserve">);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gramStart"/>
      <w:r w:rsidRPr="004B3A78">
        <w:rPr>
          <w:rFonts w:ascii="Courier New" w:eastAsia="Times New Roman" w:hAnsi="Courier New" w:cs="Courier New"/>
          <w:color w:val="0086B3"/>
          <w:spacing w:val="2"/>
          <w:sz w:val="23"/>
          <w:szCs w:val="23"/>
          <w:shd w:val="clear" w:color="auto" w:fill="F8F8F8"/>
        </w:rPr>
        <w:t>console</w:t>
      </w:r>
      <w:r w:rsidRPr="004B3A78">
        <w:rPr>
          <w:rFonts w:ascii="Courier New" w:eastAsia="Times New Roman" w:hAnsi="Courier New" w:cs="Courier New"/>
          <w:color w:val="000000"/>
          <w:spacing w:val="2"/>
          <w:sz w:val="23"/>
          <w:szCs w:val="23"/>
          <w:shd w:val="clear" w:color="auto" w:fill="F8F8F8"/>
        </w:rPr>
        <w:t>.log(</w:t>
      </w:r>
      <w:proofErr w:type="gramEnd"/>
      <w:r w:rsidRPr="004B3A78">
        <w:rPr>
          <w:rFonts w:ascii="Courier New" w:eastAsia="Times New Roman" w:hAnsi="Courier New" w:cs="Courier New"/>
          <w:color w:val="000000"/>
          <w:spacing w:val="2"/>
          <w:sz w:val="23"/>
          <w:szCs w:val="23"/>
          <w:shd w:val="clear" w:color="auto" w:fill="F8F8F8"/>
        </w:rPr>
        <w:t xml:space="preserve">bar + </w:t>
      </w:r>
      <w:r w:rsidRPr="004B3A78">
        <w:rPr>
          <w:rFonts w:ascii="Courier New" w:eastAsia="Times New Roman" w:hAnsi="Courier New" w:cs="Courier New"/>
          <w:color w:val="008080"/>
          <w:spacing w:val="2"/>
          <w:sz w:val="23"/>
          <w:szCs w:val="23"/>
          <w:shd w:val="clear" w:color="auto" w:fill="F8F8F8"/>
        </w:rPr>
        <w:t>false</w:t>
      </w:r>
      <w:r w:rsidRPr="004B3A78">
        <w:rPr>
          <w:rFonts w:ascii="Courier New" w:eastAsia="Times New Roman" w:hAnsi="Courier New" w:cs="Courier New"/>
          <w:color w:val="000000"/>
          <w:spacing w:val="2"/>
          <w:sz w:val="23"/>
          <w:szCs w:val="23"/>
          <w:shd w:val="clear" w:color="auto" w:fill="F8F8F8"/>
        </w:rPr>
        <w:t xml:space="preserve">);   </w:t>
      </w:r>
    </w:p>
    <w:p w:rsidR="004B3A78" w:rsidRPr="004B3A78" w:rsidRDefault="004B3A78" w:rsidP="004B3A78">
      <w:pPr>
        <w:spacing w:after="390" w:line="480" w:lineRule="atLeast"/>
        <w:rPr>
          <w:rFonts w:ascii="Arial" w:eastAsia="Times New Roman" w:hAnsi="Arial" w:cs="Arial"/>
          <w:color w:val="444444"/>
          <w:spacing w:val="2"/>
          <w:sz w:val="27"/>
          <w:szCs w:val="27"/>
        </w:rPr>
      </w:pPr>
      <w:r w:rsidRPr="004B3A78">
        <w:rPr>
          <w:rFonts w:ascii="Arial" w:eastAsia="Times New Roman" w:hAnsi="Arial" w:cs="Arial"/>
          <w:color w:val="444444"/>
          <w:spacing w:val="2"/>
          <w:sz w:val="27"/>
          <w:szCs w:val="27"/>
        </w:rPr>
        <w:t>The code will output </w:t>
      </w:r>
      <w:r w:rsidRPr="004B3A78">
        <w:rPr>
          <w:rFonts w:ascii="Courier New" w:eastAsia="Times New Roman" w:hAnsi="Courier New" w:cs="Courier New"/>
          <w:color w:val="C7254E"/>
          <w:spacing w:val="2"/>
          <w:sz w:val="23"/>
          <w:szCs w:val="23"/>
          <w:shd w:val="clear" w:color="auto" w:fill="F8F8F8"/>
        </w:rPr>
        <w:t>1, "truexyz", 2, 1</w:t>
      </w:r>
      <w:r w:rsidRPr="004B3A78">
        <w:rPr>
          <w:rFonts w:ascii="Arial" w:eastAsia="Times New Roman" w:hAnsi="Arial" w:cs="Arial"/>
          <w:color w:val="444444"/>
          <w:spacing w:val="2"/>
          <w:sz w:val="27"/>
          <w:szCs w:val="27"/>
        </w:rPr>
        <w:t>. Here's a general guideline for addition operators:</w:t>
      </w:r>
    </w:p>
    <w:p w:rsidR="004B3A78" w:rsidRPr="004B3A78" w:rsidRDefault="004B3A78" w:rsidP="004B3A78">
      <w:pPr>
        <w:numPr>
          <w:ilvl w:val="0"/>
          <w:numId w:val="83"/>
        </w:numPr>
        <w:spacing w:before="100" w:beforeAutospacing="1" w:after="150" w:line="480" w:lineRule="atLeast"/>
        <w:rPr>
          <w:rFonts w:ascii="Arial" w:eastAsia="Times New Roman" w:hAnsi="Arial" w:cs="Arial"/>
          <w:color w:val="444444"/>
          <w:spacing w:val="2"/>
          <w:sz w:val="27"/>
          <w:szCs w:val="27"/>
        </w:rPr>
      </w:pPr>
      <w:r w:rsidRPr="004B3A78">
        <w:rPr>
          <w:rFonts w:ascii="Arial" w:eastAsia="Times New Roman" w:hAnsi="Arial" w:cs="Arial"/>
          <w:color w:val="444444"/>
          <w:spacing w:val="2"/>
          <w:sz w:val="27"/>
          <w:szCs w:val="27"/>
        </w:rPr>
        <w:t>Number + Number -&gt; Addition</w:t>
      </w:r>
    </w:p>
    <w:p w:rsidR="004B3A78" w:rsidRPr="004B3A78" w:rsidRDefault="004B3A78" w:rsidP="004B3A78">
      <w:pPr>
        <w:numPr>
          <w:ilvl w:val="0"/>
          <w:numId w:val="83"/>
        </w:numPr>
        <w:spacing w:before="100" w:beforeAutospacing="1" w:after="150" w:line="480" w:lineRule="atLeast"/>
        <w:rPr>
          <w:rFonts w:ascii="Arial" w:eastAsia="Times New Roman" w:hAnsi="Arial" w:cs="Arial"/>
          <w:color w:val="444444"/>
          <w:spacing w:val="2"/>
          <w:sz w:val="27"/>
          <w:szCs w:val="27"/>
        </w:rPr>
      </w:pPr>
      <w:r w:rsidRPr="004B3A78">
        <w:rPr>
          <w:rFonts w:ascii="Arial" w:eastAsia="Times New Roman" w:hAnsi="Arial" w:cs="Arial"/>
          <w:color w:val="444444"/>
          <w:spacing w:val="2"/>
          <w:sz w:val="27"/>
          <w:szCs w:val="27"/>
        </w:rPr>
        <w:t>Boolean + Number -&gt; Addition</w:t>
      </w:r>
    </w:p>
    <w:p w:rsidR="004B3A78" w:rsidRPr="004B3A78" w:rsidRDefault="004B3A78" w:rsidP="004B3A78">
      <w:pPr>
        <w:numPr>
          <w:ilvl w:val="0"/>
          <w:numId w:val="83"/>
        </w:numPr>
        <w:spacing w:before="100" w:beforeAutospacing="1" w:after="150" w:line="480" w:lineRule="atLeast"/>
        <w:rPr>
          <w:rFonts w:ascii="Arial" w:eastAsia="Times New Roman" w:hAnsi="Arial" w:cs="Arial"/>
          <w:color w:val="444444"/>
          <w:spacing w:val="2"/>
          <w:sz w:val="27"/>
          <w:szCs w:val="27"/>
        </w:rPr>
      </w:pPr>
      <w:r w:rsidRPr="004B3A78">
        <w:rPr>
          <w:rFonts w:ascii="Arial" w:eastAsia="Times New Roman" w:hAnsi="Arial" w:cs="Arial"/>
          <w:color w:val="444444"/>
          <w:spacing w:val="2"/>
          <w:sz w:val="27"/>
          <w:szCs w:val="27"/>
        </w:rPr>
        <w:t>Boolean + Number -&gt; Addition</w:t>
      </w:r>
    </w:p>
    <w:p w:rsidR="004B3A78" w:rsidRPr="004B3A78" w:rsidRDefault="004B3A78" w:rsidP="004B3A78">
      <w:pPr>
        <w:numPr>
          <w:ilvl w:val="0"/>
          <w:numId w:val="83"/>
        </w:numPr>
        <w:spacing w:before="100" w:beforeAutospacing="1" w:after="150" w:line="480" w:lineRule="atLeast"/>
        <w:rPr>
          <w:rFonts w:ascii="Arial" w:eastAsia="Times New Roman" w:hAnsi="Arial" w:cs="Arial"/>
          <w:color w:val="444444"/>
          <w:spacing w:val="2"/>
          <w:sz w:val="27"/>
          <w:szCs w:val="27"/>
        </w:rPr>
      </w:pPr>
      <w:r w:rsidRPr="004B3A78">
        <w:rPr>
          <w:rFonts w:ascii="Arial" w:eastAsia="Times New Roman" w:hAnsi="Arial" w:cs="Arial"/>
          <w:color w:val="444444"/>
          <w:spacing w:val="2"/>
          <w:sz w:val="27"/>
          <w:szCs w:val="27"/>
        </w:rPr>
        <w:t>Number + String -&gt; Concatenation</w:t>
      </w:r>
    </w:p>
    <w:p w:rsidR="004B3A78" w:rsidRPr="004B3A78" w:rsidRDefault="004B3A78" w:rsidP="004B3A78">
      <w:pPr>
        <w:numPr>
          <w:ilvl w:val="0"/>
          <w:numId w:val="83"/>
        </w:numPr>
        <w:spacing w:before="100" w:beforeAutospacing="1" w:after="150" w:line="480" w:lineRule="atLeast"/>
        <w:rPr>
          <w:rFonts w:ascii="Arial" w:eastAsia="Times New Roman" w:hAnsi="Arial" w:cs="Arial"/>
          <w:color w:val="444444"/>
          <w:spacing w:val="2"/>
          <w:sz w:val="27"/>
          <w:szCs w:val="27"/>
        </w:rPr>
      </w:pPr>
      <w:r w:rsidRPr="004B3A78">
        <w:rPr>
          <w:rFonts w:ascii="Arial" w:eastAsia="Times New Roman" w:hAnsi="Arial" w:cs="Arial"/>
          <w:color w:val="444444"/>
          <w:spacing w:val="2"/>
          <w:sz w:val="27"/>
          <w:szCs w:val="27"/>
        </w:rPr>
        <w:t>String + Boolean -&gt; Concatenation</w:t>
      </w:r>
    </w:p>
    <w:p w:rsidR="004B3A78" w:rsidRPr="004B3A78" w:rsidRDefault="004B3A78" w:rsidP="004B3A78">
      <w:pPr>
        <w:numPr>
          <w:ilvl w:val="0"/>
          <w:numId w:val="83"/>
        </w:numPr>
        <w:spacing w:before="100" w:beforeAutospacing="1" w:after="150" w:line="480" w:lineRule="atLeast"/>
        <w:rPr>
          <w:rFonts w:ascii="Arial" w:eastAsia="Times New Roman" w:hAnsi="Arial" w:cs="Arial"/>
          <w:color w:val="444444"/>
          <w:spacing w:val="2"/>
          <w:sz w:val="27"/>
          <w:szCs w:val="27"/>
        </w:rPr>
      </w:pPr>
      <w:r w:rsidRPr="004B3A78">
        <w:rPr>
          <w:rFonts w:ascii="Arial" w:eastAsia="Times New Roman" w:hAnsi="Arial" w:cs="Arial"/>
          <w:color w:val="444444"/>
          <w:spacing w:val="2"/>
          <w:sz w:val="27"/>
          <w:szCs w:val="27"/>
        </w:rPr>
        <w:t>String + String -&gt; Concatenation</w:t>
      </w:r>
    </w:p>
    <w:p w:rsidR="004B3A78" w:rsidRPr="004B3A78" w:rsidRDefault="004B3A78" w:rsidP="004B3A78">
      <w:pPr>
        <w:spacing w:before="90" w:after="180" w:line="570" w:lineRule="atLeast"/>
        <w:outlineLvl w:val="1"/>
        <w:rPr>
          <w:rFonts w:ascii="Arial" w:eastAsia="Times New Roman" w:hAnsi="Arial" w:cs="Arial"/>
          <w:b/>
          <w:bCs/>
          <w:color w:val="333333"/>
          <w:spacing w:val="2"/>
          <w:sz w:val="36"/>
          <w:szCs w:val="36"/>
        </w:rPr>
      </w:pPr>
      <w:r w:rsidRPr="004B3A78">
        <w:rPr>
          <w:rFonts w:ascii="Arial" w:eastAsia="Times New Roman" w:hAnsi="Arial" w:cs="Arial"/>
          <w:b/>
          <w:bCs/>
          <w:color w:val="333333"/>
          <w:spacing w:val="2"/>
          <w:sz w:val="36"/>
          <w:szCs w:val="36"/>
        </w:rPr>
        <w:t>Question 15</w:t>
      </w:r>
    </w:p>
    <w:p w:rsidR="004B3A78" w:rsidRPr="004B3A78" w:rsidRDefault="004B3A78" w:rsidP="004B3A78">
      <w:pPr>
        <w:spacing w:before="90" w:after="180" w:line="570" w:lineRule="atLeast"/>
        <w:outlineLvl w:val="2"/>
        <w:rPr>
          <w:rFonts w:ascii="Arial" w:eastAsia="Times New Roman" w:hAnsi="Arial" w:cs="Arial"/>
          <w:b/>
          <w:bCs/>
          <w:color w:val="333333"/>
          <w:spacing w:val="2"/>
          <w:sz w:val="27"/>
          <w:szCs w:val="27"/>
        </w:rPr>
      </w:pPr>
      <w:r w:rsidRPr="004B3A78">
        <w:rPr>
          <w:rFonts w:ascii="Arial" w:eastAsia="Times New Roman" w:hAnsi="Arial" w:cs="Arial"/>
          <w:b/>
          <w:bCs/>
          <w:color w:val="333333"/>
          <w:spacing w:val="2"/>
          <w:sz w:val="27"/>
          <w:szCs w:val="27"/>
        </w:rPr>
        <w:t>What will be the output of the code below?</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gramStart"/>
      <w:r w:rsidRPr="004B3A78">
        <w:rPr>
          <w:rFonts w:ascii="Courier New" w:eastAsia="Times New Roman" w:hAnsi="Courier New" w:cs="Courier New"/>
          <w:b/>
          <w:bCs/>
          <w:color w:val="333333"/>
          <w:spacing w:val="2"/>
          <w:sz w:val="23"/>
          <w:szCs w:val="23"/>
          <w:shd w:val="clear" w:color="auto" w:fill="F8F8F8"/>
        </w:rPr>
        <w:t>var</w:t>
      </w:r>
      <w:proofErr w:type="gramEnd"/>
      <w:r w:rsidRPr="004B3A78">
        <w:rPr>
          <w:rFonts w:ascii="Courier New" w:eastAsia="Times New Roman" w:hAnsi="Courier New" w:cs="Courier New"/>
          <w:color w:val="000000"/>
          <w:spacing w:val="2"/>
          <w:sz w:val="23"/>
          <w:szCs w:val="23"/>
          <w:shd w:val="clear" w:color="auto" w:fill="F8F8F8"/>
        </w:rPr>
        <w:t xml:space="preserve"> z = </w:t>
      </w:r>
      <w:r w:rsidRPr="004B3A78">
        <w:rPr>
          <w:rFonts w:ascii="Courier New" w:eastAsia="Times New Roman" w:hAnsi="Courier New" w:cs="Courier New"/>
          <w:color w:val="008080"/>
          <w:spacing w:val="2"/>
          <w:sz w:val="23"/>
          <w:szCs w:val="23"/>
          <w:shd w:val="clear" w:color="auto" w:fill="F8F8F8"/>
        </w:rPr>
        <w:t>1</w:t>
      </w:r>
      <w:r w:rsidRPr="004B3A78">
        <w:rPr>
          <w:rFonts w:ascii="Courier New" w:eastAsia="Times New Roman" w:hAnsi="Courier New" w:cs="Courier New"/>
          <w:color w:val="000000"/>
          <w:spacing w:val="2"/>
          <w:sz w:val="23"/>
          <w:szCs w:val="23"/>
          <w:shd w:val="clear" w:color="auto" w:fill="F8F8F8"/>
        </w:rPr>
        <w:t xml:space="preserve">, y = z = </w:t>
      </w:r>
      <w:r w:rsidRPr="004B3A78">
        <w:rPr>
          <w:rFonts w:ascii="Courier New" w:eastAsia="Times New Roman" w:hAnsi="Courier New" w:cs="Courier New"/>
          <w:b/>
          <w:bCs/>
          <w:color w:val="333333"/>
          <w:spacing w:val="2"/>
          <w:sz w:val="23"/>
          <w:szCs w:val="23"/>
          <w:shd w:val="clear" w:color="auto" w:fill="F8F8F8"/>
        </w:rPr>
        <w:t>typeof</w:t>
      </w:r>
      <w:r w:rsidRPr="004B3A78">
        <w:rPr>
          <w:rFonts w:ascii="Courier New" w:eastAsia="Times New Roman" w:hAnsi="Courier New" w:cs="Courier New"/>
          <w:color w:val="000000"/>
          <w:spacing w:val="2"/>
          <w:sz w:val="23"/>
          <w:szCs w:val="23"/>
          <w:shd w:val="clear" w:color="auto" w:fill="F8F8F8"/>
        </w:rPr>
        <w:t xml:space="preserve"> y;</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86B3"/>
          <w:spacing w:val="2"/>
          <w:sz w:val="23"/>
          <w:szCs w:val="23"/>
          <w:shd w:val="clear" w:color="auto" w:fill="F8F8F8"/>
        </w:rPr>
        <w:t>console</w:t>
      </w:r>
      <w:r w:rsidRPr="004B3A78">
        <w:rPr>
          <w:rFonts w:ascii="Courier New" w:eastAsia="Times New Roman" w:hAnsi="Courier New" w:cs="Courier New"/>
          <w:color w:val="000000"/>
          <w:spacing w:val="2"/>
          <w:sz w:val="23"/>
          <w:szCs w:val="23"/>
          <w:shd w:val="clear" w:color="auto" w:fill="F8F8F8"/>
        </w:rPr>
        <w:t xml:space="preserve">.log(y);  </w:t>
      </w:r>
    </w:p>
    <w:p w:rsidR="004B3A78" w:rsidRPr="004B3A78" w:rsidRDefault="004B3A78" w:rsidP="004B3A78">
      <w:pPr>
        <w:spacing w:after="390" w:line="480" w:lineRule="atLeast"/>
        <w:rPr>
          <w:rFonts w:ascii="Arial" w:eastAsia="Times New Roman" w:hAnsi="Arial" w:cs="Arial"/>
          <w:color w:val="444444"/>
          <w:spacing w:val="2"/>
          <w:sz w:val="27"/>
          <w:szCs w:val="27"/>
        </w:rPr>
      </w:pPr>
      <w:r w:rsidRPr="004B3A78">
        <w:rPr>
          <w:rFonts w:ascii="Arial" w:eastAsia="Times New Roman" w:hAnsi="Arial" w:cs="Arial"/>
          <w:color w:val="444444"/>
          <w:spacing w:val="2"/>
          <w:sz w:val="27"/>
          <w:szCs w:val="27"/>
        </w:rPr>
        <w:lastRenderedPageBreak/>
        <w:t>The output would be </w:t>
      </w:r>
      <w:r w:rsidRPr="004B3A78">
        <w:rPr>
          <w:rFonts w:ascii="Courier New" w:eastAsia="Times New Roman" w:hAnsi="Courier New" w:cs="Courier New"/>
          <w:color w:val="C7254E"/>
          <w:spacing w:val="2"/>
          <w:sz w:val="23"/>
          <w:szCs w:val="23"/>
          <w:shd w:val="clear" w:color="auto" w:fill="F8F8F8"/>
        </w:rPr>
        <w:t>undefined</w:t>
      </w:r>
      <w:r w:rsidRPr="004B3A78">
        <w:rPr>
          <w:rFonts w:ascii="Arial" w:eastAsia="Times New Roman" w:hAnsi="Arial" w:cs="Arial"/>
          <w:color w:val="444444"/>
          <w:spacing w:val="2"/>
          <w:sz w:val="27"/>
          <w:szCs w:val="27"/>
        </w:rPr>
        <w:t>. According to the </w:t>
      </w:r>
      <w:r w:rsidRPr="004B3A78">
        <w:rPr>
          <w:rFonts w:ascii="Courier New" w:eastAsia="Times New Roman" w:hAnsi="Courier New" w:cs="Courier New"/>
          <w:color w:val="C7254E"/>
          <w:spacing w:val="2"/>
          <w:sz w:val="23"/>
          <w:szCs w:val="23"/>
          <w:shd w:val="clear" w:color="auto" w:fill="F8F8F8"/>
        </w:rPr>
        <w:t>associativity</w:t>
      </w:r>
      <w:r w:rsidRPr="004B3A78">
        <w:rPr>
          <w:rFonts w:ascii="Arial" w:eastAsia="Times New Roman" w:hAnsi="Arial" w:cs="Arial"/>
          <w:color w:val="444444"/>
          <w:spacing w:val="2"/>
          <w:sz w:val="27"/>
          <w:szCs w:val="27"/>
        </w:rPr>
        <w:t> rule, operators with the same precedence are processed based on the associativity property of the operator. Here, the associativity of the assignment operator is </w:t>
      </w:r>
      <w:r w:rsidRPr="004B3A78">
        <w:rPr>
          <w:rFonts w:ascii="Courier New" w:eastAsia="Times New Roman" w:hAnsi="Courier New" w:cs="Courier New"/>
          <w:color w:val="C7254E"/>
          <w:spacing w:val="2"/>
          <w:sz w:val="23"/>
          <w:szCs w:val="23"/>
          <w:shd w:val="clear" w:color="auto" w:fill="F8F8F8"/>
        </w:rPr>
        <w:t>Right to Left</w:t>
      </w:r>
      <w:r w:rsidRPr="004B3A78">
        <w:rPr>
          <w:rFonts w:ascii="Arial" w:eastAsia="Times New Roman" w:hAnsi="Arial" w:cs="Arial"/>
          <w:color w:val="444444"/>
          <w:spacing w:val="2"/>
          <w:sz w:val="27"/>
          <w:szCs w:val="27"/>
        </w:rPr>
        <w:t>, so </w:t>
      </w:r>
      <w:r w:rsidRPr="004B3A78">
        <w:rPr>
          <w:rFonts w:ascii="Courier New" w:eastAsia="Times New Roman" w:hAnsi="Courier New" w:cs="Courier New"/>
          <w:color w:val="C7254E"/>
          <w:spacing w:val="2"/>
          <w:sz w:val="23"/>
          <w:szCs w:val="23"/>
          <w:shd w:val="clear" w:color="auto" w:fill="F8F8F8"/>
        </w:rPr>
        <w:t>typeof y</w:t>
      </w:r>
      <w:r w:rsidRPr="004B3A78">
        <w:rPr>
          <w:rFonts w:ascii="Arial" w:eastAsia="Times New Roman" w:hAnsi="Arial" w:cs="Arial"/>
          <w:color w:val="444444"/>
          <w:spacing w:val="2"/>
          <w:sz w:val="27"/>
          <w:szCs w:val="27"/>
        </w:rPr>
        <w:t xml:space="preserve"> will evaluate </w:t>
      </w:r>
      <w:proofErr w:type="gramStart"/>
      <w:r w:rsidRPr="004B3A78">
        <w:rPr>
          <w:rFonts w:ascii="Arial" w:eastAsia="Times New Roman" w:hAnsi="Arial" w:cs="Arial"/>
          <w:color w:val="444444"/>
          <w:spacing w:val="2"/>
          <w:sz w:val="27"/>
          <w:szCs w:val="27"/>
        </w:rPr>
        <w:t>first ,</w:t>
      </w:r>
      <w:proofErr w:type="gramEnd"/>
      <w:r w:rsidRPr="004B3A78">
        <w:rPr>
          <w:rFonts w:ascii="Arial" w:eastAsia="Times New Roman" w:hAnsi="Arial" w:cs="Arial"/>
          <w:color w:val="444444"/>
          <w:spacing w:val="2"/>
          <w:sz w:val="27"/>
          <w:szCs w:val="27"/>
        </w:rPr>
        <w:t xml:space="preserve"> which is </w:t>
      </w:r>
      <w:r w:rsidRPr="004B3A78">
        <w:rPr>
          <w:rFonts w:ascii="Courier New" w:eastAsia="Times New Roman" w:hAnsi="Courier New" w:cs="Courier New"/>
          <w:color w:val="C7254E"/>
          <w:spacing w:val="2"/>
          <w:sz w:val="23"/>
          <w:szCs w:val="23"/>
          <w:shd w:val="clear" w:color="auto" w:fill="F8F8F8"/>
        </w:rPr>
        <w:t>undefined</w:t>
      </w:r>
      <w:r w:rsidRPr="004B3A78">
        <w:rPr>
          <w:rFonts w:ascii="Arial" w:eastAsia="Times New Roman" w:hAnsi="Arial" w:cs="Arial"/>
          <w:color w:val="444444"/>
          <w:spacing w:val="2"/>
          <w:sz w:val="27"/>
          <w:szCs w:val="27"/>
        </w:rPr>
        <w:t>. It will be assigned to </w:t>
      </w:r>
      <w:r w:rsidRPr="004B3A78">
        <w:rPr>
          <w:rFonts w:ascii="Courier New" w:eastAsia="Times New Roman" w:hAnsi="Courier New" w:cs="Courier New"/>
          <w:color w:val="C7254E"/>
          <w:spacing w:val="2"/>
          <w:sz w:val="23"/>
          <w:szCs w:val="23"/>
          <w:shd w:val="clear" w:color="auto" w:fill="F8F8F8"/>
        </w:rPr>
        <w:t>z</w:t>
      </w:r>
      <w:r w:rsidRPr="004B3A78">
        <w:rPr>
          <w:rFonts w:ascii="Arial" w:eastAsia="Times New Roman" w:hAnsi="Arial" w:cs="Arial"/>
          <w:color w:val="444444"/>
          <w:spacing w:val="2"/>
          <w:sz w:val="27"/>
          <w:szCs w:val="27"/>
        </w:rPr>
        <w:t>, and then </w:t>
      </w:r>
      <w:r w:rsidRPr="004B3A78">
        <w:rPr>
          <w:rFonts w:ascii="Courier New" w:eastAsia="Times New Roman" w:hAnsi="Courier New" w:cs="Courier New"/>
          <w:color w:val="C7254E"/>
          <w:spacing w:val="2"/>
          <w:sz w:val="23"/>
          <w:szCs w:val="23"/>
          <w:shd w:val="clear" w:color="auto" w:fill="F8F8F8"/>
        </w:rPr>
        <w:t>y</w:t>
      </w:r>
      <w:r w:rsidRPr="004B3A78">
        <w:rPr>
          <w:rFonts w:ascii="Arial" w:eastAsia="Times New Roman" w:hAnsi="Arial" w:cs="Arial"/>
          <w:color w:val="444444"/>
          <w:spacing w:val="2"/>
          <w:sz w:val="27"/>
          <w:szCs w:val="27"/>
        </w:rPr>
        <w:t>would be assigned the value of z and then </w:t>
      </w:r>
      <w:r w:rsidRPr="004B3A78">
        <w:rPr>
          <w:rFonts w:ascii="Courier New" w:eastAsia="Times New Roman" w:hAnsi="Courier New" w:cs="Courier New"/>
          <w:color w:val="C7254E"/>
          <w:spacing w:val="2"/>
          <w:sz w:val="23"/>
          <w:szCs w:val="23"/>
          <w:shd w:val="clear" w:color="auto" w:fill="F8F8F8"/>
        </w:rPr>
        <w:t>z</w:t>
      </w:r>
      <w:r w:rsidRPr="004B3A78">
        <w:rPr>
          <w:rFonts w:ascii="Arial" w:eastAsia="Times New Roman" w:hAnsi="Arial" w:cs="Arial"/>
          <w:color w:val="444444"/>
          <w:spacing w:val="2"/>
          <w:sz w:val="27"/>
          <w:szCs w:val="27"/>
        </w:rPr>
        <w:t> would be assigned the value </w:t>
      </w:r>
      <w:r w:rsidRPr="004B3A78">
        <w:rPr>
          <w:rFonts w:ascii="Courier New" w:eastAsia="Times New Roman" w:hAnsi="Courier New" w:cs="Courier New"/>
          <w:color w:val="C7254E"/>
          <w:spacing w:val="2"/>
          <w:sz w:val="23"/>
          <w:szCs w:val="23"/>
          <w:shd w:val="clear" w:color="auto" w:fill="F8F8F8"/>
        </w:rPr>
        <w:t>1</w:t>
      </w:r>
      <w:r w:rsidRPr="004B3A78">
        <w:rPr>
          <w:rFonts w:ascii="Arial" w:eastAsia="Times New Roman" w:hAnsi="Arial" w:cs="Arial"/>
          <w:color w:val="444444"/>
          <w:spacing w:val="2"/>
          <w:sz w:val="27"/>
          <w:szCs w:val="27"/>
        </w:rPr>
        <w:t>.</w:t>
      </w:r>
    </w:p>
    <w:p w:rsidR="004B3A78" w:rsidRPr="004B3A78" w:rsidRDefault="004B3A78" w:rsidP="004B3A78">
      <w:pPr>
        <w:spacing w:before="90" w:after="180" w:line="570" w:lineRule="atLeast"/>
        <w:outlineLvl w:val="1"/>
        <w:rPr>
          <w:rFonts w:ascii="Arial" w:eastAsia="Times New Roman" w:hAnsi="Arial" w:cs="Arial"/>
          <w:b/>
          <w:bCs/>
          <w:color w:val="333333"/>
          <w:spacing w:val="2"/>
          <w:sz w:val="36"/>
          <w:szCs w:val="36"/>
        </w:rPr>
      </w:pPr>
      <w:r w:rsidRPr="004B3A78">
        <w:rPr>
          <w:rFonts w:ascii="Arial" w:eastAsia="Times New Roman" w:hAnsi="Arial" w:cs="Arial"/>
          <w:b/>
          <w:bCs/>
          <w:color w:val="333333"/>
          <w:spacing w:val="2"/>
          <w:sz w:val="36"/>
          <w:szCs w:val="36"/>
        </w:rPr>
        <w:t>Question 16</w:t>
      </w:r>
    </w:p>
    <w:p w:rsidR="004B3A78" w:rsidRPr="004B3A78" w:rsidRDefault="004B3A78" w:rsidP="004B3A78">
      <w:pPr>
        <w:spacing w:before="90" w:after="180" w:line="570" w:lineRule="atLeast"/>
        <w:outlineLvl w:val="2"/>
        <w:rPr>
          <w:rFonts w:ascii="Arial" w:eastAsia="Times New Roman" w:hAnsi="Arial" w:cs="Arial"/>
          <w:b/>
          <w:bCs/>
          <w:color w:val="333333"/>
          <w:spacing w:val="2"/>
          <w:sz w:val="27"/>
          <w:szCs w:val="27"/>
        </w:rPr>
      </w:pPr>
      <w:r w:rsidRPr="004B3A78">
        <w:rPr>
          <w:rFonts w:ascii="Arial" w:eastAsia="Times New Roman" w:hAnsi="Arial" w:cs="Arial"/>
          <w:b/>
          <w:bCs/>
          <w:color w:val="333333"/>
          <w:spacing w:val="2"/>
          <w:sz w:val="27"/>
          <w:szCs w:val="27"/>
        </w:rPr>
        <w:t>What will be the output of the code below?</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i/>
          <w:iCs/>
          <w:color w:val="999988"/>
          <w:spacing w:val="2"/>
          <w:sz w:val="23"/>
          <w:szCs w:val="23"/>
          <w:shd w:val="clear" w:color="auto" w:fill="F8F8F8"/>
        </w:rPr>
        <w:t xml:space="preserve">// NFE (Named Function Expression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gramStart"/>
      <w:r w:rsidRPr="004B3A78">
        <w:rPr>
          <w:rFonts w:ascii="Courier New" w:eastAsia="Times New Roman" w:hAnsi="Courier New" w:cs="Courier New"/>
          <w:b/>
          <w:bCs/>
          <w:color w:val="333333"/>
          <w:spacing w:val="2"/>
          <w:sz w:val="23"/>
          <w:szCs w:val="23"/>
          <w:shd w:val="clear" w:color="auto" w:fill="F8F8F8"/>
        </w:rPr>
        <w:t>var</w:t>
      </w:r>
      <w:proofErr w:type="gramEnd"/>
      <w:r w:rsidRPr="004B3A78">
        <w:rPr>
          <w:rFonts w:ascii="Courier New" w:eastAsia="Times New Roman" w:hAnsi="Courier New" w:cs="Courier New"/>
          <w:color w:val="000000"/>
          <w:spacing w:val="2"/>
          <w:sz w:val="23"/>
          <w:szCs w:val="23"/>
          <w:shd w:val="clear" w:color="auto" w:fill="F8F8F8"/>
        </w:rPr>
        <w:t xml:space="preserve"> foo = </w:t>
      </w:r>
      <w:r w:rsidRPr="004B3A78">
        <w:rPr>
          <w:rFonts w:ascii="Courier New" w:eastAsia="Times New Roman" w:hAnsi="Courier New" w:cs="Courier New"/>
          <w:b/>
          <w:bCs/>
          <w:color w:val="333333"/>
          <w:spacing w:val="2"/>
          <w:sz w:val="23"/>
          <w:szCs w:val="23"/>
          <w:shd w:val="clear" w:color="auto" w:fill="F8F8F8"/>
        </w:rPr>
        <w:t>function</w:t>
      </w:r>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b/>
          <w:bCs/>
          <w:color w:val="990000"/>
          <w:spacing w:val="2"/>
          <w:sz w:val="23"/>
          <w:szCs w:val="23"/>
          <w:shd w:val="clear" w:color="auto" w:fill="F8F8F8"/>
        </w:rPr>
        <w:t>bar</w:t>
      </w:r>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b/>
          <w:bCs/>
          <w:color w:val="333333"/>
          <w:spacing w:val="2"/>
          <w:sz w:val="23"/>
          <w:szCs w:val="23"/>
          <w:shd w:val="clear" w:color="auto" w:fill="F8F8F8"/>
        </w:rPr>
        <w:t>return</w:t>
      </w:r>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color w:val="008080"/>
          <w:spacing w:val="2"/>
          <w:sz w:val="23"/>
          <w:szCs w:val="23"/>
          <w:shd w:val="clear" w:color="auto" w:fill="F8F8F8"/>
        </w:rPr>
        <w:t>12</w:t>
      </w:r>
      <w:r w:rsidRPr="004B3A78">
        <w:rPr>
          <w:rFonts w:ascii="Courier New" w:eastAsia="Times New Roman" w:hAnsi="Courier New" w:cs="Courier New"/>
          <w:color w:val="000000"/>
          <w:spacing w:val="2"/>
          <w:sz w:val="23"/>
          <w:szCs w:val="23"/>
          <w:shd w:val="clear" w:color="auto" w:fill="F8F8F8"/>
        </w:rPr>
        <w:t>;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gramStart"/>
      <w:r w:rsidRPr="004B3A78">
        <w:rPr>
          <w:rFonts w:ascii="Courier New" w:eastAsia="Times New Roman" w:hAnsi="Courier New" w:cs="Courier New"/>
          <w:b/>
          <w:bCs/>
          <w:color w:val="333333"/>
          <w:spacing w:val="2"/>
          <w:sz w:val="23"/>
          <w:szCs w:val="23"/>
          <w:shd w:val="clear" w:color="auto" w:fill="F8F8F8"/>
        </w:rPr>
        <w:t>typeof</w:t>
      </w:r>
      <w:proofErr w:type="gramEnd"/>
      <w:r w:rsidRPr="004B3A78">
        <w:rPr>
          <w:rFonts w:ascii="Courier New" w:eastAsia="Times New Roman" w:hAnsi="Courier New" w:cs="Courier New"/>
          <w:color w:val="000000"/>
          <w:spacing w:val="2"/>
          <w:sz w:val="23"/>
          <w:szCs w:val="23"/>
          <w:shd w:val="clear" w:color="auto" w:fill="F8F8F8"/>
        </w:rPr>
        <w:t xml:space="preserve"> bar();  </w:t>
      </w:r>
    </w:p>
    <w:p w:rsidR="004B3A78" w:rsidRPr="004B3A78" w:rsidRDefault="004B3A78" w:rsidP="004B3A78">
      <w:pPr>
        <w:spacing w:after="390" w:line="480" w:lineRule="atLeast"/>
        <w:rPr>
          <w:rFonts w:ascii="Arial" w:eastAsia="Times New Roman" w:hAnsi="Arial" w:cs="Arial"/>
          <w:color w:val="444444"/>
          <w:spacing w:val="2"/>
          <w:sz w:val="27"/>
          <w:szCs w:val="27"/>
        </w:rPr>
      </w:pPr>
      <w:r w:rsidRPr="004B3A78">
        <w:rPr>
          <w:rFonts w:ascii="Arial" w:eastAsia="Times New Roman" w:hAnsi="Arial" w:cs="Arial"/>
          <w:color w:val="444444"/>
          <w:spacing w:val="2"/>
          <w:sz w:val="27"/>
          <w:szCs w:val="27"/>
        </w:rPr>
        <w:t>The output would be </w:t>
      </w:r>
      <w:r w:rsidRPr="004B3A78">
        <w:rPr>
          <w:rFonts w:ascii="Courier New" w:eastAsia="Times New Roman" w:hAnsi="Courier New" w:cs="Courier New"/>
          <w:color w:val="C7254E"/>
          <w:spacing w:val="2"/>
          <w:sz w:val="23"/>
          <w:szCs w:val="23"/>
          <w:shd w:val="clear" w:color="auto" w:fill="F8F8F8"/>
        </w:rPr>
        <w:t>Reference Error</w:t>
      </w:r>
      <w:r w:rsidRPr="004B3A78">
        <w:rPr>
          <w:rFonts w:ascii="Arial" w:eastAsia="Times New Roman" w:hAnsi="Arial" w:cs="Arial"/>
          <w:color w:val="444444"/>
          <w:spacing w:val="2"/>
          <w:sz w:val="27"/>
          <w:szCs w:val="27"/>
        </w:rPr>
        <w:t>. To make the code above work, you can re-write it as follows:</w:t>
      </w:r>
    </w:p>
    <w:p w:rsidR="004B3A78" w:rsidRPr="004B3A78" w:rsidRDefault="004B3A78" w:rsidP="004B3A78">
      <w:pPr>
        <w:spacing w:after="390" w:line="480" w:lineRule="atLeast"/>
        <w:rPr>
          <w:rFonts w:ascii="Arial" w:eastAsia="Times New Roman" w:hAnsi="Arial" w:cs="Arial"/>
          <w:color w:val="444444"/>
          <w:spacing w:val="2"/>
          <w:sz w:val="27"/>
          <w:szCs w:val="27"/>
        </w:rPr>
      </w:pPr>
      <w:r w:rsidRPr="004B3A78">
        <w:rPr>
          <w:rFonts w:ascii="Arial" w:eastAsia="Times New Roman" w:hAnsi="Arial" w:cs="Arial"/>
          <w:b/>
          <w:bCs/>
          <w:color w:val="444444"/>
          <w:spacing w:val="2"/>
          <w:sz w:val="27"/>
          <w:szCs w:val="27"/>
        </w:rPr>
        <w:t>Sample 1</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gramStart"/>
      <w:r w:rsidRPr="004B3A78">
        <w:rPr>
          <w:rFonts w:ascii="Courier New" w:eastAsia="Times New Roman" w:hAnsi="Courier New" w:cs="Courier New"/>
          <w:b/>
          <w:bCs/>
          <w:color w:val="333333"/>
          <w:spacing w:val="2"/>
          <w:sz w:val="23"/>
          <w:szCs w:val="23"/>
          <w:shd w:val="clear" w:color="auto" w:fill="F8F8F8"/>
        </w:rPr>
        <w:t>var</w:t>
      </w:r>
      <w:proofErr w:type="gramEnd"/>
      <w:r w:rsidRPr="004B3A78">
        <w:rPr>
          <w:rFonts w:ascii="Courier New" w:eastAsia="Times New Roman" w:hAnsi="Courier New" w:cs="Courier New"/>
          <w:color w:val="000000"/>
          <w:spacing w:val="2"/>
          <w:sz w:val="23"/>
          <w:szCs w:val="23"/>
          <w:shd w:val="clear" w:color="auto" w:fill="F8F8F8"/>
        </w:rPr>
        <w:t xml:space="preserve"> bar = </w:t>
      </w:r>
      <w:r w:rsidRPr="004B3A78">
        <w:rPr>
          <w:rFonts w:ascii="Courier New" w:eastAsia="Times New Roman" w:hAnsi="Courier New" w:cs="Courier New"/>
          <w:b/>
          <w:bCs/>
          <w:color w:val="333333"/>
          <w:spacing w:val="2"/>
          <w:sz w:val="23"/>
          <w:szCs w:val="23"/>
          <w:shd w:val="clear" w:color="auto" w:fill="F8F8F8"/>
        </w:rPr>
        <w:t>function</w:t>
      </w:r>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b/>
          <w:bCs/>
          <w:color w:val="333333"/>
          <w:spacing w:val="2"/>
          <w:sz w:val="23"/>
          <w:szCs w:val="23"/>
          <w:shd w:val="clear" w:color="auto" w:fill="F8F8F8"/>
        </w:rPr>
        <w:t>return</w:t>
      </w:r>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color w:val="008080"/>
          <w:spacing w:val="2"/>
          <w:sz w:val="23"/>
          <w:szCs w:val="23"/>
          <w:shd w:val="clear" w:color="auto" w:fill="F8F8F8"/>
        </w:rPr>
        <w:t>12</w:t>
      </w:r>
      <w:r w:rsidRPr="004B3A78">
        <w:rPr>
          <w:rFonts w:ascii="Courier New" w:eastAsia="Times New Roman" w:hAnsi="Courier New" w:cs="Courier New"/>
          <w:color w:val="000000"/>
          <w:spacing w:val="2"/>
          <w:sz w:val="23"/>
          <w:szCs w:val="23"/>
          <w:shd w:val="clear" w:color="auto" w:fill="F8F8F8"/>
        </w:rPr>
        <w:t>;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gramStart"/>
      <w:r w:rsidRPr="004B3A78">
        <w:rPr>
          <w:rFonts w:ascii="Courier New" w:eastAsia="Times New Roman" w:hAnsi="Courier New" w:cs="Courier New"/>
          <w:b/>
          <w:bCs/>
          <w:color w:val="333333"/>
          <w:spacing w:val="2"/>
          <w:sz w:val="23"/>
          <w:szCs w:val="23"/>
          <w:shd w:val="clear" w:color="auto" w:fill="F8F8F8"/>
        </w:rPr>
        <w:t>typeof</w:t>
      </w:r>
      <w:proofErr w:type="gramEnd"/>
      <w:r w:rsidRPr="004B3A78">
        <w:rPr>
          <w:rFonts w:ascii="Courier New" w:eastAsia="Times New Roman" w:hAnsi="Courier New" w:cs="Courier New"/>
          <w:color w:val="000000"/>
          <w:spacing w:val="2"/>
          <w:sz w:val="23"/>
          <w:szCs w:val="23"/>
          <w:shd w:val="clear" w:color="auto" w:fill="F8F8F8"/>
        </w:rPr>
        <w:t xml:space="preserve"> bar();  </w:t>
      </w:r>
    </w:p>
    <w:p w:rsidR="004B3A78" w:rsidRPr="004B3A78" w:rsidRDefault="004B3A78" w:rsidP="004B3A78">
      <w:pPr>
        <w:spacing w:after="390" w:line="480" w:lineRule="atLeast"/>
        <w:rPr>
          <w:rFonts w:ascii="Arial" w:eastAsia="Times New Roman" w:hAnsi="Arial" w:cs="Arial"/>
          <w:color w:val="444444"/>
          <w:spacing w:val="2"/>
          <w:sz w:val="27"/>
          <w:szCs w:val="27"/>
        </w:rPr>
      </w:pPr>
      <w:proofErr w:type="gramStart"/>
      <w:r w:rsidRPr="004B3A78">
        <w:rPr>
          <w:rFonts w:ascii="Arial" w:eastAsia="Times New Roman" w:hAnsi="Arial" w:cs="Arial"/>
          <w:color w:val="444444"/>
          <w:spacing w:val="2"/>
          <w:sz w:val="27"/>
          <w:szCs w:val="27"/>
        </w:rPr>
        <w:t>or</w:t>
      </w:r>
      <w:proofErr w:type="gramEnd"/>
    </w:p>
    <w:p w:rsidR="004B3A78" w:rsidRPr="004B3A78" w:rsidRDefault="004B3A78" w:rsidP="004B3A78">
      <w:pPr>
        <w:spacing w:after="390" w:line="480" w:lineRule="atLeast"/>
        <w:rPr>
          <w:rFonts w:ascii="Arial" w:eastAsia="Times New Roman" w:hAnsi="Arial" w:cs="Arial"/>
          <w:color w:val="444444"/>
          <w:spacing w:val="2"/>
          <w:sz w:val="27"/>
          <w:szCs w:val="27"/>
        </w:rPr>
      </w:pPr>
      <w:r w:rsidRPr="004B3A78">
        <w:rPr>
          <w:rFonts w:ascii="Arial" w:eastAsia="Times New Roman" w:hAnsi="Arial" w:cs="Arial"/>
          <w:b/>
          <w:bCs/>
          <w:color w:val="444444"/>
          <w:spacing w:val="2"/>
          <w:sz w:val="27"/>
          <w:szCs w:val="27"/>
        </w:rPr>
        <w:t>Sample 2</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gramStart"/>
      <w:r w:rsidRPr="004B3A78">
        <w:rPr>
          <w:rFonts w:ascii="Courier New" w:eastAsia="Times New Roman" w:hAnsi="Courier New" w:cs="Courier New"/>
          <w:b/>
          <w:bCs/>
          <w:color w:val="333333"/>
          <w:spacing w:val="2"/>
          <w:sz w:val="23"/>
          <w:szCs w:val="23"/>
          <w:shd w:val="clear" w:color="auto" w:fill="F8F8F8"/>
        </w:rPr>
        <w:lastRenderedPageBreak/>
        <w:t>function</w:t>
      </w:r>
      <w:proofErr w:type="gramEnd"/>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b/>
          <w:bCs/>
          <w:color w:val="990000"/>
          <w:spacing w:val="2"/>
          <w:sz w:val="23"/>
          <w:szCs w:val="23"/>
          <w:shd w:val="clear" w:color="auto" w:fill="F8F8F8"/>
        </w:rPr>
        <w:t>bar</w:t>
      </w:r>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b/>
          <w:bCs/>
          <w:color w:val="333333"/>
          <w:spacing w:val="2"/>
          <w:sz w:val="23"/>
          <w:szCs w:val="23"/>
          <w:shd w:val="clear" w:color="auto" w:fill="F8F8F8"/>
        </w:rPr>
        <w:t>return</w:t>
      </w:r>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color w:val="008080"/>
          <w:spacing w:val="2"/>
          <w:sz w:val="23"/>
          <w:szCs w:val="23"/>
          <w:shd w:val="clear" w:color="auto" w:fill="F8F8F8"/>
        </w:rPr>
        <w:t>12</w:t>
      </w:r>
      <w:r w:rsidRPr="004B3A78">
        <w:rPr>
          <w:rFonts w:ascii="Courier New" w:eastAsia="Times New Roman" w:hAnsi="Courier New" w:cs="Courier New"/>
          <w:color w:val="000000"/>
          <w:spacing w:val="2"/>
          <w:sz w:val="23"/>
          <w:szCs w:val="23"/>
          <w:shd w:val="clear" w:color="auto" w:fill="F8F8F8"/>
        </w:rPr>
        <w:t>;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gramStart"/>
      <w:r w:rsidRPr="004B3A78">
        <w:rPr>
          <w:rFonts w:ascii="Courier New" w:eastAsia="Times New Roman" w:hAnsi="Courier New" w:cs="Courier New"/>
          <w:b/>
          <w:bCs/>
          <w:color w:val="333333"/>
          <w:spacing w:val="2"/>
          <w:sz w:val="23"/>
          <w:szCs w:val="23"/>
          <w:shd w:val="clear" w:color="auto" w:fill="F8F8F8"/>
        </w:rPr>
        <w:t>typeof</w:t>
      </w:r>
      <w:proofErr w:type="gramEnd"/>
      <w:r w:rsidRPr="004B3A78">
        <w:rPr>
          <w:rFonts w:ascii="Courier New" w:eastAsia="Times New Roman" w:hAnsi="Courier New" w:cs="Courier New"/>
          <w:color w:val="000000"/>
          <w:spacing w:val="2"/>
          <w:sz w:val="23"/>
          <w:szCs w:val="23"/>
          <w:shd w:val="clear" w:color="auto" w:fill="F8F8F8"/>
        </w:rPr>
        <w:t xml:space="preserve"> bar();  </w:t>
      </w:r>
    </w:p>
    <w:p w:rsidR="004B3A78" w:rsidRPr="004B3A78" w:rsidRDefault="004B3A78" w:rsidP="004B3A78">
      <w:pPr>
        <w:spacing w:after="390" w:line="480" w:lineRule="atLeast"/>
        <w:rPr>
          <w:rFonts w:ascii="Arial" w:eastAsia="Times New Roman" w:hAnsi="Arial" w:cs="Arial"/>
          <w:color w:val="444444"/>
          <w:spacing w:val="2"/>
          <w:sz w:val="27"/>
          <w:szCs w:val="27"/>
        </w:rPr>
      </w:pPr>
      <w:r w:rsidRPr="004B3A78">
        <w:rPr>
          <w:rFonts w:ascii="Arial" w:eastAsia="Times New Roman" w:hAnsi="Arial" w:cs="Arial"/>
          <w:color w:val="444444"/>
          <w:spacing w:val="2"/>
          <w:sz w:val="27"/>
          <w:szCs w:val="27"/>
        </w:rPr>
        <w:t>A function definition can have only one reference variable as its function name. In </w:t>
      </w:r>
      <w:r w:rsidRPr="004B3A78">
        <w:rPr>
          <w:rFonts w:ascii="Arial" w:eastAsia="Times New Roman" w:hAnsi="Arial" w:cs="Arial"/>
          <w:b/>
          <w:bCs/>
          <w:color w:val="444444"/>
          <w:spacing w:val="2"/>
          <w:sz w:val="27"/>
          <w:szCs w:val="27"/>
        </w:rPr>
        <w:t>sample 1</w:t>
      </w:r>
      <w:r w:rsidRPr="004B3A78">
        <w:rPr>
          <w:rFonts w:ascii="Arial" w:eastAsia="Times New Roman" w:hAnsi="Arial" w:cs="Arial"/>
          <w:color w:val="444444"/>
          <w:spacing w:val="2"/>
          <w:sz w:val="27"/>
          <w:szCs w:val="27"/>
        </w:rPr>
        <w:t>, </w:t>
      </w:r>
      <w:r w:rsidRPr="004B3A78">
        <w:rPr>
          <w:rFonts w:ascii="Courier New" w:eastAsia="Times New Roman" w:hAnsi="Courier New" w:cs="Courier New"/>
          <w:color w:val="C7254E"/>
          <w:spacing w:val="2"/>
          <w:sz w:val="23"/>
          <w:szCs w:val="23"/>
          <w:shd w:val="clear" w:color="auto" w:fill="F8F8F8"/>
        </w:rPr>
        <w:t>bar</w:t>
      </w:r>
      <w:r w:rsidRPr="004B3A78">
        <w:rPr>
          <w:rFonts w:ascii="Arial" w:eastAsia="Times New Roman" w:hAnsi="Arial" w:cs="Arial"/>
          <w:color w:val="444444"/>
          <w:spacing w:val="2"/>
          <w:sz w:val="27"/>
          <w:szCs w:val="27"/>
        </w:rPr>
        <w:t>'s reference variable points to </w:t>
      </w:r>
      <w:r w:rsidRPr="004B3A78">
        <w:rPr>
          <w:rFonts w:ascii="Courier New" w:eastAsia="Times New Roman" w:hAnsi="Courier New" w:cs="Courier New"/>
          <w:color w:val="C7254E"/>
          <w:spacing w:val="2"/>
          <w:sz w:val="23"/>
          <w:szCs w:val="23"/>
          <w:shd w:val="clear" w:color="auto" w:fill="F8F8F8"/>
        </w:rPr>
        <w:t>anonymous function</w:t>
      </w:r>
      <w:r w:rsidRPr="004B3A78">
        <w:rPr>
          <w:rFonts w:ascii="Arial" w:eastAsia="Times New Roman" w:hAnsi="Arial" w:cs="Arial"/>
          <w:color w:val="444444"/>
          <w:spacing w:val="2"/>
          <w:sz w:val="27"/>
          <w:szCs w:val="27"/>
        </w:rPr>
        <w:t>. In </w:t>
      </w:r>
      <w:r w:rsidRPr="004B3A78">
        <w:rPr>
          <w:rFonts w:ascii="Arial" w:eastAsia="Times New Roman" w:hAnsi="Arial" w:cs="Arial"/>
          <w:b/>
          <w:bCs/>
          <w:color w:val="444444"/>
          <w:spacing w:val="2"/>
          <w:sz w:val="27"/>
          <w:szCs w:val="27"/>
        </w:rPr>
        <w:t>sample 2</w:t>
      </w:r>
      <w:r w:rsidRPr="004B3A78">
        <w:rPr>
          <w:rFonts w:ascii="Arial" w:eastAsia="Times New Roman" w:hAnsi="Arial" w:cs="Arial"/>
          <w:color w:val="444444"/>
          <w:spacing w:val="2"/>
          <w:sz w:val="27"/>
          <w:szCs w:val="27"/>
        </w:rPr>
        <w:t>, the function's definition is the name function.</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gramStart"/>
      <w:r w:rsidRPr="004B3A78">
        <w:rPr>
          <w:rFonts w:ascii="Courier New" w:eastAsia="Times New Roman" w:hAnsi="Courier New" w:cs="Courier New"/>
          <w:b/>
          <w:bCs/>
          <w:color w:val="333333"/>
          <w:spacing w:val="2"/>
          <w:sz w:val="23"/>
          <w:szCs w:val="23"/>
          <w:shd w:val="clear" w:color="auto" w:fill="F8F8F8"/>
        </w:rPr>
        <w:t>var</w:t>
      </w:r>
      <w:proofErr w:type="gramEnd"/>
      <w:r w:rsidRPr="004B3A78">
        <w:rPr>
          <w:rFonts w:ascii="Courier New" w:eastAsia="Times New Roman" w:hAnsi="Courier New" w:cs="Courier New"/>
          <w:color w:val="000000"/>
          <w:spacing w:val="2"/>
          <w:sz w:val="23"/>
          <w:szCs w:val="23"/>
          <w:shd w:val="clear" w:color="auto" w:fill="F8F8F8"/>
        </w:rPr>
        <w:t xml:space="preserve"> foo = </w:t>
      </w:r>
      <w:r w:rsidRPr="004B3A78">
        <w:rPr>
          <w:rFonts w:ascii="Courier New" w:eastAsia="Times New Roman" w:hAnsi="Courier New" w:cs="Courier New"/>
          <w:b/>
          <w:bCs/>
          <w:color w:val="333333"/>
          <w:spacing w:val="2"/>
          <w:sz w:val="23"/>
          <w:szCs w:val="23"/>
          <w:shd w:val="clear" w:color="auto" w:fill="F8F8F8"/>
        </w:rPr>
        <w:t>function</w:t>
      </w:r>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b/>
          <w:bCs/>
          <w:color w:val="990000"/>
          <w:spacing w:val="2"/>
          <w:sz w:val="23"/>
          <w:szCs w:val="23"/>
          <w:shd w:val="clear" w:color="auto" w:fill="F8F8F8"/>
        </w:rPr>
        <w:t>bar</w:t>
      </w:r>
      <w:r w:rsidRPr="004B3A78">
        <w:rPr>
          <w:rFonts w:ascii="Courier New" w:eastAsia="Times New Roman" w:hAnsi="Courier New" w:cs="Courier New"/>
          <w:color w:val="000000"/>
          <w:spacing w:val="2"/>
          <w:sz w:val="23"/>
          <w:szCs w:val="23"/>
          <w:shd w:val="clear" w:color="auto" w:fill="F8F8F8"/>
        </w:rPr>
        <w:t xml:space="preserve">(){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i/>
          <w:iCs/>
          <w:color w:val="999988"/>
          <w:spacing w:val="2"/>
          <w:sz w:val="23"/>
          <w:szCs w:val="23"/>
          <w:shd w:val="clear" w:color="auto" w:fill="F8F8F8"/>
        </w:rPr>
        <w:t xml:space="preserve">// foo is visible here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i/>
          <w:iCs/>
          <w:color w:val="999988"/>
          <w:spacing w:val="2"/>
          <w:sz w:val="23"/>
          <w:szCs w:val="23"/>
          <w:shd w:val="clear" w:color="auto" w:fill="F8F8F8"/>
        </w:rPr>
        <w:t>// bar is visible here</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color w:val="000000"/>
          <w:spacing w:val="2"/>
          <w:sz w:val="23"/>
          <w:szCs w:val="23"/>
          <w:shd w:val="clear" w:color="auto" w:fill="F8F8F8"/>
        </w:rPr>
        <w:tab/>
      </w:r>
      <w:proofErr w:type="gramStart"/>
      <w:r w:rsidRPr="004B3A78">
        <w:rPr>
          <w:rFonts w:ascii="Courier New" w:eastAsia="Times New Roman" w:hAnsi="Courier New" w:cs="Courier New"/>
          <w:color w:val="0086B3"/>
          <w:spacing w:val="2"/>
          <w:sz w:val="23"/>
          <w:szCs w:val="23"/>
          <w:shd w:val="clear" w:color="auto" w:fill="F8F8F8"/>
        </w:rPr>
        <w:t>console</w:t>
      </w:r>
      <w:r w:rsidRPr="004B3A78">
        <w:rPr>
          <w:rFonts w:ascii="Courier New" w:eastAsia="Times New Roman" w:hAnsi="Courier New" w:cs="Courier New"/>
          <w:color w:val="000000"/>
          <w:spacing w:val="2"/>
          <w:sz w:val="23"/>
          <w:szCs w:val="23"/>
          <w:shd w:val="clear" w:color="auto" w:fill="F8F8F8"/>
        </w:rPr>
        <w:t>.log(</w:t>
      </w:r>
      <w:proofErr w:type="gramEnd"/>
      <w:r w:rsidRPr="004B3A78">
        <w:rPr>
          <w:rFonts w:ascii="Courier New" w:eastAsia="Times New Roman" w:hAnsi="Courier New" w:cs="Courier New"/>
          <w:b/>
          <w:bCs/>
          <w:color w:val="333333"/>
          <w:spacing w:val="2"/>
          <w:sz w:val="23"/>
          <w:szCs w:val="23"/>
          <w:shd w:val="clear" w:color="auto" w:fill="F8F8F8"/>
        </w:rPr>
        <w:t>typeof</w:t>
      </w:r>
      <w:r w:rsidRPr="004B3A78">
        <w:rPr>
          <w:rFonts w:ascii="Courier New" w:eastAsia="Times New Roman" w:hAnsi="Courier New" w:cs="Courier New"/>
          <w:color w:val="000000"/>
          <w:spacing w:val="2"/>
          <w:sz w:val="23"/>
          <w:szCs w:val="23"/>
          <w:shd w:val="clear" w:color="auto" w:fill="F8F8F8"/>
        </w:rPr>
        <w:t xml:space="preserve"> bar()); </w:t>
      </w:r>
      <w:r w:rsidRPr="004B3A78">
        <w:rPr>
          <w:rFonts w:ascii="Courier New" w:eastAsia="Times New Roman" w:hAnsi="Courier New" w:cs="Courier New"/>
          <w:i/>
          <w:iCs/>
          <w:color w:val="999988"/>
          <w:spacing w:val="2"/>
          <w:sz w:val="23"/>
          <w:szCs w:val="23"/>
          <w:shd w:val="clear" w:color="auto" w:fill="F8F8F8"/>
        </w:rPr>
        <w:t>// Work here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i/>
          <w:iCs/>
          <w:color w:val="999988"/>
          <w:spacing w:val="2"/>
          <w:sz w:val="23"/>
          <w:szCs w:val="23"/>
          <w:shd w:val="clear" w:color="auto" w:fill="F8F8F8"/>
        </w:rPr>
        <w:t>// foo is visible here</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i/>
          <w:iCs/>
          <w:color w:val="999988"/>
          <w:spacing w:val="2"/>
          <w:sz w:val="23"/>
          <w:szCs w:val="23"/>
          <w:shd w:val="clear" w:color="auto" w:fill="F8F8F8"/>
        </w:rPr>
        <w:t>// bar is undefined here</w:t>
      </w:r>
    </w:p>
    <w:p w:rsidR="004B3A78" w:rsidRPr="004B3A78" w:rsidRDefault="004B3A78" w:rsidP="004B3A78">
      <w:pPr>
        <w:spacing w:before="90" w:after="180" w:line="570" w:lineRule="atLeast"/>
        <w:outlineLvl w:val="1"/>
        <w:rPr>
          <w:rFonts w:ascii="Arial" w:eastAsia="Times New Roman" w:hAnsi="Arial" w:cs="Arial"/>
          <w:b/>
          <w:bCs/>
          <w:color w:val="333333"/>
          <w:spacing w:val="2"/>
          <w:sz w:val="36"/>
          <w:szCs w:val="36"/>
        </w:rPr>
      </w:pPr>
      <w:r w:rsidRPr="004B3A78">
        <w:rPr>
          <w:rFonts w:ascii="Arial" w:eastAsia="Times New Roman" w:hAnsi="Arial" w:cs="Arial"/>
          <w:b/>
          <w:bCs/>
          <w:color w:val="333333"/>
          <w:spacing w:val="2"/>
          <w:sz w:val="36"/>
          <w:szCs w:val="36"/>
        </w:rPr>
        <w:t>Question 17</w:t>
      </w:r>
    </w:p>
    <w:p w:rsidR="004B3A78" w:rsidRPr="004B3A78" w:rsidRDefault="004B3A78" w:rsidP="004B3A78">
      <w:pPr>
        <w:spacing w:before="90" w:after="180" w:line="570" w:lineRule="atLeast"/>
        <w:outlineLvl w:val="2"/>
        <w:rPr>
          <w:rFonts w:ascii="Arial" w:eastAsia="Times New Roman" w:hAnsi="Arial" w:cs="Arial"/>
          <w:b/>
          <w:bCs/>
          <w:color w:val="333333"/>
          <w:spacing w:val="2"/>
          <w:sz w:val="27"/>
          <w:szCs w:val="27"/>
        </w:rPr>
      </w:pPr>
      <w:r w:rsidRPr="004B3A78">
        <w:rPr>
          <w:rFonts w:ascii="Arial" w:eastAsia="Times New Roman" w:hAnsi="Arial" w:cs="Arial"/>
          <w:b/>
          <w:bCs/>
          <w:color w:val="333333"/>
          <w:spacing w:val="2"/>
          <w:sz w:val="27"/>
          <w:szCs w:val="27"/>
        </w:rPr>
        <w:t>What is the difference between the function declarations below?</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gramStart"/>
      <w:r w:rsidRPr="004B3A78">
        <w:rPr>
          <w:rFonts w:ascii="Courier New" w:eastAsia="Times New Roman" w:hAnsi="Courier New" w:cs="Courier New"/>
          <w:b/>
          <w:bCs/>
          <w:color w:val="333333"/>
          <w:spacing w:val="2"/>
          <w:sz w:val="23"/>
          <w:szCs w:val="23"/>
          <w:shd w:val="clear" w:color="auto" w:fill="F8F8F8"/>
        </w:rPr>
        <w:t>var</w:t>
      </w:r>
      <w:proofErr w:type="gramEnd"/>
      <w:r w:rsidRPr="004B3A78">
        <w:rPr>
          <w:rFonts w:ascii="Courier New" w:eastAsia="Times New Roman" w:hAnsi="Courier New" w:cs="Courier New"/>
          <w:color w:val="000000"/>
          <w:spacing w:val="2"/>
          <w:sz w:val="23"/>
          <w:szCs w:val="23"/>
          <w:shd w:val="clear" w:color="auto" w:fill="F8F8F8"/>
        </w:rPr>
        <w:t xml:space="preserve"> foo = </w:t>
      </w:r>
      <w:r w:rsidRPr="004B3A78">
        <w:rPr>
          <w:rFonts w:ascii="Courier New" w:eastAsia="Times New Roman" w:hAnsi="Courier New" w:cs="Courier New"/>
          <w:b/>
          <w:bCs/>
          <w:color w:val="333333"/>
          <w:spacing w:val="2"/>
          <w:sz w:val="23"/>
          <w:szCs w:val="23"/>
          <w:shd w:val="clear" w:color="auto" w:fill="F8F8F8"/>
        </w:rPr>
        <w:t>function</w:t>
      </w:r>
      <w:r w:rsidRPr="004B3A78">
        <w:rPr>
          <w:rFonts w:ascii="Courier New" w:eastAsia="Times New Roman" w:hAnsi="Courier New" w:cs="Courier New"/>
          <w:color w:val="000000"/>
          <w:spacing w:val="2"/>
          <w:sz w:val="23"/>
          <w:szCs w:val="23"/>
          <w:shd w:val="clear" w:color="auto" w:fill="F8F8F8"/>
        </w:rPr>
        <w:t xml:space="preserve">(){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i/>
          <w:iCs/>
          <w:color w:val="999988"/>
          <w:spacing w:val="2"/>
          <w:sz w:val="23"/>
          <w:szCs w:val="23"/>
          <w:shd w:val="clear" w:color="auto" w:fill="F8F8F8"/>
        </w:rPr>
        <w:t xml:space="preserve">// </w:t>
      </w:r>
      <w:proofErr w:type="gramStart"/>
      <w:r w:rsidRPr="004B3A78">
        <w:rPr>
          <w:rFonts w:ascii="Courier New" w:eastAsia="Times New Roman" w:hAnsi="Courier New" w:cs="Courier New"/>
          <w:i/>
          <w:iCs/>
          <w:color w:val="999988"/>
          <w:spacing w:val="2"/>
          <w:sz w:val="23"/>
          <w:szCs w:val="23"/>
          <w:shd w:val="clear" w:color="auto" w:fill="F8F8F8"/>
        </w:rPr>
        <w:t>Some</w:t>
      </w:r>
      <w:proofErr w:type="gramEnd"/>
      <w:r w:rsidRPr="004B3A78">
        <w:rPr>
          <w:rFonts w:ascii="Courier New" w:eastAsia="Times New Roman" w:hAnsi="Courier New" w:cs="Courier New"/>
          <w:i/>
          <w:iCs/>
          <w:color w:val="999988"/>
          <w:spacing w:val="2"/>
          <w:sz w:val="23"/>
          <w:szCs w:val="23"/>
          <w:shd w:val="clear" w:color="auto" w:fill="F8F8F8"/>
        </w:rPr>
        <w:t xml:space="preserve"> code</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gramStart"/>
      <w:r w:rsidRPr="004B3A78">
        <w:rPr>
          <w:rFonts w:ascii="Courier New" w:eastAsia="Times New Roman" w:hAnsi="Courier New" w:cs="Courier New"/>
          <w:b/>
          <w:bCs/>
          <w:color w:val="333333"/>
          <w:spacing w:val="2"/>
          <w:sz w:val="23"/>
          <w:szCs w:val="23"/>
          <w:shd w:val="clear" w:color="auto" w:fill="F8F8F8"/>
        </w:rPr>
        <w:lastRenderedPageBreak/>
        <w:t>function</w:t>
      </w:r>
      <w:proofErr w:type="gramEnd"/>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b/>
          <w:bCs/>
          <w:color w:val="990000"/>
          <w:spacing w:val="2"/>
          <w:sz w:val="23"/>
          <w:szCs w:val="23"/>
          <w:shd w:val="clear" w:color="auto" w:fill="F8F8F8"/>
        </w:rPr>
        <w:t>bar</w:t>
      </w:r>
      <w:r w:rsidRPr="004B3A78">
        <w:rPr>
          <w:rFonts w:ascii="Courier New" w:eastAsia="Times New Roman" w:hAnsi="Courier New" w:cs="Courier New"/>
          <w:color w:val="000000"/>
          <w:spacing w:val="2"/>
          <w:sz w:val="23"/>
          <w:szCs w:val="23"/>
          <w:shd w:val="clear" w:color="auto" w:fill="F8F8F8"/>
        </w:rPr>
        <w:t xml:space="preserve">(){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i/>
          <w:iCs/>
          <w:color w:val="999988"/>
          <w:spacing w:val="2"/>
          <w:sz w:val="23"/>
          <w:szCs w:val="23"/>
          <w:shd w:val="clear" w:color="auto" w:fill="F8F8F8"/>
        </w:rPr>
        <w:t xml:space="preserve">// </w:t>
      </w:r>
      <w:proofErr w:type="gramStart"/>
      <w:r w:rsidRPr="004B3A78">
        <w:rPr>
          <w:rFonts w:ascii="Courier New" w:eastAsia="Times New Roman" w:hAnsi="Courier New" w:cs="Courier New"/>
          <w:i/>
          <w:iCs/>
          <w:color w:val="999988"/>
          <w:spacing w:val="2"/>
          <w:sz w:val="23"/>
          <w:szCs w:val="23"/>
          <w:shd w:val="clear" w:color="auto" w:fill="F8F8F8"/>
        </w:rPr>
        <w:t>Some</w:t>
      </w:r>
      <w:proofErr w:type="gramEnd"/>
      <w:r w:rsidRPr="004B3A78">
        <w:rPr>
          <w:rFonts w:ascii="Courier New" w:eastAsia="Times New Roman" w:hAnsi="Courier New" w:cs="Courier New"/>
          <w:i/>
          <w:iCs/>
          <w:color w:val="999988"/>
          <w:spacing w:val="2"/>
          <w:sz w:val="23"/>
          <w:szCs w:val="23"/>
          <w:shd w:val="clear" w:color="auto" w:fill="F8F8F8"/>
        </w:rPr>
        <w:t xml:space="preserve"> code</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p>
    <w:p w:rsidR="004B3A78" w:rsidRPr="004B3A78" w:rsidRDefault="004B3A78" w:rsidP="004B3A78">
      <w:pPr>
        <w:spacing w:after="390" w:line="480" w:lineRule="atLeast"/>
        <w:rPr>
          <w:rFonts w:ascii="Arial" w:eastAsia="Times New Roman" w:hAnsi="Arial" w:cs="Arial"/>
          <w:color w:val="444444"/>
          <w:spacing w:val="2"/>
          <w:sz w:val="27"/>
          <w:szCs w:val="27"/>
        </w:rPr>
      </w:pPr>
      <w:r w:rsidRPr="004B3A78">
        <w:rPr>
          <w:rFonts w:ascii="Arial" w:eastAsia="Times New Roman" w:hAnsi="Arial" w:cs="Arial"/>
          <w:color w:val="444444"/>
          <w:spacing w:val="2"/>
          <w:sz w:val="27"/>
          <w:szCs w:val="27"/>
        </w:rPr>
        <w:t>The main difference is the function </w:t>
      </w:r>
      <w:r w:rsidRPr="004B3A78">
        <w:rPr>
          <w:rFonts w:ascii="Courier New" w:eastAsia="Times New Roman" w:hAnsi="Courier New" w:cs="Courier New"/>
          <w:color w:val="C7254E"/>
          <w:spacing w:val="2"/>
          <w:sz w:val="23"/>
          <w:szCs w:val="23"/>
          <w:shd w:val="clear" w:color="auto" w:fill="F8F8F8"/>
        </w:rPr>
        <w:t>foo</w:t>
      </w:r>
      <w:r w:rsidRPr="004B3A78">
        <w:rPr>
          <w:rFonts w:ascii="Arial" w:eastAsia="Times New Roman" w:hAnsi="Arial" w:cs="Arial"/>
          <w:color w:val="444444"/>
          <w:spacing w:val="2"/>
          <w:sz w:val="27"/>
          <w:szCs w:val="27"/>
        </w:rPr>
        <w:t> is defined at </w:t>
      </w:r>
      <w:r w:rsidRPr="004B3A78">
        <w:rPr>
          <w:rFonts w:ascii="Courier New" w:eastAsia="Times New Roman" w:hAnsi="Courier New" w:cs="Courier New"/>
          <w:color w:val="C7254E"/>
          <w:spacing w:val="2"/>
          <w:sz w:val="23"/>
          <w:szCs w:val="23"/>
          <w:shd w:val="clear" w:color="auto" w:fill="F8F8F8"/>
        </w:rPr>
        <w:t>run-time</w:t>
      </w:r>
      <w:r w:rsidRPr="004B3A78">
        <w:rPr>
          <w:rFonts w:ascii="Arial" w:eastAsia="Times New Roman" w:hAnsi="Arial" w:cs="Arial"/>
          <w:color w:val="444444"/>
          <w:spacing w:val="2"/>
          <w:sz w:val="27"/>
          <w:szCs w:val="27"/>
        </w:rPr>
        <w:t> whereas function </w:t>
      </w:r>
      <w:r w:rsidRPr="004B3A78">
        <w:rPr>
          <w:rFonts w:ascii="Courier New" w:eastAsia="Times New Roman" w:hAnsi="Courier New" w:cs="Courier New"/>
          <w:color w:val="C7254E"/>
          <w:spacing w:val="2"/>
          <w:sz w:val="23"/>
          <w:szCs w:val="23"/>
          <w:shd w:val="clear" w:color="auto" w:fill="F8F8F8"/>
        </w:rPr>
        <w:t>bar</w:t>
      </w:r>
      <w:r w:rsidRPr="004B3A78">
        <w:rPr>
          <w:rFonts w:ascii="Arial" w:eastAsia="Times New Roman" w:hAnsi="Arial" w:cs="Arial"/>
          <w:color w:val="444444"/>
          <w:spacing w:val="2"/>
          <w:sz w:val="27"/>
          <w:szCs w:val="27"/>
        </w:rPr>
        <w:t> is defined at parse time. To understand this in better way, let's take a look at the code below:</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Run-Time </w:t>
      </w:r>
      <w:r w:rsidRPr="004B3A78">
        <w:rPr>
          <w:rFonts w:ascii="Courier New" w:eastAsia="Times New Roman" w:hAnsi="Courier New" w:cs="Courier New"/>
          <w:b/>
          <w:bCs/>
          <w:color w:val="333333"/>
          <w:spacing w:val="2"/>
          <w:sz w:val="23"/>
          <w:szCs w:val="23"/>
          <w:shd w:val="clear" w:color="auto" w:fill="F8F8F8"/>
        </w:rPr>
        <w:t>function</w:t>
      </w:r>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b/>
          <w:bCs/>
          <w:color w:val="990000"/>
          <w:spacing w:val="2"/>
          <w:sz w:val="23"/>
          <w:szCs w:val="23"/>
          <w:shd w:val="clear" w:color="auto" w:fill="F8F8F8"/>
        </w:rPr>
        <w:t>declaration</w:t>
      </w:r>
      <w:r w:rsidRPr="004B3A78">
        <w:rPr>
          <w:rFonts w:ascii="Courier New" w:eastAsia="Times New Roman" w:hAnsi="Courier New" w:cs="Courier New"/>
          <w:color w:val="000000"/>
          <w:spacing w:val="2"/>
          <w:sz w:val="23"/>
          <w:szCs w:val="23"/>
          <w:shd w:val="clear" w:color="auto" w:fill="F8F8F8"/>
        </w:rPr>
        <w:t xml:space="preserve">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&lt;</w:t>
      </w:r>
      <w:proofErr w:type="gramStart"/>
      <w:r w:rsidRPr="004B3A78">
        <w:rPr>
          <w:rFonts w:ascii="Courier New" w:eastAsia="Times New Roman" w:hAnsi="Courier New" w:cs="Courier New"/>
          <w:b/>
          <w:bCs/>
          <w:color w:val="990000"/>
          <w:spacing w:val="2"/>
          <w:sz w:val="23"/>
          <w:szCs w:val="23"/>
          <w:shd w:val="clear" w:color="auto" w:fill="F8F8F8"/>
        </w:rPr>
        <w:t>script</w:t>
      </w:r>
      <w:proofErr w:type="gramEnd"/>
      <w:r w:rsidRPr="004B3A78">
        <w:rPr>
          <w:rFonts w:ascii="Courier New" w:eastAsia="Times New Roman" w:hAnsi="Courier New" w:cs="Courier New"/>
          <w:color w:val="000000"/>
          <w:spacing w:val="2"/>
          <w:sz w:val="23"/>
          <w:szCs w:val="23"/>
          <w:shd w:val="clear" w:color="auto" w:fill="F8F8F8"/>
        </w:rPr>
        <w:t>&gt;</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gramStart"/>
      <w:r w:rsidRPr="004B3A78">
        <w:rPr>
          <w:rFonts w:ascii="Courier New" w:eastAsia="Times New Roman" w:hAnsi="Courier New" w:cs="Courier New"/>
          <w:b/>
          <w:bCs/>
          <w:color w:val="990000"/>
          <w:spacing w:val="2"/>
          <w:sz w:val="23"/>
          <w:szCs w:val="23"/>
          <w:shd w:val="clear" w:color="auto" w:fill="F8F8F8"/>
        </w:rPr>
        <w:t>foo</w:t>
      </w:r>
      <w:r w:rsidRPr="004B3A78">
        <w:rPr>
          <w:rFonts w:ascii="Courier New" w:eastAsia="Times New Roman" w:hAnsi="Courier New" w:cs="Courier New"/>
          <w:color w:val="000000"/>
          <w:spacing w:val="2"/>
          <w:sz w:val="23"/>
          <w:szCs w:val="23"/>
          <w:shd w:val="clear" w:color="auto" w:fill="F8F8F8"/>
        </w:rPr>
        <w:t>(</w:t>
      </w:r>
      <w:proofErr w:type="gramEnd"/>
      <w:r w:rsidRPr="004B3A78">
        <w:rPr>
          <w:rFonts w:ascii="Courier New" w:eastAsia="Times New Roman" w:hAnsi="Courier New" w:cs="Courier New"/>
          <w:color w:val="000000"/>
          <w:spacing w:val="2"/>
          <w:sz w:val="23"/>
          <w:szCs w:val="23"/>
          <w:shd w:val="clear" w:color="auto" w:fill="F8F8F8"/>
        </w:rPr>
        <w:t xml:space="preserve">); // </w:t>
      </w:r>
      <w:r w:rsidRPr="004B3A78">
        <w:rPr>
          <w:rFonts w:ascii="Courier New" w:eastAsia="Times New Roman" w:hAnsi="Courier New" w:cs="Courier New"/>
          <w:b/>
          <w:bCs/>
          <w:color w:val="990000"/>
          <w:spacing w:val="2"/>
          <w:sz w:val="23"/>
          <w:szCs w:val="23"/>
          <w:shd w:val="clear" w:color="auto" w:fill="F8F8F8"/>
        </w:rPr>
        <w:t>Calling</w:t>
      </w:r>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b/>
          <w:bCs/>
          <w:color w:val="990000"/>
          <w:spacing w:val="2"/>
          <w:sz w:val="23"/>
          <w:szCs w:val="23"/>
          <w:shd w:val="clear" w:color="auto" w:fill="F8F8F8"/>
        </w:rPr>
        <w:t>foo</w:t>
      </w:r>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b/>
          <w:bCs/>
          <w:color w:val="990000"/>
          <w:spacing w:val="2"/>
          <w:sz w:val="23"/>
          <w:szCs w:val="23"/>
          <w:shd w:val="clear" w:color="auto" w:fill="F8F8F8"/>
        </w:rPr>
        <w:t>function</w:t>
      </w:r>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b/>
          <w:bCs/>
          <w:color w:val="990000"/>
          <w:spacing w:val="2"/>
          <w:sz w:val="23"/>
          <w:szCs w:val="23"/>
          <w:shd w:val="clear" w:color="auto" w:fill="F8F8F8"/>
        </w:rPr>
        <w:t>here</w:t>
      </w:r>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b/>
          <w:bCs/>
          <w:color w:val="990000"/>
          <w:spacing w:val="2"/>
          <w:sz w:val="23"/>
          <w:szCs w:val="23"/>
          <w:shd w:val="clear" w:color="auto" w:fill="F8F8F8"/>
        </w:rPr>
        <w:t>will</w:t>
      </w:r>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b/>
          <w:bCs/>
          <w:color w:val="990000"/>
          <w:spacing w:val="2"/>
          <w:sz w:val="23"/>
          <w:szCs w:val="23"/>
          <w:shd w:val="clear" w:color="auto" w:fill="F8F8F8"/>
        </w:rPr>
        <w:t>give</w:t>
      </w:r>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b/>
          <w:bCs/>
          <w:color w:val="990000"/>
          <w:spacing w:val="2"/>
          <w:sz w:val="23"/>
          <w:szCs w:val="23"/>
          <w:shd w:val="clear" w:color="auto" w:fill="F8F8F8"/>
        </w:rPr>
        <w:t>an</w:t>
      </w:r>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b/>
          <w:bCs/>
          <w:color w:val="990000"/>
          <w:spacing w:val="2"/>
          <w:sz w:val="23"/>
          <w:szCs w:val="23"/>
          <w:shd w:val="clear" w:color="auto" w:fill="F8F8F8"/>
        </w:rPr>
        <w:t>Error</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proofErr w:type="gramStart"/>
      <w:r w:rsidRPr="004B3A78">
        <w:rPr>
          <w:rFonts w:ascii="Courier New" w:eastAsia="Times New Roman" w:hAnsi="Courier New" w:cs="Courier New"/>
          <w:b/>
          <w:bCs/>
          <w:color w:val="990000"/>
          <w:spacing w:val="2"/>
          <w:sz w:val="23"/>
          <w:szCs w:val="23"/>
          <w:shd w:val="clear" w:color="auto" w:fill="F8F8F8"/>
        </w:rPr>
        <w:t>var</w:t>
      </w:r>
      <w:proofErr w:type="gramEnd"/>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b/>
          <w:bCs/>
          <w:color w:val="990000"/>
          <w:spacing w:val="2"/>
          <w:sz w:val="23"/>
          <w:szCs w:val="23"/>
          <w:shd w:val="clear" w:color="auto" w:fill="F8F8F8"/>
        </w:rPr>
        <w:t>foo</w:t>
      </w:r>
      <w:r w:rsidRPr="004B3A78">
        <w:rPr>
          <w:rFonts w:ascii="Courier New" w:eastAsia="Times New Roman" w:hAnsi="Courier New" w:cs="Courier New"/>
          <w:color w:val="000000"/>
          <w:spacing w:val="2"/>
          <w:sz w:val="23"/>
          <w:szCs w:val="23"/>
          <w:shd w:val="clear" w:color="auto" w:fill="F8F8F8"/>
        </w:rPr>
        <w:t xml:space="preserve"> = </w:t>
      </w:r>
      <w:r w:rsidRPr="004B3A78">
        <w:rPr>
          <w:rFonts w:ascii="Courier New" w:eastAsia="Times New Roman" w:hAnsi="Courier New" w:cs="Courier New"/>
          <w:b/>
          <w:bCs/>
          <w:color w:val="990000"/>
          <w:spacing w:val="2"/>
          <w:sz w:val="23"/>
          <w:szCs w:val="23"/>
          <w:shd w:val="clear" w:color="auto" w:fill="F8F8F8"/>
        </w:rPr>
        <w:t>function</w:t>
      </w:r>
      <w:r w:rsidRPr="004B3A78">
        <w:rPr>
          <w:rFonts w:ascii="Courier New" w:eastAsia="Times New Roman" w:hAnsi="Courier New" w:cs="Courier New"/>
          <w:color w:val="000000"/>
          <w:spacing w:val="2"/>
          <w:sz w:val="23"/>
          <w:szCs w:val="23"/>
          <w:shd w:val="clear" w:color="auto" w:fill="F8F8F8"/>
        </w:rPr>
        <w:t xml:space="preserve">(){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proofErr w:type="gramStart"/>
      <w:r w:rsidRPr="004B3A78">
        <w:rPr>
          <w:rFonts w:ascii="Courier New" w:eastAsia="Times New Roman" w:hAnsi="Courier New" w:cs="Courier New"/>
          <w:color w:val="0086B3"/>
          <w:spacing w:val="2"/>
          <w:sz w:val="23"/>
          <w:szCs w:val="23"/>
          <w:shd w:val="clear" w:color="auto" w:fill="F8F8F8"/>
        </w:rPr>
        <w:t>console</w:t>
      </w:r>
      <w:r w:rsidRPr="004B3A78">
        <w:rPr>
          <w:rFonts w:ascii="Courier New" w:eastAsia="Times New Roman" w:hAnsi="Courier New" w:cs="Courier New"/>
          <w:color w:val="000000"/>
          <w:spacing w:val="2"/>
          <w:sz w:val="23"/>
          <w:szCs w:val="23"/>
          <w:shd w:val="clear" w:color="auto" w:fill="F8F8F8"/>
        </w:rPr>
        <w:t>.log(</w:t>
      </w:r>
      <w:proofErr w:type="gramEnd"/>
      <w:r w:rsidRPr="004B3A78">
        <w:rPr>
          <w:rFonts w:ascii="Courier New" w:eastAsia="Times New Roman" w:hAnsi="Courier New" w:cs="Courier New"/>
          <w:color w:val="DD1144"/>
          <w:spacing w:val="2"/>
          <w:sz w:val="23"/>
          <w:szCs w:val="23"/>
          <w:shd w:val="clear" w:color="auto" w:fill="F8F8F8"/>
        </w:rPr>
        <w:t>"Hi I am inside Foo"</w:t>
      </w:r>
      <w:r w:rsidRPr="004B3A78">
        <w:rPr>
          <w:rFonts w:ascii="Courier New" w:eastAsia="Times New Roman" w:hAnsi="Courier New" w:cs="Courier New"/>
          <w:color w:val="000000"/>
          <w:spacing w:val="2"/>
          <w:sz w:val="23"/>
          <w:szCs w:val="23"/>
          <w:shd w:val="clear" w:color="auto" w:fill="F8F8F8"/>
        </w:rPr>
        <w:t>);</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color w:val="000080"/>
          <w:spacing w:val="2"/>
          <w:sz w:val="23"/>
          <w:szCs w:val="23"/>
          <w:shd w:val="clear" w:color="auto" w:fill="F8F8F8"/>
        </w:rPr>
        <w:t>&lt;/script&gt;</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&lt;</w:t>
      </w:r>
      <w:proofErr w:type="gramStart"/>
      <w:r w:rsidRPr="004B3A78">
        <w:rPr>
          <w:rFonts w:ascii="Courier New" w:eastAsia="Times New Roman" w:hAnsi="Courier New" w:cs="Courier New"/>
          <w:color w:val="000000"/>
          <w:spacing w:val="2"/>
          <w:sz w:val="23"/>
          <w:szCs w:val="23"/>
          <w:shd w:val="clear" w:color="auto" w:fill="F8F8F8"/>
        </w:rPr>
        <w:t>script</w:t>
      </w:r>
      <w:proofErr w:type="gramEnd"/>
      <w:r w:rsidRPr="004B3A78">
        <w:rPr>
          <w:rFonts w:ascii="Courier New" w:eastAsia="Times New Roman" w:hAnsi="Courier New" w:cs="Courier New"/>
          <w:color w:val="000000"/>
          <w:spacing w:val="2"/>
          <w:sz w:val="23"/>
          <w:szCs w:val="23"/>
          <w:shd w:val="clear" w:color="auto" w:fill="F8F8F8"/>
        </w:rPr>
        <w:t>&gt;</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Parse-Time </w:t>
      </w:r>
      <w:r w:rsidRPr="004B3A78">
        <w:rPr>
          <w:rFonts w:ascii="Courier New" w:eastAsia="Times New Roman" w:hAnsi="Courier New" w:cs="Courier New"/>
          <w:b/>
          <w:bCs/>
          <w:color w:val="333333"/>
          <w:spacing w:val="2"/>
          <w:sz w:val="23"/>
          <w:szCs w:val="23"/>
          <w:shd w:val="clear" w:color="auto" w:fill="F8F8F8"/>
        </w:rPr>
        <w:t>function</w:t>
      </w:r>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b/>
          <w:bCs/>
          <w:color w:val="990000"/>
          <w:spacing w:val="2"/>
          <w:sz w:val="23"/>
          <w:szCs w:val="23"/>
          <w:shd w:val="clear" w:color="auto" w:fill="F8F8F8"/>
        </w:rPr>
        <w:t>declaration</w:t>
      </w:r>
      <w:r w:rsidRPr="004B3A78">
        <w:rPr>
          <w:rFonts w:ascii="Courier New" w:eastAsia="Times New Roman" w:hAnsi="Courier New" w:cs="Courier New"/>
          <w:color w:val="000000"/>
          <w:spacing w:val="2"/>
          <w:sz w:val="23"/>
          <w:szCs w:val="23"/>
          <w:shd w:val="clear" w:color="auto" w:fill="F8F8F8"/>
        </w:rPr>
        <w:t xml:space="preserve">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gramStart"/>
      <w:r w:rsidRPr="004B3A78">
        <w:rPr>
          <w:rFonts w:ascii="Courier New" w:eastAsia="Times New Roman" w:hAnsi="Courier New" w:cs="Courier New"/>
          <w:b/>
          <w:bCs/>
          <w:color w:val="990000"/>
          <w:spacing w:val="2"/>
          <w:sz w:val="23"/>
          <w:szCs w:val="23"/>
          <w:shd w:val="clear" w:color="auto" w:fill="F8F8F8"/>
        </w:rPr>
        <w:t>bar</w:t>
      </w:r>
      <w:r w:rsidRPr="004B3A78">
        <w:rPr>
          <w:rFonts w:ascii="Courier New" w:eastAsia="Times New Roman" w:hAnsi="Courier New" w:cs="Courier New"/>
          <w:color w:val="000000"/>
          <w:spacing w:val="2"/>
          <w:sz w:val="23"/>
          <w:szCs w:val="23"/>
          <w:shd w:val="clear" w:color="auto" w:fill="F8F8F8"/>
        </w:rPr>
        <w:t>(</w:t>
      </w:r>
      <w:proofErr w:type="gramEnd"/>
      <w:r w:rsidRPr="004B3A78">
        <w:rPr>
          <w:rFonts w:ascii="Courier New" w:eastAsia="Times New Roman" w:hAnsi="Courier New" w:cs="Courier New"/>
          <w:color w:val="000000"/>
          <w:spacing w:val="2"/>
          <w:sz w:val="23"/>
          <w:szCs w:val="23"/>
          <w:shd w:val="clear" w:color="auto" w:fill="F8F8F8"/>
        </w:rPr>
        <w:t xml:space="preserve">); // </w:t>
      </w:r>
      <w:r w:rsidRPr="004B3A78">
        <w:rPr>
          <w:rFonts w:ascii="Courier New" w:eastAsia="Times New Roman" w:hAnsi="Courier New" w:cs="Courier New"/>
          <w:b/>
          <w:bCs/>
          <w:color w:val="990000"/>
          <w:spacing w:val="2"/>
          <w:sz w:val="23"/>
          <w:szCs w:val="23"/>
          <w:shd w:val="clear" w:color="auto" w:fill="F8F8F8"/>
        </w:rPr>
        <w:t>Calling</w:t>
      </w:r>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b/>
          <w:bCs/>
          <w:color w:val="990000"/>
          <w:spacing w:val="2"/>
          <w:sz w:val="23"/>
          <w:szCs w:val="23"/>
          <w:shd w:val="clear" w:color="auto" w:fill="F8F8F8"/>
        </w:rPr>
        <w:t>foo</w:t>
      </w:r>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b/>
          <w:bCs/>
          <w:color w:val="990000"/>
          <w:spacing w:val="2"/>
          <w:sz w:val="23"/>
          <w:szCs w:val="23"/>
          <w:shd w:val="clear" w:color="auto" w:fill="F8F8F8"/>
        </w:rPr>
        <w:t>function</w:t>
      </w:r>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b/>
          <w:bCs/>
          <w:color w:val="990000"/>
          <w:spacing w:val="2"/>
          <w:sz w:val="23"/>
          <w:szCs w:val="23"/>
          <w:shd w:val="clear" w:color="auto" w:fill="F8F8F8"/>
        </w:rPr>
        <w:t>will</w:t>
      </w:r>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b/>
          <w:bCs/>
          <w:color w:val="990000"/>
          <w:spacing w:val="2"/>
          <w:sz w:val="23"/>
          <w:szCs w:val="23"/>
          <w:shd w:val="clear" w:color="auto" w:fill="F8F8F8"/>
        </w:rPr>
        <w:t>not</w:t>
      </w:r>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b/>
          <w:bCs/>
          <w:color w:val="990000"/>
          <w:spacing w:val="2"/>
          <w:sz w:val="23"/>
          <w:szCs w:val="23"/>
          <w:shd w:val="clear" w:color="auto" w:fill="F8F8F8"/>
        </w:rPr>
        <w:t>give</w:t>
      </w:r>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b/>
          <w:bCs/>
          <w:color w:val="990000"/>
          <w:spacing w:val="2"/>
          <w:sz w:val="23"/>
          <w:szCs w:val="23"/>
          <w:shd w:val="clear" w:color="auto" w:fill="F8F8F8"/>
        </w:rPr>
        <w:t>an</w:t>
      </w:r>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b/>
          <w:bCs/>
          <w:color w:val="990000"/>
          <w:spacing w:val="2"/>
          <w:sz w:val="23"/>
          <w:szCs w:val="23"/>
          <w:shd w:val="clear" w:color="auto" w:fill="F8F8F8"/>
        </w:rPr>
        <w:t>Error</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proofErr w:type="gramStart"/>
      <w:r w:rsidRPr="004B3A78">
        <w:rPr>
          <w:rFonts w:ascii="Courier New" w:eastAsia="Times New Roman" w:hAnsi="Courier New" w:cs="Courier New"/>
          <w:b/>
          <w:bCs/>
          <w:color w:val="990000"/>
          <w:spacing w:val="2"/>
          <w:sz w:val="23"/>
          <w:szCs w:val="23"/>
          <w:shd w:val="clear" w:color="auto" w:fill="F8F8F8"/>
        </w:rPr>
        <w:t>function</w:t>
      </w:r>
      <w:proofErr w:type="gramEnd"/>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b/>
          <w:bCs/>
          <w:color w:val="990000"/>
          <w:spacing w:val="2"/>
          <w:sz w:val="23"/>
          <w:szCs w:val="23"/>
          <w:shd w:val="clear" w:color="auto" w:fill="F8F8F8"/>
        </w:rPr>
        <w:t>bar</w:t>
      </w:r>
      <w:r w:rsidRPr="004B3A78">
        <w:rPr>
          <w:rFonts w:ascii="Courier New" w:eastAsia="Times New Roman" w:hAnsi="Courier New" w:cs="Courier New"/>
          <w:color w:val="000000"/>
          <w:spacing w:val="2"/>
          <w:sz w:val="23"/>
          <w:szCs w:val="23"/>
          <w:shd w:val="clear" w:color="auto" w:fill="F8F8F8"/>
        </w:rPr>
        <w:t xml:space="preserve">(){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lastRenderedPageBreak/>
        <w:t xml:space="preserve">  </w:t>
      </w:r>
      <w:proofErr w:type="gramStart"/>
      <w:r w:rsidRPr="004B3A78">
        <w:rPr>
          <w:rFonts w:ascii="Courier New" w:eastAsia="Times New Roman" w:hAnsi="Courier New" w:cs="Courier New"/>
          <w:color w:val="0086B3"/>
          <w:spacing w:val="2"/>
          <w:sz w:val="23"/>
          <w:szCs w:val="23"/>
          <w:shd w:val="clear" w:color="auto" w:fill="F8F8F8"/>
        </w:rPr>
        <w:t>console</w:t>
      </w:r>
      <w:r w:rsidRPr="004B3A78">
        <w:rPr>
          <w:rFonts w:ascii="Courier New" w:eastAsia="Times New Roman" w:hAnsi="Courier New" w:cs="Courier New"/>
          <w:color w:val="000000"/>
          <w:spacing w:val="2"/>
          <w:sz w:val="23"/>
          <w:szCs w:val="23"/>
          <w:shd w:val="clear" w:color="auto" w:fill="F8F8F8"/>
        </w:rPr>
        <w:t>.log(</w:t>
      </w:r>
      <w:proofErr w:type="gramEnd"/>
      <w:r w:rsidRPr="004B3A78">
        <w:rPr>
          <w:rFonts w:ascii="Courier New" w:eastAsia="Times New Roman" w:hAnsi="Courier New" w:cs="Courier New"/>
          <w:color w:val="DD1144"/>
          <w:spacing w:val="2"/>
          <w:sz w:val="23"/>
          <w:szCs w:val="23"/>
          <w:shd w:val="clear" w:color="auto" w:fill="F8F8F8"/>
        </w:rPr>
        <w:t>"Hi I am inside Foo"</w:t>
      </w:r>
      <w:r w:rsidRPr="004B3A78">
        <w:rPr>
          <w:rFonts w:ascii="Courier New" w:eastAsia="Times New Roman" w:hAnsi="Courier New" w:cs="Courier New"/>
          <w:color w:val="000000"/>
          <w:spacing w:val="2"/>
          <w:sz w:val="23"/>
          <w:szCs w:val="23"/>
          <w:shd w:val="clear" w:color="auto" w:fill="F8F8F8"/>
        </w:rPr>
        <w:t>);</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80"/>
          <w:spacing w:val="2"/>
          <w:sz w:val="23"/>
          <w:szCs w:val="23"/>
          <w:shd w:val="clear" w:color="auto" w:fill="F8F8F8"/>
        </w:rPr>
        <w:t>&lt;/script&gt;</w:t>
      </w:r>
    </w:p>
    <w:p w:rsidR="004B3A78" w:rsidRPr="004B3A78" w:rsidRDefault="004B3A78" w:rsidP="004B3A78">
      <w:pPr>
        <w:spacing w:after="390" w:line="480" w:lineRule="atLeast"/>
        <w:rPr>
          <w:rFonts w:ascii="Arial" w:eastAsia="Times New Roman" w:hAnsi="Arial" w:cs="Arial"/>
          <w:color w:val="444444"/>
          <w:spacing w:val="2"/>
          <w:sz w:val="27"/>
          <w:szCs w:val="27"/>
        </w:rPr>
      </w:pPr>
      <w:r w:rsidRPr="004B3A78">
        <w:rPr>
          <w:rFonts w:ascii="Arial" w:eastAsia="Times New Roman" w:hAnsi="Arial" w:cs="Arial"/>
          <w:color w:val="444444"/>
          <w:spacing w:val="2"/>
          <w:sz w:val="27"/>
          <w:szCs w:val="27"/>
        </w:rPr>
        <w:t>Another advantage of this first-one way of declaration is that you can declare functions based on certain conditions. For example:</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&lt;</w:t>
      </w:r>
      <w:proofErr w:type="gramStart"/>
      <w:r w:rsidRPr="004B3A78">
        <w:rPr>
          <w:rFonts w:ascii="Courier New" w:eastAsia="Times New Roman" w:hAnsi="Courier New" w:cs="Courier New"/>
          <w:color w:val="000000"/>
          <w:spacing w:val="2"/>
          <w:sz w:val="23"/>
          <w:szCs w:val="23"/>
          <w:shd w:val="clear" w:color="auto" w:fill="F8F8F8"/>
        </w:rPr>
        <w:t>script</w:t>
      </w:r>
      <w:proofErr w:type="gramEnd"/>
      <w:r w:rsidRPr="004B3A78">
        <w:rPr>
          <w:rFonts w:ascii="Courier New" w:eastAsia="Times New Roman" w:hAnsi="Courier New" w:cs="Courier New"/>
          <w:color w:val="000000"/>
          <w:spacing w:val="2"/>
          <w:sz w:val="23"/>
          <w:szCs w:val="23"/>
          <w:shd w:val="clear" w:color="auto" w:fill="F8F8F8"/>
        </w:rPr>
        <w:t>&gt;</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gramStart"/>
      <w:r w:rsidRPr="004B3A78">
        <w:rPr>
          <w:rFonts w:ascii="Courier New" w:eastAsia="Times New Roman" w:hAnsi="Courier New" w:cs="Courier New"/>
          <w:b/>
          <w:bCs/>
          <w:color w:val="333333"/>
          <w:spacing w:val="2"/>
          <w:sz w:val="23"/>
          <w:szCs w:val="23"/>
          <w:shd w:val="clear" w:color="auto" w:fill="F8F8F8"/>
        </w:rPr>
        <w:t>if</w:t>
      </w:r>
      <w:r w:rsidRPr="004B3A78">
        <w:rPr>
          <w:rFonts w:ascii="Courier New" w:eastAsia="Times New Roman" w:hAnsi="Courier New" w:cs="Courier New"/>
          <w:color w:val="000000"/>
          <w:spacing w:val="2"/>
          <w:sz w:val="23"/>
          <w:szCs w:val="23"/>
          <w:shd w:val="clear" w:color="auto" w:fill="F8F8F8"/>
        </w:rPr>
        <w:t>(</w:t>
      </w:r>
      <w:proofErr w:type="gramEnd"/>
      <w:r w:rsidRPr="004B3A78">
        <w:rPr>
          <w:rFonts w:ascii="Courier New" w:eastAsia="Times New Roman" w:hAnsi="Courier New" w:cs="Courier New"/>
          <w:color w:val="000000"/>
          <w:spacing w:val="2"/>
          <w:sz w:val="23"/>
          <w:szCs w:val="23"/>
          <w:shd w:val="clear" w:color="auto" w:fill="F8F8F8"/>
        </w:rPr>
        <w:t>testCondition) {</w:t>
      </w:r>
      <w:r w:rsidRPr="004B3A78">
        <w:rPr>
          <w:rFonts w:ascii="Courier New" w:eastAsia="Times New Roman" w:hAnsi="Courier New" w:cs="Courier New"/>
          <w:i/>
          <w:iCs/>
          <w:color w:val="999988"/>
          <w:spacing w:val="2"/>
          <w:sz w:val="23"/>
          <w:szCs w:val="23"/>
          <w:shd w:val="clear" w:color="auto" w:fill="F8F8F8"/>
        </w:rPr>
        <w:t xml:space="preserve">// If testCondition is true then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proofErr w:type="gramStart"/>
      <w:r w:rsidRPr="004B3A78">
        <w:rPr>
          <w:rFonts w:ascii="Courier New" w:eastAsia="Times New Roman" w:hAnsi="Courier New" w:cs="Courier New"/>
          <w:b/>
          <w:bCs/>
          <w:color w:val="333333"/>
          <w:spacing w:val="2"/>
          <w:sz w:val="23"/>
          <w:szCs w:val="23"/>
          <w:shd w:val="clear" w:color="auto" w:fill="F8F8F8"/>
        </w:rPr>
        <w:t>var</w:t>
      </w:r>
      <w:proofErr w:type="gramEnd"/>
      <w:r w:rsidRPr="004B3A78">
        <w:rPr>
          <w:rFonts w:ascii="Courier New" w:eastAsia="Times New Roman" w:hAnsi="Courier New" w:cs="Courier New"/>
          <w:color w:val="000000"/>
          <w:spacing w:val="2"/>
          <w:sz w:val="23"/>
          <w:szCs w:val="23"/>
          <w:shd w:val="clear" w:color="auto" w:fill="F8F8F8"/>
        </w:rPr>
        <w:t xml:space="preserve"> foo = </w:t>
      </w:r>
      <w:r w:rsidRPr="004B3A78">
        <w:rPr>
          <w:rFonts w:ascii="Courier New" w:eastAsia="Times New Roman" w:hAnsi="Courier New" w:cs="Courier New"/>
          <w:b/>
          <w:bCs/>
          <w:color w:val="333333"/>
          <w:spacing w:val="2"/>
          <w:sz w:val="23"/>
          <w:szCs w:val="23"/>
          <w:shd w:val="clear" w:color="auto" w:fill="F8F8F8"/>
        </w:rPr>
        <w:t>function</w:t>
      </w:r>
      <w:r w:rsidRPr="004B3A78">
        <w:rPr>
          <w:rFonts w:ascii="Courier New" w:eastAsia="Times New Roman" w:hAnsi="Courier New" w:cs="Courier New"/>
          <w:color w:val="000000"/>
          <w:spacing w:val="2"/>
          <w:sz w:val="23"/>
          <w:szCs w:val="23"/>
          <w:shd w:val="clear" w:color="auto" w:fill="F8F8F8"/>
        </w:rPr>
        <w:t xml:space="preserve">(){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proofErr w:type="gramStart"/>
      <w:r w:rsidRPr="004B3A78">
        <w:rPr>
          <w:rFonts w:ascii="Courier New" w:eastAsia="Times New Roman" w:hAnsi="Courier New" w:cs="Courier New"/>
          <w:color w:val="0086B3"/>
          <w:spacing w:val="2"/>
          <w:sz w:val="23"/>
          <w:szCs w:val="23"/>
          <w:shd w:val="clear" w:color="auto" w:fill="F8F8F8"/>
        </w:rPr>
        <w:t>console</w:t>
      </w:r>
      <w:r w:rsidRPr="004B3A78">
        <w:rPr>
          <w:rFonts w:ascii="Courier New" w:eastAsia="Times New Roman" w:hAnsi="Courier New" w:cs="Courier New"/>
          <w:color w:val="000000"/>
          <w:spacing w:val="2"/>
          <w:sz w:val="23"/>
          <w:szCs w:val="23"/>
          <w:shd w:val="clear" w:color="auto" w:fill="F8F8F8"/>
        </w:rPr>
        <w:t>.log(</w:t>
      </w:r>
      <w:proofErr w:type="gramEnd"/>
      <w:r w:rsidRPr="004B3A78">
        <w:rPr>
          <w:rFonts w:ascii="Courier New" w:eastAsia="Times New Roman" w:hAnsi="Courier New" w:cs="Courier New"/>
          <w:color w:val="DD1144"/>
          <w:spacing w:val="2"/>
          <w:sz w:val="23"/>
          <w:szCs w:val="23"/>
          <w:shd w:val="clear" w:color="auto" w:fill="F8F8F8"/>
        </w:rPr>
        <w:t>"inside Foo with testCondition True value"</w:t>
      </w:r>
      <w:r w:rsidRPr="004B3A78">
        <w:rPr>
          <w:rFonts w:ascii="Courier New" w:eastAsia="Times New Roman" w:hAnsi="Courier New" w:cs="Courier New"/>
          <w:color w:val="000000"/>
          <w:spacing w:val="2"/>
          <w:sz w:val="23"/>
          <w:szCs w:val="23"/>
          <w:shd w:val="clear" w:color="auto" w:fill="F8F8F8"/>
        </w:rPr>
        <w:t>);</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proofErr w:type="gramStart"/>
      <w:r w:rsidRPr="004B3A78">
        <w:rPr>
          <w:rFonts w:ascii="Courier New" w:eastAsia="Times New Roman" w:hAnsi="Courier New" w:cs="Courier New"/>
          <w:color w:val="000000"/>
          <w:spacing w:val="2"/>
          <w:sz w:val="23"/>
          <w:szCs w:val="23"/>
          <w:shd w:val="clear" w:color="auto" w:fill="F8F8F8"/>
        </w:rPr>
        <w:t>}</w:t>
      </w:r>
      <w:r w:rsidRPr="004B3A78">
        <w:rPr>
          <w:rFonts w:ascii="Courier New" w:eastAsia="Times New Roman" w:hAnsi="Courier New" w:cs="Courier New"/>
          <w:b/>
          <w:bCs/>
          <w:color w:val="333333"/>
          <w:spacing w:val="2"/>
          <w:sz w:val="23"/>
          <w:szCs w:val="23"/>
          <w:shd w:val="clear" w:color="auto" w:fill="F8F8F8"/>
        </w:rPr>
        <w:t>else</w:t>
      </w:r>
      <w:proofErr w:type="gramEnd"/>
      <w:r w:rsidRPr="004B3A78">
        <w:rPr>
          <w:rFonts w:ascii="Courier New" w:eastAsia="Times New Roman" w:hAnsi="Courier New" w:cs="Courier New"/>
          <w:color w:val="000000"/>
          <w:spacing w:val="2"/>
          <w:sz w:val="23"/>
          <w:szCs w:val="23"/>
          <w:shd w:val="clear" w:color="auto" w:fill="F8F8F8"/>
        </w:rPr>
        <w:t>{</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color w:val="000000"/>
          <w:spacing w:val="2"/>
          <w:sz w:val="23"/>
          <w:szCs w:val="23"/>
          <w:shd w:val="clear" w:color="auto" w:fill="F8F8F8"/>
        </w:rPr>
        <w:tab/>
        <w:t xml:space="preserve"> </w:t>
      </w:r>
      <w:proofErr w:type="gramStart"/>
      <w:r w:rsidRPr="004B3A78">
        <w:rPr>
          <w:rFonts w:ascii="Courier New" w:eastAsia="Times New Roman" w:hAnsi="Courier New" w:cs="Courier New"/>
          <w:b/>
          <w:bCs/>
          <w:color w:val="333333"/>
          <w:spacing w:val="2"/>
          <w:sz w:val="23"/>
          <w:szCs w:val="23"/>
          <w:shd w:val="clear" w:color="auto" w:fill="F8F8F8"/>
        </w:rPr>
        <w:t>var</w:t>
      </w:r>
      <w:proofErr w:type="gramEnd"/>
      <w:r w:rsidRPr="004B3A78">
        <w:rPr>
          <w:rFonts w:ascii="Courier New" w:eastAsia="Times New Roman" w:hAnsi="Courier New" w:cs="Courier New"/>
          <w:color w:val="000000"/>
          <w:spacing w:val="2"/>
          <w:sz w:val="23"/>
          <w:szCs w:val="23"/>
          <w:shd w:val="clear" w:color="auto" w:fill="F8F8F8"/>
        </w:rPr>
        <w:t xml:space="preserve"> foo = </w:t>
      </w:r>
      <w:r w:rsidRPr="004B3A78">
        <w:rPr>
          <w:rFonts w:ascii="Courier New" w:eastAsia="Times New Roman" w:hAnsi="Courier New" w:cs="Courier New"/>
          <w:b/>
          <w:bCs/>
          <w:color w:val="333333"/>
          <w:spacing w:val="2"/>
          <w:sz w:val="23"/>
          <w:szCs w:val="23"/>
          <w:shd w:val="clear" w:color="auto" w:fill="F8F8F8"/>
        </w:rPr>
        <w:t>function</w:t>
      </w:r>
      <w:r w:rsidRPr="004B3A78">
        <w:rPr>
          <w:rFonts w:ascii="Courier New" w:eastAsia="Times New Roman" w:hAnsi="Courier New" w:cs="Courier New"/>
          <w:color w:val="000000"/>
          <w:spacing w:val="2"/>
          <w:sz w:val="23"/>
          <w:szCs w:val="23"/>
          <w:shd w:val="clear" w:color="auto" w:fill="F8F8F8"/>
        </w:rPr>
        <w:t xml:space="preserve">(){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proofErr w:type="gramStart"/>
      <w:r w:rsidRPr="004B3A78">
        <w:rPr>
          <w:rFonts w:ascii="Courier New" w:eastAsia="Times New Roman" w:hAnsi="Courier New" w:cs="Courier New"/>
          <w:color w:val="0086B3"/>
          <w:spacing w:val="2"/>
          <w:sz w:val="23"/>
          <w:szCs w:val="23"/>
          <w:shd w:val="clear" w:color="auto" w:fill="F8F8F8"/>
        </w:rPr>
        <w:t>console</w:t>
      </w:r>
      <w:r w:rsidRPr="004B3A78">
        <w:rPr>
          <w:rFonts w:ascii="Courier New" w:eastAsia="Times New Roman" w:hAnsi="Courier New" w:cs="Courier New"/>
          <w:color w:val="000000"/>
          <w:spacing w:val="2"/>
          <w:sz w:val="23"/>
          <w:szCs w:val="23"/>
          <w:shd w:val="clear" w:color="auto" w:fill="F8F8F8"/>
        </w:rPr>
        <w:t>.log(</w:t>
      </w:r>
      <w:proofErr w:type="gramEnd"/>
      <w:r w:rsidRPr="004B3A78">
        <w:rPr>
          <w:rFonts w:ascii="Courier New" w:eastAsia="Times New Roman" w:hAnsi="Courier New" w:cs="Courier New"/>
          <w:color w:val="DD1144"/>
          <w:spacing w:val="2"/>
          <w:sz w:val="23"/>
          <w:szCs w:val="23"/>
          <w:shd w:val="clear" w:color="auto" w:fill="F8F8F8"/>
        </w:rPr>
        <w:t>"inside Foo with testCondition false value"</w:t>
      </w:r>
      <w:r w:rsidRPr="004B3A78">
        <w:rPr>
          <w:rFonts w:ascii="Courier New" w:eastAsia="Times New Roman" w:hAnsi="Courier New" w:cs="Courier New"/>
          <w:color w:val="000000"/>
          <w:spacing w:val="2"/>
          <w:sz w:val="23"/>
          <w:szCs w:val="23"/>
          <w:shd w:val="clear" w:color="auto" w:fill="F8F8F8"/>
        </w:rPr>
        <w:t>);</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9926"/>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&lt;</w:t>
      </w:r>
      <w:r w:rsidRPr="004B3A78">
        <w:rPr>
          <w:rFonts w:ascii="Courier New" w:eastAsia="Times New Roman" w:hAnsi="Courier New" w:cs="Courier New"/>
          <w:color w:val="009926"/>
          <w:spacing w:val="2"/>
          <w:sz w:val="23"/>
          <w:szCs w:val="23"/>
          <w:shd w:val="clear" w:color="auto" w:fill="F8F8F8"/>
        </w:rPr>
        <w:t>/script&gt;</w:t>
      </w:r>
    </w:p>
    <w:p w:rsidR="004B3A78" w:rsidRPr="004B3A78" w:rsidRDefault="004B3A78" w:rsidP="004B3A78">
      <w:pPr>
        <w:spacing w:after="390" w:line="480" w:lineRule="atLeast"/>
        <w:rPr>
          <w:rFonts w:ascii="Arial" w:eastAsia="Times New Roman" w:hAnsi="Arial" w:cs="Arial"/>
          <w:color w:val="444444"/>
          <w:spacing w:val="2"/>
          <w:sz w:val="27"/>
          <w:szCs w:val="27"/>
        </w:rPr>
      </w:pPr>
      <w:r w:rsidRPr="004B3A78">
        <w:rPr>
          <w:rFonts w:ascii="Arial" w:eastAsia="Times New Roman" w:hAnsi="Arial" w:cs="Arial"/>
          <w:color w:val="444444"/>
          <w:spacing w:val="2"/>
          <w:sz w:val="27"/>
          <w:szCs w:val="27"/>
        </w:rPr>
        <w:lastRenderedPageBreak/>
        <w:t>However, if you try to run similar code using the format below, you'd get an error:</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&lt;</w:t>
      </w:r>
      <w:proofErr w:type="gramStart"/>
      <w:r w:rsidRPr="004B3A78">
        <w:rPr>
          <w:rFonts w:ascii="Courier New" w:eastAsia="Times New Roman" w:hAnsi="Courier New" w:cs="Courier New"/>
          <w:color w:val="000000"/>
          <w:spacing w:val="2"/>
          <w:sz w:val="23"/>
          <w:szCs w:val="23"/>
          <w:shd w:val="clear" w:color="auto" w:fill="F8F8F8"/>
        </w:rPr>
        <w:t>script</w:t>
      </w:r>
      <w:proofErr w:type="gramEnd"/>
      <w:r w:rsidRPr="004B3A78">
        <w:rPr>
          <w:rFonts w:ascii="Courier New" w:eastAsia="Times New Roman" w:hAnsi="Courier New" w:cs="Courier New"/>
          <w:color w:val="000000"/>
          <w:spacing w:val="2"/>
          <w:sz w:val="23"/>
          <w:szCs w:val="23"/>
          <w:shd w:val="clear" w:color="auto" w:fill="F8F8F8"/>
        </w:rPr>
        <w:t>&gt;</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gramStart"/>
      <w:r w:rsidRPr="004B3A78">
        <w:rPr>
          <w:rFonts w:ascii="Courier New" w:eastAsia="Times New Roman" w:hAnsi="Courier New" w:cs="Courier New"/>
          <w:b/>
          <w:bCs/>
          <w:color w:val="333333"/>
          <w:spacing w:val="2"/>
          <w:sz w:val="23"/>
          <w:szCs w:val="23"/>
          <w:shd w:val="clear" w:color="auto" w:fill="F8F8F8"/>
        </w:rPr>
        <w:t>if</w:t>
      </w:r>
      <w:r w:rsidRPr="004B3A78">
        <w:rPr>
          <w:rFonts w:ascii="Courier New" w:eastAsia="Times New Roman" w:hAnsi="Courier New" w:cs="Courier New"/>
          <w:color w:val="000000"/>
          <w:spacing w:val="2"/>
          <w:sz w:val="23"/>
          <w:szCs w:val="23"/>
          <w:shd w:val="clear" w:color="auto" w:fill="F8F8F8"/>
        </w:rPr>
        <w:t>(</w:t>
      </w:r>
      <w:proofErr w:type="gramEnd"/>
      <w:r w:rsidRPr="004B3A78">
        <w:rPr>
          <w:rFonts w:ascii="Courier New" w:eastAsia="Times New Roman" w:hAnsi="Courier New" w:cs="Courier New"/>
          <w:color w:val="000000"/>
          <w:spacing w:val="2"/>
          <w:sz w:val="23"/>
          <w:szCs w:val="23"/>
          <w:shd w:val="clear" w:color="auto" w:fill="F8F8F8"/>
        </w:rPr>
        <w:t>testCondition) {</w:t>
      </w:r>
      <w:r w:rsidRPr="004B3A78">
        <w:rPr>
          <w:rFonts w:ascii="Courier New" w:eastAsia="Times New Roman" w:hAnsi="Courier New" w:cs="Courier New"/>
          <w:i/>
          <w:iCs/>
          <w:color w:val="999988"/>
          <w:spacing w:val="2"/>
          <w:sz w:val="23"/>
          <w:szCs w:val="23"/>
          <w:shd w:val="clear" w:color="auto" w:fill="F8F8F8"/>
        </w:rPr>
        <w:t xml:space="preserve">// If testCondition is true then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proofErr w:type="gramStart"/>
      <w:r w:rsidRPr="004B3A78">
        <w:rPr>
          <w:rFonts w:ascii="Courier New" w:eastAsia="Times New Roman" w:hAnsi="Courier New" w:cs="Courier New"/>
          <w:b/>
          <w:bCs/>
          <w:color w:val="333333"/>
          <w:spacing w:val="2"/>
          <w:sz w:val="23"/>
          <w:szCs w:val="23"/>
          <w:shd w:val="clear" w:color="auto" w:fill="F8F8F8"/>
        </w:rPr>
        <w:t>function</w:t>
      </w:r>
      <w:proofErr w:type="gramEnd"/>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b/>
          <w:bCs/>
          <w:color w:val="990000"/>
          <w:spacing w:val="2"/>
          <w:sz w:val="23"/>
          <w:szCs w:val="23"/>
          <w:shd w:val="clear" w:color="auto" w:fill="F8F8F8"/>
        </w:rPr>
        <w:t>foo</w:t>
      </w:r>
      <w:r w:rsidRPr="004B3A78">
        <w:rPr>
          <w:rFonts w:ascii="Courier New" w:eastAsia="Times New Roman" w:hAnsi="Courier New" w:cs="Courier New"/>
          <w:color w:val="000000"/>
          <w:spacing w:val="2"/>
          <w:sz w:val="23"/>
          <w:szCs w:val="23"/>
          <w:shd w:val="clear" w:color="auto" w:fill="F8F8F8"/>
        </w:rPr>
        <w:t xml:space="preserve">(){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proofErr w:type="gramStart"/>
      <w:r w:rsidRPr="004B3A78">
        <w:rPr>
          <w:rFonts w:ascii="Courier New" w:eastAsia="Times New Roman" w:hAnsi="Courier New" w:cs="Courier New"/>
          <w:color w:val="0086B3"/>
          <w:spacing w:val="2"/>
          <w:sz w:val="23"/>
          <w:szCs w:val="23"/>
          <w:shd w:val="clear" w:color="auto" w:fill="F8F8F8"/>
        </w:rPr>
        <w:t>console</w:t>
      </w:r>
      <w:r w:rsidRPr="004B3A78">
        <w:rPr>
          <w:rFonts w:ascii="Courier New" w:eastAsia="Times New Roman" w:hAnsi="Courier New" w:cs="Courier New"/>
          <w:color w:val="000000"/>
          <w:spacing w:val="2"/>
          <w:sz w:val="23"/>
          <w:szCs w:val="23"/>
          <w:shd w:val="clear" w:color="auto" w:fill="F8F8F8"/>
        </w:rPr>
        <w:t>.log(</w:t>
      </w:r>
      <w:proofErr w:type="gramEnd"/>
      <w:r w:rsidRPr="004B3A78">
        <w:rPr>
          <w:rFonts w:ascii="Courier New" w:eastAsia="Times New Roman" w:hAnsi="Courier New" w:cs="Courier New"/>
          <w:color w:val="DD1144"/>
          <w:spacing w:val="2"/>
          <w:sz w:val="23"/>
          <w:szCs w:val="23"/>
          <w:shd w:val="clear" w:color="auto" w:fill="F8F8F8"/>
        </w:rPr>
        <w:t>"inside Foo with testCondition True value"</w:t>
      </w:r>
      <w:r w:rsidRPr="004B3A78">
        <w:rPr>
          <w:rFonts w:ascii="Courier New" w:eastAsia="Times New Roman" w:hAnsi="Courier New" w:cs="Courier New"/>
          <w:color w:val="000000"/>
          <w:spacing w:val="2"/>
          <w:sz w:val="23"/>
          <w:szCs w:val="23"/>
          <w:shd w:val="clear" w:color="auto" w:fill="F8F8F8"/>
        </w:rPr>
        <w:t>);</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proofErr w:type="gramStart"/>
      <w:r w:rsidRPr="004B3A78">
        <w:rPr>
          <w:rFonts w:ascii="Courier New" w:eastAsia="Times New Roman" w:hAnsi="Courier New" w:cs="Courier New"/>
          <w:color w:val="000000"/>
          <w:spacing w:val="2"/>
          <w:sz w:val="23"/>
          <w:szCs w:val="23"/>
          <w:shd w:val="clear" w:color="auto" w:fill="F8F8F8"/>
        </w:rPr>
        <w:t>}</w:t>
      </w:r>
      <w:r w:rsidRPr="004B3A78">
        <w:rPr>
          <w:rFonts w:ascii="Courier New" w:eastAsia="Times New Roman" w:hAnsi="Courier New" w:cs="Courier New"/>
          <w:b/>
          <w:bCs/>
          <w:color w:val="333333"/>
          <w:spacing w:val="2"/>
          <w:sz w:val="23"/>
          <w:szCs w:val="23"/>
          <w:shd w:val="clear" w:color="auto" w:fill="F8F8F8"/>
        </w:rPr>
        <w:t>else</w:t>
      </w:r>
      <w:proofErr w:type="gramEnd"/>
      <w:r w:rsidRPr="004B3A78">
        <w:rPr>
          <w:rFonts w:ascii="Courier New" w:eastAsia="Times New Roman" w:hAnsi="Courier New" w:cs="Courier New"/>
          <w:color w:val="000000"/>
          <w:spacing w:val="2"/>
          <w:sz w:val="23"/>
          <w:szCs w:val="23"/>
          <w:shd w:val="clear" w:color="auto" w:fill="F8F8F8"/>
        </w:rPr>
        <w:t>{</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color w:val="000000"/>
          <w:spacing w:val="2"/>
          <w:sz w:val="23"/>
          <w:szCs w:val="23"/>
          <w:shd w:val="clear" w:color="auto" w:fill="F8F8F8"/>
        </w:rPr>
        <w:tab/>
        <w:t xml:space="preserve"> </w:t>
      </w:r>
      <w:proofErr w:type="gramStart"/>
      <w:r w:rsidRPr="004B3A78">
        <w:rPr>
          <w:rFonts w:ascii="Courier New" w:eastAsia="Times New Roman" w:hAnsi="Courier New" w:cs="Courier New"/>
          <w:b/>
          <w:bCs/>
          <w:color w:val="333333"/>
          <w:spacing w:val="2"/>
          <w:sz w:val="23"/>
          <w:szCs w:val="23"/>
          <w:shd w:val="clear" w:color="auto" w:fill="F8F8F8"/>
        </w:rPr>
        <w:t>function</w:t>
      </w:r>
      <w:proofErr w:type="gramEnd"/>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b/>
          <w:bCs/>
          <w:color w:val="990000"/>
          <w:spacing w:val="2"/>
          <w:sz w:val="23"/>
          <w:szCs w:val="23"/>
          <w:shd w:val="clear" w:color="auto" w:fill="F8F8F8"/>
        </w:rPr>
        <w:t>foo</w:t>
      </w:r>
      <w:r w:rsidRPr="004B3A78">
        <w:rPr>
          <w:rFonts w:ascii="Courier New" w:eastAsia="Times New Roman" w:hAnsi="Courier New" w:cs="Courier New"/>
          <w:color w:val="000000"/>
          <w:spacing w:val="2"/>
          <w:sz w:val="23"/>
          <w:szCs w:val="23"/>
          <w:shd w:val="clear" w:color="auto" w:fill="F8F8F8"/>
        </w:rPr>
        <w:t xml:space="preserve">(){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proofErr w:type="gramStart"/>
      <w:r w:rsidRPr="004B3A78">
        <w:rPr>
          <w:rFonts w:ascii="Courier New" w:eastAsia="Times New Roman" w:hAnsi="Courier New" w:cs="Courier New"/>
          <w:color w:val="0086B3"/>
          <w:spacing w:val="2"/>
          <w:sz w:val="23"/>
          <w:szCs w:val="23"/>
          <w:shd w:val="clear" w:color="auto" w:fill="F8F8F8"/>
        </w:rPr>
        <w:t>console</w:t>
      </w:r>
      <w:r w:rsidRPr="004B3A78">
        <w:rPr>
          <w:rFonts w:ascii="Courier New" w:eastAsia="Times New Roman" w:hAnsi="Courier New" w:cs="Courier New"/>
          <w:color w:val="000000"/>
          <w:spacing w:val="2"/>
          <w:sz w:val="23"/>
          <w:szCs w:val="23"/>
          <w:shd w:val="clear" w:color="auto" w:fill="F8F8F8"/>
        </w:rPr>
        <w:t>.log(</w:t>
      </w:r>
      <w:proofErr w:type="gramEnd"/>
      <w:r w:rsidRPr="004B3A78">
        <w:rPr>
          <w:rFonts w:ascii="Courier New" w:eastAsia="Times New Roman" w:hAnsi="Courier New" w:cs="Courier New"/>
          <w:color w:val="DD1144"/>
          <w:spacing w:val="2"/>
          <w:sz w:val="23"/>
          <w:szCs w:val="23"/>
          <w:shd w:val="clear" w:color="auto" w:fill="F8F8F8"/>
        </w:rPr>
        <w:t>"inside Foo with testCondition false value"</w:t>
      </w:r>
      <w:r w:rsidRPr="004B3A78">
        <w:rPr>
          <w:rFonts w:ascii="Courier New" w:eastAsia="Times New Roman" w:hAnsi="Courier New" w:cs="Courier New"/>
          <w:color w:val="000000"/>
          <w:spacing w:val="2"/>
          <w:sz w:val="23"/>
          <w:szCs w:val="23"/>
          <w:shd w:val="clear" w:color="auto" w:fill="F8F8F8"/>
        </w:rPr>
        <w:t>);</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9926"/>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&lt;</w:t>
      </w:r>
      <w:r w:rsidRPr="004B3A78">
        <w:rPr>
          <w:rFonts w:ascii="Courier New" w:eastAsia="Times New Roman" w:hAnsi="Courier New" w:cs="Courier New"/>
          <w:color w:val="009926"/>
          <w:spacing w:val="2"/>
          <w:sz w:val="23"/>
          <w:szCs w:val="23"/>
          <w:shd w:val="clear" w:color="auto" w:fill="F8F8F8"/>
        </w:rPr>
        <w:t>/script&gt;</w:t>
      </w:r>
    </w:p>
    <w:p w:rsidR="004B3A78" w:rsidRPr="004B3A78" w:rsidRDefault="004B3A78" w:rsidP="004B3A78">
      <w:pPr>
        <w:spacing w:before="90" w:after="180" w:line="570" w:lineRule="atLeast"/>
        <w:outlineLvl w:val="1"/>
        <w:rPr>
          <w:rFonts w:ascii="Arial" w:eastAsia="Times New Roman" w:hAnsi="Arial" w:cs="Arial"/>
          <w:b/>
          <w:bCs/>
          <w:color w:val="333333"/>
          <w:spacing w:val="2"/>
          <w:sz w:val="36"/>
          <w:szCs w:val="36"/>
        </w:rPr>
      </w:pPr>
      <w:r w:rsidRPr="004B3A78">
        <w:rPr>
          <w:rFonts w:ascii="Arial" w:eastAsia="Times New Roman" w:hAnsi="Arial" w:cs="Arial"/>
          <w:b/>
          <w:bCs/>
          <w:color w:val="333333"/>
          <w:spacing w:val="2"/>
          <w:sz w:val="36"/>
          <w:szCs w:val="36"/>
        </w:rPr>
        <w:t>Question 18</w:t>
      </w:r>
    </w:p>
    <w:p w:rsidR="004B3A78" w:rsidRPr="004B3A78" w:rsidRDefault="004B3A78" w:rsidP="004B3A78">
      <w:pPr>
        <w:spacing w:before="90" w:after="180" w:line="570" w:lineRule="atLeast"/>
        <w:outlineLvl w:val="2"/>
        <w:rPr>
          <w:rFonts w:ascii="Arial" w:eastAsia="Times New Roman" w:hAnsi="Arial" w:cs="Arial"/>
          <w:b/>
          <w:bCs/>
          <w:color w:val="333333"/>
          <w:spacing w:val="2"/>
          <w:sz w:val="27"/>
          <w:szCs w:val="27"/>
        </w:rPr>
      </w:pPr>
      <w:r w:rsidRPr="004B3A78">
        <w:rPr>
          <w:rFonts w:ascii="Arial" w:eastAsia="Times New Roman" w:hAnsi="Arial" w:cs="Arial"/>
          <w:b/>
          <w:bCs/>
          <w:color w:val="333333"/>
          <w:spacing w:val="2"/>
          <w:sz w:val="27"/>
          <w:szCs w:val="27"/>
        </w:rPr>
        <w:t>What is function hoisting in JavaScript?</w:t>
      </w:r>
    </w:p>
    <w:p w:rsidR="004B3A78" w:rsidRPr="004B3A78" w:rsidRDefault="004B3A78" w:rsidP="004B3A78">
      <w:pPr>
        <w:spacing w:after="390" w:line="480" w:lineRule="atLeast"/>
        <w:rPr>
          <w:rFonts w:ascii="Arial" w:eastAsia="Times New Roman" w:hAnsi="Arial" w:cs="Arial"/>
          <w:color w:val="444444"/>
          <w:spacing w:val="2"/>
          <w:sz w:val="27"/>
          <w:szCs w:val="27"/>
        </w:rPr>
      </w:pPr>
      <w:r w:rsidRPr="004B3A78">
        <w:rPr>
          <w:rFonts w:ascii="Arial" w:eastAsia="Times New Roman" w:hAnsi="Arial" w:cs="Arial"/>
          <w:b/>
          <w:bCs/>
          <w:color w:val="444444"/>
          <w:spacing w:val="2"/>
          <w:sz w:val="27"/>
          <w:szCs w:val="27"/>
        </w:rPr>
        <w:t>Function Expression</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gramStart"/>
      <w:r w:rsidRPr="004B3A78">
        <w:rPr>
          <w:rFonts w:ascii="Courier New" w:eastAsia="Times New Roman" w:hAnsi="Courier New" w:cs="Courier New"/>
          <w:b/>
          <w:bCs/>
          <w:color w:val="333333"/>
          <w:spacing w:val="2"/>
          <w:sz w:val="23"/>
          <w:szCs w:val="23"/>
          <w:shd w:val="clear" w:color="auto" w:fill="F8F8F8"/>
        </w:rPr>
        <w:t>var</w:t>
      </w:r>
      <w:proofErr w:type="gramEnd"/>
      <w:r w:rsidRPr="004B3A78">
        <w:rPr>
          <w:rFonts w:ascii="Courier New" w:eastAsia="Times New Roman" w:hAnsi="Courier New" w:cs="Courier New"/>
          <w:color w:val="000000"/>
          <w:spacing w:val="2"/>
          <w:sz w:val="23"/>
          <w:szCs w:val="23"/>
          <w:shd w:val="clear" w:color="auto" w:fill="F8F8F8"/>
        </w:rPr>
        <w:t xml:space="preserve"> foo = </w:t>
      </w:r>
      <w:r w:rsidRPr="004B3A78">
        <w:rPr>
          <w:rFonts w:ascii="Courier New" w:eastAsia="Times New Roman" w:hAnsi="Courier New" w:cs="Courier New"/>
          <w:b/>
          <w:bCs/>
          <w:color w:val="333333"/>
          <w:spacing w:val="2"/>
          <w:sz w:val="23"/>
          <w:szCs w:val="23"/>
          <w:shd w:val="clear" w:color="auto" w:fill="F8F8F8"/>
        </w:rPr>
        <w:t>function</w:t>
      </w:r>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b/>
          <w:bCs/>
          <w:color w:val="990000"/>
          <w:spacing w:val="2"/>
          <w:sz w:val="23"/>
          <w:szCs w:val="23"/>
          <w:shd w:val="clear" w:color="auto" w:fill="F8F8F8"/>
        </w:rPr>
        <w:t>foo</w:t>
      </w:r>
      <w:r w:rsidRPr="004B3A78">
        <w:rPr>
          <w:rFonts w:ascii="Courier New" w:eastAsia="Times New Roman" w:hAnsi="Courier New" w:cs="Courier New"/>
          <w:color w:val="000000"/>
          <w:spacing w:val="2"/>
          <w:sz w:val="23"/>
          <w:szCs w:val="23"/>
          <w:shd w:val="clear" w:color="auto" w:fill="F8F8F8"/>
        </w:rPr>
        <w:t xml:space="preserve">(){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lastRenderedPageBreak/>
        <w:t xml:space="preserve"> </w:t>
      </w:r>
      <w:r w:rsidRPr="004B3A78">
        <w:rPr>
          <w:rFonts w:ascii="Courier New" w:eastAsia="Times New Roman" w:hAnsi="Courier New" w:cs="Courier New"/>
          <w:color w:val="000000"/>
          <w:spacing w:val="2"/>
          <w:sz w:val="23"/>
          <w:szCs w:val="23"/>
          <w:shd w:val="clear" w:color="auto" w:fill="F8F8F8"/>
        </w:rPr>
        <w:tab/>
      </w:r>
      <w:proofErr w:type="gramStart"/>
      <w:r w:rsidRPr="004B3A78">
        <w:rPr>
          <w:rFonts w:ascii="Courier New" w:eastAsia="Times New Roman" w:hAnsi="Courier New" w:cs="Courier New"/>
          <w:b/>
          <w:bCs/>
          <w:color w:val="333333"/>
          <w:spacing w:val="2"/>
          <w:sz w:val="23"/>
          <w:szCs w:val="23"/>
          <w:shd w:val="clear" w:color="auto" w:fill="F8F8F8"/>
        </w:rPr>
        <w:t>return</w:t>
      </w:r>
      <w:proofErr w:type="gramEnd"/>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color w:val="008080"/>
          <w:spacing w:val="2"/>
          <w:sz w:val="23"/>
          <w:szCs w:val="23"/>
          <w:shd w:val="clear" w:color="auto" w:fill="F8F8F8"/>
        </w:rPr>
        <w:t>12</w:t>
      </w:r>
      <w:r w:rsidRPr="004B3A78">
        <w:rPr>
          <w:rFonts w:ascii="Courier New" w:eastAsia="Times New Roman" w:hAnsi="Courier New" w:cs="Courier New"/>
          <w:color w:val="000000"/>
          <w:spacing w:val="2"/>
          <w:sz w:val="23"/>
          <w:szCs w:val="23"/>
          <w:shd w:val="clear" w:color="auto" w:fill="F8F8F8"/>
        </w:rPr>
        <w:t xml:space="preserve">;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p>
    <w:p w:rsidR="004B3A78" w:rsidRPr="004B3A78" w:rsidRDefault="004B3A78" w:rsidP="004B3A78">
      <w:pPr>
        <w:spacing w:after="390" w:line="480" w:lineRule="atLeast"/>
        <w:rPr>
          <w:rFonts w:ascii="Arial" w:eastAsia="Times New Roman" w:hAnsi="Arial" w:cs="Arial"/>
          <w:color w:val="444444"/>
          <w:spacing w:val="2"/>
          <w:sz w:val="27"/>
          <w:szCs w:val="27"/>
        </w:rPr>
      </w:pPr>
      <w:r w:rsidRPr="004B3A78">
        <w:rPr>
          <w:rFonts w:ascii="Arial" w:eastAsia="Times New Roman" w:hAnsi="Arial" w:cs="Arial"/>
          <w:color w:val="444444"/>
          <w:spacing w:val="2"/>
          <w:sz w:val="27"/>
          <w:szCs w:val="27"/>
        </w:rPr>
        <w:t>In JavaScript, variable and functions are </w:t>
      </w:r>
      <w:r w:rsidRPr="004B3A78">
        <w:rPr>
          <w:rFonts w:ascii="Courier New" w:eastAsia="Times New Roman" w:hAnsi="Courier New" w:cs="Courier New"/>
          <w:color w:val="C7254E"/>
          <w:spacing w:val="2"/>
          <w:sz w:val="23"/>
          <w:szCs w:val="23"/>
          <w:shd w:val="clear" w:color="auto" w:fill="F8F8F8"/>
        </w:rPr>
        <w:t>hoisted</w:t>
      </w:r>
      <w:r w:rsidRPr="004B3A78">
        <w:rPr>
          <w:rFonts w:ascii="Arial" w:eastAsia="Times New Roman" w:hAnsi="Arial" w:cs="Arial"/>
          <w:color w:val="444444"/>
          <w:spacing w:val="2"/>
          <w:sz w:val="27"/>
          <w:szCs w:val="27"/>
        </w:rPr>
        <w:t>. Let's take function </w:t>
      </w:r>
      <w:r w:rsidRPr="004B3A78">
        <w:rPr>
          <w:rFonts w:ascii="Courier New" w:eastAsia="Times New Roman" w:hAnsi="Courier New" w:cs="Courier New"/>
          <w:color w:val="C7254E"/>
          <w:spacing w:val="2"/>
          <w:sz w:val="23"/>
          <w:szCs w:val="23"/>
          <w:shd w:val="clear" w:color="auto" w:fill="F8F8F8"/>
        </w:rPr>
        <w:t>hoisting</w:t>
      </w:r>
      <w:r w:rsidRPr="004B3A78">
        <w:rPr>
          <w:rFonts w:ascii="Arial" w:eastAsia="Times New Roman" w:hAnsi="Arial" w:cs="Arial"/>
          <w:color w:val="444444"/>
          <w:spacing w:val="2"/>
          <w:sz w:val="27"/>
          <w:szCs w:val="27"/>
        </w:rPr>
        <w:t> first. Basically, the JavaScript interpreter looks ahead to find all variable declarations and then hoists them to the top of the function where they're declared. For example:</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gramStart"/>
      <w:r w:rsidRPr="004B3A78">
        <w:rPr>
          <w:rFonts w:ascii="Courier New" w:eastAsia="Times New Roman" w:hAnsi="Courier New" w:cs="Courier New"/>
          <w:color w:val="000000"/>
          <w:spacing w:val="2"/>
          <w:sz w:val="23"/>
          <w:szCs w:val="23"/>
          <w:shd w:val="clear" w:color="auto" w:fill="F8F8F8"/>
        </w:rPr>
        <w:t>foo(</w:t>
      </w:r>
      <w:proofErr w:type="gramEnd"/>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i/>
          <w:iCs/>
          <w:color w:val="999988"/>
          <w:spacing w:val="2"/>
          <w:sz w:val="23"/>
          <w:szCs w:val="23"/>
          <w:shd w:val="clear" w:color="auto" w:fill="F8F8F8"/>
        </w:rPr>
        <w:t xml:space="preserve">// Here foo is still undefined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gramStart"/>
      <w:r w:rsidRPr="004B3A78">
        <w:rPr>
          <w:rFonts w:ascii="Courier New" w:eastAsia="Times New Roman" w:hAnsi="Courier New" w:cs="Courier New"/>
          <w:b/>
          <w:bCs/>
          <w:color w:val="333333"/>
          <w:spacing w:val="2"/>
          <w:sz w:val="23"/>
          <w:szCs w:val="23"/>
          <w:shd w:val="clear" w:color="auto" w:fill="F8F8F8"/>
        </w:rPr>
        <w:t>var</w:t>
      </w:r>
      <w:proofErr w:type="gramEnd"/>
      <w:r w:rsidRPr="004B3A78">
        <w:rPr>
          <w:rFonts w:ascii="Courier New" w:eastAsia="Times New Roman" w:hAnsi="Courier New" w:cs="Courier New"/>
          <w:color w:val="000000"/>
          <w:spacing w:val="2"/>
          <w:sz w:val="23"/>
          <w:szCs w:val="23"/>
          <w:shd w:val="clear" w:color="auto" w:fill="F8F8F8"/>
        </w:rPr>
        <w:t xml:space="preserve"> foo = </w:t>
      </w:r>
      <w:r w:rsidRPr="004B3A78">
        <w:rPr>
          <w:rFonts w:ascii="Courier New" w:eastAsia="Times New Roman" w:hAnsi="Courier New" w:cs="Courier New"/>
          <w:b/>
          <w:bCs/>
          <w:color w:val="333333"/>
          <w:spacing w:val="2"/>
          <w:sz w:val="23"/>
          <w:szCs w:val="23"/>
          <w:shd w:val="clear" w:color="auto" w:fill="F8F8F8"/>
        </w:rPr>
        <w:t>function</w:t>
      </w:r>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b/>
          <w:bCs/>
          <w:color w:val="990000"/>
          <w:spacing w:val="2"/>
          <w:sz w:val="23"/>
          <w:szCs w:val="23"/>
          <w:shd w:val="clear" w:color="auto" w:fill="F8F8F8"/>
        </w:rPr>
        <w:t>foo</w:t>
      </w:r>
      <w:r w:rsidRPr="004B3A78">
        <w:rPr>
          <w:rFonts w:ascii="Courier New" w:eastAsia="Times New Roman" w:hAnsi="Courier New" w:cs="Courier New"/>
          <w:color w:val="000000"/>
          <w:spacing w:val="2"/>
          <w:sz w:val="23"/>
          <w:szCs w:val="23"/>
          <w:shd w:val="clear" w:color="auto" w:fill="F8F8F8"/>
        </w:rPr>
        <w:t xml:space="preserve">(){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color w:val="000000"/>
          <w:spacing w:val="2"/>
          <w:sz w:val="23"/>
          <w:szCs w:val="23"/>
          <w:shd w:val="clear" w:color="auto" w:fill="F8F8F8"/>
        </w:rPr>
        <w:tab/>
      </w:r>
      <w:proofErr w:type="gramStart"/>
      <w:r w:rsidRPr="004B3A78">
        <w:rPr>
          <w:rFonts w:ascii="Courier New" w:eastAsia="Times New Roman" w:hAnsi="Courier New" w:cs="Courier New"/>
          <w:b/>
          <w:bCs/>
          <w:color w:val="333333"/>
          <w:spacing w:val="2"/>
          <w:sz w:val="23"/>
          <w:szCs w:val="23"/>
          <w:shd w:val="clear" w:color="auto" w:fill="F8F8F8"/>
        </w:rPr>
        <w:t>return</w:t>
      </w:r>
      <w:proofErr w:type="gramEnd"/>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color w:val="008080"/>
          <w:spacing w:val="2"/>
          <w:sz w:val="23"/>
          <w:szCs w:val="23"/>
          <w:shd w:val="clear" w:color="auto" w:fill="F8F8F8"/>
        </w:rPr>
        <w:t>12</w:t>
      </w:r>
      <w:r w:rsidRPr="004B3A78">
        <w:rPr>
          <w:rFonts w:ascii="Courier New" w:eastAsia="Times New Roman" w:hAnsi="Courier New" w:cs="Courier New"/>
          <w:color w:val="000000"/>
          <w:spacing w:val="2"/>
          <w:sz w:val="23"/>
          <w:szCs w:val="23"/>
          <w:shd w:val="clear" w:color="auto" w:fill="F8F8F8"/>
        </w:rPr>
        <w:t xml:space="preserve">;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p>
    <w:p w:rsidR="004B3A78" w:rsidRPr="004B3A78" w:rsidRDefault="004B3A78" w:rsidP="004B3A78">
      <w:pPr>
        <w:spacing w:after="390" w:line="480" w:lineRule="atLeast"/>
        <w:rPr>
          <w:rFonts w:ascii="Arial" w:eastAsia="Times New Roman" w:hAnsi="Arial" w:cs="Arial"/>
          <w:color w:val="444444"/>
          <w:spacing w:val="2"/>
          <w:sz w:val="27"/>
          <w:szCs w:val="27"/>
        </w:rPr>
      </w:pPr>
      <w:r w:rsidRPr="004B3A78">
        <w:rPr>
          <w:rFonts w:ascii="Arial" w:eastAsia="Times New Roman" w:hAnsi="Arial" w:cs="Arial"/>
          <w:color w:val="444444"/>
          <w:spacing w:val="2"/>
          <w:sz w:val="27"/>
          <w:szCs w:val="27"/>
        </w:rPr>
        <w:t>Behind the scene of the code above looks like this:</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gramStart"/>
      <w:r w:rsidRPr="004B3A78">
        <w:rPr>
          <w:rFonts w:ascii="Courier New" w:eastAsia="Times New Roman" w:hAnsi="Courier New" w:cs="Courier New"/>
          <w:b/>
          <w:bCs/>
          <w:color w:val="333333"/>
          <w:spacing w:val="2"/>
          <w:sz w:val="23"/>
          <w:szCs w:val="23"/>
          <w:shd w:val="clear" w:color="auto" w:fill="F8F8F8"/>
        </w:rPr>
        <w:t>var</w:t>
      </w:r>
      <w:proofErr w:type="gramEnd"/>
      <w:r w:rsidRPr="004B3A78">
        <w:rPr>
          <w:rFonts w:ascii="Courier New" w:eastAsia="Times New Roman" w:hAnsi="Courier New" w:cs="Courier New"/>
          <w:color w:val="000000"/>
          <w:spacing w:val="2"/>
          <w:sz w:val="23"/>
          <w:szCs w:val="23"/>
          <w:shd w:val="clear" w:color="auto" w:fill="F8F8F8"/>
        </w:rPr>
        <w:t xml:space="preserve"> foo = </w:t>
      </w:r>
      <w:r w:rsidRPr="004B3A78">
        <w:rPr>
          <w:rFonts w:ascii="Courier New" w:eastAsia="Times New Roman" w:hAnsi="Courier New" w:cs="Courier New"/>
          <w:color w:val="008080"/>
          <w:spacing w:val="2"/>
          <w:sz w:val="23"/>
          <w:szCs w:val="23"/>
          <w:shd w:val="clear" w:color="auto" w:fill="F8F8F8"/>
        </w:rPr>
        <w:t>undefined</w:t>
      </w:r>
      <w:r w:rsidRPr="004B3A78">
        <w:rPr>
          <w:rFonts w:ascii="Courier New" w:eastAsia="Times New Roman" w:hAnsi="Courier New" w:cs="Courier New"/>
          <w:color w:val="000000"/>
          <w:spacing w:val="2"/>
          <w:sz w:val="23"/>
          <w:szCs w:val="23"/>
          <w:shd w:val="clear" w:color="auto" w:fill="F8F8F8"/>
        </w:rPr>
        <w:t>;</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proofErr w:type="gramStart"/>
      <w:r w:rsidRPr="004B3A78">
        <w:rPr>
          <w:rFonts w:ascii="Courier New" w:eastAsia="Times New Roman" w:hAnsi="Courier New" w:cs="Courier New"/>
          <w:color w:val="000000"/>
          <w:spacing w:val="2"/>
          <w:sz w:val="23"/>
          <w:szCs w:val="23"/>
          <w:shd w:val="clear" w:color="auto" w:fill="F8F8F8"/>
        </w:rPr>
        <w:t>foo(</w:t>
      </w:r>
      <w:proofErr w:type="gramEnd"/>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i/>
          <w:iCs/>
          <w:color w:val="999988"/>
          <w:spacing w:val="2"/>
          <w:sz w:val="23"/>
          <w:szCs w:val="23"/>
          <w:shd w:val="clear" w:color="auto" w:fill="F8F8F8"/>
        </w:rPr>
        <w:t xml:space="preserve">// Here foo is undefined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color w:val="000000"/>
          <w:spacing w:val="2"/>
          <w:sz w:val="23"/>
          <w:szCs w:val="23"/>
          <w:shd w:val="clear" w:color="auto" w:fill="F8F8F8"/>
        </w:rPr>
        <w:tab/>
        <w:t xml:space="preserve">   </w:t>
      </w:r>
      <w:proofErr w:type="gramStart"/>
      <w:r w:rsidRPr="004B3A78">
        <w:rPr>
          <w:rFonts w:ascii="Courier New" w:eastAsia="Times New Roman" w:hAnsi="Courier New" w:cs="Courier New"/>
          <w:color w:val="000000"/>
          <w:spacing w:val="2"/>
          <w:sz w:val="23"/>
          <w:szCs w:val="23"/>
          <w:shd w:val="clear" w:color="auto" w:fill="F8F8F8"/>
        </w:rPr>
        <w:t>foo</w:t>
      </w:r>
      <w:proofErr w:type="gramEnd"/>
      <w:r w:rsidRPr="004B3A78">
        <w:rPr>
          <w:rFonts w:ascii="Courier New" w:eastAsia="Times New Roman" w:hAnsi="Courier New" w:cs="Courier New"/>
          <w:color w:val="000000"/>
          <w:spacing w:val="2"/>
          <w:sz w:val="23"/>
          <w:szCs w:val="23"/>
          <w:shd w:val="clear" w:color="auto" w:fill="F8F8F8"/>
        </w:rPr>
        <w:t xml:space="preserve"> = </w:t>
      </w:r>
      <w:r w:rsidRPr="004B3A78">
        <w:rPr>
          <w:rFonts w:ascii="Courier New" w:eastAsia="Times New Roman" w:hAnsi="Courier New" w:cs="Courier New"/>
          <w:b/>
          <w:bCs/>
          <w:color w:val="333333"/>
          <w:spacing w:val="2"/>
          <w:sz w:val="23"/>
          <w:szCs w:val="23"/>
          <w:shd w:val="clear" w:color="auto" w:fill="F8F8F8"/>
        </w:rPr>
        <w:t>function</w:t>
      </w:r>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b/>
          <w:bCs/>
          <w:color w:val="990000"/>
          <w:spacing w:val="2"/>
          <w:sz w:val="23"/>
          <w:szCs w:val="23"/>
          <w:shd w:val="clear" w:color="auto" w:fill="F8F8F8"/>
        </w:rPr>
        <w:t>foo</w:t>
      </w:r>
      <w:r w:rsidRPr="004B3A78">
        <w:rPr>
          <w:rFonts w:ascii="Courier New" w:eastAsia="Times New Roman" w:hAnsi="Courier New" w:cs="Courier New"/>
          <w:color w:val="000000"/>
          <w:spacing w:val="2"/>
          <w:sz w:val="23"/>
          <w:szCs w:val="23"/>
          <w:shd w:val="clear" w:color="auto" w:fill="F8F8F8"/>
        </w:rPr>
        <w:t>(){</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color w:val="000000"/>
          <w:spacing w:val="2"/>
          <w:sz w:val="23"/>
          <w:szCs w:val="23"/>
          <w:shd w:val="clear" w:color="auto" w:fill="F8F8F8"/>
        </w:rPr>
        <w:tab/>
        <w:t xml:space="preserve">      / Some code stuff</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gramStart"/>
      <w:r w:rsidRPr="004B3A78">
        <w:rPr>
          <w:rFonts w:ascii="Courier New" w:eastAsia="Times New Roman" w:hAnsi="Courier New" w:cs="Courier New"/>
          <w:b/>
          <w:bCs/>
          <w:color w:val="333333"/>
          <w:spacing w:val="2"/>
          <w:sz w:val="23"/>
          <w:szCs w:val="23"/>
          <w:shd w:val="clear" w:color="auto" w:fill="F8F8F8"/>
        </w:rPr>
        <w:t>var</w:t>
      </w:r>
      <w:proofErr w:type="gramEnd"/>
      <w:r w:rsidRPr="004B3A78">
        <w:rPr>
          <w:rFonts w:ascii="Courier New" w:eastAsia="Times New Roman" w:hAnsi="Courier New" w:cs="Courier New"/>
          <w:color w:val="000000"/>
          <w:spacing w:val="2"/>
          <w:sz w:val="23"/>
          <w:szCs w:val="23"/>
          <w:shd w:val="clear" w:color="auto" w:fill="F8F8F8"/>
        </w:rPr>
        <w:t xml:space="preserve"> foo = </w:t>
      </w:r>
      <w:r w:rsidRPr="004B3A78">
        <w:rPr>
          <w:rFonts w:ascii="Courier New" w:eastAsia="Times New Roman" w:hAnsi="Courier New" w:cs="Courier New"/>
          <w:color w:val="008080"/>
          <w:spacing w:val="2"/>
          <w:sz w:val="23"/>
          <w:szCs w:val="23"/>
          <w:shd w:val="clear" w:color="auto" w:fill="F8F8F8"/>
        </w:rPr>
        <w:t>undefined</w:t>
      </w:r>
      <w:r w:rsidRPr="004B3A78">
        <w:rPr>
          <w:rFonts w:ascii="Courier New" w:eastAsia="Times New Roman" w:hAnsi="Courier New" w:cs="Courier New"/>
          <w:color w:val="000000"/>
          <w:spacing w:val="2"/>
          <w:sz w:val="23"/>
          <w:szCs w:val="23"/>
          <w:shd w:val="clear" w:color="auto" w:fill="F8F8F8"/>
        </w:rPr>
        <w:t>;</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lastRenderedPageBreak/>
        <w:t xml:space="preserve"> </w:t>
      </w:r>
      <w:r w:rsidRPr="004B3A78">
        <w:rPr>
          <w:rFonts w:ascii="Courier New" w:eastAsia="Times New Roman" w:hAnsi="Courier New" w:cs="Courier New"/>
          <w:color w:val="000000"/>
          <w:spacing w:val="2"/>
          <w:sz w:val="23"/>
          <w:szCs w:val="23"/>
          <w:shd w:val="clear" w:color="auto" w:fill="F8F8F8"/>
        </w:rPr>
        <w:tab/>
        <w:t xml:space="preserve"> </w:t>
      </w:r>
      <w:proofErr w:type="gramStart"/>
      <w:r w:rsidRPr="004B3A78">
        <w:rPr>
          <w:rFonts w:ascii="Courier New" w:eastAsia="Times New Roman" w:hAnsi="Courier New" w:cs="Courier New"/>
          <w:color w:val="000000"/>
          <w:spacing w:val="2"/>
          <w:sz w:val="23"/>
          <w:szCs w:val="23"/>
          <w:shd w:val="clear" w:color="auto" w:fill="F8F8F8"/>
        </w:rPr>
        <w:t>foo</w:t>
      </w:r>
      <w:proofErr w:type="gramEnd"/>
      <w:r w:rsidRPr="004B3A78">
        <w:rPr>
          <w:rFonts w:ascii="Courier New" w:eastAsia="Times New Roman" w:hAnsi="Courier New" w:cs="Courier New"/>
          <w:color w:val="000000"/>
          <w:spacing w:val="2"/>
          <w:sz w:val="23"/>
          <w:szCs w:val="23"/>
          <w:shd w:val="clear" w:color="auto" w:fill="F8F8F8"/>
        </w:rPr>
        <w:t xml:space="preserve"> = </w:t>
      </w:r>
      <w:r w:rsidRPr="004B3A78">
        <w:rPr>
          <w:rFonts w:ascii="Courier New" w:eastAsia="Times New Roman" w:hAnsi="Courier New" w:cs="Courier New"/>
          <w:b/>
          <w:bCs/>
          <w:color w:val="333333"/>
          <w:spacing w:val="2"/>
          <w:sz w:val="23"/>
          <w:szCs w:val="23"/>
          <w:shd w:val="clear" w:color="auto" w:fill="F8F8F8"/>
        </w:rPr>
        <w:t>function</w:t>
      </w:r>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b/>
          <w:bCs/>
          <w:color w:val="990000"/>
          <w:spacing w:val="2"/>
          <w:sz w:val="23"/>
          <w:szCs w:val="23"/>
          <w:shd w:val="clear" w:color="auto" w:fill="F8F8F8"/>
        </w:rPr>
        <w:t>foo</w:t>
      </w:r>
      <w:r w:rsidRPr="004B3A78">
        <w:rPr>
          <w:rFonts w:ascii="Courier New" w:eastAsia="Times New Roman" w:hAnsi="Courier New" w:cs="Courier New"/>
          <w:color w:val="000000"/>
          <w:spacing w:val="2"/>
          <w:sz w:val="23"/>
          <w:szCs w:val="23"/>
          <w:shd w:val="clear" w:color="auto" w:fill="F8F8F8"/>
        </w:rPr>
        <w:t>(){</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color w:val="000000"/>
          <w:spacing w:val="2"/>
          <w:sz w:val="23"/>
          <w:szCs w:val="23"/>
          <w:shd w:val="clear" w:color="auto" w:fill="F8F8F8"/>
        </w:rPr>
        <w:tab/>
        <w:t xml:space="preserve">     / Some code stuff</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proofErr w:type="gramStart"/>
      <w:r w:rsidRPr="004B3A78">
        <w:rPr>
          <w:rFonts w:ascii="Courier New" w:eastAsia="Times New Roman" w:hAnsi="Courier New" w:cs="Courier New"/>
          <w:color w:val="000000"/>
          <w:spacing w:val="2"/>
          <w:sz w:val="23"/>
          <w:szCs w:val="23"/>
          <w:shd w:val="clear" w:color="auto" w:fill="F8F8F8"/>
        </w:rPr>
        <w:t>foo(</w:t>
      </w:r>
      <w:proofErr w:type="gramEnd"/>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i/>
          <w:iCs/>
          <w:color w:val="999988"/>
          <w:spacing w:val="2"/>
          <w:sz w:val="23"/>
          <w:szCs w:val="23"/>
          <w:shd w:val="clear" w:color="auto" w:fill="F8F8F8"/>
        </w:rPr>
        <w:t>// Now foo is defined here</w:t>
      </w:r>
    </w:p>
    <w:p w:rsidR="004B3A78" w:rsidRPr="004B3A78" w:rsidRDefault="004B3A78" w:rsidP="004B3A78">
      <w:pPr>
        <w:spacing w:before="90" w:after="180" w:line="570" w:lineRule="atLeast"/>
        <w:outlineLvl w:val="1"/>
        <w:rPr>
          <w:rFonts w:ascii="Arial" w:eastAsia="Times New Roman" w:hAnsi="Arial" w:cs="Arial"/>
          <w:b/>
          <w:bCs/>
          <w:color w:val="333333"/>
          <w:spacing w:val="2"/>
          <w:sz w:val="36"/>
          <w:szCs w:val="36"/>
        </w:rPr>
      </w:pPr>
      <w:r w:rsidRPr="004B3A78">
        <w:rPr>
          <w:rFonts w:ascii="Arial" w:eastAsia="Times New Roman" w:hAnsi="Arial" w:cs="Arial"/>
          <w:b/>
          <w:bCs/>
          <w:color w:val="333333"/>
          <w:spacing w:val="2"/>
          <w:sz w:val="36"/>
          <w:szCs w:val="36"/>
        </w:rPr>
        <w:t>Question 19</w:t>
      </w:r>
    </w:p>
    <w:p w:rsidR="004B3A78" w:rsidRPr="004B3A78" w:rsidRDefault="004B3A78" w:rsidP="004B3A78">
      <w:pPr>
        <w:spacing w:before="90" w:after="180" w:line="570" w:lineRule="atLeast"/>
        <w:outlineLvl w:val="2"/>
        <w:rPr>
          <w:rFonts w:ascii="Arial" w:eastAsia="Times New Roman" w:hAnsi="Arial" w:cs="Arial"/>
          <w:b/>
          <w:bCs/>
          <w:color w:val="333333"/>
          <w:spacing w:val="2"/>
          <w:sz w:val="27"/>
          <w:szCs w:val="27"/>
        </w:rPr>
      </w:pPr>
      <w:r w:rsidRPr="004B3A78">
        <w:rPr>
          <w:rFonts w:ascii="Arial" w:eastAsia="Times New Roman" w:hAnsi="Arial" w:cs="Arial"/>
          <w:b/>
          <w:bCs/>
          <w:color w:val="333333"/>
          <w:spacing w:val="2"/>
          <w:sz w:val="27"/>
          <w:szCs w:val="27"/>
        </w:rPr>
        <w:t>What will be the output of code below?</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gramStart"/>
      <w:r w:rsidRPr="004B3A78">
        <w:rPr>
          <w:rFonts w:ascii="Courier New" w:eastAsia="Times New Roman" w:hAnsi="Courier New" w:cs="Courier New"/>
          <w:b/>
          <w:bCs/>
          <w:color w:val="333333"/>
          <w:spacing w:val="2"/>
          <w:sz w:val="23"/>
          <w:szCs w:val="23"/>
          <w:shd w:val="clear" w:color="auto" w:fill="F8F8F8"/>
        </w:rPr>
        <w:t>var</w:t>
      </w:r>
      <w:proofErr w:type="gramEnd"/>
      <w:r w:rsidRPr="004B3A78">
        <w:rPr>
          <w:rFonts w:ascii="Courier New" w:eastAsia="Times New Roman" w:hAnsi="Courier New" w:cs="Courier New"/>
          <w:color w:val="000000"/>
          <w:spacing w:val="2"/>
          <w:sz w:val="23"/>
          <w:szCs w:val="23"/>
          <w:shd w:val="clear" w:color="auto" w:fill="F8F8F8"/>
        </w:rPr>
        <w:t xml:space="preserve"> salary = </w:t>
      </w:r>
      <w:r w:rsidRPr="004B3A78">
        <w:rPr>
          <w:rFonts w:ascii="Courier New" w:eastAsia="Times New Roman" w:hAnsi="Courier New" w:cs="Courier New"/>
          <w:color w:val="DD1144"/>
          <w:spacing w:val="2"/>
          <w:sz w:val="23"/>
          <w:szCs w:val="23"/>
          <w:shd w:val="clear" w:color="auto" w:fill="F8F8F8"/>
        </w:rPr>
        <w:t>"1000$"</w:t>
      </w:r>
      <w:r w:rsidRPr="004B3A78">
        <w:rPr>
          <w:rFonts w:ascii="Courier New" w:eastAsia="Times New Roman" w:hAnsi="Courier New" w:cs="Courier New"/>
          <w:color w:val="000000"/>
          <w:spacing w:val="2"/>
          <w:sz w:val="23"/>
          <w:szCs w:val="23"/>
          <w:shd w:val="clear" w:color="auto" w:fill="F8F8F8"/>
        </w:rPr>
        <w:t>;</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proofErr w:type="gramStart"/>
      <w:r w:rsidRPr="004B3A78">
        <w:rPr>
          <w:rFonts w:ascii="Courier New" w:eastAsia="Times New Roman" w:hAnsi="Courier New" w:cs="Courier New"/>
          <w:b/>
          <w:bCs/>
          <w:color w:val="333333"/>
          <w:spacing w:val="2"/>
          <w:sz w:val="23"/>
          <w:szCs w:val="23"/>
          <w:shd w:val="clear" w:color="auto" w:fill="F8F8F8"/>
        </w:rPr>
        <w:t>function</w:t>
      </w:r>
      <w:proofErr w:type="gramEnd"/>
      <w:r w:rsidRPr="004B3A78">
        <w:rPr>
          <w:rFonts w:ascii="Courier New" w:eastAsia="Times New Roman" w:hAnsi="Courier New" w:cs="Courier New"/>
          <w:color w:val="000000"/>
          <w:spacing w:val="2"/>
          <w:sz w:val="23"/>
          <w:szCs w:val="23"/>
          <w:shd w:val="clear" w:color="auto" w:fill="F8F8F8"/>
        </w:rPr>
        <w:t xml:space="preserve"> ()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proofErr w:type="gramStart"/>
      <w:r w:rsidRPr="004B3A78">
        <w:rPr>
          <w:rFonts w:ascii="Courier New" w:eastAsia="Times New Roman" w:hAnsi="Courier New" w:cs="Courier New"/>
          <w:color w:val="0086B3"/>
          <w:spacing w:val="2"/>
          <w:sz w:val="23"/>
          <w:szCs w:val="23"/>
          <w:shd w:val="clear" w:color="auto" w:fill="F8F8F8"/>
        </w:rPr>
        <w:t>console</w:t>
      </w:r>
      <w:r w:rsidRPr="004B3A78">
        <w:rPr>
          <w:rFonts w:ascii="Courier New" w:eastAsia="Times New Roman" w:hAnsi="Courier New" w:cs="Courier New"/>
          <w:color w:val="000000"/>
          <w:spacing w:val="2"/>
          <w:sz w:val="23"/>
          <w:szCs w:val="23"/>
          <w:shd w:val="clear" w:color="auto" w:fill="F8F8F8"/>
        </w:rPr>
        <w:t>.log(</w:t>
      </w:r>
      <w:proofErr w:type="gramEnd"/>
      <w:r w:rsidRPr="004B3A78">
        <w:rPr>
          <w:rFonts w:ascii="Courier New" w:eastAsia="Times New Roman" w:hAnsi="Courier New" w:cs="Courier New"/>
          <w:color w:val="DD1144"/>
          <w:spacing w:val="2"/>
          <w:sz w:val="23"/>
          <w:szCs w:val="23"/>
          <w:shd w:val="clear" w:color="auto" w:fill="F8F8F8"/>
        </w:rPr>
        <w:t>"Original salary was "</w:t>
      </w:r>
      <w:r w:rsidRPr="004B3A78">
        <w:rPr>
          <w:rFonts w:ascii="Courier New" w:eastAsia="Times New Roman" w:hAnsi="Courier New" w:cs="Courier New"/>
          <w:color w:val="000000"/>
          <w:spacing w:val="2"/>
          <w:sz w:val="23"/>
          <w:szCs w:val="23"/>
          <w:shd w:val="clear" w:color="auto" w:fill="F8F8F8"/>
        </w:rPr>
        <w:t xml:space="preserve"> + salary);</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proofErr w:type="gramStart"/>
      <w:r w:rsidRPr="004B3A78">
        <w:rPr>
          <w:rFonts w:ascii="Courier New" w:eastAsia="Times New Roman" w:hAnsi="Courier New" w:cs="Courier New"/>
          <w:b/>
          <w:bCs/>
          <w:color w:val="333333"/>
          <w:spacing w:val="2"/>
          <w:sz w:val="23"/>
          <w:szCs w:val="23"/>
          <w:shd w:val="clear" w:color="auto" w:fill="F8F8F8"/>
        </w:rPr>
        <w:t>var</w:t>
      </w:r>
      <w:proofErr w:type="gramEnd"/>
      <w:r w:rsidRPr="004B3A78">
        <w:rPr>
          <w:rFonts w:ascii="Courier New" w:eastAsia="Times New Roman" w:hAnsi="Courier New" w:cs="Courier New"/>
          <w:color w:val="000000"/>
          <w:spacing w:val="2"/>
          <w:sz w:val="23"/>
          <w:szCs w:val="23"/>
          <w:shd w:val="clear" w:color="auto" w:fill="F8F8F8"/>
        </w:rPr>
        <w:t xml:space="preserve"> salary = </w:t>
      </w:r>
      <w:r w:rsidRPr="004B3A78">
        <w:rPr>
          <w:rFonts w:ascii="Courier New" w:eastAsia="Times New Roman" w:hAnsi="Courier New" w:cs="Courier New"/>
          <w:color w:val="DD1144"/>
          <w:spacing w:val="2"/>
          <w:sz w:val="23"/>
          <w:szCs w:val="23"/>
          <w:shd w:val="clear" w:color="auto" w:fill="F8F8F8"/>
        </w:rPr>
        <w:t>"5000$"</w:t>
      </w:r>
      <w:r w:rsidRPr="004B3A78">
        <w:rPr>
          <w:rFonts w:ascii="Courier New" w:eastAsia="Times New Roman" w:hAnsi="Courier New" w:cs="Courier New"/>
          <w:color w:val="000000"/>
          <w:spacing w:val="2"/>
          <w:sz w:val="23"/>
          <w:szCs w:val="23"/>
          <w:shd w:val="clear" w:color="auto" w:fill="F8F8F8"/>
        </w:rPr>
        <w:t>;</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proofErr w:type="gramStart"/>
      <w:r w:rsidRPr="004B3A78">
        <w:rPr>
          <w:rFonts w:ascii="Courier New" w:eastAsia="Times New Roman" w:hAnsi="Courier New" w:cs="Courier New"/>
          <w:color w:val="0086B3"/>
          <w:spacing w:val="2"/>
          <w:sz w:val="23"/>
          <w:szCs w:val="23"/>
          <w:shd w:val="clear" w:color="auto" w:fill="F8F8F8"/>
        </w:rPr>
        <w:t>console</w:t>
      </w:r>
      <w:r w:rsidRPr="004B3A78">
        <w:rPr>
          <w:rFonts w:ascii="Courier New" w:eastAsia="Times New Roman" w:hAnsi="Courier New" w:cs="Courier New"/>
          <w:color w:val="000000"/>
          <w:spacing w:val="2"/>
          <w:sz w:val="23"/>
          <w:szCs w:val="23"/>
          <w:shd w:val="clear" w:color="auto" w:fill="F8F8F8"/>
        </w:rPr>
        <w:t>.log(</w:t>
      </w:r>
      <w:proofErr w:type="gramEnd"/>
      <w:r w:rsidRPr="004B3A78">
        <w:rPr>
          <w:rFonts w:ascii="Courier New" w:eastAsia="Times New Roman" w:hAnsi="Courier New" w:cs="Courier New"/>
          <w:color w:val="DD1144"/>
          <w:spacing w:val="2"/>
          <w:sz w:val="23"/>
          <w:szCs w:val="23"/>
          <w:shd w:val="clear" w:color="auto" w:fill="F8F8F8"/>
        </w:rPr>
        <w:t>"My New Salary "</w:t>
      </w:r>
      <w:r w:rsidRPr="004B3A78">
        <w:rPr>
          <w:rFonts w:ascii="Courier New" w:eastAsia="Times New Roman" w:hAnsi="Courier New" w:cs="Courier New"/>
          <w:color w:val="000000"/>
          <w:spacing w:val="2"/>
          <w:sz w:val="23"/>
          <w:szCs w:val="23"/>
          <w:shd w:val="clear" w:color="auto" w:fill="F8F8F8"/>
        </w:rPr>
        <w:t xml:space="preserve"> + salary);</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w:t>
      </w:r>
    </w:p>
    <w:p w:rsidR="004B3A78" w:rsidRPr="004B3A78" w:rsidRDefault="004B3A78" w:rsidP="004B3A78">
      <w:pPr>
        <w:spacing w:after="390" w:line="480" w:lineRule="atLeast"/>
        <w:rPr>
          <w:rFonts w:ascii="Arial" w:eastAsia="Times New Roman" w:hAnsi="Arial" w:cs="Arial"/>
          <w:color w:val="444444"/>
          <w:spacing w:val="2"/>
          <w:sz w:val="27"/>
          <w:szCs w:val="27"/>
        </w:rPr>
      </w:pPr>
      <w:r w:rsidRPr="004B3A78">
        <w:rPr>
          <w:rFonts w:ascii="Arial" w:eastAsia="Times New Roman" w:hAnsi="Arial" w:cs="Arial"/>
          <w:color w:val="444444"/>
          <w:spacing w:val="2"/>
          <w:sz w:val="27"/>
          <w:szCs w:val="27"/>
        </w:rPr>
        <w:t>The output would be </w:t>
      </w:r>
      <w:r w:rsidRPr="004B3A78">
        <w:rPr>
          <w:rFonts w:ascii="Courier New" w:eastAsia="Times New Roman" w:hAnsi="Courier New" w:cs="Courier New"/>
          <w:color w:val="C7254E"/>
          <w:spacing w:val="2"/>
          <w:sz w:val="23"/>
          <w:szCs w:val="23"/>
          <w:shd w:val="clear" w:color="auto" w:fill="F8F8F8"/>
        </w:rPr>
        <w:t>undefined, 5000$</w:t>
      </w:r>
      <w:r w:rsidRPr="004B3A78">
        <w:rPr>
          <w:rFonts w:ascii="Arial" w:eastAsia="Times New Roman" w:hAnsi="Arial" w:cs="Arial"/>
          <w:color w:val="444444"/>
          <w:spacing w:val="2"/>
          <w:sz w:val="27"/>
          <w:szCs w:val="27"/>
        </w:rPr>
        <w:t xml:space="preserve">. Newbies often get tricked by JavaScript's hoisting concept. In the code above, you might be </w:t>
      </w:r>
      <w:r w:rsidRPr="004B3A78">
        <w:rPr>
          <w:rFonts w:ascii="Arial" w:eastAsia="Times New Roman" w:hAnsi="Arial" w:cs="Arial"/>
          <w:color w:val="444444"/>
          <w:spacing w:val="2"/>
          <w:sz w:val="27"/>
          <w:szCs w:val="27"/>
        </w:rPr>
        <w:lastRenderedPageBreak/>
        <w:t>expecting </w:t>
      </w:r>
      <w:r w:rsidRPr="004B3A78">
        <w:rPr>
          <w:rFonts w:ascii="Courier New" w:eastAsia="Times New Roman" w:hAnsi="Courier New" w:cs="Courier New"/>
          <w:color w:val="C7254E"/>
          <w:spacing w:val="2"/>
          <w:sz w:val="23"/>
          <w:szCs w:val="23"/>
          <w:shd w:val="clear" w:color="auto" w:fill="F8F8F8"/>
        </w:rPr>
        <w:t>salary</w:t>
      </w:r>
      <w:r w:rsidRPr="004B3A78">
        <w:rPr>
          <w:rFonts w:ascii="Arial" w:eastAsia="Times New Roman" w:hAnsi="Arial" w:cs="Arial"/>
          <w:color w:val="444444"/>
          <w:spacing w:val="2"/>
          <w:sz w:val="27"/>
          <w:szCs w:val="27"/>
        </w:rPr>
        <w:t> to retain its value from the outer scope until the point that </w:t>
      </w:r>
      <w:r w:rsidRPr="004B3A78">
        <w:rPr>
          <w:rFonts w:ascii="Courier New" w:eastAsia="Times New Roman" w:hAnsi="Courier New" w:cs="Courier New"/>
          <w:color w:val="C7254E"/>
          <w:spacing w:val="2"/>
          <w:sz w:val="23"/>
          <w:szCs w:val="23"/>
          <w:shd w:val="clear" w:color="auto" w:fill="F8F8F8"/>
        </w:rPr>
        <w:t>salary</w:t>
      </w:r>
      <w:r w:rsidRPr="004B3A78">
        <w:rPr>
          <w:rFonts w:ascii="Arial" w:eastAsia="Times New Roman" w:hAnsi="Arial" w:cs="Arial"/>
          <w:color w:val="444444"/>
          <w:spacing w:val="2"/>
          <w:sz w:val="27"/>
          <w:szCs w:val="27"/>
        </w:rPr>
        <w:t> gets re-declared in the inner scope. However, due to </w:t>
      </w:r>
      <w:r w:rsidRPr="004B3A78">
        <w:rPr>
          <w:rFonts w:ascii="Courier New" w:eastAsia="Times New Roman" w:hAnsi="Courier New" w:cs="Courier New"/>
          <w:color w:val="C7254E"/>
          <w:spacing w:val="2"/>
          <w:sz w:val="23"/>
          <w:szCs w:val="23"/>
          <w:shd w:val="clear" w:color="auto" w:fill="F8F8F8"/>
        </w:rPr>
        <w:t>hoisting</w:t>
      </w:r>
      <w:r w:rsidRPr="004B3A78">
        <w:rPr>
          <w:rFonts w:ascii="Arial" w:eastAsia="Times New Roman" w:hAnsi="Arial" w:cs="Arial"/>
          <w:color w:val="444444"/>
          <w:spacing w:val="2"/>
          <w:sz w:val="27"/>
          <w:szCs w:val="27"/>
        </w:rPr>
        <w:t>, the salary value was </w:t>
      </w:r>
      <w:r w:rsidRPr="004B3A78">
        <w:rPr>
          <w:rFonts w:ascii="Courier New" w:eastAsia="Times New Roman" w:hAnsi="Courier New" w:cs="Courier New"/>
          <w:color w:val="C7254E"/>
          <w:spacing w:val="2"/>
          <w:sz w:val="23"/>
          <w:szCs w:val="23"/>
          <w:shd w:val="clear" w:color="auto" w:fill="F8F8F8"/>
        </w:rPr>
        <w:t>undefined</w:t>
      </w:r>
      <w:r w:rsidRPr="004B3A78">
        <w:rPr>
          <w:rFonts w:ascii="Arial" w:eastAsia="Times New Roman" w:hAnsi="Arial" w:cs="Arial"/>
          <w:color w:val="444444"/>
          <w:spacing w:val="2"/>
          <w:sz w:val="27"/>
          <w:szCs w:val="27"/>
        </w:rPr>
        <w:t> instead. To understand this better, have a look of the code below:</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gramStart"/>
      <w:r w:rsidRPr="004B3A78">
        <w:rPr>
          <w:rFonts w:ascii="Courier New" w:eastAsia="Times New Roman" w:hAnsi="Courier New" w:cs="Courier New"/>
          <w:b/>
          <w:bCs/>
          <w:color w:val="333333"/>
          <w:spacing w:val="2"/>
          <w:sz w:val="23"/>
          <w:szCs w:val="23"/>
          <w:shd w:val="clear" w:color="auto" w:fill="F8F8F8"/>
        </w:rPr>
        <w:t>var</w:t>
      </w:r>
      <w:proofErr w:type="gramEnd"/>
      <w:r w:rsidRPr="004B3A78">
        <w:rPr>
          <w:rFonts w:ascii="Courier New" w:eastAsia="Times New Roman" w:hAnsi="Courier New" w:cs="Courier New"/>
          <w:color w:val="000000"/>
          <w:spacing w:val="2"/>
          <w:sz w:val="23"/>
          <w:szCs w:val="23"/>
          <w:shd w:val="clear" w:color="auto" w:fill="F8F8F8"/>
        </w:rPr>
        <w:t xml:space="preserve"> salary = </w:t>
      </w:r>
      <w:r w:rsidRPr="004B3A78">
        <w:rPr>
          <w:rFonts w:ascii="Courier New" w:eastAsia="Times New Roman" w:hAnsi="Courier New" w:cs="Courier New"/>
          <w:color w:val="DD1144"/>
          <w:spacing w:val="2"/>
          <w:sz w:val="23"/>
          <w:szCs w:val="23"/>
          <w:shd w:val="clear" w:color="auto" w:fill="F8F8F8"/>
        </w:rPr>
        <w:t>"1000$"</w:t>
      </w:r>
      <w:r w:rsidRPr="004B3A78">
        <w:rPr>
          <w:rFonts w:ascii="Courier New" w:eastAsia="Times New Roman" w:hAnsi="Courier New" w:cs="Courier New"/>
          <w:color w:val="000000"/>
          <w:spacing w:val="2"/>
          <w:sz w:val="23"/>
          <w:szCs w:val="23"/>
          <w:shd w:val="clear" w:color="auto" w:fill="F8F8F8"/>
        </w:rPr>
        <w:t>;</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w:t>
      </w:r>
      <w:proofErr w:type="gramStart"/>
      <w:r w:rsidRPr="004B3A78">
        <w:rPr>
          <w:rFonts w:ascii="Courier New" w:eastAsia="Times New Roman" w:hAnsi="Courier New" w:cs="Courier New"/>
          <w:b/>
          <w:bCs/>
          <w:color w:val="333333"/>
          <w:spacing w:val="2"/>
          <w:sz w:val="23"/>
          <w:szCs w:val="23"/>
          <w:shd w:val="clear" w:color="auto" w:fill="F8F8F8"/>
        </w:rPr>
        <w:t>function</w:t>
      </w:r>
      <w:proofErr w:type="gramEnd"/>
      <w:r w:rsidRPr="004B3A78">
        <w:rPr>
          <w:rFonts w:ascii="Courier New" w:eastAsia="Times New Roman" w:hAnsi="Courier New" w:cs="Courier New"/>
          <w:color w:val="000000"/>
          <w:spacing w:val="2"/>
          <w:sz w:val="23"/>
          <w:szCs w:val="23"/>
          <w:shd w:val="clear" w:color="auto" w:fill="F8F8F8"/>
        </w:rPr>
        <w:t xml:space="preserve"> ()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proofErr w:type="gramStart"/>
      <w:r w:rsidRPr="004B3A78">
        <w:rPr>
          <w:rFonts w:ascii="Courier New" w:eastAsia="Times New Roman" w:hAnsi="Courier New" w:cs="Courier New"/>
          <w:b/>
          <w:bCs/>
          <w:color w:val="333333"/>
          <w:spacing w:val="2"/>
          <w:sz w:val="23"/>
          <w:szCs w:val="23"/>
          <w:shd w:val="clear" w:color="auto" w:fill="F8F8F8"/>
        </w:rPr>
        <w:t>var</w:t>
      </w:r>
      <w:proofErr w:type="gramEnd"/>
      <w:r w:rsidRPr="004B3A78">
        <w:rPr>
          <w:rFonts w:ascii="Courier New" w:eastAsia="Times New Roman" w:hAnsi="Courier New" w:cs="Courier New"/>
          <w:color w:val="000000"/>
          <w:spacing w:val="2"/>
          <w:sz w:val="23"/>
          <w:szCs w:val="23"/>
          <w:shd w:val="clear" w:color="auto" w:fill="F8F8F8"/>
        </w:rPr>
        <w:t xml:space="preserve"> salary = </w:t>
      </w:r>
      <w:r w:rsidRPr="004B3A78">
        <w:rPr>
          <w:rFonts w:ascii="Courier New" w:eastAsia="Times New Roman" w:hAnsi="Courier New" w:cs="Courier New"/>
          <w:color w:val="008080"/>
          <w:spacing w:val="2"/>
          <w:sz w:val="23"/>
          <w:szCs w:val="23"/>
          <w:shd w:val="clear" w:color="auto" w:fill="F8F8F8"/>
        </w:rPr>
        <w:t>undefined</w:t>
      </w:r>
      <w:r w:rsidRPr="004B3A78">
        <w:rPr>
          <w:rFonts w:ascii="Courier New" w:eastAsia="Times New Roman" w:hAnsi="Courier New" w:cs="Courier New"/>
          <w:color w:val="000000"/>
          <w:spacing w:val="2"/>
          <w:sz w:val="23"/>
          <w:szCs w:val="23"/>
          <w:shd w:val="clear" w:color="auto" w:fill="F8F8F8"/>
        </w:rPr>
        <w:t>;</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proofErr w:type="gramStart"/>
      <w:r w:rsidRPr="004B3A78">
        <w:rPr>
          <w:rFonts w:ascii="Courier New" w:eastAsia="Times New Roman" w:hAnsi="Courier New" w:cs="Courier New"/>
          <w:color w:val="0086B3"/>
          <w:spacing w:val="2"/>
          <w:sz w:val="23"/>
          <w:szCs w:val="23"/>
          <w:shd w:val="clear" w:color="auto" w:fill="F8F8F8"/>
        </w:rPr>
        <w:t>console</w:t>
      </w:r>
      <w:r w:rsidRPr="004B3A78">
        <w:rPr>
          <w:rFonts w:ascii="Courier New" w:eastAsia="Times New Roman" w:hAnsi="Courier New" w:cs="Courier New"/>
          <w:color w:val="000000"/>
          <w:spacing w:val="2"/>
          <w:sz w:val="23"/>
          <w:szCs w:val="23"/>
          <w:shd w:val="clear" w:color="auto" w:fill="F8F8F8"/>
        </w:rPr>
        <w:t>.log(</w:t>
      </w:r>
      <w:proofErr w:type="gramEnd"/>
      <w:r w:rsidRPr="004B3A78">
        <w:rPr>
          <w:rFonts w:ascii="Courier New" w:eastAsia="Times New Roman" w:hAnsi="Courier New" w:cs="Courier New"/>
          <w:color w:val="DD1144"/>
          <w:spacing w:val="2"/>
          <w:sz w:val="23"/>
          <w:szCs w:val="23"/>
          <w:shd w:val="clear" w:color="auto" w:fill="F8F8F8"/>
        </w:rPr>
        <w:t>"Original salary was "</w:t>
      </w:r>
      <w:r w:rsidRPr="004B3A78">
        <w:rPr>
          <w:rFonts w:ascii="Courier New" w:eastAsia="Times New Roman" w:hAnsi="Courier New" w:cs="Courier New"/>
          <w:color w:val="000000"/>
          <w:spacing w:val="2"/>
          <w:sz w:val="23"/>
          <w:szCs w:val="23"/>
          <w:shd w:val="clear" w:color="auto" w:fill="F8F8F8"/>
        </w:rPr>
        <w:t xml:space="preserve"> + salary);</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proofErr w:type="gramStart"/>
      <w:r w:rsidRPr="004B3A78">
        <w:rPr>
          <w:rFonts w:ascii="Courier New" w:eastAsia="Times New Roman" w:hAnsi="Courier New" w:cs="Courier New"/>
          <w:color w:val="000000"/>
          <w:spacing w:val="2"/>
          <w:sz w:val="23"/>
          <w:szCs w:val="23"/>
          <w:shd w:val="clear" w:color="auto" w:fill="F8F8F8"/>
        </w:rPr>
        <w:t>salary</w:t>
      </w:r>
      <w:proofErr w:type="gramEnd"/>
      <w:r w:rsidRPr="004B3A78">
        <w:rPr>
          <w:rFonts w:ascii="Courier New" w:eastAsia="Times New Roman" w:hAnsi="Courier New" w:cs="Courier New"/>
          <w:color w:val="000000"/>
          <w:spacing w:val="2"/>
          <w:sz w:val="23"/>
          <w:szCs w:val="23"/>
          <w:shd w:val="clear" w:color="auto" w:fill="F8F8F8"/>
        </w:rPr>
        <w:t xml:space="preserve"> = </w:t>
      </w:r>
      <w:r w:rsidRPr="004B3A78">
        <w:rPr>
          <w:rFonts w:ascii="Courier New" w:eastAsia="Times New Roman" w:hAnsi="Courier New" w:cs="Courier New"/>
          <w:color w:val="DD1144"/>
          <w:spacing w:val="2"/>
          <w:sz w:val="23"/>
          <w:szCs w:val="23"/>
          <w:shd w:val="clear" w:color="auto" w:fill="F8F8F8"/>
        </w:rPr>
        <w:t>"5000$"</w:t>
      </w:r>
      <w:r w:rsidRPr="004B3A78">
        <w:rPr>
          <w:rFonts w:ascii="Courier New" w:eastAsia="Times New Roman" w:hAnsi="Courier New" w:cs="Courier New"/>
          <w:color w:val="000000"/>
          <w:spacing w:val="2"/>
          <w:sz w:val="23"/>
          <w:szCs w:val="23"/>
          <w:shd w:val="clear" w:color="auto" w:fill="F8F8F8"/>
        </w:rPr>
        <w:t>;</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proofErr w:type="gramStart"/>
      <w:r w:rsidRPr="004B3A78">
        <w:rPr>
          <w:rFonts w:ascii="Courier New" w:eastAsia="Times New Roman" w:hAnsi="Courier New" w:cs="Courier New"/>
          <w:color w:val="0086B3"/>
          <w:spacing w:val="2"/>
          <w:sz w:val="23"/>
          <w:szCs w:val="23"/>
          <w:shd w:val="clear" w:color="auto" w:fill="F8F8F8"/>
        </w:rPr>
        <w:t>console</w:t>
      </w:r>
      <w:r w:rsidRPr="004B3A78">
        <w:rPr>
          <w:rFonts w:ascii="Courier New" w:eastAsia="Times New Roman" w:hAnsi="Courier New" w:cs="Courier New"/>
          <w:color w:val="000000"/>
          <w:spacing w:val="2"/>
          <w:sz w:val="23"/>
          <w:szCs w:val="23"/>
          <w:shd w:val="clear" w:color="auto" w:fill="F8F8F8"/>
        </w:rPr>
        <w:t>.log(</w:t>
      </w:r>
      <w:proofErr w:type="gramEnd"/>
      <w:r w:rsidRPr="004B3A78">
        <w:rPr>
          <w:rFonts w:ascii="Courier New" w:eastAsia="Times New Roman" w:hAnsi="Courier New" w:cs="Courier New"/>
          <w:color w:val="DD1144"/>
          <w:spacing w:val="2"/>
          <w:sz w:val="23"/>
          <w:szCs w:val="23"/>
          <w:shd w:val="clear" w:color="auto" w:fill="F8F8F8"/>
        </w:rPr>
        <w:t>"My New Salary "</w:t>
      </w:r>
      <w:r w:rsidRPr="004B3A78">
        <w:rPr>
          <w:rFonts w:ascii="Courier New" w:eastAsia="Times New Roman" w:hAnsi="Courier New" w:cs="Courier New"/>
          <w:color w:val="000000"/>
          <w:spacing w:val="2"/>
          <w:sz w:val="23"/>
          <w:szCs w:val="23"/>
          <w:shd w:val="clear" w:color="auto" w:fill="F8F8F8"/>
        </w:rPr>
        <w:t xml:space="preserve"> + salary);</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w:t>
      </w:r>
    </w:p>
    <w:p w:rsidR="004B3A78" w:rsidRPr="004B3A78" w:rsidRDefault="004B3A78" w:rsidP="004B3A78">
      <w:pPr>
        <w:spacing w:after="390" w:line="480" w:lineRule="atLeast"/>
        <w:rPr>
          <w:rFonts w:ascii="Arial" w:eastAsia="Times New Roman" w:hAnsi="Arial" w:cs="Arial"/>
          <w:color w:val="444444"/>
          <w:spacing w:val="2"/>
          <w:sz w:val="27"/>
          <w:szCs w:val="27"/>
        </w:rPr>
      </w:pPr>
      <w:proofErr w:type="gramStart"/>
      <w:r w:rsidRPr="004B3A78">
        <w:rPr>
          <w:rFonts w:ascii="Courier New" w:eastAsia="Times New Roman" w:hAnsi="Courier New" w:cs="Courier New"/>
          <w:color w:val="C7254E"/>
          <w:spacing w:val="2"/>
          <w:sz w:val="23"/>
          <w:szCs w:val="23"/>
          <w:shd w:val="clear" w:color="auto" w:fill="F8F8F8"/>
        </w:rPr>
        <w:t>salary</w:t>
      </w:r>
      <w:proofErr w:type="gramEnd"/>
      <w:r w:rsidRPr="004B3A78">
        <w:rPr>
          <w:rFonts w:ascii="Arial" w:eastAsia="Times New Roman" w:hAnsi="Arial" w:cs="Arial"/>
          <w:color w:val="444444"/>
          <w:spacing w:val="2"/>
          <w:sz w:val="27"/>
          <w:szCs w:val="27"/>
        </w:rPr>
        <w:t> variable is hoisted and declared at the top in the function's scope. The </w:t>
      </w:r>
      <w:r w:rsidRPr="004B3A78">
        <w:rPr>
          <w:rFonts w:ascii="Courier New" w:eastAsia="Times New Roman" w:hAnsi="Courier New" w:cs="Courier New"/>
          <w:color w:val="C7254E"/>
          <w:spacing w:val="2"/>
          <w:sz w:val="23"/>
          <w:szCs w:val="23"/>
          <w:shd w:val="clear" w:color="auto" w:fill="F8F8F8"/>
        </w:rPr>
        <w:t>console.log</w:t>
      </w:r>
      <w:r w:rsidRPr="004B3A78">
        <w:rPr>
          <w:rFonts w:ascii="Arial" w:eastAsia="Times New Roman" w:hAnsi="Arial" w:cs="Arial"/>
          <w:color w:val="444444"/>
          <w:spacing w:val="2"/>
          <w:sz w:val="27"/>
          <w:szCs w:val="27"/>
        </w:rPr>
        <w:t> inside returns </w:t>
      </w:r>
      <w:r w:rsidRPr="004B3A78">
        <w:rPr>
          <w:rFonts w:ascii="Courier New" w:eastAsia="Times New Roman" w:hAnsi="Courier New" w:cs="Courier New"/>
          <w:color w:val="C7254E"/>
          <w:spacing w:val="2"/>
          <w:sz w:val="23"/>
          <w:szCs w:val="23"/>
          <w:shd w:val="clear" w:color="auto" w:fill="F8F8F8"/>
        </w:rPr>
        <w:t>undefined</w:t>
      </w:r>
      <w:r w:rsidRPr="004B3A78">
        <w:rPr>
          <w:rFonts w:ascii="Arial" w:eastAsia="Times New Roman" w:hAnsi="Arial" w:cs="Arial"/>
          <w:color w:val="444444"/>
          <w:spacing w:val="2"/>
          <w:sz w:val="27"/>
          <w:szCs w:val="27"/>
        </w:rPr>
        <w:t>. After the </w:t>
      </w:r>
      <w:r w:rsidRPr="004B3A78">
        <w:rPr>
          <w:rFonts w:ascii="Courier New" w:eastAsia="Times New Roman" w:hAnsi="Courier New" w:cs="Courier New"/>
          <w:color w:val="C7254E"/>
          <w:spacing w:val="2"/>
          <w:sz w:val="23"/>
          <w:szCs w:val="23"/>
          <w:shd w:val="clear" w:color="auto" w:fill="F8F8F8"/>
        </w:rPr>
        <w:t>console.log</w:t>
      </w:r>
      <w:r w:rsidRPr="004B3A78">
        <w:rPr>
          <w:rFonts w:ascii="Arial" w:eastAsia="Times New Roman" w:hAnsi="Arial" w:cs="Arial"/>
          <w:color w:val="444444"/>
          <w:spacing w:val="2"/>
          <w:sz w:val="27"/>
          <w:szCs w:val="27"/>
        </w:rPr>
        <w:t>, </w:t>
      </w:r>
      <w:r w:rsidRPr="004B3A78">
        <w:rPr>
          <w:rFonts w:ascii="Courier New" w:eastAsia="Times New Roman" w:hAnsi="Courier New" w:cs="Courier New"/>
          <w:color w:val="C7254E"/>
          <w:spacing w:val="2"/>
          <w:sz w:val="23"/>
          <w:szCs w:val="23"/>
          <w:shd w:val="clear" w:color="auto" w:fill="F8F8F8"/>
        </w:rPr>
        <w:t>salary</w:t>
      </w:r>
      <w:r w:rsidRPr="004B3A78">
        <w:rPr>
          <w:rFonts w:ascii="Arial" w:eastAsia="Times New Roman" w:hAnsi="Arial" w:cs="Arial"/>
          <w:color w:val="444444"/>
          <w:spacing w:val="2"/>
          <w:sz w:val="27"/>
          <w:szCs w:val="27"/>
        </w:rPr>
        <w:t> is redeclared and assigned </w:t>
      </w:r>
      <w:r w:rsidRPr="004B3A78">
        <w:rPr>
          <w:rFonts w:ascii="Courier New" w:eastAsia="Times New Roman" w:hAnsi="Courier New" w:cs="Courier New"/>
          <w:color w:val="C7254E"/>
          <w:spacing w:val="2"/>
          <w:sz w:val="23"/>
          <w:szCs w:val="23"/>
          <w:shd w:val="clear" w:color="auto" w:fill="F8F8F8"/>
        </w:rPr>
        <w:t>5000$</w:t>
      </w:r>
      <w:r w:rsidRPr="004B3A78">
        <w:rPr>
          <w:rFonts w:ascii="Arial" w:eastAsia="Times New Roman" w:hAnsi="Arial" w:cs="Arial"/>
          <w:color w:val="444444"/>
          <w:spacing w:val="2"/>
          <w:sz w:val="27"/>
          <w:szCs w:val="27"/>
        </w:rPr>
        <w:t>.</w:t>
      </w:r>
    </w:p>
    <w:p w:rsidR="004B3A78" w:rsidRPr="004B3A78" w:rsidRDefault="004B3A78" w:rsidP="004B3A78">
      <w:pPr>
        <w:spacing w:before="90" w:after="180" w:line="570" w:lineRule="atLeast"/>
        <w:outlineLvl w:val="1"/>
        <w:rPr>
          <w:rFonts w:ascii="Arial" w:eastAsia="Times New Roman" w:hAnsi="Arial" w:cs="Arial"/>
          <w:b/>
          <w:bCs/>
          <w:color w:val="333333"/>
          <w:spacing w:val="2"/>
          <w:sz w:val="36"/>
          <w:szCs w:val="36"/>
        </w:rPr>
      </w:pPr>
      <w:r w:rsidRPr="004B3A78">
        <w:rPr>
          <w:rFonts w:ascii="Arial" w:eastAsia="Times New Roman" w:hAnsi="Arial" w:cs="Arial"/>
          <w:b/>
          <w:bCs/>
          <w:color w:val="333333"/>
          <w:spacing w:val="2"/>
          <w:sz w:val="36"/>
          <w:szCs w:val="36"/>
        </w:rPr>
        <w:t>Question 20</w:t>
      </w:r>
    </w:p>
    <w:p w:rsidR="004B3A78" w:rsidRPr="004B3A78" w:rsidRDefault="004B3A78" w:rsidP="004B3A78">
      <w:pPr>
        <w:spacing w:before="90" w:after="180" w:line="570" w:lineRule="atLeast"/>
        <w:outlineLvl w:val="2"/>
        <w:rPr>
          <w:rFonts w:ascii="Arial" w:eastAsia="Times New Roman" w:hAnsi="Arial" w:cs="Arial"/>
          <w:b/>
          <w:bCs/>
          <w:color w:val="333333"/>
          <w:spacing w:val="2"/>
          <w:sz w:val="27"/>
          <w:szCs w:val="27"/>
        </w:rPr>
      </w:pPr>
      <w:r w:rsidRPr="004B3A78">
        <w:rPr>
          <w:rFonts w:ascii="Arial" w:eastAsia="Times New Roman" w:hAnsi="Arial" w:cs="Arial"/>
          <w:b/>
          <w:bCs/>
          <w:color w:val="333333"/>
          <w:spacing w:val="2"/>
          <w:sz w:val="27"/>
          <w:szCs w:val="27"/>
        </w:rPr>
        <w:lastRenderedPageBreak/>
        <w:t>What is the </w:t>
      </w:r>
      <w:r w:rsidRPr="004B3A78">
        <w:rPr>
          <w:rFonts w:ascii="Courier New" w:eastAsia="Times New Roman" w:hAnsi="Courier New" w:cs="Courier New"/>
          <w:b/>
          <w:bCs/>
          <w:color w:val="C7254E"/>
          <w:spacing w:val="2"/>
          <w:shd w:val="clear" w:color="auto" w:fill="F8F8F8"/>
        </w:rPr>
        <w:t>instanceof</w:t>
      </w:r>
      <w:r w:rsidRPr="004B3A78">
        <w:rPr>
          <w:rFonts w:ascii="Arial" w:eastAsia="Times New Roman" w:hAnsi="Arial" w:cs="Arial"/>
          <w:b/>
          <w:bCs/>
          <w:color w:val="333333"/>
          <w:spacing w:val="2"/>
          <w:sz w:val="27"/>
          <w:szCs w:val="27"/>
        </w:rPr>
        <w:t> operator in JavaScript? What would be the output of the code below?</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gramStart"/>
      <w:r w:rsidRPr="004B3A78">
        <w:rPr>
          <w:rFonts w:ascii="Courier New" w:eastAsia="Times New Roman" w:hAnsi="Courier New" w:cs="Courier New"/>
          <w:b/>
          <w:bCs/>
          <w:color w:val="333333"/>
          <w:spacing w:val="2"/>
          <w:sz w:val="23"/>
          <w:szCs w:val="23"/>
          <w:shd w:val="clear" w:color="auto" w:fill="F8F8F8"/>
        </w:rPr>
        <w:t>function</w:t>
      </w:r>
      <w:proofErr w:type="gramEnd"/>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b/>
          <w:bCs/>
          <w:color w:val="990000"/>
          <w:spacing w:val="2"/>
          <w:sz w:val="23"/>
          <w:szCs w:val="23"/>
          <w:shd w:val="clear" w:color="auto" w:fill="F8F8F8"/>
        </w:rPr>
        <w:t>foo</w:t>
      </w:r>
      <w:r w:rsidRPr="004B3A78">
        <w:rPr>
          <w:rFonts w:ascii="Courier New" w:eastAsia="Times New Roman" w:hAnsi="Courier New" w:cs="Courier New"/>
          <w:color w:val="000000"/>
          <w:spacing w:val="2"/>
          <w:sz w:val="23"/>
          <w:szCs w:val="23"/>
          <w:shd w:val="clear" w:color="auto" w:fill="F8F8F8"/>
        </w:rPr>
        <w:t xml:space="preserve">(){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proofErr w:type="gramStart"/>
      <w:r w:rsidRPr="004B3A78">
        <w:rPr>
          <w:rFonts w:ascii="Courier New" w:eastAsia="Times New Roman" w:hAnsi="Courier New" w:cs="Courier New"/>
          <w:b/>
          <w:bCs/>
          <w:color w:val="333333"/>
          <w:spacing w:val="2"/>
          <w:sz w:val="23"/>
          <w:szCs w:val="23"/>
          <w:shd w:val="clear" w:color="auto" w:fill="F8F8F8"/>
        </w:rPr>
        <w:t>return</w:t>
      </w:r>
      <w:proofErr w:type="gramEnd"/>
      <w:r w:rsidRPr="004B3A78">
        <w:rPr>
          <w:rFonts w:ascii="Courier New" w:eastAsia="Times New Roman" w:hAnsi="Courier New" w:cs="Courier New"/>
          <w:color w:val="000000"/>
          <w:spacing w:val="2"/>
          <w:sz w:val="23"/>
          <w:szCs w:val="23"/>
          <w:shd w:val="clear" w:color="auto" w:fill="F8F8F8"/>
        </w:rPr>
        <w:t xml:space="preserve"> foo;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gramStart"/>
      <w:r w:rsidRPr="004B3A78">
        <w:rPr>
          <w:rFonts w:ascii="Courier New" w:eastAsia="Times New Roman" w:hAnsi="Courier New" w:cs="Courier New"/>
          <w:b/>
          <w:bCs/>
          <w:color w:val="333333"/>
          <w:spacing w:val="2"/>
          <w:sz w:val="23"/>
          <w:szCs w:val="23"/>
          <w:shd w:val="clear" w:color="auto" w:fill="F8F8F8"/>
        </w:rPr>
        <w:t>new</w:t>
      </w:r>
      <w:proofErr w:type="gramEnd"/>
      <w:r w:rsidRPr="004B3A78">
        <w:rPr>
          <w:rFonts w:ascii="Courier New" w:eastAsia="Times New Roman" w:hAnsi="Courier New" w:cs="Courier New"/>
          <w:color w:val="000000"/>
          <w:spacing w:val="2"/>
          <w:sz w:val="23"/>
          <w:szCs w:val="23"/>
          <w:shd w:val="clear" w:color="auto" w:fill="F8F8F8"/>
        </w:rPr>
        <w:t xml:space="preserve"> foo() </w:t>
      </w:r>
      <w:r w:rsidRPr="004B3A78">
        <w:rPr>
          <w:rFonts w:ascii="Courier New" w:eastAsia="Times New Roman" w:hAnsi="Courier New" w:cs="Courier New"/>
          <w:b/>
          <w:bCs/>
          <w:color w:val="333333"/>
          <w:spacing w:val="2"/>
          <w:sz w:val="23"/>
          <w:szCs w:val="23"/>
          <w:shd w:val="clear" w:color="auto" w:fill="F8F8F8"/>
        </w:rPr>
        <w:t>instanceof</w:t>
      </w:r>
      <w:r w:rsidRPr="004B3A78">
        <w:rPr>
          <w:rFonts w:ascii="Courier New" w:eastAsia="Times New Roman" w:hAnsi="Courier New" w:cs="Courier New"/>
          <w:color w:val="000000"/>
          <w:spacing w:val="2"/>
          <w:sz w:val="23"/>
          <w:szCs w:val="23"/>
          <w:shd w:val="clear" w:color="auto" w:fill="F8F8F8"/>
        </w:rPr>
        <w:t xml:space="preserve"> foo;</w:t>
      </w:r>
    </w:p>
    <w:p w:rsidR="004B3A78" w:rsidRPr="004B3A78" w:rsidRDefault="004B3A78" w:rsidP="004B3A78">
      <w:pPr>
        <w:spacing w:after="390" w:line="480" w:lineRule="atLeast"/>
        <w:rPr>
          <w:rFonts w:ascii="Arial" w:eastAsia="Times New Roman" w:hAnsi="Arial" w:cs="Arial"/>
          <w:color w:val="444444"/>
          <w:spacing w:val="2"/>
          <w:sz w:val="27"/>
          <w:szCs w:val="27"/>
        </w:rPr>
      </w:pPr>
      <w:r w:rsidRPr="004B3A78">
        <w:rPr>
          <w:rFonts w:ascii="Arial" w:eastAsia="Times New Roman" w:hAnsi="Arial" w:cs="Arial"/>
          <w:color w:val="444444"/>
          <w:spacing w:val="2"/>
          <w:sz w:val="27"/>
          <w:szCs w:val="27"/>
        </w:rPr>
        <w:t>Here, </w:t>
      </w:r>
      <w:r w:rsidRPr="004B3A78">
        <w:rPr>
          <w:rFonts w:ascii="Courier New" w:eastAsia="Times New Roman" w:hAnsi="Courier New" w:cs="Courier New"/>
          <w:color w:val="C7254E"/>
          <w:spacing w:val="2"/>
          <w:sz w:val="23"/>
          <w:szCs w:val="23"/>
          <w:shd w:val="clear" w:color="auto" w:fill="F8F8F8"/>
        </w:rPr>
        <w:t>instanceof</w:t>
      </w:r>
      <w:r w:rsidRPr="004B3A78">
        <w:rPr>
          <w:rFonts w:ascii="Arial" w:eastAsia="Times New Roman" w:hAnsi="Arial" w:cs="Arial"/>
          <w:color w:val="444444"/>
          <w:spacing w:val="2"/>
          <w:sz w:val="27"/>
          <w:szCs w:val="27"/>
        </w:rPr>
        <w:t> operator checks the current object and returns true if the object is of the specified type.</w:t>
      </w:r>
    </w:p>
    <w:p w:rsidR="004B3A78" w:rsidRPr="004B3A78" w:rsidRDefault="004B3A78" w:rsidP="004B3A78">
      <w:pPr>
        <w:spacing w:after="390" w:line="480" w:lineRule="atLeast"/>
        <w:rPr>
          <w:rFonts w:ascii="Arial" w:eastAsia="Times New Roman" w:hAnsi="Arial" w:cs="Arial"/>
          <w:color w:val="444444"/>
          <w:spacing w:val="2"/>
          <w:sz w:val="27"/>
          <w:szCs w:val="27"/>
        </w:rPr>
      </w:pPr>
      <w:r w:rsidRPr="004B3A78">
        <w:rPr>
          <w:rFonts w:ascii="Arial" w:eastAsia="Times New Roman" w:hAnsi="Arial" w:cs="Arial"/>
          <w:color w:val="444444"/>
          <w:spacing w:val="2"/>
          <w:sz w:val="27"/>
          <w:szCs w:val="27"/>
        </w:rPr>
        <w:t>For Example:</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gramStart"/>
      <w:r w:rsidRPr="004B3A78">
        <w:rPr>
          <w:rFonts w:ascii="Courier New" w:eastAsia="Times New Roman" w:hAnsi="Courier New" w:cs="Courier New"/>
          <w:b/>
          <w:bCs/>
          <w:color w:val="333333"/>
          <w:spacing w:val="2"/>
          <w:sz w:val="23"/>
          <w:szCs w:val="23"/>
          <w:shd w:val="clear" w:color="auto" w:fill="F8F8F8"/>
        </w:rPr>
        <w:t>var</w:t>
      </w:r>
      <w:proofErr w:type="gramEnd"/>
      <w:r w:rsidRPr="004B3A78">
        <w:rPr>
          <w:rFonts w:ascii="Courier New" w:eastAsia="Times New Roman" w:hAnsi="Courier New" w:cs="Courier New"/>
          <w:color w:val="000000"/>
          <w:spacing w:val="2"/>
          <w:sz w:val="23"/>
          <w:szCs w:val="23"/>
          <w:shd w:val="clear" w:color="auto" w:fill="F8F8F8"/>
        </w:rPr>
        <w:t xml:space="preserve"> dog = </w:t>
      </w:r>
      <w:r w:rsidRPr="004B3A78">
        <w:rPr>
          <w:rFonts w:ascii="Courier New" w:eastAsia="Times New Roman" w:hAnsi="Courier New" w:cs="Courier New"/>
          <w:b/>
          <w:bCs/>
          <w:color w:val="333333"/>
          <w:spacing w:val="2"/>
          <w:sz w:val="23"/>
          <w:szCs w:val="23"/>
          <w:shd w:val="clear" w:color="auto" w:fill="F8F8F8"/>
        </w:rPr>
        <w:t>new</w:t>
      </w:r>
      <w:r w:rsidRPr="004B3A78">
        <w:rPr>
          <w:rFonts w:ascii="Courier New" w:eastAsia="Times New Roman" w:hAnsi="Courier New" w:cs="Courier New"/>
          <w:color w:val="000000"/>
          <w:spacing w:val="2"/>
          <w:sz w:val="23"/>
          <w:szCs w:val="23"/>
          <w:shd w:val="clear" w:color="auto" w:fill="F8F8F8"/>
        </w:rPr>
        <w:t xml:space="preserve"> Animal();</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gramStart"/>
      <w:r w:rsidRPr="004B3A78">
        <w:rPr>
          <w:rFonts w:ascii="Courier New" w:eastAsia="Times New Roman" w:hAnsi="Courier New" w:cs="Courier New"/>
          <w:color w:val="000000"/>
          <w:spacing w:val="2"/>
          <w:sz w:val="23"/>
          <w:szCs w:val="23"/>
          <w:shd w:val="clear" w:color="auto" w:fill="F8F8F8"/>
        </w:rPr>
        <w:t>dog</w:t>
      </w:r>
      <w:proofErr w:type="gramEnd"/>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b/>
          <w:bCs/>
          <w:color w:val="333333"/>
          <w:spacing w:val="2"/>
          <w:sz w:val="23"/>
          <w:szCs w:val="23"/>
          <w:shd w:val="clear" w:color="auto" w:fill="F8F8F8"/>
        </w:rPr>
        <w:t>instanceof</w:t>
      </w:r>
      <w:r w:rsidRPr="004B3A78">
        <w:rPr>
          <w:rFonts w:ascii="Courier New" w:eastAsia="Times New Roman" w:hAnsi="Courier New" w:cs="Courier New"/>
          <w:color w:val="000000"/>
          <w:spacing w:val="2"/>
          <w:sz w:val="23"/>
          <w:szCs w:val="23"/>
          <w:shd w:val="clear" w:color="auto" w:fill="F8F8F8"/>
        </w:rPr>
        <w:t xml:space="preserve"> Animal </w:t>
      </w:r>
      <w:r w:rsidRPr="004B3A78">
        <w:rPr>
          <w:rFonts w:ascii="Courier New" w:eastAsia="Times New Roman" w:hAnsi="Courier New" w:cs="Courier New"/>
          <w:i/>
          <w:iCs/>
          <w:color w:val="999988"/>
          <w:spacing w:val="2"/>
          <w:sz w:val="23"/>
          <w:szCs w:val="23"/>
          <w:shd w:val="clear" w:color="auto" w:fill="F8F8F8"/>
        </w:rPr>
        <w:t>// Output : true</w:t>
      </w:r>
    </w:p>
    <w:p w:rsidR="004B3A78" w:rsidRPr="004B3A78" w:rsidRDefault="004B3A78" w:rsidP="004B3A78">
      <w:pPr>
        <w:spacing w:after="390" w:line="480" w:lineRule="atLeast"/>
        <w:rPr>
          <w:rFonts w:ascii="Arial" w:eastAsia="Times New Roman" w:hAnsi="Arial" w:cs="Arial"/>
          <w:color w:val="444444"/>
          <w:spacing w:val="2"/>
          <w:sz w:val="27"/>
          <w:szCs w:val="27"/>
        </w:rPr>
      </w:pPr>
      <w:r w:rsidRPr="004B3A78">
        <w:rPr>
          <w:rFonts w:ascii="Arial" w:eastAsia="Times New Roman" w:hAnsi="Arial" w:cs="Arial"/>
          <w:color w:val="444444"/>
          <w:spacing w:val="2"/>
          <w:sz w:val="27"/>
          <w:szCs w:val="27"/>
        </w:rPr>
        <w:t>Here </w:t>
      </w:r>
      <w:r w:rsidRPr="004B3A78">
        <w:rPr>
          <w:rFonts w:ascii="Courier New" w:eastAsia="Times New Roman" w:hAnsi="Courier New" w:cs="Courier New"/>
          <w:color w:val="C7254E"/>
          <w:spacing w:val="2"/>
          <w:sz w:val="23"/>
          <w:szCs w:val="23"/>
          <w:shd w:val="clear" w:color="auto" w:fill="F8F8F8"/>
        </w:rPr>
        <w:t>dog instanceof Animal</w:t>
      </w:r>
      <w:r w:rsidRPr="004B3A78">
        <w:rPr>
          <w:rFonts w:ascii="Arial" w:eastAsia="Times New Roman" w:hAnsi="Arial" w:cs="Arial"/>
          <w:color w:val="444444"/>
          <w:spacing w:val="2"/>
          <w:sz w:val="27"/>
          <w:szCs w:val="27"/>
        </w:rPr>
        <w:t> is true since </w:t>
      </w:r>
      <w:r w:rsidRPr="004B3A78">
        <w:rPr>
          <w:rFonts w:ascii="Courier New" w:eastAsia="Times New Roman" w:hAnsi="Courier New" w:cs="Courier New"/>
          <w:color w:val="C7254E"/>
          <w:spacing w:val="2"/>
          <w:sz w:val="23"/>
          <w:szCs w:val="23"/>
          <w:shd w:val="clear" w:color="auto" w:fill="F8F8F8"/>
        </w:rPr>
        <w:t>dog</w:t>
      </w:r>
      <w:r w:rsidRPr="004B3A78">
        <w:rPr>
          <w:rFonts w:ascii="Arial" w:eastAsia="Times New Roman" w:hAnsi="Arial" w:cs="Arial"/>
          <w:color w:val="444444"/>
          <w:spacing w:val="2"/>
          <w:sz w:val="27"/>
          <w:szCs w:val="27"/>
        </w:rPr>
        <w:t> inherits from </w:t>
      </w:r>
      <w:r w:rsidRPr="004B3A78">
        <w:rPr>
          <w:rFonts w:ascii="Courier New" w:eastAsia="Times New Roman" w:hAnsi="Courier New" w:cs="Courier New"/>
          <w:color w:val="C7254E"/>
          <w:spacing w:val="2"/>
          <w:sz w:val="23"/>
          <w:szCs w:val="23"/>
          <w:shd w:val="clear" w:color="auto" w:fill="F8F8F8"/>
        </w:rPr>
        <w:t>Animal.prototype</w:t>
      </w:r>
      <w:r w:rsidRPr="004B3A78">
        <w:rPr>
          <w:rFonts w:ascii="Arial" w:eastAsia="Times New Roman" w:hAnsi="Arial" w:cs="Arial"/>
          <w:color w:val="444444"/>
          <w:spacing w:val="2"/>
          <w:sz w:val="27"/>
          <w:szCs w:val="27"/>
        </w:rPr>
        <w:t>.</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gramStart"/>
      <w:r w:rsidRPr="004B3A78">
        <w:rPr>
          <w:rFonts w:ascii="Courier New" w:eastAsia="Times New Roman" w:hAnsi="Courier New" w:cs="Courier New"/>
          <w:b/>
          <w:bCs/>
          <w:color w:val="333333"/>
          <w:spacing w:val="2"/>
          <w:sz w:val="23"/>
          <w:szCs w:val="23"/>
          <w:shd w:val="clear" w:color="auto" w:fill="F8F8F8"/>
        </w:rPr>
        <w:t>var</w:t>
      </w:r>
      <w:proofErr w:type="gramEnd"/>
      <w:r w:rsidRPr="004B3A78">
        <w:rPr>
          <w:rFonts w:ascii="Courier New" w:eastAsia="Times New Roman" w:hAnsi="Courier New" w:cs="Courier New"/>
          <w:color w:val="000000"/>
          <w:spacing w:val="2"/>
          <w:sz w:val="23"/>
          <w:szCs w:val="23"/>
          <w:shd w:val="clear" w:color="auto" w:fill="F8F8F8"/>
        </w:rPr>
        <w:t xml:space="preserve"> name = </w:t>
      </w:r>
      <w:r w:rsidRPr="004B3A78">
        <w:rPr>
          <w:rFonts w:ascii="Courier New" w:eastAsia="Times New Roman" w:hAnsi="Courier New" w:cs="Courier New"/>
          <w:b/>
          <w:bCs/>
          <w:color w:val="333333"/>
          <w:spacing w:val="2"/>
          <w:sz w:val="23"/>
          <w:szCs w:val="23"/>
          <w:shd w:val="clear" w:color="auto" w:fill="F8F8F8"/>
        </w:rPr>
        <w:t>new</w:t>
      </w:r>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color w:val="0086B3"/>
          <w:spacing w:val="2"/>
          <w:sz w:val="23"/>
          <w:szCs w:val="23"/>
          <w:shd w:val="clear" w:color="auto" w:fill="F8F8F8"/>
        </w:rPr>
        <w:t>String</w:t>
      </w:r>
      <w:r w:rsidRPr="004B3A78">
        <w:rPr>
          <w:rFonts w:ascii="Courier New" w:eastAsia="Times New Roman" w:hAnsi="Courier New" w:cs="Courier New"/>
          <w:color w:val="000000"/>
          <w:spacing w:val="2"/>
          <w:sz w:val="23"/>
          <w:szCs w:val="23"/>
          <w:shd w:val="clear" w:color="auto" w:fill="F8F8F8"/>
        </w:rPr>
        <w:t>(</w:t>
      </w:r>
      <w:r w:rsidRPr="004B3A78">
        <w:rPr>
          <w:rFonts w:ascii="Courier New" w:eastAsia="Times New Roman" w:hAnsi="Courier New" w:cs="Courier New"/>
          <w:color w:val="DD1144"/>
          <w:spacing w:val="2"/>
          <w:sz w:val="23"/>
          <w:szCs w:val="23"/>
          <w:shd w:val="clear" w:color="auto" w:fill="F8F8F8"/>
        </w:rPr>
        <w:t>"xyz"</w:t>
      </w:r>
      <w:r w:rsidRPr="004B3A78">
        <w:rPr>
          <w:rFonts w:ascii="Courier New" w:eastAsia="Times New Roman" w:hAnsi="Courier New" w:cs="Courier New"/>
          <w:color w:val="000000"/>
          <w:spacing w:val="2"/>
          <w:sz w:val="23"/>
          <w:szCs w:val="23"/>
          <w:shd w:val="clear" w:color="auto" w:fill="F8F8F8"/>
        </w:rPr>
        <w:t>);</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gramStart"/>
      <w:r w:rsidRPr="004B3A78">
        <w:rPr>
          <w:rFonts w:ascii="Courier New" w:eastAsia="Times New Roman" w:hAnsi="Courier New" w:cs="Courier New"/>
          <w:color w:val="000000"/>
          <w:spacing w:val="2"/>
          <w:sz w:val="23"/>
          <w:szCs w:val="23"/>
          <w:shd w:val="clear" w:color="auto" w:fill="F8F8F8"/>
        </w:rPr>
        <w:t>name</w:t>
      </w:r>
      <w:proofErr w:type="gramEnd"/>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b/>
          <w:bCs/>
          <w:color w:val="333333"/>
          <w:spacing w:val="2"/>
          <w:sz w:val="23"/>
          <w:szCs w:val="23"/>
          <w:shd w:val="clear" w:color="auto" w:fill="F8F8F8"/>
        </w:rPr>
        <w:t>instanceof</w:t>
      </w:r>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color w:val="0086B3"/>
          <w:spacing w:val="2"/>
          <w:sz w:val="23"/>
          <w:szCs w:val="23"/>
          <w:shd w:val="clear" w:color="auto" w:fill="F8F8F8"/>
        </w:rPr>
        <w:t>String</w:t>
      </w:r>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i/>
          <w:iCs/>
          <w:color w:val="999988"/>
          <w:spacing w:val="2"/>
          <w:sz w:val="23"/>
          <w:szCs w:val="23"/>
          <w:shd w:val="clear" w:color="auto" w:fill="F8F8F8"/>
        </w:rPr>
        <w:t>// Output : true</w:t>
      </w:r>
    </w:p>
    <w:p w:rsidR="004B3A78" w:rsidRPr="004B3A78" w:rsidRDefault="004B3A78" w:rsidP="004B3A78">
      <w:pPr>
        <w:spacing w:after="390" w:line="480" w:lineRule="atLeast"/>
        <w:rPr>
          <w:rFonts w:ascii="Arial" w:eastAsia="Times New Roman" w:hAnsi="Arial" w:cs="Arial"/>
          <w:color w:val="444444"/>
          <w:spacing w:val="2"/>
          <w:sz w:val="27"/>
          <w:szCs w:val="27"/>
        </w:rPr>
      </w:pPr>
      <w:r w:rsidRPr="004B3A78">
        <w:rPr>
          <w:rFonts w:ascii="Arial" w:eastAsia="Times New Roman" w:hAnsi="Arial" w:cs="Arial"/>
          <w:color w:val="444444"/>
          <w:spacing w:val="2"/>
          <w:sz w:val="27"/>
          <w:szCs w:val="27"/>
        </w:rPr>
        <w:t>Here </w:t>
      </w:r>
      <w:r w:rsidRPr="004B3A78">
        <w:rPr>
          <w:rFonts w:ascii="Courier New" w:eastAsia="Times New Roman" w:hAnsi="Courier New" w:cs="Courier New"/>
          <w:color w:val="C7254E"/>
          <w:spacing w:val="2"/>
          <w:sz w:val="23"/>
          <w:szCs w:val="23"/>
          <w:shd w:val="clear" w:color="auto" w:fill="F8F8F8"/>
        </w:rPr>
        <w:t>name instanceof String</w:t>
      </w:r>
      <w:r w:rsidRPr="004B3A78">
        <w:rPr>
          <w:rFonts w:ascii="Arial" w:eastAsia="Times New Roman" w:hAnsi="Arial" w:cs="Arial"/>
          <w:color w:val="444444"/>
          <w:spacing w:val="2"/>
          <w:sz w:val="27"/>
          <w:szCs w:val="27"/>
        </w:rPr>
        <w:t> is true since </w:t>
      </w:r>
      <w:r w:rsidRPr="004B3A78">
        <w:rPr>
          <w:rFonts w:ascii="Courier New" w:eastAsia="Times New Roman" w:hAnsi="Courier New" w:cs="Courier New"/>
          <w:color w:val="C7254E"/>
          <w:spacing w:val="2"/>
          <w:sz w:val="23"/>
          <w:szCs w:val="23"/>
          <w:shd w:val="clear" w:color="auto" w:fill="F8F8F8"/>
        </w:rPr>
        <w:t>dog</w:t>
      </w:r>
      <w:r w:rsidRPr="004B3A78">
        <w:rPr>
          <w:rFonts w:ascii="Arial" w:eastAsia="Times New Roman" w:hAnsi="Arial" w:cs="Arial"/>
          <w:color w:val="444444"/>
          <w:spacing w:val="2"/>
          <w:sz w:val="27"/>
          <w:szCs w:val="27"/>
        </w:rPr>
        <w:t> inherits from </w:t>
      </w:r>
      <w:r w:rsidRPr="004B3A78">
        <w:rPr>
          <w:rFonts w:ascii="Courier New" w:eastAsia="Times New Roman" w:hAnsi="Courier New" w:cs="Courier New"/>
          <w:color w:val="C7254E"/>
          <w:spacing w:val="2"/>
          <w:sz w:val="23"/>
          <w:szCs w:val="23"/>
          <w:shd w:val="clear" w:color="auto" w:fill="F8F8F8"/>
        </w:rPr>
        <w:t>String.prototype</w:t>
      </w:r>
      <w:r w:rsidRPr="004B3A78">
        <w:rPr>
          <w:rFonts w:ascii="Arial" w:eastAsia="Times New Roman" w:hAnsi="Arial" w:cs="Arial"/>
          <w:color w:val="444444"/>
          <w:spacing w:val="2"/>
          <w:sz w:val="27"/>
          <w:szCs w:val="27"/>
        </w:rPr>
        <w:t>. Now let's understand the code below:</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gramStart"/>
      <w:r w:rsidRPr="004B3A78">
        <w:rPr>
          <w:rFonts w:ascii="Courier New" w:eastAsia="Times New Roman" w:hAnsi="Courier New" w:cs="Courier New"/>
          <w:b/>
          <w:bCs/>
          <w:color w:val="333333"/>
          <w:spacing w:val="2"/>
          <w:sz w:val="23"/>
          <w:szCs w:val="23"/>
          <w:shd w:val="clear" w:color="auto" w:fill="F8F8F8"/>
        </w:rPr>
        <w:t>function</w:t>
      </w:r>
      <w:proofErr w:type="gramEnd"/>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b/>
          <w:bCs/>
          <w:color w:val="990000"/>
          <w:spacing w:val="2"/>
          <w:sz w:val="23"/>
          <w:szCs w:val="23"/>
          <w:shd w:val="clear" w:color="auto" w:fill="F8F8F8"/>
        </w:rPr>
        <w:t>foo</w:t>
      </w:r>
      <w:r w:rsidRPr="004B3A78">
        <w:rPr>
          <w:rFonts w:ascii="Courier New" w:eastAsia="Times New Roman" w:hAnsi="Courier New" w:cs="Courier New"/>
          <w:color w:val="000000"/>
          <w:spacing w:val="2"/>
          <w:sz w:val="23"/>
          <w:szCs w:val="23"/>
          <w:shd w:val="clear" w:color="auto" w:fill="F8F8F8"/>
        </w:rPr>
        <w:t xml:space="preserve">(){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lastRenderedPageBreak/>
        <w:t xml:space="preserve">  </w:t>
      </w:r>
      <w:proofErr w:type="gramStart"/>
      <w:r w:rsidRPr="004B3A78">
        <w:rPr>
          <w:rFonts w:ascii="Courier New" w:eastAsia="Times New Roman" w:hAnsi="Courier New" w:cs="Courier New"/>
          <w:b/>
          <w:bCs/>
          <w:color w:val="333333"/>
          <w:spacing w:val="2"/>
          <w:sz w:val="23"/>
          <w:szCs w:val="23"/>
          <w:shd w:val="clear" w:color="auto" w:fill="F8F8F8"/>
        </w:rPr>
        <w:t>return</w:t>
      </w:r>
      <w:proofErr w:type="gramEnd"/>
      <w:r w:rsidRPr="004B3A78">
        <w:rPr>
          <w:rFonts w:ascii="Courier New" w:eastAsia="Times New Roman" w:hAnsi="Courier New" w:cs="Courier New"/>
          <w:color w:val="000000"/>
          <w:spacing w:val="2"/>
          <w:sz w:val="23"/>
          <w:szCs w:val="23"/>
          <w:shd w:val="clear" w:color="auto" w:fill="F8F8F8"/>
        </w:rPr>
        <w:t xml:space="preserve"> foo;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gramStart"/>
      <w:r w:rsidRPr="004B3A78">
        <w:rPr>
          <w:rFonts w:ascii="Courier New" w:eastAsia="Times New Roman" w:hAnsi="Courier New" w:cs="Courier New"/>
          <w:b/>
          <w:bCs/>
          <w:color w:val="333333"/>
          <w:spacing w:val="2"/>
          <w:sz w:val="23"/>
          <w:szCs w:val="23"/>
          <w:shd w:val="clear" w:color="auto" w:fill="F8F8F8"/>
        </w:rPr>
        <w:t>new</w:t>
      </w:r>
      <w:proofErr w:type="gramEnd"/>
      <w:r w:rsidRPr="004B3A78">
        <w:rPr>
          <w:rFonts w:ascii="Courier New" w:eastAsia="Times New Roman" w:hAnsi="Courier New" w:cs="Courier New"/>
          <w:color w:val="000000"/>
          <w:spacing w:val="2"/>
          <w:sz w:val="23"/>
          <w:szCs w:val="23"/>
          <w:shd w:val="clear" w:color="auto" w:fill="F8F8F8"/>
        </w:rPr>
        <w:t xml:space="preserve"> foo() </w:t>
      </w:r>
      <w:r w:rsidRPr="004B3A78">
        <w:rPr>
          <w:rFonts w:ascii="Courier New" w:eastAsia="Times New Roman" w:hAnsi="Courier New" w:cs="Courier New"/>
          <w:b/>
          <w:bCs/>
          <w:color w:val="333333"/>
          <w:spacing w:val="2"/>
          <w:sz w:val="23"/>
          <w:szCs w:val="23"/>
          <w:shd w:val="clear" w:color="auto" w:fill="F8F8F8"/>
        </w:rPr>
        <w:t>instanceof</w:t>
      </w:r>
      <w:r w:rsidRPr="004B3A78">
        <w:rPr>
          <w:rFonts w:ascii="Courier New" w:eastAsia="Times New Roman" w:hAnsi="Courier New" w:cs="Courier New"/>
          <w:color w:val="000000"/>
          <w:spacing w:val="2"/>
          <w:sz w:val="23"/>
          <w:szCs w:val="23"/>
          <w:shd w:val="clear" w:color="auto" w:fill="F8F8F8"/>
        </w:rPr>
        <w:t xml:space="preserve"> foo;</w:t>
      </w:r>
    </w:p>
    <w:p w:rsidR="004B3A78" w:rsidRPr="004B3A78" w:rsidRDefault="004B3A78" w:rsidP="004B3A78">
      <w:pPr>
        <w:spacing w:after="390" w:line="480" w:lineRule="atLeast"/>
        <w:rPr>
          <w:rFonts w:ascii="Arial" w:eastAsia="Times New Roman" w:hAnsi="Arial" w:cs="Arial"/>
          <w:color w:val="444444"/>
          <w:spacing w:val="2"/>
          <w:sz w:val="27"/>
          <w:szCs w:val="27"/>
        </w:rPr>
      </w:pPr>
      <w:r w:rsidRPr="004B3A78">
        <w:rPr>
          <w:rFonts w:ascii="Arial" w:eastAsia="Times New Roman" w:hAnsi="Arial" w:cs="Arial"/>
          <w:color w:val="444444"/>
          <w:spacing w:val="2"/>
          <w:sz w:val="27"/>
          <w:szCs w:val="27"/>
        </w:rPr>
        <w:t>Here function </w:t>
      </w:r>
      <w:r w:rsidRPr="004B3A78">
        <w:rPr>
          <w:rFonts w:ascii="Courier New" w:eastAsia="Times New Roman" w:hAnsi="Courier New" w:cs="Courier New"/>
          <w:color w:val="C7254E"/>
          <w:spacing w:val="2"/>
          <w:sz w:val="23"/>
          <w:szCs w:val="23"/>
          <w:shd w:val="clear" w:color="auto" w:fill="F8F8F8"/>
        </w:rPr>
        <w:t>foo</w:t>
      </w:r>
      <w:r w:rsidRPr="004B3A78">
        <w:rPr>
          <w:rFonts w:ascii="Arial" w:eastAsia="Times New Roman" w:hAnsi="Arial" w:cs="Arial"/>
          <w:color w:val="444444"/>
          <w:spacing w:val="2"/>
          <w:sz w:val="27"/>
          <w:szCs w:val="27"/>
        </w:rPr>
        <w:t> is returning </w:t>
      </w:r>
      <w:r w:rsidRPr="004B3A78">
        <w:rPr>
          <w:rFonts w:ascii="Courier New" w:eastAsia="Times New Roman" w:hAnsi="Courier New" w:cs="Courier New"/>
          <w:color w:val="C7254E"/>
          <w:spacing w:val="2"/>
          <w:sz w:val="23"/>
          <w:szCs w:val="23"/>
          <w:shd w:val="clear" w:color="auto" w:fill="F8F8F8"/>
        </w:rPr>
        <w:t>foo</w:t>
      </w:r>
      <w:r w:rsidRPr="004B3A78">
        <w:rPr>
          <w:rFonts w:ascii="Arial" w:eastAsia="Times New Roman" w:hAnsi="Arial" w:cs="Arial"/>
          <w:color w:val="444444"/>
          <w:spacing w:val="2"/>
          <w:sz w:val="27"/>
          <w:szCs w:val="27"/>
        </w:rPr>
        <w:t xml:space="preserve">, which again points to </w:t>
      </w:r>
      <w:proofErr w:type="gramStart"/>
      <w:r w:rsidRPr="004B3A78">
        <w:rPr>
          <w:rFonts w:ascii="Arial" w:eastAsia="Times New Roman" w:hAnsi="Arial" w:cs="Arial"/>
          <w:color w:val="444444"/>
          <w:spacing w:val="2"/>
          <w:sz w:val="27"/>
          <w:szCs w:val="27"/>
        </w:rPr>
        <w:t>function</w:t>
      </w:r>
      <w:proofErr w:type="gramEnd"/>
      <w:r w:rsidRPr="004B3A78">
        <w:rPr>
          <w:rFonts w:ascii="Arial" w:eastAsia="Times New Roman" w:hAnsi="Arial" w:cs="Arial"/>
          <w:color w:val="444444"/>
          <w:spacing w:val="2"/>
          <w:sz w:val="27"/>
          <w:szCs w:val="27"/>
        </w:rPr>
        <w:t> </w:t>
      </w:r>
      <w:r w:rsidRPr="004B3A78">
        <w:rPr>
          <w:rFonts w:ascii="Courier New" w:eastAsia="Times New Roman" w:hAnsi="Courier New" w:cs="Courier New"/>
          <w:color w:val="C7254E"/>
          <w:spacing w:val="2"/>
          <w:sz w:val="23"/>
          <w:szCs w:val="23"/>
          <w:shd w:val="clear" w:color="auto" w:fill="F8F8F8"/>
        </w:rPr>
        <w:t>foo</w:t>
      </w:r>
      <w:r w:rsidRPr="004B3A78">
        <w:rPr>
          <w:rFonts w:ascii="Arial" w:eastAsia="Times New Roman" w:hAnsi="Arial" w:cs="Arial"/>
          <w:color w:val="444444"/>
          <w:spacing w:val="2"/>
          <w:sz w:val="27"/>
          <w:szCs w:val="27"/>
        </w:rPr>
        <w:t>.</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gramStart"/>
      <w:r w:rsidRPr="004B3A78">
        <w:rPr>
          <w:rFonts w:ascii="Courier New" w:eastAsia="Times New Roman" w:hAnsi="Courier New" w:cs="Courier New"/>
          <w:b/>
          <w:bCs/>
          <w:color w:val="333333"/>
          <w:spacing w:val="2"/>
          <w:sz w:val="23"/>
          <w:szCs w:val="23"/>
          <w:shd w:val="clear" w:color="auto" w:fill="F8F8F8"/>
        </w:rPr>
        <w:t>function</w:t>
      </w:r>
      <w:proofErr w:type="gramEnd"/>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b/>
          <w:bCs/>
          <w:color w:val="990000"/>
          <w:spacing w:val="2"/>
          <w:sz w:val="23"/>
          <w:szCs w:val="23"/>
          <w:shd w:val="clear" w:color="auto" w:fill="F8F8F8"/>
        </w:rPr>
        <w:t>foo</w:t>
      </w:r>
      <w:r w:rsidRPr="004B3A78">
        <w:rPr>
          <w:rFonts w:ascii="Courier New" w:eastAsia="Times New Roman" w:hAnsi="Courier New" w:cs="Courier New"/>
          <w:color w:val="000000"/>
          <w:spacing w:val="2"/>
          <w:sz w:val="23"/>
          <w:szCs w:val="23"/>
          <w:shd w:val="clear" w:color="auto" w:fill="F8F8F8"/>
        </w:rPr>
        <w:t>(){</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proofErr w:type="gramStart"/>
      <w:r w:rsidRPr="004B3A78">
        <w:rPr>
          <w:rFonts w:ascii="Courier New" w:eastAsia="Times New Roman" w:hAnsi="Courier New" w:cs="Courier New"/>
          <w:b/>
          <w:bCs/>
          <w:color w:val="333333"/>
          <w:spacing w:val="2"/>
          <w:sz w:val="23"/>
          <w:szCs w:val="23"/>
          <w:shd w:val="clear" w:color="auto" w:fill="F8F8F8"/>
        </w:rPr>
        <w:t>return</w:t>
      </w:r>
      <w:proofErr w:type="gramEnd"/>
      <w:r w:rsidRPr="004B3A78">
        <w:rPr>
          <w:rFonts w:ascii="Courier New" w:eastAsia="Times New Roman" w:hAnsi="Courier New" w:cs="Courier New"/>
          <w:color w:val="000000"/>
          <w:spacing w:val="2"/>
          <w:sz w:val="23"/>
          <w:szCs w:val="23"/>
          <w:shd w:val="clear" w:color="auto" w:fill="F8F8F8"/>
        </w:rPr>
        <w:t xml:space="preserve"> foo;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gramStart"/>
      <w:r w:rsidRPr="004B3A78">
        <w:rPr>
          <w:rFonts w:ascii="Courier New" w:eastAsia="Times New Roman" w:hAnsi="Courier New" w:cs="Courier New"/>
          <w:b/>
          <w:bCs/>
          <w:color w:val="333333"/>
          <w:spacing w:val="2"/>
          <w:sz w:val="23"/>
          <w:szCs w:val="23"/>
          <w:shd w:val="clear" w:color="auto" w:fill="F8F8F8"/>
        </w:rPr>
        <w:t>var</w:t>
      </w:r>
      <w:proofErr w:type="gramEnd"/>
      <w:r w:rsidRPr="004B3A78">
        <w:rPr>
          <w:rFonts w:ascii="Courier New" w:eastAsia="Times New Roman" w:hAnsi="Courier New" w:cs="Courier New"/>
          <w:color w:val="000000"/>
          <w:spacing w:val="2"/>
          <w:sz w:val="23"/>
          <w:szCs w:val="23"/>
          <w:shd w:val="clear" w:color="auto" w:fill="F8F8F8"/>
        </w:rPr>
        <w:t xml:space="preserve"> bar = </w:t>
      </w:r>
      <w:r w:rsidRPr="004B3A78">
        <w:rPr>
          <w:rFonts w:ascii="Courier New" w:eastAsia="Times New Roman" w:hAnsi="Courier New" w:cs="Courier New"/>
          <w:b/>
          <w:bCs/>
          <w:color w:val="333333"/>
          <w:spacing w:val="2"/>
          <w:sz w:val="23"/>
          <w:szCs w:val="23"/>
          <w:shd w:val="clear" w:color="auto" w:fill="F8F8F8"/>
        </w:rPr>
        <w:t>new</w:t>
      </w:r>
      <w:r w:rsidRPr="004B3A78">
        <w:rPr>
          <w:rFonts w:ascii="Courier New" w:eastAsia="Times New Roman" w:hAnsi="Courier New" w:cs="Courier New"/>
          <w:color w:val="000000"/>
          <w:spacing w:val="2"/>
          <w:sz w:val="23"/>
          <w:szCs w:val="23"/>
          <w:shd w:val="clear" w:color="auto" w:fill="F8F8F8"/>
        </w:rPr>
        <w:t xml:space="preserve"> foo();</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i/>
          <w:iCs/>
          <w:color w:val="999988"/>
          <w:spacing w:val="2"/>
          <w:sz w:val="23"/>
          <w:szCs w:val="23"/>
          <w:shd w:val="clear" w:color="auto" w:fill="F8F8F8"/>
        </w:rPr>
        <w:t xml:space="preserve">// here bar is pointer to function </w:t>
      </w:r>
      <w:proofErr w:type="gramStart"/>
      <w:r w:rsidRPr="004B3A78">
        <w:rPr>
          <w:rFonts w:ascii="Courier New" w:eastAsia="Times New Roman" w:hAnsi="Courier New" w:cs="Courier New"/>
          <w:i/>
          <w:iCs/>
          <w:color w:val="999988"/>
          <w:spacing w:val="2"/>
          <w:sz w:val="23"/>
          <w:szCs w:val="23"/>
          <w:shd w:val="clear" w:color="auto" w:fill="F8F8F8"/>
        </w:rPr>
        <w:t>foo(</w:t>
      </w:r>
      <w:proofErr w:type="gramEnd"/>
      <w:r w:rsidRPr="004B3A78">
        <w:rPr>
          <w:rFonts w:ascii="Courier New" w:eastAsia="Times New Roman" w:hAnsi="Courier New" w:cs="Courier New"/>
          <w:i/>
          <w:iCs/>
          <w:color w:val="999988"/>
          <w:spacing w:val="2"/>
          <w:sz w:val="23"/>
          <w:szCs w:val="23"/>
          <w:shd w:val="clear" w:color="auto" w:fill="F8F8F8"/>
        </w:rPr>
        <w:t>){return foo}.</w:t>
      </w:r>
    </w:p>
    <w:p w:rsidR="004B3A78" w:rsidRPr="004B3A78" w:rsidRDefault="004B3A78" w:rsidP="004B3A78">
      <w:pPr>
        <w:spacing w:after="390" w:line="480" w:lineRule="atLeast"/>
        <w:rPr>
          <w:rFonts w:ascii="Arial" w:eastAsia="Times New Roman" w:hAnsi="Arial" w:cs="Arial"/>
          <w:color w:val="444444"/>
          <w:spacing w:val="2"/>
          <w:sz w:val="27"/>
          <w:szCs w:val="27"/>
        </w:rPr>
      </w:pPr>
      <w:r w:rsidRPr="004B3A78">
        <w:rPr>
          <w:rFonts w:ascii="Arial" w:eastAsia="Times New Roman" w:hAnsi="Arial" w:cs="Arial"/>
          <w:color w:val="444444"/>
          <w:spacing w:val="2"/>
          <w:sz w:val="27"/>
          <w:szCs w:val="27"/>
        </w:rPr>
        <w:t>So the </w:t>
      </w:r>
      <w:r w:rsidRPr="004B3A78">
        <w:rPr>
          <w:rFonts w:ascii="Courier New" w:eastAsia="Times New Roman" w:hAnsi="Courier New" w:cs="Courier New"/>
          <w:color w:val="C7254E"/>
          <w:spacing w:val="2"/>
          <w:sz w:val="23"/>
          <w:szCs w:val="23"/>
          <w:shd w:val="clear" w:color="auto" w:fill="F8F8F8"/>
        </w:rPr>
        <w:t xml:space="preserve">new </w:t>
      </w:r>
      <w:proofErr w:type="gramStart"/>
      <w:r w:rsidRPr="004B3A78">
        <w:rPr>
          <w:rFonts w:ascii="Courier New" w:eastAsia="Times New Roman" w:hAnsi="Courier New" w:cs="Courier New"/>
          <w:color w:val="C7254E"/>
          <w:spacing w:val="2"/>
          <w:sz w:val="23"/>
          <w:szCs w:val="23"/>
          <w:shd w:val="clear" w:color="auto" w:fill="F8F8F8"/>
        </w:rPr>
        <w:t>foo(</w:t>
      </w:r>
      <w:proofErr w:type="gramEnd"/>
      <w:r w:rsidRPr="004B3A78">
        <w:rPr>
          <w:rFonts w:ascii="Courier New" w:eastAsia="Times New Roman" w:hAnsi="Courier New" w:cs="Courier New"/>
          <w:color w:val="C7254E"/>
          <w:spacing w:val="2"/>
          <w:sz w:val="23"/>
          <w:szCs w:val="23"/>
          <w:shd w:val="clear" w:color="auto" w:fill="F8F8F8"/>
        </w:rPr>
        <w:t>) instanceof foo</w:t>
      </w:r>
      <w:r w:rsidRPr="004B3A78">
        <w:rPr>
          <w:rFonts w:ascii="Arial" w:eastAsia="Times New Roman" w:hAnsi="Arial" w:cs="Arial"/>
          <w:color w:val="444444"/>
          <w:spacing w:val="2"/>
          <w:sz w:val="27"/>
          <w:szCs w:val="27"/>
        </w:rPr>
        <w:t> return </w:t>
      </w:r>
      <w:r w:rsidRPr="004B3A78">
        <w:rPr>
          <w:rFonts w:ascii="Courier New" w:eastAsia="Times New Roman" w:hAnsi="Courier New" w:cs="Courier New"/>
          <w:color w:val="C7254E"/>
          <w:spacing w:val="2"/>
          <w:sz w:val="23"/>
          <w:szCs w:val="23"/>
          <w:shd w:val="clear" w:color="auto" w:fill="F8F8F8"/>
        </w:rPr>
        <w:t>false</w:t>
      </w:r>
      <w:r w:rsidRPr="004B3A78">
        <w:rPr>
          <w:rFonts w:ascii="Arial" w:eastAsia="Times New Roman" w:hAnsi="Arial" w:cs="Arial"/>
          <w:color w:val="444444"/>
          <w:spacing w:val="2"/>
          <w:sz w:val="27"/>
          <w:szCs w:val="27"/>
        </w:rPr>
        <w:t>;</w:t>
      </w:r>
    </w:p>
    <w:p w:rsidR="004B3A78" w:rsidRPr="004B3A78" w:rsidRDefault="004B3A78" w:rsidP="004B3A78">
      <w:pPr>
        <w:spacing w:after="390" w:line="480" w:lineRule="atLeast"/>
        <w:rPr>
          <w:rFonts w:ascii="Arial" w:eastAsia="Times New Roman" w:hAnsi="Arial" w:cs="Arial"/>
          <w:color w:val="444444"/>
          <w:spacing w:val="2"/>
          <w:sz w:val="27"/>
          <w:szCs w:val="27"/>
        </w:rPr>
      </w:pPr>
      <w:hyperlink r:id="rId24" w:tgtFrame="_blank" w:history="1">
        <w:r w:rsidRPr="004B3A78">
          <w:rPr>
            <w:rFonts w:ascii="Arial" w:eastAsia="Times New Roman" w:hAnsi="Arial" w:cs="Arial"/>
            <w:color w:val="009FC6"/>
            <w:spacing w:val="2"/>
            <w:sz w:val="27"/>
            <w:szCs w:val="27"/>
          </w:rPr>
          <w:t>Ref Link</w:t>
        </w:r>
      </w:hyperlink>
    </w:p>
    <w:p w:rsidR="004B3A78" w:rsidRPr="004B3A78" w:rsidRDefault="004B3A78" w:rsidP="004B3A78">
      <w:pPr>
        <w:spacing w:before="90" w:after="180" w:line="570" w:lineRule="atLeast"/>
        <w:outlineLvl w:val="1"/>
        <w:rPr>
          <w:rFonts w:ascii="Arial" w:eastAsia="Times New Roman" w:hAnsi="Arial" w:cs="Arial"/>
          <w:b/>
          <w:bCs/>
          <w:color w:val="333333"/>
          <w:spacing w:val="2"/>
          <w:sz w:val="36"/>
          <w:szCs w:val="36"/>
        </w:rPr>
      </w:pPr>
      <w:r w:rsidRPr="004B3A78">
        <w:rPr>
          <w:rFonts w:ascii="Arial" w:eastAsia="Times New Roman" w:hAnsi="Arial" w:cs="Arial"/>
          <w:b/>
          <w:bCs/>
          <w:color w:val="333333"/>
          <w:spacing w:val="2"/>
          <w:sz w:val="36"/>
          <w:szCs w:val="36"/>
        </w:rPr>
        <w:t>Question 21</w:t>
      </w:r>
    </w:p>
    <w:p w:rsidR="004B3A78" w:rsidRPr="004B3A78" w:rsidRDefault="004B3A78" w:rsidP="004B3A78">
      <w:pPr>
        <w:spacing w:before="90" w:after="180" w:line="570" w:lineRule="atLeast"/>
        <w:outlineLvl w:val="2"/>
        <w:rPr>
          <w:rFonts w:ascii="Arial" w:eastAsia="Times New Roman" w:hAnsi="Arial" w:cs="Arial"/>
          <w:b/>
          <w:bCs/>
          <w:color w:val="333333"/>
          <w:spacing w:val="2"/>
          <w:sz w:val="27"/>
          <w:szCs w:val="27"/>
        </w:rPr>
      </w:pPr>
      <w:r w:rsidRPr="004B3A78">
        <w:rPr>
          <w:rFonts w:ascii="Arial" w:eastAsia="Times New Roman" w:hAnsi="Arial" w:cs="Arial"/>
          <w:b/>
          <w:bCs/>
          <w:color w:val="333333"/>
          <w:spacing w:val="2"/>
          <w:sz w:val="27"/>
          <w:szCs w:val="27"/>
        </w:rPr>
        <w:t>If we have a JavaScript associative array</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gramStart"/>
      <w:r w:rsidRPr="004B3A78">
        <w:rPr>
          <w:rFonts w:ascii="Courier New" w:eastAsia="Times New Roman" w:hAnsi="Courier New" w:cs="Courier New"/>
          <w:b/>
          <w:bCs/>
          <w:color w:val="333333"/>
          <w:spacing w:val="2"/>
          <w:sz w:val="23"/>
          <w:szCs w:val="23"/>
          <w:shd w:val="clear" w:color="auto" w:fill="F8F8F8"/>
        </w:rPr>
        <w:t>var</w:t>
      </w:r>
      <w:proofErr w:type="gramEnd"/>
      <w:r w:rsidRPr="004B3A78">
        <w:rPr>
          <w:rFonts w:ascii="Courier New" w:eastAsia="Times New Roman" w:hAnsi="Courier New" w:cs="Courier New"/>
          <w:color w:val="000000"/>
          <w:spacing w:val="2"/>
          <w:sz w:val="23"/>
          <w:szCs w:val="23"/>
          <w:shd w:val="clear" w:color="auto" w:fill="F8F8F8"/>
        </w:rPr>
        <w:t xml:space="preserve"> counterArray =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proofErr w:type="gramStart"/>
      <w:r w:rsidRPr="004B3A78">
        <w:rPr>
          <w:rFonts w:ascii="Courier New" w:eastAsia="Times New Roman" w:hAnsi="Courier New" w:cs="Courier New"/>
          <w:color w:val="000000"/>
          <w:spacing w:val="2"/>
          <w:sz w:val="23"/>
          <w:szCs w:val="23"/>
          <w:shd w:val="clear" w:color="auto" w:fill="F8F8F8"/>
        </w:rPr>
        <w:t>A :</w:t>
      </w:r>
      <w:proofErr w:type="gramEnd"/>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color w:val="008080"/>
          <w:spacing w:val="2"/>
          <w:sz w:val="23"/>
          <w:szCs w:val="23"/>
          <w:shd w:val="clear" w:color="auto" w:fill="F8F8F8"/>
        </w:rPr>
        <w:t>3</w:t>
      </w:r>
      <w:r w:rsidRPr="004B3A78">
        <w:rPr>
          <w:rFonts w:ascii="Courier New" w:eastAsia="Times New Roman" w:hAnsi="Courier New" w:cs="Courier New"/>
          <w:color w:val="000000"/>
          <w:spacing w:val="2"/>
          <w:sz w:val="23"/>
          <w:szCs w:val="23"/>
          <w:shd w:val="clear" w:color="auto" w:fill="F8F8F8"/>
        </w:rPr>
        <w:t>,</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color w:val="000000"/>
          <w:spacing w:val="2"/>
          <w:sz w:val="23"/>
          <w:szCs w:val="23"/>
          <w:shd w:val="clear" w:color="auto" w:fill="F8F8F8"/>
        </w:rPr>
        <w:tab/>
      </w:r>
      <w:proofErr w:type="gramStart"/>
      <w:r w:rsidRPr="004B3A78">
        <w:rPr>
          <w:rFonts w:ascii="Courier New" w:eastAsia="Times New Roman" w:hAnsi="Courier New" w:cs="Courier New"/>
          <w:color w:val="000000"/>
          <w:spacing w:val="2"/>
          <w:sz w:val="23"/>
          <w:szCs w:val="23"/>
          <w:shd w:val="clear" w:color="auto" w:fill="F8F8F8"/>
        </w:rPr>
        <w:t>B :</w:t>
      </w:r>
      <w:proofErr w:type="gramEnd"/>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color w:val="008080"/>
          <w:spacing w:val="2"/>
          <w:sz w:val="23"/>
          <w:szCs w:val="23"/>
          <w:shd w:val="clear" w:color="auto" w:fill="F8F8F8"/>
        </w:rPr>
        <w:t>4</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lastRenderedPageBreak/>
        <w:t>};</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gramStart"/>
      <w:r w:rsidRPr="004B3A78">
        <w:rPr>
          <w:rFonts w:ascii="Courier New" w:eastAsia="Times New Roman" w:hAnsi="Courier New" w:cs="Courier New"/>
          <w:color w:val="000000"/>
          <w:spacing w:val="2"/>
          <w:sz w:val="23"/>
          <w:szCs w:val="23"/>
          <w:shd w:val="clear" w:color="auto" w:fill="F8F8F8"/>
        </w:rPr>
        <w:t>counterArray[</w:t>
      </w:r>
      <w:proofErr w:type="gramEnd"/>
      <w:r w:rsidRPr="004B3A78">
        <w:rPr>
          <w:rFonts w:ascii="Courier New" w:eastAsia="Times New Roman" w:hAnsi="Courier New" w:cs="Courier New"/>
          <w:color w:val="DD1144"/>
          <w:spacing w:val="2"/>
          <w:sz w:val="23"/>
          <w:szCs w:val="23"/>
          <w:shd w:val="clear" w:color="auto" w:fill="F8F8F8"/>
        </w:rPr>
        <w:t>"C"</w:t>
      </w:r>
      <w:r w:rsidRPr="004B3A78">
        <w:rPr>
          <w:rFonts w:ascii="Courier New" w:eastAsia="Times New Roman" w:hAnsi="Courier New" w:cs="Courier New"/>
          <w:color w:val="000000"/>
          <w:spacing w:val="2"/>
          <w:sz w:val="23"/>
          <w:szCs w:val="23"/>
          <w:shd w:val="clear" w:color="auto" w:fill="F8F8F8"/>
        </w:rPr>
        <w:t xml:space="preserve">] = </w:t>
      </w:r>
      <w:r w:rsidRPr="004B3A78">
        <w:rPr>
          <w:rFonts w:ascii="Courier New" w:eastAsia="Times New Roman" w:hAnsi="Courier New" w:cs="Courier New"/>
          <w:color w:val="008080"/>
          <w:spacing w:val="2"/>
          <w:sz w:val="23"/>
          <w:szCs w:val="23"/>
          <w:shd w:val="clear" w:color="auto" w:fill="F8F8F8"/>
        </w:rPr>
        <w:t>1</w:t>
      </w:r>
      <w:r w:rsidRPr="004B3A78">
        <w:rPr>
          <w:rFonts w:ascii="Courier New" w:eastAsia="Times New Roman" w:hAnsi="Courier New" w:cs="Courier New"/>
          <w:color w:val="000000"/>
          <w:spacing w:val="2"/>
          <w:sz w:val="23"/>
          <w:szCs w:val="23"/>
          <w:shd w:val="clear" w:color="auto" w:fill="F8F8F8"/>
        </w:rPr>
        <w:t>;</w:t>
      </w:r>
    </w:p>
    <w:p w:rsidR="004B3A78" w:rsidRPr="004B3A78" w:rsidRDefault="004B3A78" w:rsidP="004B3A78">
      <w:pPr>
        <w:spacing w:before="90" w:after="180" w:line="570" w:lineRule="atLeast"/>
        <w:outlineLvl w:val="2"/>
        <w:rPr>
          <w:rFonts w:ascii="Arial" w:eastAsia="Times New Roman" w:hAnsi="Arial" w:cs="Arial"/>
          <w:b/>
          <w:bCs/>
          <w:color w:val="333333"/>
          <w:spacing w:val="2"/>
          <w:sz w:val="27"/>
          <w:szCs w:val="27"/>
        </w:rPr>
      </w:pPr>
      <w:r w:rsidRPr="004B3A78">
        <w:rPr>
          <w:rFonts w:ascii="Arial" w:eastAsia="Times New Roman" w:hAnsi="Arial" w:cs="Arial"/>
          <w:b/>
          <w:bCs/>
          <w:color w:val="333333"/>
          <w:spacing w:val="2"/>
          <w:sz w:val="27"/>
          <w:szCs w:val="27"/>
        </w:rPr>
        <w:t>How can we calculate the length of the above associative array's </w:t>
      </w:r>
      <w:r w:rsidRPr="004B3A78">
        <w:rPr>
          <w:rFonts w:ascii="Courier New" w:eastAsia="Times New Roman" w:hAnsi="Courier New" w:cs="Courier New"/>
          <w:b/>
          <w:bCs/>
          <w:color w:val="C7254E"/>
          <w:spacing w:val="2"/>
          <w:shd w:val="clear" w:color="auto" w:fill="F8F8F8"/>
        </w:rPr>
        <w:t>counterArray</w:t>
      </w:r>
      <w:r w:rsidRPr="004B3A78">
        <w:rPr>
          <w:rFonts w:ascii="Arial" w:eastAsia="Times New Roman" w:hAnsi="Arial" w:cs="Arial"/>
          <w:b/>
          <w:bCs/>
          <w:color w:val="333333"/>
          <w:spacing w:val="2"/>
          <w:sz w:val="27"/>
          <w:szCs w:val="27"/>
        </w:rPr>
        <w:t>?</w:t>
      </w:r>
    </w:p>
    <w:p w:rsidR="004B3A78" w:rsidRPr="004B3A78" w:rsidRDefault="004B3A78" w:rsidP="004B3A78">
      <w:pPr>
        <w:spacing w:after="390" w:line="480" w:lineRule="atLeast"/>
        <w:rPr>
          <w:rFonts w:ascii="Arial" w:eastAsia="Times New Roman" w:hAnsi="Arial" w:cs="Arial"/>
          <w:color w:val="444444"/>
          <w:spacing w:val="2"/>
          <w:sz w:val="27"/>
          <w:szCs w:val="27"/>
        </w:rPr>
      </w:pPr>
      <w:r w:rsidRPr="004B3A78">
        <w:rPr>
          <w:rFonts w:ascii="Arial" w:eastAsia="Times New Roman" w:hAnsi="Arial" w:cs="Arial"/>
          <w:color w:val="444444"/>
          <w:spacing w:val="2"/>
          <w:sz w:val="27"/>
          <w:szCs w:val="27"/>
        </w:rPr>
        <w:t>There are no in-built functions and properties available to calculate the length of associative array object here. However, there are other ways by which we can calculate the length of an associative array object. In addition to this, we can also extend an </w:t>
      </w:r>
      <w:r w:rsidRPr="004B3A78">
        <w:rPr>
          <w:rFonts w:ascii="Courier New" w:eastAsia="Times New Roman" w:hAnsi="Courier New" w:cs="Courier New"/>
          <w:color w:val="C7254E"/>
          <w:spacing w:val="2"/>
          <w:sz w:val="23"/>
          <w:szCs w:val="23"/>
          <w:shd w:val="clear" w:color="auto" w:fill="F8F8F8"/>
        </w:rPr>
        <w:t>Object</w:t>
      </w:r>
      <w:r w:rsidRPr="004B3A78">
        <w:rPr>
          <w:rFonts w:ascii="Arial" w:eastAsia="Times New Roman" w:hAnsi="Arial" w:cs="Arial"/>
          <w:color w:val="444444"/>
          <w:spacing w:val="2"/>
          <w:sz w:val="27"/>
          <w:szCs w:val="27"/>
        </w:rPr>
        <w:t> by adding a method or property to the prototype in order to calculate length. However, extending an object might break enumeration in various libraries or might create cross-browser issues, so it's not recommended unless it's necessary. Again, there are various ways by which we can calculate length.</w:t>
      </w:r>
    </w:p>
    <w:p w:rsidR="004B3A78" w:rsidRPr="004B3A78" w:rsidRDefault="004B3A78" w:rsidP="004B3A78">
      <w:pPr>
        <w:spacing w:after="390" w:line="480" w:lineRule="atLeast"/>
        <w:rPr>
          <w:rFonts w:ascii="Arial" w:eastAsia="Times New Roman" w:hAnsi="Arial" w:cs="Arial"/>
          <w:color w:val="444444"/>
          <w:spacing w:val="2"/>
          <w:sz w:val="27"/>
          <w:szCs w:val="27"/>
        </w:rPr>
      </w:pPr>
      <w:r w:rsidRPr="004B3A78">
        <w:rPr>
          <w:rFonts w:ascii="Courier New" w:eastAsia="Times New Roman" w:hAnsi="Courier New" w:cs="Courier New"/>
          <w:color w:val="C7254E"/>
          <w:spacing w:val="2"/>
          <w:sz w:val="23"/>
          <w:szCs w:val="23"/>
          <w:shd w:val="clear" w:color="auto" w:fill="F8F8F8"/>
        </w:rPr>
        <w:t>Object</w:t>
      </w:r>
      <w:r w:rsidRPr="004B3A78">
        <w:rPr>
          <w:rFonts w:ascii="Arial" w:eastAsia="Times New Roman" w:hAnsi="Arial" w:cs="Arial"/>
          <w:color w:val="444444"/>
          <w:spacing w:val="2"/>
          <w:sz w:val="27"/>
          <w:szCs w:val="27"/>
        </w:rPr>
        <w:t> has the </w:t>
      </w:r>
      <w:r w:rsidRPr="004B3A78">
        <w:rPr>
          <w:rFonts w:ascii="Courier New" w:eastAsia="Times New Roman" w:hAnsi="Courier New" w:cs="Courier New"/>
          <w:color w:val="C7254E"/>
          <w:spacing w:val="2"/>
          <w:sz w:val="23"/>
          <w:szCs w:val="23"/>
          <w:shd w:val="clear" w:color="auto" w:fill="F8F8F8"/>
        </w:rPr>
        <w:t>keys</w:t>
      </w:r>
      <w:r w:rsidRPr="004B3A78">
        <w:rPr>
          <w:rFonts w:ascii="Arial" w:eastAsia="Times New Roman" w:hAnsi="Arial" w:cs="Arial"/>
          <w:color w:val="444444"/>
          <w:spacing w:val="2"/>
          <w:sz w:val="27"/>
          <w:szCs w:val="27"/>
        </w:rPr>
        <w:t> method which can be used to calculate the length of an object:</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b/>
          <w:bCs/>
          <w:color w:val="445588"/>
          <w:spacing w:val="2"/>
          <w:sz w:val="23"/>
          <w:szCs w:val="23"/>
          <w:shd w:val="clear" w:color="auto" w:fill="F8F8F8"/>
        </w:rPr>
        <w:t>We</w:t>
      </w:r>
      <w:r w:rsidRPr="004B3A78">
        <w:rPr>
          <w:rFonts w:ascii="Courier New" w:eastAsia="Times New Roman" w:hAnsi="Courier New" w:cs="Courier New"/>
          <w:color w:val="000000"/>
          <w:spacing w:val="2"/>
          <w:sz w:val="23"/>
          <w:szCs w:val="23"/>
          <w:shd w:val="clear" w:color="auto" w:fill="F8F8F8"/>
        </w:rPr>
        <w:t xml:space="preserve"> can also calculate the length </w:t>
      </w:r>
      <w:r w:rsidRPr="004B3A78">
        <w:rPr>
          <w:rFonts w:ascii="Courier New" w:eastAsia="Times New Roman" w:hAnsi="Courier New" w:cs="Courier New"/>
          <w:b/>
          <w:bCs/>
          <w:color w:val="333333"/>
          <w:spacing w:val="2"/>
          <w:sz w:val="23"/>
          <w:szCs w:val="23"/>
          <w:shd w:val="clear" w:color="auto" w:fill="F8F8F8"/>
        </w:rPr>
        <w:t>of</w:t>
      </w:r>
      <w:r w:rsidRPr="004B3A78">
        <w:rPr>
          <w:rFonts w:ascii="Courier New" w:eastAsia="Times New Roman" w:hAnsi="Courier New" w:cs="Courier New"/>
          <w:color w:val="000000"/>
          <w:spacing w:val="2"/>
          <w:sz w:val="23"/>
          <w:szCs w:val="23"/>
          <w:shd w:val="clear" w:color="auto" w:fill="F8F8F8"/>
        </w:rPr>
        <w:t xml:space="preserve"> an </w:t>
      </w:r>
      <w:r w:rsidRPr="004B3A78">
        <w:rPr>
          <w:rFonts w:ascii="Courier New" w:eastAsia="Times New Roman" w:hAnsi="Courier New" w:cs="Courier New"/>
          <w:b/>
          <w:bCs/>
          <w:color w:val="333333"/>
          <w:spacing w:val="2"/>
          <w:sz w:val="23"/>
          <w:szCs w:val="23"/>
          <w:shd w:val="clear" w:color="auto" w:fill="F8F8F8"/>
        </w:rPr>
        <w:t>object</w:t>
      </w:r>
      <w:r w:rsidRPr="004B3A78">
        <w:rPr>
          <w:rFonts w:ascii="Courier New" w:eastAsia="Times New Roman" w:hAnsi="Courier New" w:cs="Courier New"/>
          <w:color w:val="000000"/>
          <w:spacing w:val="2"/>
          <w:sz w:val="23"/>
          <w:szCs w:val="23"/>
          <w:shd w:val="clear" w:color="auto" w:fill="F8F8F8"/>
        </w:rPr>
        <w:t xml:space="preserve"> by iterating through an </w:t>
      </w:r>
      <w:r w:rsidRPr="004B3A78">
        <w:rPr>
          <w:rFonts w:ascii="Courier New" w:eastAsia="Times New Roman" w:hAnsi="Courier New" w:cs="Courier New"/>
          <w:b/>
          <w:bCs/>
          <w:color w:val="333333"/>
          <w:spacing w:val="2"/>
          <w:sz w:val="23"/>
          <w:szCs w:val="23"/>
          <w:shd w:val="clear" w:color="auto" w:fill="F8F8F8"/>
        </w:rPr>
        <w:t>object</w:t>
      </w:r>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b/>
          <w:bCs/>
          <w:color w:val="333333"/>
          <w:spacing w:val="2"/>
          <w:sz w:val="23"/>
          <w:szCs w:val="23"/>
          <w:shd w:val="clear" w:color="auto" w:fill="F8F8F8"/>
        </w:rPr>
        <w:t>and</w:t>
      </w:r>
      <w:r w:rsidRPr="004B3A78">
        <w:rPr>
          <w:rFonts w:ascii="Courier New" w:eastAsia="Times New Roman" w:hAnsi="Courier New" w:cs="Courier New"/>
          <w:color w:val="000000"/>
          <w:spacing w:val="2"/>
          <w:sz w:val="23"/>
          <w:szCs w:val="23"/>
          <w:shd w:val="clear" w:color="auto" w:fill="F8F8F8"/>
        </w:rPr>
        <w:t xml:space="preserve"> by counting the </w:t>
      </w:r>
      <w:r w:rsidRPr="004B3A78">
        <w:rPr>
          <w:rFonts w:ascii="Courier New" w:eastAsia="Times New Roman" w:hAnsi="Courier New" w:cs="Courier New"/>
          <w:b/>
          <w:bCs/>
          <w:color w:val="333333"/>
          <w:spacing w:val="2"/>
          <w:sz w:val="23"/>
          <w:szCs w:val="23"/>
          <w:shd w:val="clear" w:color="auto" w:fill="F8F8F8"/>
        </w:rPr>
        <w:t>object</w:t>
      </w:r>
      <w:r w:rsidRPr="004B3A78">
        <w:rPr>
          <w:rFonts w:ascii="Courier New" w:eastAsia="Times New Roman" w:hAnsi="Courier New" w:cs="Courier New"/>
          <w:color w:val="000000"/>
          <w:spacing w:val="2"/>
          <w:sz w:val="23"/>
          <w:szCs w:val="23"/>
          <w:shd w:val="clear" w:color="auto" w:fill="F8F8F8"/>
        </w:rPr>
        <w:t xml:space="preserve">'s own property.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```javascript</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gramStart"/>
      <w:r w:rsidRPr="004B3A78">
        <w:rPr>
          <w:rFonts w:ascii="Courier New" w:eastAsia="Times New Roman" w:hAnsi="Courier New" w:cs="Courier New"/>
          <w:color w:val="000000"/>
          <w:spacing w:val="2"/>
          <w:sz w:val="23"/>
          <w:szCs w:val="23"/>
          <w:shd w:val="clear" w:color="auto" w:fill="F8F8F8"/>
        </w:rPr>
        <w:t>function</w:t>
      </w:r>
      <w:proofErr w:type="gramEnd"/>
      <w:r w:rsidRPr="004B3A78">
        <w:rPr>
          <w:rFonts w:ascii="Courier New" w:eastAsia="Times New Roman" w:hAnsi="Courier New" w:cs="Courier New"/>
          <w:color w:val="000000"/>
          <w:spacing w:val="2"/>
          <w:sz w:val="23"/>
          <w:szCs w:val="23"/>
          <w:shd w:val="clear" w:color="auto" w:fill="F8F8F8"/>
        </w:rPr>
        <w:t xml:space="preserve"> getSize(</w:t>
      </w:r>
      <w:r w:rsidRPr="004B3A78">
        <w:rPr>
          <w:rFonts w:ascii="Courier New" w:eastAsia="Times New Roman" w:hAnsi="Courier New" w:cs="Courier New"/>
          <w:b/>
          <w:bCs/>
          <w:color w:val="333333"/>
          <w:spacing w:val="2"/>
          <w:sz w:val="23"/>
          <w:szCs w:val="23"/>
          <w:shd w:val="clear" w:color="auto" w:fill="F8F8F8"/>
        </w:rPr>
        <w:t>object</w:t>
      </w:r>
      <w:r w:rsidRPr="004B3A78">
        <w:rPr>
          <w:rFonts w:ascii="Courier New" w:eastAsia="Times New Roman" w:hAnsi="Courier New" w:cs="Courier New"/>
          <w:color w:val="000000"/>
          <w:spacing w:val="2"/>
          <w:sz w:val="23"/>
          <w:szCs w:val="23"/>
          <w:shd w:val="clear" w:color="auto" w:fill="F8F8F8"/>
        </w:rPr>
        <w:t>){</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lastRenderedPageBreak/>
        <w:t xml:space="preserve">  </w:t>
      </w:r>
      <w:proofErr w:type="gramStart"/>
      <w:r w:rsidRPr="004B3A78">
        <w:rPr>
          <w:rFonts w:ascii="Courier New" w:eastAsia="Times New Roman" w:hAnsi="Courier New" w:cs="Courier New"/>
          <w:b/>
          <w:bCs/>
          <w:color w:val="333333"/>
          <w:spacing w:val="2"/>
          <w:sz w:val="23"/>
          <w:szCs w:val="23"/>
          <w:shd w:val="clear" w:color="auto" w:fill="F8F8F8"/>
        </w:rPr>
        <w:t>var</w:t>
      </w:r>
      <w:proofErr w:type="gramEnd"/>
      <w:r w:rsidRPr="004B3A78">
        <w:rPr>
          <w:rFonts w:ascii="Courier New" w:eastAsia="Times New Roman" w:hAnsi="Courier New" w:cs="Courier New"/>
          <w:color w:val="000000"/>
          <w:spacing w:val="2"/>
          <w:sz w:val="23"/>
          <w:szCs w:val="23"/>
          <w:shd w:val="clear" w:color="auto" w:fill="F8F8F8"/>
        </w:rPr>
        <w:t xml:space="preserve"> count = </w:t>
      </w:r>
      <w:r w:rsidRPr="004B3A78">
        <w:rPr>
          <w:rFonts w:ascii="Courier New" w:eastAsia="Times New Roman" w:hAnsi="Courier New" w:cs="Courier New"/>
          <w:color w:val="008080"/>
          <w:spacing w:val="2"/>
          <w:sz w:val="23"/>
          <w:szCs w:val="23"/>
          <w:shd w:val="clear" w:color="auto" w:fill="F8F8F8"/>
        </w:rPr>
        <w:t>0</w:t>
      </w:r>
      <w:r w:rsidRPr="004B3A78">
        <w:rPr>
          <w:rFonts w:ascii="Courier New" w:eastAsia="Times New Roman" w:hAnsi="Courier New" w:cs="Courier New"/>
          <w:color w:val="000000"/>
          <w:spacing w:val="2"/>
          <w:sz w:val="23"/>
          <w:szCs w:val="23"/>
          <w:shd w:val="clear" w:color="auto" w:fill="F8F8F8"/>
        </w:rPr>
        <w:t>;</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proofErr w:type="gramStart"/>
      <w:r w:rsidRPr="004B3A78">
        <w:rPr>
          <w:rFonts w:ascii="Courier New" w:eastAsia="Times New Roman" w:hAnsi="Courier New" w:cs="Courier New"/>
          <w:b/>
          <w:bCs/>
          <w:color w:val="333333"/>
          <w:spacing w:val="2"/>
          <w:sz w:val="23"/>
          <w:szCs w:val="23"/>
          <w:shd w:val="clear" w:color="auto" w:fill="F8F8F8"/>
        </w:rPr>
        <w:t>for</w:t>
      </w:r>
      <w:r w:rsidRPr="004B3A78">
        <w:rPr>
          <w:rFonts w:ascii="Courier New" w:eastAsia="Times New Roman" w:hAnsi="Courier New" w:cs="Courier New"/>
          <w:color w:val="000000"/>
          <w:spacing w:val="2"/>
          <w:sz w:val="23"/>
          <w:szCs w:val="23"/>
          <w:shd w:val="clear" w:color="auto" w:fill="F8F8F8"/>
        </w:rPr>
        <w:t>(</w:t>
      </w:r>
      <w:proofErr w:type="gramEnd"/>
      <w:r w:rsidRPr="004B3A78">
        <w:rPr>
          <w:rFonts w:ascii="Courier New" w:eastAsia="Times New Roman" w:hAnsi="Courier New" w:cs="Courier New"/>
          <w:color w:val="000000"/>
          <w:spacing w:val="2"/>
          <w:sz w:val="23"/>
          <w:szCs w:val="23"/>
          <w:shd w:val="clear" w:color="auto" w:fill="F8F8F8"/>
        </w:rPr>
        <w:t xml:space="preserve">key </w:t>
      </w:r>
      <w:r w:rsidRPr="004B3A78">
        <w:rPr>
          <w:rFonts w:ascii="Courier New" w:eastAsia="Times New Roman" w:hAnsi="Courier New" w:cs="Courier New"/>
          <w:b/>
          <w:bCs/>
          <w:color w:val="333333"/>
          <w:spacing w:val="2"/>
          <w:sz w:val="23"/>
          <w:szCs w:val="23"/>
          <w:shd w:val="clear" w:color="auto" w:fill="F8F8F8"/>
        </w:rPr>
        <w:t>in</w:t>
      </w:r>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b/>
          <w:bCs/>
          <w:color w:val="333333"/>
          <w:spacing w:val="2"/>
          <w:sz w:val="23"/>
          <w:szCs w:val="23"/>
          <w:shd w:val="clear" w:color="auto" w:fill="F8F8F8"/>
        </w:rPr>
        <w:t>object</w:t>
      </w:r>
      <w:r w:rsidRPr="004B3A78">
        <w:rPr>
          <w:rFonts w:ascii="Courier New" w:eastAsia="Times New Roman" w:hAnsi="Courier New" w:cs="Courier New"/>
          <w:color w:val="000000"/>
          <w:spacing w:val="2"/>
          <w:sz w:val="23"/>
          <w:szCs w:val="23"/>
          <w:shd w:val="clear" w:color="auto" w:fill="F8F8F8"/>
        </w:rPr>
        <w:t>){</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 hasOwnProperty </w:t>
      </w:r>
      <w:r w:rsidRPr="004B3A78">
        <w:rPr>
          <w:rFonts w:ascii="Courier New" w:eastAsia="Times New Roman" w:hAnsi="Courier New" w:cs="Courier New"/>
          <w:b/>
          <w:bCs/>
          <w:color w:val="333333"/>
          <w:spacing w:val="2"/>
          <w:sz w:val="23"/>
          <w:szCs w:val="23"/>
          <w:shd w:val="clear" w:color="auto" w:fill="F8F8F8"/>
        </w:rPr>
        <w:t>method</w:t>
      </w:r>
      <w:r w:rsidRPr="004B3A78">
        <w:rPr>
          <w:rFonts w:ascii="Courier New" w:eastAsia="Times New Roman" w:hAnsi="Courier New" w:cs="Courier New"/>
          <w:color w:val="000000"/>
          <w:spacing w:val="2"/>
          <w:sz w:val="23"/>
          <w:szCs w:val="23"/>
          <w:shd w:val="clear" w:color="auto" w:fill="F8F8F8"/>
        </w:rPr>
        <w:t xml:space="preserve"> check own property </w:t>
      </w:r>
      <w:r w:rsidRPr="004B3A78">
        <w:rPr>
          <w:rFonts w:ascii="Courier New" w:eastAsia="Times New Roman" w:hAnsi="Courier New" w:cs="Courier New"/>
          <w:b/>
          <w:bCs/>
          <w:color w:val="333333"/>
          <w:spacing w:val="2"/>
          <w:sz w:val="23"/>
          <w:szCs w:val="23"/>
          <w:shd w:val="clear" w:color="auto" w:fill="F8F8F8"/>
        </w:rPr>
        <w:t>of</w:t>
      </w:r>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b/>
          <w:bCs/>
          <w:color w:val="333333"/>
          <w:spacing w:val="2"/>
          <w:sz w:val="23"/>
          <w:szCs w:val="23"/>
          <w:shd w:val="clear" w:color="auto" w:fill="F8F8F8"/>
        </w:rPr>
        <w:t>object</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proofErr w:type="gramStart"/>
      <w:r w:rsidRPr="004B3A78">
        <w:rPr>
          <w:rFonts w:ascii="Courier New" w:eastAsia="Times New Roman" w:hAnsi="Courier New" w:cs="Courier New"/>
          <w:b/>
          <w:bCs/>
          <w:color w:val="333333"/>
          <w:spacing w:val="2"/>
          <w:sz w:val="23"/>
          <w:szCs w:val="23"/>
          <w:shd w:val="clear" w:color="auto" w:fill="F8F8F8"/>
        </w:rPr>
        <w:t>if</w:t>
      </w:r>
      <w:r w:rsidRPr="004B3A78">
        <w:rPr>
          <w:rFonts w:ascii="Courier New" w:eastAsia="Times New Roman" w:hAnsi="Courier New" w:cs="Courier New"/>
          <w:color w:val="000000"/>
          <w:spacing w:val="2"/>
          <w:sz w:val="23"/>
          <w:szCs w:val="23"/>
          <w:shd w:val="clear" w:color="auto" w:fill="F8F8F8"/>
        </w:rPr>
        <w:t>(</w:t>
      </w:r>
      <w:proofErr w:type="gramEnd"/>
      <w:r w:rsidRPr="004B3A78">
        <w:rPr>
          <w:rFonts w:ascii="Courier New" w:eastAsia="Times New Roman" w:hAnsi="Courier New" w:cs="Courier New"/>
          <w:b/>
          <w:bCs/>
          <w:color w:val="333333"/>
          <w:spacing w:val="2"/>
          <w:sz w:val="23"/>
          <w:szCs w:val="23"/>
          <w:shd w:val="clear" w:color="auto" w:fill="F8F8F8"/>
        </w:rPr>
        <w:t>object</w:t>
      </w:r>
      <w:r w:rsidRPr="004B3A78">
        <w:rPr>
          <w:rFonts w:ascii="Courier New" w:eastAsia="Times New Roman" w:hAnsi="Courier New" w:cs="Courier New"/>
          <w:color w:val="000000"/>
          <w:spacing w:val="2"/>
          <w:sz w:val="23"/>
          <w:szCs w:val="23"/>
          <w:shd w:val="clear" w:color="auto" w:fill="F8F8F8"/>
        </w:rPr>
        <w:t>.hasOwnProperty(key)) count++;</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proofErr w:type="gramStart"/>
      <w:r w:rsidRPr="004B3A78">
        <w:rPr>
          <w:rFonts w:ascii="Courier New" w:eastAsia="Times New Roman" w:hAnsi="Courier New" w:cs="Courier New"/>
          <w:b/>
          <w:bCs/>
          <w:color w:val="333333"/>
          <w:spacing w:val="2"/>
          <w:sz w:val="23"/>
          <w:szCs w:val="23"/>
          <w:shd w:val="clear" w:color="auto" w:fill="F8F8F8"/>
        </w:rPr>
        <w:t>return</w:t>
      </w:r>
      <w:proofErr w:type="gramEnd"/>
      <w:r w:rsidRPr="004B3A78">
        <w:rPr>
          <w:rFonts w:ascii="Courier New" w:eastAsia="Times New Roman" w:hAnsi="Courier New" w:cs="Courier New"/>
          <w:color w:val="000000"/>
          <w:spacing w:val="2"/>
          <w:sz w:val="23"/>
          <w:szCs w:val="23"/>
          <w:shd w:val="clear" w:color="auto" w:fill="F8F8F8"/>
        </w:rPr>
        <w:t xml:space="preserve"> count;</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w:t>
      </w:r>
    </w:p>
    <w:p w:rsidR="004B3A78" w:rsidRPr="004B3A78" w:rsidRDefault="004B3A78" w:rsidP="004B3A78">
      <w:pPr>
        <w:spacing w:after="390" w:line="480" w:lineRule="atLeast"/>
        <w:rPr>
          <w:rFonts w:ascii="Arial" w:eastAsia="Times New Roman" w:hAnsi="Arial" w:cs="Arial"/>
          <w:color w:val="444444"/>
          <w:spacing w:val="2"/>
          <w:sz w:val="27"/>
          <w:szCs w:val="27"/>
        </w:rPr>
      </w:pPr>
      <w:r w:rsidRPr="004B3A78">
        <w:rPr>
          <w:rFonts w:ascii="Arial" w:eastAsia="Times New Roman" w:hAnsi="Arial" w:cs="Arial"/>
          <w:color w:val="444444"/>
          <w:spacing w:val="2"/>
          <w:sz w:val="27"/>
          <w:szCs w:val="27"/>
        </w:rPr>
        <w:t>We can also add a </w:t>
      </w:r>
      <w:r w:rsidRPr="004B3A78">
        <w:rPr>
          <w:rFonts w:ascii="Courier New" w:eastAsia="Times New Roman" w:hAnsi="Courier New" w:cs="Courier New"/>
          <w:color w:val="C7254E"/>
          <w:spacing w:val="2"/>
          <w:sz w:val="23"/>
          <w:szCs w:val="23"/>
          <w:shd w:val="clear" w:color="auto" w:fill="F8F8F8"/>
        </w:rPr>
        <w:t>length</w:t>
      </w:r>
      <w:r w:rsidRPr="004B3A78">
        <w:rPr>
          <w:rFonts w:ascii="Arial" w:eastAsia="Times New Roman" w:hAnsi="Arial" w:cs="Arial"/>
          <w:color w:val="444444"/>
          <w:spacing w:val="2"/>
          <w:sz w:val="27"/>
          <w:szCs w:val="27"/>
        </w:rPr>
        <w:t> method directly on </w:t>
      </w:r>
      <w:r w:rsidRPr="004B3A78">
        <w:rPr>
          <w:rFonts w:ascii="Courier New" w:eastAsia="Times New Roman" w:hAnsi="Courier New" w:cs="Courier New"/>
          <w:color w:val="C7254E"/>
          <w:spacing w:val="2"/>
          <w:sz w:val="23"/>
          <w:szCs w:val="23"/>
          <w:shd w:val="clear" w:color="auto" w:fill="F8F8F8"/>
        </w:rPr>
        <w:t>Object</w:t>
      </w:r>
      <w:r w:rsidRPr="004B3A78">
        <w:rPr>
          <w:rFonts w:ascii="Arial" w:eastAsia="Times New Roman" w:hAnsi="Arial" w:cs="Arial"/>
          <w:color w:val="444444"/>
          <w:spacing w:val="2"/>
          <w:sz w:val="27"/>
          <w:szCs w:val="27"/>
        </w:rPr>
        <w:t>:</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86B3"/>
          <w:spacing w:val="2"/>
          <w:sz w:val="23"/>
          <w:szCs w:val="23"/>
          <w:shd w:val="clear" w:color="auto" w:fill="F8F8F8"/>
        </w:rPr>
        <w:t>Object</w:t>
      </w:r>
      <w:r w:rsidRPr="004B3A78">
        <w:rPr>
          <w:rFonts w:ascii="Courier New" w:eastAsia="Times New Roman" w:hAnsi="Courier New" w:cs="Courier New"/>
          <w:color w:val="000000"/>
          <w:spacing w:val="2"/>
          <w:sz w:val="23"/>
          <w:szCs w:val="23"/>
          <w:shd w:val="clear" w:color="auto" w:fill="F8F8F8"/>
        </w:rPr>
        <w:t xml:space="preserve">.length = </w:t>
      </w:r>
      <w:proofErr w:type="gramStart"/>
      <w:r w:rsidRPr="004B3A78">
        <w:rPr>
          <w:rFonts w:ascii="Courier New" w:eastAsia="Times New Roman" w:hAnsi="Courier New" w:cs="Courier New"/>
          <w:b/>
          <w:bCs/>
          <w:color w:val="333333"/>
          <w:spacing w:val="2"/>
          <w:sz w:val="23"/>
          <w:szCs w:val="23"/>
          <w:shd w:val="clear" w:color="auto" w:fill="F8F8F8"/>
        </w:rPr>
        <w:t>function</w:t>
      </w:r>
      <w:r w:rsidRPr="004B3A78">
        <w:rPr>
          <w:rFonts w:ascii="Courier New" w:eastAsia="Times New Roman" w:hAnsi="Courier New" w:cs="Courier New"/>
          <w:color w:val="000000"/>
          <w:spacing w:val="2"/>
          <w:sz w:val="23"/>
          <w:szCs w:val="23"/>
          <w:shd w:val="clear" w:color="auto" w:fill="F8F8F8"/>
        </w:rPr>
        <w:t>(</w:t>
      </w:r>
      <w:proofErr w:type="gramEnd"/>
      <w:r w:rsidRPr="004B3A78">
        <w:rPr>
          <w:rFonts w:ascii="Courier New" w:eastAsia="Times New Roman" w:hAnsi="Courier New" w:cs="Courier New"/>
          <w:color w:val="000000"/>
          <w:spacing w:val="2"/>
          <w:sz w:val="23"/>
          <w:szCs w:val="23"/>
          <w:shd w:val="clear" w:color="auto" w:fill="F8F8F8"/>
        </w:rPr>
        <w:t>){</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color w:val="000000"/>
          <w:spacing w:val="2"/>
          <w:sz w:val="23"/>
          <w:szCs w:val="23"/>
          <w:shd w:val="clear" w:color="auto" w:fill="F8F8F8"/>
        </w:rPr>
        <w:tab/>
      </w:r>
      <w:proofErr w:type="gramStart"/>
      <w:r w:rsidRPr="004B3A78">
        <w:rPr>
          <w:rFonts w:ascii="Courier New" w:eastAsia="Times New Roman" w:hAnsi="Courier New" w:cs="Courier New"/>
          <w:b/>
          <w:bCs/>
          <w:color w:val="333333"/>
          <w:spacing w:val="2"/>
          <w:sz w:val="23"/>
          <w:szCs w:val="23"/>
          <w:shd w:val="clear" w:color="auto" w:fill="F8F8F8"/>
        </w:rPr>
        <w:t>var</w:t>
      </w:r>
      <w:proofErr w:type="gramEnd"/>
      <w:r w:rsidRPr="004B3A78">
        <w:rPr>
          <w:rFonts w:ascii="Courier New" w:eastAsia="Times New Roman" w:hAnsi="Courier New" w:cs="Courier New"/>
          <w:color w:val="000000"/>
          <w:spacing w:val="2"/>
          <w:sz w:val="23"/>
          <w:szCs w:val="23"/>
          <w:shd w:val="clear" w:color="auto" w:fill="F8F8F8"/>
        </w:rPr>
        <w:t xml:space="preserve"> count = </w:t>
      </w:r>
      <w:r w:rsidRPr="004B3A78">
        <w:rPr>
          <w:rFonts w:ascii="Courier New" w:eastAsia="Times New Roman" w:hAnsi="Courier New" w:cs="Courier New"/>
          <w:color w:val="008080"/>
          <w:spacing w:val="2"/>
          <w:sz w:val="23"/>
          <w:szCs w:val="23"/>
          <w:shd w:val="clear" w:color="auto" w:fill="F8F8F8"/>
        </w:rPr>
        <w:t>0</w:t>
      </w:r>
      <w:r w:rsidRPr="004B3A78">
        <w:rPr>
          <w:rFonts w:ascii="Courier New" w:eastAsia="Times New Roman" w:hAnsi="Courier New" w:cs="Courier New"/>
          <w:color w:val="000000"/>
          <w:spacing w:val="2"/>
          <w:sz w:val="23"/>
          <w:szCs w:val="23"/>
          <w:shd w:val="clear" w:color="auto" w:fill="F8F8F8"/>
        </w:rPr>
        <w:t>;</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proofErr w:type="gramStart"/>
      <w:r w:rsidRPr="004B3A78">
        <w:rPr>
          <w:rFonts w:ascii="Courier New" w:eastAsia="Times New Roman" w:hAnsi="Courier New" w:cs="Courier New"/>
          <w:b/>
          <w:bCs/>
          <w:color w:val="333333"/>
          <w:spacing w:val="2"/>
          <w:sz w:val="23"/>
          <w:szCs w:val="23"/>
          <w:shd w:val="clear" w:color="auto" w:fill="F8F8F8"/>
        </w:rPr>
        <w:t>for</w:t>
      </w:r>
      <w:r w:rsidRPr="004B3A78">
        <w:rPr>
          <w:rFonts w:ascii="Courier New" w:eastAsia="Times New Roman" w:hAnsi="Courier New" w:cs="Courier New"/>
          <w:color w:val="000000"/>
          <w:spacing w:val="2"/>
          <w:sz w:val="23"/>
          <w:szCs w:val="23"/>
          <w:shd w:val="clear" w:color="auto" w:fill="F8F8F8"/>
        </w:rPr>
        <w:t>(</w:t>
      </w:r>
      <w:proofErr w:type="gramEnd"/>
      <w:r w:rsidRPr="004B3A78">
        <w:rPr>
          <w:rFonts w:ascii="Courier New" w:eastAsia="Times New Roman" w:hAnsi="Courier New" w:cs="Courier New"/>
          <w:color w:val="000000"/>
          <w:spacing w:val="2"/>
          <w:sz w:val="23"/>
          <w:szCs w:val="23"/>
          <w:shd w:val="clear" w:color="auto" w:fill="F8F8F8"/>
        </w:rPr>
        <w:t xml:space="preserve">key </w:t>
      </w:r>
      <w:r w:rsidRPr="004B3A78">
        <w:rPr>
          <w:rFonts w:ascii="Courier New" w:eastAsia="Times New Roman" w:hAnsi="Courier New" w:cs="Courier New"/>
          <w:b/>
          <w:bCs/>
          <w:color w:val="333333"/>
          <w:spacing w:val="2"/>
          <w:sz w:val="23"/>
          <w:szCs w:val="23"/>
          <w:shd w:val="clear" w:color="auto" w:fill="F8F8F8"/>
        </w:rPr>
        <w:t>in</w:t>
      </w:r>
      <w:r w:rsidRPr="004B3A78">
        <w:rPr>
          <w:rFonts w:ascii="Courier New" w:eastAsia="Times New Roman" w:hAnsi="Courier New" w:cs="Courier New"/>
          <w:color w:val="000000"/>
          <w:spacing w:val="2"/>
          <w:sz w:val="23"/>
          <w:szCs w:val="23"/>
          <w:shd w:val="clear" w:color="auto" w:fill="F8F8F8"/>
        </w:rPr>
        <w:t xml:space="preserve"> object){</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r w:rsidRPr="004B3A78">
        <w:rPr>
          <w:rFonts w:ascii="Courier New" w:eastAsia="Times New Roman" w:hAnsi="Courier New" w:cs="Courier New"/>
          <w:i/>
          <w:iCs/>
          <w:color w:val="999988"/>
          <w:spacing w:val="2"/>
          <w:sz w:val="23"/>
          <w:szCs w:val="23"/>
          <w:shd w:val="clear" w:color="auto" w:fill="F8F8F8"/>
        </w:rPr>
        <w:t>// hasOwnProperty method check own property of object</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proofErr w:type="gramStart"/>
      <w:r w:rsidRPr="004B3A78">
        <w:rPr>
          <w:rFonts w:ascii="Courier New" w:eastAsia="Times New Roman" w:hAnsi="Courier New" w:cs="Courier New"/>
          <w:b/>
          <w:bCs/>
          <w:color w:val="333333"/>
          <w:spacing w:val="2"/>
          <w:sz w:val="23"/>
          <w:szCs w:val="23"/>
          <w:shd w:val="clear" w:color="auto" w:fill="F8F8F8"/>
        </w:rPr>
        <w:t>if</w:t>
      </w:r>
      <w:r w:rsidRPr="004B3A78">
        <w:rPr>
          <w:rFonts w:ascii="Courier New" w:eastAsia="Times New Roman" w:hAnsi="Courier New" w:cs="Courier New"/>
          <w:color w:val="000000"/>
          <w:spacing w:val="2"/>
          <w:sz w:val="23"/>
          <w:szCs w:val="23"/>
          <w:shd w:val="clear" w:color="auto" w:fill="F8F8F8"/>
        </w:rPr>
        <w:t>(</w:t>
      </w:r>
      <w:proofErr w:type="gramEnd"/>
      <w:r w:rsidRPr="004B3A78">
        <w:rPr>
          <w:rFonts w:ascii="Courier New" w:eastAsia="Times New Roman" w:hAnsi="Courier New" w:cs="Courier New"/>
          <w:color w:val="000000"/>
          <w:spacing w:val="2"/>
          <w:sz w:val="23"/>
          <w:szCs w:val="23"/>
          <w:shd w:val="clear" w:color="auto" w:fill="F8F8F8"/>
        </w:rPr>
        <w:t>object.hasOwnProperty(key)) count++;</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 xml:space="preserve">  </w:t>
      </w:r>
      <w:proofErr w:type="gramStart"/>
      <w:r w:rsidRPr="004B3A78">
        <w:rPr>
          <w:rFonts w:ascii="Courier New" w:eastAsia="Times New Roman" w:hAnsi="Courier New" w:cs="Courier New"/>
          <w:b/>
          <w:bCs/>
          <w:color w:val="333333"/>
          <w:spacing w:val="2"/>
          <w:sz w:val="23"/>
          <w:szCs w:val="23"/>
          <w:shd w:val="clear" w:color="auto" w:fill="F8F8F8"/>
        </w:rPr>
        <w:t>return</w:t>
      </w:r>
      <w:proofErr w:type="gramEnd"/>
      <w:r w:rsidRPr="004B3A78">
        <w:rPr>
          <w:rFonts w:ascii="Courier New" w:eastAsia="Times New Roman" w:hAnsi="Courier New" w:cs="Courier New"/>
          <w:color w:val="000000"/>
          <w:spacing w:val="2"/>
          <w:sz w:val="23"/>
          <w:szCs w:val="23"/>
          <w:shd w:val="clear" w:color="auto" w:fill="F8F8F8"/>
        </w:rPr>
        <w:t xml:space="preserve"> count;</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color w:val="000000"/>
          <w:spacing w:val="2"/>
          <w:sz w:val="23"/>
          <w:szCs w:val="23"/>
          <w:shd w:val="clear" w:color="auto" w:fill="F8F8F8"/>
        </w:rPr>
        <w:t>}</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B3A78">
        <w:rPr>
          <w:rFonts w:ascii="Courier New" w:eastAsia="Times New Roman" w:hAnsi="Courier New" w:cs="Courier New"/>
          <w:i/>
          <w:iCs/>
          <w:color w:val="999988"/>
          <w:spacing w:val="2"/>
          <w:sz w:val="23"/>
          <w:szCs w:val="23"/>
          <w:shd w:val="clear" w:color="auto" w:fill="F8F8F8"/>
        </w:rPr>
        <w:lastRenderedPageBreak/>
        <w:t>//Get the size of any object using</w:t>
      </w:r>
    </w:p>
    <w:p w:rsidR="004B3A78" w:rsidRPr="004B3A78" w:rsidRDefault="004B3A78" w:rsidP="004B3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gramStart"/>
      <w:r w:rsidRPr="004B3A78">
        <w:rPr>
          <w:rFonts w:ascii="Courier New" w:eastAsia="Times New Roman" w:hAnsi="Courier New" w:cs="Courier New"/>
          <w:color w:val="0086B3"/>
          <w:spacing w:val="2"/>
          <w:sz w:val="23"/>
          <w:szCs w:val="23"/>
          <w:shd w:val="clear" w:color="auto" w:fill="F8F8F8"/>
        </w:rPr>
        <w:t>console</w:t>
      </w:r>
      <w:r w:rsidRPr="004B3A78">
        <w:rPr>
          <w:rFonts w:ascii="Courier New" w:eastAsia="Times New Roman" w:hAnsi="Courier New" w:cs="Courier New"/>
          <w:color w:val="000000"/>
          <w:spacing w:val="2"/>
          <w:sz w:val="23"/>
          <w:szCs w:val="23"/>
          <w:shd w:val="clear" w:color="auto" w:fill="F8F8F8"/>
        </w:rPr>
        <w:t>.log(</w:t>
      </w:r>
      <w:proofErr w:type="gramEnd"/>
      <w:r w:rsidRPr="004B3A78">
        <w:rPr>
          <w:rFonts w:ascii="Courier New" w:eastAsia="Times New Roman" w:hAnsi="Courier New" w:cs="Courier New"/>
          <w:color w:val="0086B3"/>
          <w:spacing w:val="2"/>
          <w:sz w:val="23"/>
          <w:szCs w:val="23"/>
          <w:shd w:val="clear" w:color="auto" w:fill="F8F8F8"/>
        </w:rPr>
        <w:t>Object</w:t>
      </w:r>
      <w:r w:rsidRPr="004B3A78">
        <w:rPr>
          <w:rFonts w:ascii="Courier New" w:eastAsia="Times New Roman" w:hAnsi="Courier New" w:cs="Courier New"/>
          <w:color w:val="000000"/>
          <w:spacing w:val="2"/>
          <w:sz w:val="23"/>
          <w:szCs w:val="23"/>
          <w:shd w:val="clear" w:color="auto" w:fill="F8F8F8"/>
        </w:rPr>
        <w:t>.length(counterArray))</w:t>
      </w:r>
    </w:p>
    <w:p w:rsidR="004B3A78" w:rsidRPr="004B3A78" w:rsidRDefault="004B3A78" w:rsidP="004B3A78">
      <w:pPr>
        <w:spacing w:after="390" w:line="480" w:lineRule="atLeast"/>
        <w:rPr>
          <w:rFonts w:ascii="Arial" w:eastAsia="Times New Roman" w:hAnsi="Arial" w:cs="Arial"/>
          <w:color w:val="444444"/>
          <w:spacing w:val="2"/>
          <w:sz w:val="27"/>
          <w:szCs w:val="27"/>
        </w:rPr>
      </w:pPr>
      <w:r w:rsidRPr="004B3A78">
        <w:rPr>
          <w:rFonts w:ascii="Arial" w:eastAsia="Times New Roman" w:hAnsi="Arial" w:cs="Arial"/>
          <w:b/>
          <w:bCs/>
          <w:color w:val="444444"/>
          <w:spacing w:val="2"/>
          <w:sz w:val="27"/>
          <w:szCs w:val="27"/>
        </w:rPr>
        <w:t>Bonus</w:t>
      </w:r>
      <w:r w:rsidRPr="004B3A78">
        <w:rPr>
          <w:rFonts w:ascii="Arial" w:eastAsia="Times New Roman" w:hAnsi="Arial" w:cs="Arial"/>
          <w:color w:val="444444"/>
          <w:spacing w:val="2"/>
          <w:sz w:val="27"/>
          <w:szCs w:val="27"/>
        </w:rPr>
        <w:t>: We can also use </w:t>
      </w:r>
      <w:r w:rsidRPr="004B3A78">
        <w:rPr>
          <w:rFonts w:ascii="Courier New" w:eastAsia="Times New Roman" w:hAnsi="Courier New" w:cs="Courier New"/>
          <w:color w:val="C7254E"/>
          <w:spacing w:val="2"/>
          <w:sz w:val="23"/>
          <w:szCs w:val="23"/>
          <w:shd w:val="clear" w:color="auto" w:fill="F8F8F8"/>
        </w:rPr>
        <w:t>Underscore</w:t>
      </w:r>
      <w:r w:rsidRPr="004B3A78">
        <w:rPr>
          <w:rFonts w:ascii="Arial" w:eastAsia="Times New Roman" w:hAnsi="Arial" w:cs="Arial"/>
          <w:color w:val="444444"/>
          <w:spacing w:val="2"/>
          <w:sz w:val="27"/>
          <w:szCs w:val="27"/>
        </w:rPr>
        <w:t xml:space="preserve"> (recommended, </w:t>
      </w:r>
      <w:proofErr w:type="gramStart"/>
      <w:r w:rsidRPr="004B3A78">
        <w:rPr>
          <w:rFonts w:ascii="Arial" w:eastAsia="Times New Roman" w:hAnsi="Arial" w:cs="Arial"/>
          <w:color w:val="444444"/>
          <w:spacing w:val="2"/>
          <w:sz w:val="27"/>
          <w:szCs w:val="27"/>
        </w:rPr>
        <w:t>As</w:t>
      </w:r>
      <w:proofErr w:type="gramEnd"/>
      <w:r w:rsidRPr="004B3A78">
        <w:rPr>
          <w:rFonts w:ascii="Arial" w:eastAsia="Times New Roman" w:hAnsi="Arial" w:cs="Arial"/>
          <w:color w:val="444444"/>
          <w:spacing w:val="2"/>
          <w:sz w:val="27"/>
          <w:szCs w:val="27"/>
        </w:rPr>
        <w:t xml:space="preserve"> it's lightweight) to calculate object length.</w:t>
      </w:r>
    </w:p>
    <w:p w:rsidR="004B3A78" w:rsidRDefault="004B3A78" w:rsidP="004B3A78">
      <w:pPr>
        <w:spacing w:after="390" w:line="240" w:lineRule="auto"/>
        <w:rPr>
          <w:rFonts w:ascii="Arial" w:eastAsia="Times New Roman" w:hAnsi="Arial" w:cs="Arial"/>
          <w:color w:val="000000"/>
          <w:spacing w:val="2"/>
          <w:sz w:val="27"/>
          <w:szCs w:val="27"/>
        </w:rPr>
      </w:pPr>
      <w:r w:rsidRPr="004B3A78">
        <w:rPr>
          <w:rFonts w:ascii="Arial" w:eastAsia="Times New Roman" w:hAnsi="Arial" w:cs="Arial"/>
          <w:color w:val="000000"/>
          <w:spacing w:val="2"/>
          <w:sz w:val="27"/>
          <w:szCs w:val="27"/>
        </w:rPr>
        <w:pict>
          <v:rect id="_x0000_i1084" style="width:0;height:0" o:hralign="center" o:hrstd="t" o:hr="t" fillcolor="#a0a0a0" stroked="f"/>
        </w:pict>
      </w:r>
    </w:p>
    <w:p w:rsidR="004B3A78" w:rsidRDefault="004B3A78" w:rsidP="004B3A78">
      <w:pPr>
        <w:spacing w:after="390" w:line="240" w:lineRule="auto"/>
        <w:rPr>
          <w:rFonts w:ascii="Arial" w:eastAsia="Times New Roman" w:hAnsi="Arial" w:cs="Arial"/>
          <w:color w:val="000000"/>
          <w:spacing w:val="2"/>
          <w:sz w:val="27"/>
          <w:szCs w:val="27"/>
        </w:rPr>
      </w:pPr>
    </w:p>
    <w:p w:rsidR="002F77D7" w:rsidRPr="002F77D7" w:rsidRDefault="002F77D7" w:rsidP="002F77D7">
      <w:pPr>
        <w:shd w:val="clear" w:color="auto" w:fill="FFFFFF"/>
        <w:spacing w:after="0" w:line="240" w:lineRule="auto"/>
        <w:rPr>
          <w:rFonts w:ascii="Arial" w:eastAsia="Times New Roman" w:hAnsi="Arial" w:cs="Arial"/>
          <w:color w:val="007BFF"/>
          <w:sz w:val="24"/>
          <w:szCs w:val="24"/>
        </w:rPr>
      </w:pPr>
      <w:r w:rsidRPr="002F77D7">
        <w:rPr>
          <w:rFonts w:ascii="Arial" w:eastAsia="Times New Roman" w:hAnsi="Arial" w:cs="Arial"/>
          <w:color w:val="212529"/>
          <w:sz w:val="24"/>
          <w:szCs w:val="24"/>
        </w:rPr>
        <w:fldChar w:fldCharType="begin"/>
      </w:r>
      <w:r w:rsidRPr="002F77D7">
        <w:rPr>
          <w:rFonts w:ascii="Arial" w:eastAsia="Times New Roman" w:hAnsi="Arial" w:cs="Arial"/>
          <w:color w:val="212529"/>
          <w:sz w:val="24"/>
          <w:szCs w:val="24"/>
        </w:rPr>
        <w:instrText xml:space="preserve"> HYPERLINK "https://www.onlineinterviewquestions.com/advanced-javascript-interview-questions/" \l "collapseUnfiled1" </w:instrText>
      </w:r>
      <w:r w:rsidRPr="002F77D7">
        <w:rPr>
          <w:rFonts w:ascii="Arial" w:eastAsia="Times New Roman" w:hAnsi="Arial" w:cs="Arial"/>
          <w:color w:val="212529"/>
          <w:sz w:val="24"/>
          <w:szCs w:val="24"/>
        </w:rPr>
        <w:fldChar w:fldCharType="separate"/>
      </w:r>
    </w:p>
    <w:p w:rsidR="002F77D7" w:rsidRPr="002F77D7" w:rsidRDefault="002F77D7" w:rsidP="002F77D7">
      <w:pPr>
        <w:shd w:val="clear" w:color="auto" w:fill="FFFFFF"/>
        <w:spacing w:before="100" w:beforeAutospacing="1" w:after="0" w:line="240" w:lineRule="auto"/>
        <w:outlineLvl w:val="2"/>
        <w:rPr>
          <w:rFonts w:ascii="Times New Roman" w:eastAsia="Times New Roman" w:hAnsi="Times New Roman" w:cs="Times New Roman"/>
          <w:color w:val="000000"/>
          <w:sz w:val="27"/>
          <w:szCs w:val="27"/>
        </w:rPr>
      </w:pPr>
      <w:r w:rsidRPr="002F77D7">
        <w:rPr>
          <w:rFonts w:ascii="Arial" w:eastAsia="Times New Roman" w:hAnsi="Arial" w:cs="Arial"/>
          <w:color w:val="000000"/>
          <w:sz w:val="27"/>
          <w:szCs w:val="27"/>
        </w:rPr>
        <w:t>1. What is the use of let &amp; const in JavaScript?</w:t>
      </w:r>
    </w:p>
    <w:p w:rsidR="002F77D7" w:rsidRPr="002F77D7" w:rsidRDefault="002F77D7" w:rsidP="002F77D7">
      <w:pPr>
        <w:shd w:val="clear" w:color="auto" w:fill="FFFFFF"/>
        <w:spacing w:after="0" w:line="240" w:lineRule="auto"/>
        <w:rPr>
          <w:rFonts w:ascii="Arial" w:eastAsia="Times New Roman" w:hAnsi="Arial" w:cs="Arial"/>
          <w:color w:val="212529"/>
          <w:sz w:val="24"/>
          <w:szCs w:val="24"/>
        </w:rPr>
      </w:pPr>
      <w:r w:rsidRPr="002F77D7">
        <w:rPr>
          <w:rFonts w:ascii="Arial" w:eastAsia="Times New Roman" w:hAnsi="Arial" w:cs="Arial"/>
          <w:color w:val="212529"/>
          <w:sz w:val="24"/>
          <w:szCs w:val="24"/>
        </w:rPr>
        <w:fldChar w:fldCharType="end"/>
      </w:r>
    </w:p>
    <w:p w:rsidR="002F77D7" w:rsidRPr="002F77D7" w:rsidRDefault="002F77D7" w:rsidP="002F77D7">
      <w:pPr>
        <w:shd w:val="clear" w:color="auto" w:fill="FFFFFF"/>
        <w:spacing w:after="100" w:afterAutospacing="1" w:line="240" w:lineRule="auto"/>
        <w:rPr>
          <w:rFonts w:ascii="Arial" w:eastAsia="Times New Roman" w:hAnsi="Arial" w:cs="Arial"/>
          <w:color w:val="212529"/>
          <w:sz w:val="24"/>
          <w:szCs w:val="24"/>
        </w:rPr>
      </w:pPr>
      <w:r w:rsidRPr="002F77D7">
        <w:rPr>
          <w:rFonts w:ascii="Arial" w:eastAsia="Times New Roman" w:hAnsi="Arial" w:cs="Arial"/>
          <w:color w:val="212529"/>
          <w:sz w:val="24"/>
          <w:szCs w:val="24"/>
        </w:rPr>
        <w:t xml:space="preserve">In modern javascript let &amp; const are different ways of creating variables. Earlier in javascript, we use the var keyword for creating variables. </w:t>
      </w:r>
      <w:proofErr w:type="gramStart"/>
      <w:r w:rsidRPr="002F77D7">
        <w:rPr>
          <w:rFonts w:ascii="Arial" w:eastAsia="Times New Roman" w:hAnsi="Arial" w:cs="Arial"/>
          <w:color w:val="212529"/>
          <w:sz w:val="24"/>
          <w:szCs w:val="24"/>
        </w:rPr>
        <w:t>let</w:t>
      </w:r>
      <w:proofErr w:type="gramEnd"/>
      <w:r w:rsidRPr="002F77D7">
        <w:rPr>
          <w:rFonts w:ascii="Arial" w:eastAsia="Times New Roman" w:hAnsi="Arial" w:cs="Arial"/>
          <w:color w:val="212529"/>
          <w:sz w:val="24"/>
          <w:szCs w:val="24"/>
        </w:rPr>
        <w:t xml:space="preserve"> &amp; const keyword is introduced in version </w:t>
      </w:r>
      <w:hyperlink r:id="rId25" w:tgtFrame="_blank" w:history="1">
        <w:r w:rsidRPr="002F77D7">
          <w:rPr>
            <w:rFonts w:ascii="Arial" w:eastAsia="Times New Roman" w:hAnsi="Arial" w:cs="Arial"/>
            <w:color w:val="007BFF"/>
            <w:sz w:val="24"/>
            <w:szCs w:val="24"/>
            <w:u w:val="single"/>
          </w:rPr>
          <w:t>ES6 </w:t>
        </w:r>
      </w:hyperlink>
      <w:r w:rsidRPr="002F77D7">
        <w:rPr>
          <w:rFonts w:ascii="Arial" w:eastAsia="Times New Roman" w:hAnsi="Arial" w:cs="Arial"/>
          <w:color w:val="212529"/>
          <w:sz w:val="24"/>
          <w:szCs w:val="24"/>
        </w:rPr>
        <w:t>with the vision of creating two different types of variables in javascript one is immutable and other is mutable.</w:t>
      </w:r>
      <w:r w:rsidRPr="002F77D7">
        <w:rPr>
          <w:rFonts w:ascii="Arial" w:eastAsia="Times New Roman" w:hAnsi="Arial" w:cs="Arial"/>
          <w:color w:val="212529"/>
          <w:sz w:val="24"/>
          <w:szCs w:val="24"/>
        </w:rPr>
        <w:br/>
      </w:r>
      <w:proofErr w:type="gramStart"/>
      <w:r w:rsidRPr="002F77D7">
        <w:rPr>
          <w:rFonts w:ascii="Arial" w:eastAsia="Times New Roman" w:hAnsi="Arial" w:cs="Arial"/>
          <w:b/>
          <w:bCs/>
          <w:color w:val="212529"/>
          <w:sz w:val="24"/>
          <w:szCs w:val="24"/>
        </w:rPr>
        <w:t>const</w:t>
      </w:r>
      <w:proofErr w:type="gramEnd"/>
      <w:r w:rsidRPr="002F77D7">
        <w:rPr>
          <w:rFonts w:ascii="Arial" w:eastAsia="Times New Roman" w:hAnsi="Arial" w:cs="Arial"/>
          <w:b/>
          <w:bCs/>
          <w:color w:val="212529"/>
          <w:sz w:val="24"/>
          <w:szCs w:val="24"/>
        </w:rPr>
        <w:t>:</w:t>
      </w:r>
      <w:r w:rsidRPr="002F77D7">
        <w:rPr>
          <w:rFonts w:ascii="Arial" w:eastAsia="Times New Roman" w:hAnsi="Arial" w:cs="Arial"/>
          <w:color w:val="212529"/>
          <w:sz w:val="24"/>
          <w:szCs w:val="24"/>
        </w:rPr>
        <w:t> It is used to create an immutable variable. Immutable variables are variables whose value is never changed in the complete life cycle of the program.</w:t>
      </w:r>
      <w:r w:rsidRPr="002F77D7">
        <w:rPr>
          <w:rFonts w:ascii="Arial" w:eastAsia="Times New Roman" w:hAnsi="Arial" w:cs="Arial"/>
          <w:color w:val="212529"/>
          <w:sz w:val="24"/>
          <w:szCs w:val="24"/>
        </w:rPr>
        <w:br/>
      </w:r>
      <w:proofErr w:type="gramStart"/>
      <w:r w:rsidRPr="002F77D7">
        <w:rPr>
          <w:rFonts w:ascii="Arial" w:eastAsia="Times New Roman" w:hAnsi="Arial" w:cs="Arial"/>
          <w:b/>
          <w:bCs/>
          <w:color w:val="212529"/>
          <w:sz w:val="24"/>
          <w:szCs w:val="24"/>
        </w:rPr>
        <w:t>let</w:t>
      </w:r>
      <w:proofErr w:type="gramEnd"/>
      <w:r w:rsidRPr="002F77D7">
        <w:rPr>
          <w:rFonts w:ascii="Arial" w:eastAsia="Times New Roman" w:hAnsi="Arial" w:cs="Arial"/>
          <w:b/>
          <w:bCs/>
          <w:color w:val="212529"/>
          <w:sz w:val="24"/>
          <w:szCs w:val="24"/>
        </w:rPr>
        <w:t>:</w:t>
      </w:r>
      <w:r w:rsidRPr="002F77D7">
        <w:rPr>
          <w:rFonts w:ascii="Arial" w:eastAsia="Times New Roman" w:hAnsi="Arial" w:cs="Arial"/>
          <w:color w:val="212529"/>
          <w:sz w:val="24"/>
          <w:szCs w:val="24"/>
        </w:rPr>
        <w:t xml:space="preserve"> let is used to create a mutable variable. Mutable variables are normal variables like var that can be changed any number of </w:t>
      </w:r>
      <w:proofErr w:type="gramStart"/>
      <w:r w:rsidRPr="002F77D7">
        <w:rPr>
          <w:rFonts w:ascii="Arial" w:eastAsia="Times New Roman" w:hAnsi="Arial" w:cs="Arial"/>
          <w:color w:val="212529"/>
          <w:sz w:val="24"/>
          <w:szCs w:val="24"/>
        </w:rPr>
        <w:t>time</w:t>
      </w:r>
      <w:proofErr w:type="gramEnd"/>
      <w:r w:rsidRPr="002F77D7">
        <w:rPr>
          <w:rFonts w:ascii="Arial" w:eastAsia="Times New Roman" w:hAnsi="Arial" w:cs="Arial"/>
          <w:color w:val="212529"/>
          <w:sz w:val="24"/>
          <w:szCs w:val="24"/>
        </w:rPr>
        <w:t>.</w:t>
      </w:r>
    </w:p>
    <w:p w:rsidR="002F77D7" w:rsidRPr="002F77D7" w:rsidRDefault="002F77D7" w:rsidP="002F77D7">
      <w:pPr>
        <w:shd w:val="clear" w:color="auto" w:fill="FFFFFF"/>
        <w:spacing w:after="0" w:line="240" w:lineRule="auto"/>
        <w:rPr>
          <w:rFonts w:ascii="Times New Roman" w:eastAsia="Times New Roman" w:hAnsi="Times New Roman" w:cs="Times New Roman"/>
          <w:color w:val="007BFF"/>
          <w:sz w:val="24"/>
          <w:szCs w:val="24"/>
        </w:rPr>
      </w:pPr>
      <w:r w:rsidRPr="002F77D7">
        <w:rPr>
          <w:rFonts w:ascii="Arial" w:eastAsia="Times New Roman" w:hAnsi="Arial" w:cs="Arial"/>
          <w:color w:val="212529"/>
          <w:sz w:val="24"/>
          <w:szCs w:val="24"/>
        </w:rPr>
        <w:fldChar w:fldCharType="begin"/>
      </w:r>
      <w:r w:rsidRPr="002F77D7">
        <w:rPr>
          <w:rFonts w:ascii="Arial" w:eastAsia="Times New Roman" w:hAnsi="Arial" w:cs="Arial"/>
          <w:color w:val="212529"/>
          <w:sz w:val="24"/>
          <w:szCs w:val="24"/>
        </w:rPr>
        <w:instrText xml:space="preserve"> HYPERLINK "https://www.onlineinterviewquestions.com/advanced-javascript-interview-questions/" \l "collapseUnfiled2" </w:instrText>
      </w:r>
      <w:r w:rsidRPr="002F77D7">
        <w:rPr>
          <w:rFonts w:ascii="Arial" w:eastAsia="Times New Roman" w:hAnsi="Arial" w:cs="Arial"/>
          <w:color w:val="212529"/>
          <w:sz w:val="24"/>
          <w:szCs w:val="24"/>
        </w:rPr>
        <w:fldChar w:fldCharType="separate"/>
      </w:r>
    </w:p>
    <w:p w:rsidR="002F77D7" w:rsidRPr="002F77D7" w:rsidRDefault="002F77D7" w:rsidP="002F77D7">
      <w:pPr>
        <w:shd w:val="clear" w:color="auto" w:fill="FFFFFF"/>
        <w:spacing w:before="100" w:beforeAutospacing="1" w:after="0" w:line="240" w:lineRule="auto"/>
        <w:outlineLvl w:val="2"/>
        <w:rPr>
          <w:rFonts w:ascii="Times New Roman" w:eastAsia="Times New Roman" w:hAnsi="Times New Roman" w:cs="Times New Roman"/>
          <w:color w:val="000000"/>
          <w:sz w:val="27"/>
          <w:szCs w:val="27"/>
        </w:rPr>
      </w:pPr>
      <w:r w:rsidRPr="002F77D7">
        <w:rPr>
          <w:rFonts w:ascii="Arial" w:eastAsia="Times New Roman" w:hAnsi="Arial" w:cs="Arial"/>
          <w:color w:val="000000"/>
          <w:sz w:val="27"/>
          <w:szCs w:val="27"/>
        </w:rPr>
        <w:t>2. What are the different types of errors available in JavaScript?</w:t>
      </w:r>
    </w:p>
    <w:p w:rsidR="002F77D7" w:rsidRPr="002F77D7" w:rsidRDefault="002F77D7" w:rsidP="002F77D7">
      <w:pPr>
        <w:shd w:val="clear" w:color="auto" w:fill="FFFFFF"/>
        <w:spacing w:after="0" w:line="240" w:lineRule="auto"/>
        <w:rPr>
          <w:rFonts w:ascii="Arial" w:eastAsia="Times New Roman" w:hAnsi="Arial" w:cs="Arial"/>
          <w:color w:val="212529"/>
          <w:sz w:val="24"/>
          <w:szCs w:val="24"/>
        </w:rPr>
      </w:pPr>
      <w:r w:rsidRPr="002F77D7">
        <w:rPr>
          <w:rFonts w:ascii="Arial" w:eastAsia="Times New Roman" w:hAnsi="Arial" w:cs="Arial"/>
          <w:color w:val="212529"/>
          <w:sz w:val="24"/>
          <w:szCs w:val="24"/>
        </w:rPr>
        <w:fldChar w:fldCharType="end"/>
      </w:r>
    </w:p>
    <w:p w:rsidR="002F77D7" w:rsidRPr="002F77D7" w:rsidRDefault="002F77D7" w:rsidP="002F77D7">
      <w:pPr>
        <w:shd w:val="clear" w:color="auto" w:fill="FFFFFF"/>
        <w:spacing w:after="100" w:afterAutospacing="1" w:line="240" w:lineRule="auto"/>
        <w:rPr>
          <w:rFonts w:ascii="Arial" w:eastAsia="Times New Roman" w:hAnsi="Arial" w:cs="Arial"/>
          <w:color w:val="212529"/>
          <w:sz w:val="24"/>
          <w:szCs w:val="24"/>
        </w:rPr>
      </w:pPr>
      <w:r w:rsidRPr="002F77D7">
        <w:rPr>
          <w:rFonts w:ascii="Arial" w:eastAsia="Times New Roman" w:hAnsi="Arial" w:cs="Arial"/>
          <w:color w:val="212529"/>
          <w:sz w:val="24"/>
          <w:szCs w:val="24"/>
        </w:rPr>
        <w:t>There are three types of errors available in JavaScript</w:t>
      </w:r>
    </w:p>
    <w:p w:rsidR="002F77D7" w:rsidRPr="002F77D7" w:rsidRDefault="002F77D7" w:rsidP="002F77D7">
      <w:pPr>
        <w:numPr>
          <w:ilvl w:val="0"/>
          <w:numId w:val="84"/>
        </w:numPr>
        <w:shd w:val="clear" w:color="auto" w:fill="FFFFFF"/>
        <w:spacing w:before="100" w:beforeAutospacing="1" w:after="100" w:afterAutospacing="1" w:line="240" w:lineRule="auto"/>
        <w:rPr>
          <w:rFonts w:ascii="Arial" w:eastAsia="Times New Roman" w:hAnsi="Arial" w:cs="Arial"/>
          <w:color w:val="212529"/>
          <w:sz w:val="24"/>
          <w:szCs w:val="24"/>
        </w:rPr>
      </w:pPr>
      <w:r w:rsidRPr="002F77D7">
        <w:rPr>
          <w:rFonts w:ascii="Arial" w:eastAsia="Times New Roman" w:hAnsi="Arial" w:cs="Arial"/>
          <w:b/>
          <w:bCs/>
          <w:color w:val="212529"/>
          <w:sz w:val="24"/>
          <w:szCs w:val="24"/>
        </w:rPr>
        <w:t>Load time errors</w:t>
      </w:r>
      <w:r w:rsidRPr="002F77D7">
        <w:rPr>
          <w:rFonts w:ascii="Arial" w:eastAsia="Times New Roman" w:hAnsi="Arial" w:cs="Arial"/>
          <w:color w:val="212529"/>
          <w:sz w:val="24"/>
          <w:szCs w:val="24"/>
        </w:rPr>
        <w:t>: Errors which come up when loading a web page like improper syntax errors are known as Load-time errors and it generates the errors dynamically.</w:t>
      </w:r>
    </w:p>
    <w:p w:rsidR="002F77D7" w:rsidRPr="002F77D7" w:rsidRDefault="002F77D7" w:rsidP="002F77D7">
      <w:pPr>
        <w:numPr>
          <w:ilvl w:val="0"/>
          <w:numId w:val="84"/>
        </w:numPr>
        <w:shd w:val="clear" w:color="auto" w:fill="FFFFFF"/>
        <w:spacing w:before="100" w:beforeAutospacing="1" w:after="100" w:afterAutospacing="1" w:line="240" w:lineRule="auto"/>
        <w:rPr>
          <w:rFonts w:ascii="Arial" w:eastAsia="Times New Roman" w:hAnsi="Arial" w:cs="Arial"/>
          <w:color w:val="212529"/>
          <w:sz w:val="24"/>
          <w:szCs w:val="24"/>
        </w:rPr>
      </w:pPr>
      <w:r w:rsidRPr="002F77D7">
        <w:rPr>
          <w:rFonts w:ascii="Arial" w:eastAsia="Times New Roman" w:hAnsi="Arial" w:cs="Arial"/>
          <w:b/>
          <w:bCs/>
          <w:color w:val="212529"/>
          <w:sz w:val="24"/>
          <w:szCs w:val="24"/>
        </w:rPr>
        <w:t>Run time errors</w:t>
      </w:r>
      <w:r w:rsidRPr="002F77D7">
        <w:rPr>
          <w:rFonts w:ascii="Arial" w:eastAsia="Times New Roman" w:hAnsi="Arial" w:cs="Arial"/>
          <w:color w:val="212529"/>
          <w:sz w:val="24"/>
          <w:szCs w:val="24"/>
        </w:rPr>
        <w:t>: Errors that come due to misuse of the command inside the HTML language.</w:t>
      </w:r>
    </w:p>
    <w:p w:rsidR="002F77D7" w:rsidRPr="002F77D7" w:rsidRDefault="002F77D7" w:rsidP="002F77D7">
      <w:pPr>
        <w:numPr>
          <w:ilvl w:val="0"/>
          <w:numId w:val="84"/>
        </w:numPr>
        <w:shd w:val="clear" w:color="auto" w:fill="FFFFFF"/>
        <w:spacing w:before="100" w:beforeAutospacing="1" w:after="100" w:afterAutospacing="1" w:line="240" w:lineRule="auto"/>
        <w:rPr>
          <w:rFonts w:ascii="Arial" w:eastAsia="Times New Roman" w:hAnsi="Arial" w:cs="Arial"/>
          <w:color w:val="212529"/>
          <w:sz w:val="24"/>
          <w:szCs w:val="24"/>
        </w:rPr>
      </w:pPr>
      <w:r w:rsidRPr="002F77D7">
        <w:rPr>
          <w:rFonts w:ascii="Arial" w:eastAsia="Times New Roman" w:hAnsi="Arial" w:cs="Arial"/>
          <w:b/>
          <w:bCs/>
          <w:color w:val="212529"/>
          <w:sz w:val="24"/>
          <w:szCs w:val="24"/>
        </w:rPr>
        <w:t>Logical Errors</w:t>
      </w:r>
      <w:r w:rsidRPr="002F77D7">
        <w:rPr>
          <w:rFonts w:ascii="Arial" w:eastAsia="Times New Roman" w:hAnsi="Arial" w:cs="Arial"/>
          <w:color w:val="212529"/>
          <w:sz w:val="24"/>
          <w:szCs w:val="24"/>
        </w:rPr>
        <w:t>: These are the errors that occur due to the bad logic performed on a function which is having a different operation.</w:t>
      </w:r>
    </w:p>
    <w:p w:rsidR="002F77D7" w:rsidRPr="002F77D7" w:rsidRDefault="002F77D7" w:rsidP="002F77D7">
      <w:pPr>
        <w:shd w:val="clear" w:color="auto" w:fill="FFFFFF"/>
        <w:spacing w:after="0" w:line="240" w:lineRule="auto"/>
        <w:rPr>
          <w:rFonts w:ascii="Times New Roman" w:eastAsia="Times New Roman" w:hAnsi="Times New Roman" w:cs="Times New Roman"/>
          <w:color w:val="007BFF"/>
          <w:sz w:val="24"/>
          <w:szCs w:val="24"/>
        </w:rPr>
      </w:pPr>
      <w:r w:rsidRPr="002F77D7">
        <w:rPr>
          <w:rFonts w:ascii="Arial" w:eastAsia="Times New Roman" w:hAnsi="Arial" w:cs="Arial"/>
          <w:color w:val="212529"/>
          <w:sz w:val="24"/>
          <w:szCs w:val="24"/>
        </w:rPr>
        <w:fldChar w:fldCharType="begin"/>
      </w:r>
      <w:r w:rsidRPr="002F77D7">
        <w:rPr>
          <w:rFonts w:ascii="Arial" w:eastAsia="Times New Roman" w:hAnsi="Arial" w:cs="Arial"/>
          <w:color w:val="212529"/>
          <w:sz w:val="24"/>
          <w:szCs w:val="24"/>
        </w:rPr>
        <w:instrText xml:space="preserve"> HYPERLINK "https://www.onlineinterviewquestions.com/advanced-javascript-interview-questions/" \l "collapseUnfiled3" </w:instrText>
      </w:r>
      <w:r w:rsidRPr="002F77D7">
        <w:rPr>
          <w:rFonts w:ascii="Arial" w:eastAsia="Times New Roman" w:hAnsi="Arial" w:cs="Arial"/>
          <w:color w:val="212529"/>
          <w:sz w:val="24"/>
          <w:szCs w:val="24"/>
        </w:rPr>
        <w:fldChar w:fldCharType="separate"/>
      </w:r>
    </w:p>
    <w:p w:rsidR="002F77D7" w:rsidRPr="002F77D7" w:rsidRDefault="002F77D7" w:rsidP="002F77D7">
      <w:pPr>
        <w:shd w:val="clear" w:color="auto" w:fill="FFFFFF"/>
        <w:spacing w:before="100" w:beforeAutospacing="1" w:after="0" w:line="240" w:lineRule="auto"/>
        <w:outlineLvl w:val="2"/>
        <w:rPr>
          <w:rFonts w:ascii="Times New Roman" w:eastAsia="Times New Roman" w:hAnsi="Times New Roman" w:cs="Times New Roman"/>
          <w:color w:val="000000"/>
          <w:sz w:val="27"/>
          <w:szCs w:val="27"/>
        </w:rPr>
      </w:pPr>
      <w:r w:rsidRPr="002F77D7">
        <w:rPr>
          <w:rFonts w:ascii="Arial" w:eastAsia="Times New Roman" w:hAnsi="Arial" w:cs="Arial"/>
          <w:color w:val="000000"/>
          <w:sz w:val="27"/>
          <w:szCs w:val="27"/>
        </w:rPr>
        <w:t xml:space="preserve">3. How to get an element by class in </w:t>
      </w:r>
      <w:proofErr w:type="gramStart"/>
      <w:r w:rsidRPr="002F77D7">
        <w:rPr>
          <w:rFonts w:ascii="Arial" w:eastAsia="Times New Roman" w:hAnsi="Arial" w:cs="Arial"/>
          <w:color w:val="000000"/>
          <w:sz w:val="27"/>
          <w:szCs w:val="27"/>
        </w:rPr>
        <w:t xml:space="preserve">JavaScript </w:t>
      </w:r>
      <w:proofErr w:type="gramEnd"/>
      <w:r w:rsidRPr="002F77D7">
        <w:rPr>
          <w:rFonts w:ascii="Arial" w:eastAsia="Times New Roman" w:hAnsi="Arial" w:cs="Arial"/>
          <w:color w:val="000000"/>
          <w:sz w:val="27"/>
          <w:szCs w:val="27"/>
        </w:rPr>
        <w:t>?</w:t>
      </w:r>
    </w:p>
    <w:p w:rsidR="002F77D7" w:rsidRPr="002F77D7" w:rsidRDefault="002F77D7" w:rsidP="002F77D7">
      <w:pPr>
        <w:shd w:val="clear" w:color="auto" w:fill="FFFFFF"/>
        <w:spacing w:after="0" w:line="240" w:lineRule="auto"/>
        <w:rPr>
          <w:rFonts w:ascii="Arial" w:eastAsia="Times New Roman" w:hAnsi="Arial" w:cs="Arial"/>
          <w:color w:val="212529"/>
          <w:sz w:val="24"/>
          <w:szCs w:val="24"/>
        </w:rPr>
      </w:pPr>
      <w:r w:rsidRPr="002F77D7">
        <w:rPr>
          <w:rFonts w:ascii="Arial" w:eastAsia="Times New Roman" w:hAnsi="Arial" w:cs="Arial"/>
          <w:color w:val="212529"/>
          <w:sz w:val="24"/>
          <w:szCs w:val="24"/>
        </w:rPr>
        <w:lastRenderedPageBreak/>
        <w:fldChar w:fldCharType="end"/>
      </w:r>
    </w:p>
    <w:p w:rsidR="002F77D7" w:rsidRPr="002F77D7" w:rsidRDefault="002F77D7" w:rsidP="002F77D7">
      <w:pPr>
        <w:shd w:val="clear" w:color="auto" w:fill="FFFFFF"/>
        <w:spacing w:after="100" w:afterAutospacing="1" w:line="240" w:lineRule="auto"/>
        <w:rPr>
          <w:rFonts w:ascii="Arial" w:eastAsia="Times New Roman" w:hAnsi="Arial" w:cs="Arial"/>
          <w:color w:val="212529"/>
          <w:sz w:val="24"/>
          <w:szCs w:val="24"/>
        </w:rPr>
      </w:pPr>
      <w:proofErr w:type="gramStart"/>
      <w:r w:rsidRPr="002F77D7">
        <w:rPr>
          <w:rFonts w:ascii="Arial" w:eastAsia="Times New Roman" w:hAnsi="Arial" w:cs="Arial"/>
          <w:b/>
          <w:bCs/>
          <w:color w:val="212529"/>
          <w:sz w:val="24"/>
          <w:szCs w:val="24"/>
        </w:rPr>
        <w:t>document.getElementsByClassName(</w:t>
      </w:r>
      <w:proofErr w:type="gramEnd"/>
      <w:r w:rsidRPr="002F77D7">
        <w:rPr>
          <w:rFonts w:ascii="Arial" w:eastAsia="Times New Roman" w:hAnsi="Arial" w:cs="Arial"/>
          <w:b/>
          <w:bCs/>
          <w:color w:val="212529"/>
          <w:sz w:val="24"/>
          <w:szCs w:val="24"/>
        </w:rPr>
        <w:t>)</w:t>
      </w:r>
      <w:r w:rsidRPr="002F77D7">
        <w:rPr>
          <w:rFonts w:ascii="Arial" w:eastAsia="Times New Roman" w:hAnsi="Arial" w:cs="Arial"/>
          <w:color w:val="212529"/>
          <w:sz w:val="24"/>
          <w:szCs w:val="24"/>
        </w:rPr>
        <w:t> method is used in Javascript to get an element with a class name.</w:t>
      </w:r>
    </w:p>
    <w:tbl>
      <w:tblPr>
        <w:tblW w:w="8040" w:type="dxa"/>
        <w:tblCellMar>
          <w:top w:w="15" w:type="dxa"/>
          <w:left w:w="15" w:type="dxa"/>
          <w:bottom w:w="15" w:type="dxa"/>
          <w:right w:w="15" w:type="dxa"/>
        </w:tblCellMar>
        <w:tblLook w:val="04A0" w:firstRow="1" w:lastRow="0" w:firstColumn="1" w:lastColumn="0" w:noHBand="0" w:noVBand="1"/>
      </w:tblPr>
      <w:tblGrid>
        <w:gridCol w:w="1721"/>
        <w:gridCol w:w="6319"/>
      </w:tblGrid>
      <w:tr w:rsidR="002F77D7" w:rsidRPr="002F77D7" w:rsidTr="002F77D7">
        <w:tc>
          <w:tcPr>
            <w:tcW w:w="0" w:type="auto"/>
            <w:gridSpan w:val="2"/>
            <w:tcBorders>
              <w:top w:val="single" w:sz="6" w:space="0" w:color="DEE2E6"/>
            </w:tcBorders>
            <w:hideMark/>
          </w:tcPr>
          <w:p w:rsidR="002F77D7" w:rsidRPr="002F77D7" w:rsidRDefault="002F77D7" w:rsidP="002F77D7">
            <w:pPr>
              <w:spacing w:after="0" w:line="240" w:lineRule="auto"/>
              <w:jc w:val="center"/>
              <w:rPr>
                <w:rFonts w:ascii="Times New Roman" w:eastAsia="Times New Roman" w:hAnsi="Times New Roman" w:cs="Times New Roman"/>
                <w:color w:val="000000"/>
                <w:sz w:val="24"/>
                <w:szCs w:val="24"/>
              </w:rPr>
            </w:pPr>
            <w:r w:rsidRPr="002F77D7">
              <w:rPr>
                <w:rFonts w:ascii="Times New Roman" w:eastAsia="Times New Roman" w:hAnsi="Times New Roman" w:cs="Times New Roman"/>
                <w:color w:val="000000"/>
                <w:sz w:val="24"/>
                <w:szCs w:val="24"/>
              </w:rPr>
              <w:t>getElementsByClassName()</w:t>
            </w:r>
          </w:p>
        </w:tc>
      </w:tr>
      <w:tr w:rsidR="002F77D7" w:rsidRPr="002F77D7" w:rsidTr="002F77D7">
        <w:tc>
          <w:tcPr>
            <w:tcW w:w="0" w:type="auto"/>
            <w:tcBorders>
              <w:top w:val="single" w:sz="6" w:space="0" w:color="DEE2E6"/>
            </w:tcBorders>
            <w:hideMark/>
          </w:tcPr>
          <w:p w:rsidR="002F77D7" w:rsidRPr="002F77D7" w:rsidRDefault="002F77D7" w:rsidP="002F77D7">
            <w:pPr>
              <w:spacing w:after="0" w:line="240" w:lineRule="auto"/>
              <w:rPr>
                <w:rFonts w:ascii="Times New Roman" w:eastAsia="Times New Roman" w:hAnsi="Times New Roman" w:cs="Times New Roman"/>
                <w:color w:val="000000"/>
                <w:sz w:val="24"/>
                <w:szCs w:val="24"/>
              </w:rPr>
            </w:pPr>
            <w:r w:rsidRPr="002F77D7">
              <w:rPr>
                <w:rFonts w:ascii="Times New Roman" w:eastAsia="Times New Roman" w:hAnsi="Times New Roman" w:cs="Times New Roman"/>
                <w:b/>
                <w:bCs/>
                <w:color w:val="000000"/>
                <w:sz w:val="24"/>
                <w:szCs w:val="24"/>
              </w:rPr>
              <w:t>Method Name</w:t>
            </w:r>
          </w:p>
        </w:tc>
        <w:tc>
          <w:tcPr>
            <w:tcW w:w="0" w:type="auto"/>
            <w:tcBorders>
              <w:top w:val="single" w:sz="6" w:space="0" w:color="DEE2E6"/>
            </w:tcBorders>
            <w:hideMark/>
          </w:tcPr>
          <w:p w:rsidR="002F77D7" w:rsidRPr="002F77D7" w:rsidRDefault="002F77D7" w:rsidP="002F77D7">
            <w:pPr>
              <w:spacing w:after="0" w:line="240" w:lineRule="auto"/>
              <w:rPr>
                <w:rFonts w:ascii="Times New Roman" w:eastAsia="Times New Roman" w:hAnsi="Times New Roman" w:cs="Times New Roman"/>
                <w:color w:val="000000"/>
                <w:sz w:val="24"/>
                <w:szCs w:val="24"/>
              </w:rPr>
            </w:pPr>
            <w:r w:rsidRPr="002F77D7">
              <w:rPr>
                <w:rFonts w:ascii="Times New Roman" w:eastAsia="Times New Roman" w:hAnsi="Times New Roman" w:cs="Times New Roman"/>
                <w:color w:val="000000"/>
                <w:sz w:val="24"/>
                <w:szCs w:val="24"/>
              </w:rPr>
              <w:t>getElementsByClassName</w:t>
            </w:r>
          </w:p>
        </w:tc>
      </w:tr>
      <w:tr w:rsidR="002F77D7" w:rsidRPr="002F77D7" w:rsidTr="002F77D7">
        <w:tc>
          <w:tcPr>
            <w:tcW w:w="0" w:type="auto"/>
            <w:tcBorders>
              <w:top w:val="single" w:sz="6" w:space="0" w:color="DEE2E6"/>
            </w:tcBorders>
            <w:hideMark/>
          </w:tcPr>
          <w:p w:rsidR="002F77D7" w:rsidRPr="002F77D7" w:rsidRDefault="002F77D7" w:rsidP="002F77D7">
            <w:pPr>
              <w:spacing w:after="0" w:line="240" w:lineRule="auto"/>
              <w:rPr>
                <w:rFonts w:ascii="Times New Roman" w:eastAsia="Times New Roman" w:hAnsi="Times New Roman" w:cs="Times New Roman"/>
                <w:color w:val="000000"/>
                <w:sz w:val="24"/>
                <w:szCs w:val="24"/>
              </w:rPr>
            </w:pPr>
            <w:r w:rsidRPr="002F77D7">
              <w:rPr>
                <w:rFonts w:ascii="Times New Roman" w:eastAsia="Times New Roman" w:hAnsi="Times New Roman" w:cs="Times New Roman"/>
                <w:b/>
                <w:bCs/>
                <w:color w:val="000000"/>
                <w:sz w:val="24"/>
                <w:szCs w:val="24"/>
              </w:rPr>
              <w:t>Syntax</w:t>
            </w:r>
          </w:p>
        </w:tc>
        <w:tc>
          <w:tcPr>
            <w:tcW w:w="0" w:type="auto"/>
            <w:tcBorders>
              <w:top w:val="single" w:sz="6" w:space="0" w:color="DEE2E6"/>
            </w:tcBorders>
            <w:hideMark/>
          </w:tcPr>
          <w:p w:rsidR="002F77D7" w:rsidRPr="002F77D7" w:rsidRDefault="002F77D7" w:rsidP="002F77D7">
            <w:pPr>
              <w:spacing w:after="0" w:line="240" w:lineRule="auto"/>
              <w:rPr>
                <w:rFonts w:ascii="Times New Roman" w:eastAsia="Times New Roman" w:hAnsi="Times New Roman" w:cs="Times New Roman"/>
                <w:color w:val="000000"/>
                <w:sz w:val="24"/>
                <w:szCs w:val="24"/>
              </w:rPr>
            </w:pPr>
            <w:r w:rsidRPr="002F77D7">
              <w:rPr>
                <w:rFonts w:ascii="Times New Roman" w:eastAsia="Times New Roman" w:hAnsi="Times New Roman" w:cs="Times New Roman"/>
                <w:color w:val="000000"/>
                <w:sz w:val="24"/>
                <w:szCs w:val="24"/>
              </w:rPr>
              <w:t>document.getElementsByClassName('className')</w:t>
            </w:r>
          </w:p>
        </w:tc>
      </w:tr>
      <w:tr w:rsidR="002F77D7" w:rsidRPr="002F77D7" w:rsidTr="002F77D7">
        <w:tc>
          <w:tcPr>
            <w:tcW w:w="0" w:type="auto"/>
            <w:tcBorders>
              <w:top w:val="single" w:sz="6" w:space="0" w:color="DEE2E6"/>
            </w:tcBorders>
            <w:hideMark/>
          </w:tcPr>
          <w:p w:rsidR="002F77D7" w:rsidRPr="002F77D7" w:rsidRDefault="002F77D7" w:rsidP="002F77D7">
            <w:pPr>
              <w:spacing w:after="0" w:line="240" w:lineRule="auto"/>
              <w:rPr>
                <w:rFonts w:ascii="Times New Roman" w:eastAsia="Times New Roman" w:hAnsi="Times New Roman" w:cs="Times New Roman"/>
                <w:color w:val="000000"/>
                <w:sz w:val="24"/>
                <w:szCs w:val="24"/>
              </w:rPr>
            </w:pPr>
            <w:r w:rsidRPr="002F77D7">
              <w:rPr>
                <w:rFonts w:ascii="Times New Roman" w:eastAsia="Times New Roman" w:hAnsi="Times New Roman" w:cs="Times New Roman"/>
                <w:b/>
                <w:bCs/>
                <w:color w:val="000000"/>
                <w:sz w:val="24"/>
                <w:szCs w:val="24"/>
              </w:rPr>
              <w:t>Parameter</w:t>
            </w:r>
          </w:p>
        </w:tc>
        <w:tc>
          <w:tcPr>
            <w:tcW w:w="0" w:type="auto"/>
            <w:tcBorders>
              <w:top w:val="single" w:sz="6" w:space="0" w:color="DEE2E6"/>
            </w:tcBorders>
            <w:hideMark/>
          </w:tcPr>
          <w:p w:rsidR="002F77D7" w:rsidRPr="002F77D7" w:rsidRDefault="002F77D7" w:rsidP="002F77D7">
            <w:pPr>
              <w:spacing w:after="0" w:line="240" w:lineRule="auto"/>
              <w:rPr>
                <w:rFonts w:ascii="Times New Roman" w:eastAsia="Times New Roman" w:hAnsi="Times New Roman" w:cs="Times New Roman"/>
                <w:color w:val="000000"/>
                <w:sz w:val="24"/>
                <w:szCs w:val="24"/>
              </w:rPr>
            </w:pPr>
            <w:r w:rsidRPr="002F77D7">
              <w:rPr>
                <w:rFonts w:ascii="Times New Roman" w:eastAsia="Times New Roman" w:hAnsi="Times New Roman" w:cs="Times New Roman"/>
                <w:color w:val="000000"/>
                <w:sz w:val="24"/>
                <w:szCs w:val="24"/>
              </w:rPr>
              <w:t>String (name of class)</w:t>
            </w:r>
          </w:p>
        </w:tc>
      </w:tr>
      <w:tr w:rsidR="002F77D7" w:rsidRPr="002F77D7" w:rsidTr="002F77D7">
        <w:tc>
          <w:tcPr>
            <w:tcW w:w="0" w:type="auto"/>
            <w:tcBorders>
              <w:top w:val="single" w:sz="6" w:space="0" w:color="DEE2E6"/>
            </w:tcBorders>
            <w:hideMark/>
          </w:tcPr>
          <w:p w:rsidR="002F77D7" w:rsidRPr="002F77D7" w:rsidRDefault="002F77D7" w:rsidP="002F77D7">
            <w:pPr>
              <w:spacing w:after="0" w:line="240" w:lineRule="auto"/>
              <w:rPr>
                <w:rFonts w:ascii="Times New Roman" w:eastAsia="Times New Roman" w:hAnsi="Times New Roman" w:cs="Times New Roman"/>
                <w:color w:val="000000"/>
                <w:sz w:val="24"/>
                <w:szCs w:val="24"/>
              </w:rPr>
            </w:pPr>
            <w:r w:rsidRPr="002F77D7">
              <w:rPr>
                <w:rFonts w:ascii="Times New Roman" w:eastAsia="Times New Roman" w:hAnsi="Times New Roman" w:cs="Times New Roman"/>
                <w:b/>
                <w:bCs/>
                <w:color w:val="000000"/>
                <w:sz w:val="24"/>
                <w:szCs w:val="24"/>
              </w:rPr>
              <w:t>Output</w:t>
            </w:r>
          </w:p>
        </w:tc>
        <w:tc>
          <w:tcPr>
            <w:tcW w:w="0" w:type="auto"/>
            <w:tcBorders>
              <w:top w:val="single" w:sz="6" w:space="0" w:color="DEE2E6"/>
            </w:tcBorders>
            <w:hideMark/>
          </w:tcPr>
          <w:p w:rsidR="002F77D7" w:rsidRPr="002F77D7" w:rsidRDefault="002F77D7" w:rsidP="002F77D7">
            <w:pPr>
              <w:spacing w:after="0" w:line="240" w:lineRule="auto"/>
              <w:rPr>
                <w:rFonts w:ascii="Times New Roman" w:eastAsia="Times New Roman" w:hAnsi="Times New Roman" w:cs="Times New Roman"/>
                <w:color w:val="000000"/>
                <w:sz w:val="24"/>
                <w:szCs w:val="24"/>
              </w:rPr>
            </w:pPr>
            <w:r w:rsidRPr="002F77D7">
              <w:rPr>
                <w:rFonts w:ascii="Times New Roman" w:eastAsia="Times New Roman" w:hAnsi="Times New Roman" w:cs="Times New Roman"/>
                <w:color w:val="000000"/>
                <w:sz w:val="24"/>
                <w:szCs w:val="24"/>
              </w:rPr>
              <w:t>Array of HTMLCollection that have inputted className</w:t>
            </w:r>
          </w:p>
        </w:tc>
      </w:tr>
    </w:tbl>
    <w:p w:rsidR="002F77D7" w:rsidRPr="002F77D7" w:rsidRDefault="002F77D7" w:rsidP="002F77D7">
      <w:pPr>
        <w:shd w:val="clear" w:color="auto" w:fill="FFFFFF"/>
        <w:spacing w:after="0" w:line="240" w:lineRule="auto"/>
        <w:rPr>
          <w:rFonts w:ascii="Times New Roman" w:eastAsia="Times New Roman" w:hAnsi="Times New Roman" w:cs="Times New Roman"/>
          <w:color w:val="007BFF"/>
          <w:sz w:val="24"/>
          <w:szCs w:val="24"/>
        </w:rPr>
      </w:pPr>
      <w:r w:rsidRPr="002F77D7">
        <w:rPr>
          <w:rFonts w:ascii="Arial" w:eastAsia="Times New Roman" w:hAnsi="Arial" w:cs="Arial"/>
          <w:color w:val="212529"/>
          <w:sz w:val="24"/>
          <w:szCs w:val="24"/>
        </w:rPr>
        <w:fldChar w:fldCharType="begin"/>
      </w:r>
      <w:r w:rsidRPr="002F77D7">
        <w:rPr>
          <w:rFonts w:ascii="Arial" w:eastAsia="Times New Roman" w:hAnsi="Arial" w:cs="Arial"/>
          <w:color w:val="212529"/>
          <w:sz w:val="24"/>
          <w:szCs w:val="24"/>
        </w:rPr>
        <w:instrText xml:space="preserve"> HYPERLINK "https://www.onlineinterviewquestions.com/advanced-javascript-interview-questions/" \l "collapseUnfiled4" </w:instrText>
      </w:r>
      <w:r w:rsidRPr="002F77D7">
        <w:rPr>
          <w:rFonts w:ascii="Arial" w:eastAsia="Times New Roman" w:hAnsi="Arial" w:cs="Arial"/>
          <w:color w:val="212529"/>
          <w:sz w:val="24"/>
          <w:szCs w:val="24"/>
        </w:rPr>
        <w:fldChar w:fldCharType="separate"/>
      </w:r>
    </w:p>
    <w:p w:rsidR="002F77D7" w:rsidRPr="002F77D7" w:rsidRDefault="002F77D7" w:rsidP="002F77D7">
      <w:pPr>
        <w:shd w:val="clear" w:color="auto" w:fill="FFFFFF"/>
        <w:spacing w:before="100" w:beforeAutospacing="1" w:after="0" w:line="240" w:lineRule="auto"/>
        <w:outlineLvl w:val="2"/>
        <w:rPr>
          <w:rFonts w:ascii="Times New Roman" w:eastAsia="Times New Roman" w:hAnsi="Times New Roman" w:cs="Times New Roman"/>
          <w:color w:val="000000"/>
          <w:sz w:val="27"/>
          <w:szCs w:val="27"/>
        </w:rPr>
      </w:pPr>
      <w:r w:rsidRPr="002F77D7">
        <w:rPr>
          <w:rFonts w:ascii="Arial" w:eastAsia="Times New Roman" w:hAnsi="Arial" w:cs="Arial"/>
          <w:color w:val="000000"/>
          <w:sz w:val="27"/>
          <w:szCs w:val="27"/>
        </w:rPr>
        <w:t>4. What are different types of Scope Chain available in JavaScript?</w:t>
      </w:r>
    </w:p>
    <w:p w:rsidR="002F77D7" w:rsidRPr="002F77D7" w:rsidRDefault="002F77D7" w:rsidP="002F77D7">
      <w:pPr>
        <w:shd w:val="clear" w:color="auto" w:fill="FFFFFF"/>
        <w:spacing w:after="0" w:line="240" w:lineRule="auto"/>
        <w:rPr>
          <w:rFonts w:ascii="Arial" w:eastAsia="Times New Roman" w:hAnsi="Arial" w:cs="Arial"/>
          <w:color w:val="212529"/>
          <w:sz w:val="24"/>
          <w:szCs w:val="24"/>
        </w:rPr>
      </w:pPr>
      <w:r w:rsidRPr="002F77D7">
        <w:rPr>
          <w:rFonts w:ascii="Arial" w:eastAsia="Times New Roman" w:hAnsi="Arial" w:cs="Arial"/>
          <w:color w:val="212529"/>
          <w:sz w:val="24"/>
          <w:szCs w:val="24"/>
        </w:rPr>
        <w:fldChar w:fldCharType="end"/>
      </w:r>
    </w:p>
    <w:p w:rsidR="002F77D7" w:rsidRPr="002F77D7" w:rsidRDefault="002F77D7" w:rsidP="002F77D7">
      <w:pPr>
        <w:shd w:val="clear" w:color="auto" w:fill="FFFFFF"/>
        <w:spacing w:after="100" w:afterAutospacing="1" w:line="240" w:lineRule="auto"/>
        <w:rPr>
          <w:rFonts w:ascii="Arial" w:eastAsia="Times New Roman" w:hAnsi="Arial" w:cs="Arial"/>
          <w:color w:val="212529"/>
          <w:sz w:val="24"/>
          <w:szCs w:val="24"/>
        </w:rPr>
      </w:pPr>
      <w:r w:rsidRPr="002F77D7">
        <w:rPr>
          <w:rFonts w:ascii="Arial" w:eastAsia="Times New Roman" w:hAnsi="Arial" w:cs="Arial"/>
          <w:color w:val="212529"/>
          <w:sz w:val="24"/>
          <w:szCs w:val="24"/>
        </w:rPr>
        <w:t>If we check in the program, every local scope has a connection with one or more scope in their back which forms a chain. This chain goes on until it met with the global scope which is the root of this hierarchy. As global scope doesn't have a parent, so it is on the top of the chain. This is known as scope chain.</w:t>
      </w:r>
    </w:p>
    <w:p w:rsidR="002F77D7" w:rsidRPr="002F77D7" w:rsidRDefault="002F77D7" w:rsidP="002F77D7">
      <w:pPr>
        <w:shd w:val="clear" w:color="auto" w:fill="FFFFFF"/>
        <w:spacing w:after="100" w:afterAutospacing="1" w:line="240" w:lineRule="auto"/>
        <w:rPr>
          <w:rFonts w:ascii="Arial" w:eastAsia="Times New Roman" w:hAnsi="Arial" w:cs="Arial"/>
          <w:color w:val="212529"/>
          <w:sz w:val="24"/>
          <w:szCs w:val="24"/>
        </w:rPr>
      </w:pPr>
      <w:r w:rsidRPr="002F77D7">
        <w:rPr>
          <w:rFonts w:ascii="Arial" w:eastAsia="Times New Roman" w:hAnsi="Arial" w:cs="Arial"/>
          <w:color w:val="212529"/>
          <w:sz w:val="24"/>
          <w:szCs w:val="24"/>
        </w:rPr>
        <w:t>The scope chain in JavaScript is basically used to resolve the values of the variable. Without this, it is difficult for a JavaScript to choose a certain value for a variable if there are many variables defined at different scopes.</w:t>
      </w:r>
    </w:p>
    <w:p w:rsidR="002F77D7" w:rsidRPr="002F77D7" w:rsidRDefault="002F77D7" w:rsidP="002F77D7">
      <w:pPr>
        <w:shd w:val="clear" w:color="auto" w:fill="FFFFFF"/>
        <w:spacing w:after="0" w:line="240" w:lineRule="auto"/>
        <w:rPr>
          <w:rFonts w:ascii="Times New Roman" w:eastAsia="Times New Roman" w:hAnsi="Times New Roman" w:cs="Times New Roman"/>
          <w:color w:val="007BFF"/>
          <w:sz w:val="24"/>
          <w:szCs w:val="24"/>
        </w:rPr>
      </w:pPr>
      <w:r w:rsidRPr="002F77D7">
        <w:rPr>
          <w:rFonts w:ascii="Arial" w:eastAsia="Times New Roman" w:hAnsi="Arial" w:cs="Arial"/>
          <w:color w:val="212529"/>
          <w:sz w:val="24"/>
          <w:szCs w:val="24"/>
        </w:rPr>
        <w:fldChar w:fldCharType="begin"/>
      </w:r>
      <w:r w:rsidRPr="002F77D7">
        <w:rPr>
          <w:rFonts w:ascii="Arial" w:eastAsia="Times New Roman" w:hAnsi="Arial" w:cs="Arial"/>
          <w:color w:val="212529"/>
          <w:sz w:val="24"/>
          <w:szCs w:val="24"/>
        </w:rPr>
        <w:instrText xml:space="preserve"> HYPERLINK "https://www.onlineinterviewquestions.com/advanced-javascript-interview-questions/" \l "collapseUnfiled5" </w:instrText>
      </w:r>
      <w:r w:rsidRPr="002F77D7">
        <w:rPr>
          <w:rFonts w:ascii="Arial" w:eastAsia="Times New Roman" w:hAnsi="Arial" w:cs="Arial"/>
          <w:color w:val="212529"/>
          <w:sz w:val="24"/>
          <w:szCs w:val="24"/>
        </w:rPr>
        <w:fldChar w:fldCharType="separate"/>
      </w:r>
    </w:p>
    <w:p w:rsidR="002F77D7" w:rsidRPr="002F77D7" w:rsidRDefault="002F77D7" w:rsidP="002F77D7">
      <w:pPr>
        <w:shd w:val="clear" w:color="auto" w:fill="FFFFFF"/>
        <w:spacing w:before="100" w:beforeAutospacing="1" w:after="0" w:line="240" w:lineRule="auto"/>
        <w:outlineLvl w:val="2"/>
        <w:rPr>
          <w:rFonts w:ascii="Times New Roman" w:eastAsia="Times New Roman" w:hAnsi="Times New Roman" w:cs="Times New Roman"/>
          <w:color w:val="000000"/>
          <w:sz w:val="27"/>
          <w:szCs w:val="27"/>
        </w:rPr>
      </w:pPr>
      <w:r w:rsidRPr="002F77D7">
        <w:rPr>
          <w:rFonts w:ascii="Arial" w:eastAsia="Times New Roman" w:hAnsi="Arial" w:cs="Arial"/>
          <w:color w:val="000000"/>
          <w:sz w:val="27"/>
          <w:szCs w:val="27"/>
        </w:rPr>
        <w:t>5. Explain MUL function in Javascript?</w:t>
      </w:r>
    </w:p>
    <w:p w:rsidR="002F77D7" w:rsidRPr="002F77D7" w:rsidRDefault="002F77D7" w:rsidP="002F77D7">
      <w:pPr>
        <w:shd w:val="clear" w:color="auto" w:fill="FFFFFF"/>
        <w:spacing w:after="0" w:line="240" w:lineRule="auto"/>
        <w:rPr>
          <w:rFonts w:ascii="Arial" w:eastAsia="Times New Roman" w:hAnsi="Arial" w:cs="Arial"/>
          <w:color w:val="212529"/>
          <w:sz w:val="24"/>
          <w:szCs w:val="24"/>
        </w:rPr>
      </w:pPr>
      <w:r w:rsidRPr="002F77D7">
        <w:rPr>
          <w:rFonts w:ascii="Arial" w:eastAsia="Times New Roman" w:hAnsi="Arial" w:cs="Arial"/>
          <w:color w:val="212529"/>
          <w:sz w:val="24"/>
          <w:szCs w:val="24"/>
        </w:rPr>
        <w:fldChar w:fldCharType="end"/>
      </w:r>
    </w:p>
    <w:p w:rsidR="002F77D7" w:rsidRPr="002F77D7" w:rsidRDefault="002F77D7" w:rsidP="002F77D7">
      <w:pPr>
        <w:shd w:val="clear" w:color="auto" w:fill="FFFFFF"/>
        <w:spacing w:after="100" w:afterAutospacing="1" w:line="240" w:lineRule="auto"/>
        <w:rPr>
          <w:rFonts w:ascii="Arial" w:eastAsia="Times New Roman" w:hAnsi="Arial" w:cs="Arial"/>
          <w:color w:val="212529"/>
          <w:sz w:val="24"/>
          <w:szCs w:val="24"/>
        </w:rPr>
      </w:pPr>
      <w:r w:rsidRPr="002F77D7">
        <w:rPr>
          <w:rFonts w:ascii="Arial" w:eastAsia="Times New Roman" w:hAnsi="Arial" w:cs="Arial"/>
          <w:color w:val="212529"/>
          <w:sz w:val="24"/>
          <w:szCs w:val="24"/>
        </w:rPr>
        <w:t>MUL means simple multiplication of numbers. It is a techique in which you pass a one value as an argument in a function and that function returns another function to which you pass the second value and the process go on. For example: x*y*z can be representing as:</w:t>
      </w:r>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1"/>
          <w:szCs w:val="21"/>
        </w:rPr>
      </w:pPr>
      <w:proofErr w:type="gramStart"/>
      <w:r w:rsidRPr="002F77D7">
        <w:rPr>
          <w:rFonts w:ascii="Consolas" w:eastAsia="Times New Roman" w:hAnsi="Consolas" w:cs="Consolas"/>
          <w:color w:val="212529"/>
          <w:sz w:val="21"/>
          <w:szCs w:val="21"/>
        </w:rPr>
        <w:t>function</w:t>
      </w:r>
      <w:proofErr w:type="gramEnd"/>
      <w:r w:rsidRPr="002F77D7">
        <w:rPr>
          <w:rFonts w:ascii="Consolas" w:eastAsia="Times New Roman" w:hAnsi="Consolas" w:cs="Consolas"/>
          <w:color w:val="212529"/>
          <w:sz w:val="21"/>
          <w:szCs w:val="21"/>
        </w:rPr>
        <w:t xml:space="preserve"> mul (x) {  </w:t>
      </w:r>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1"/>
          <w:szCs w:val="21"/>
        </w:rPr>
      </w:pPr>
      <w:proofErr w:type="gramStart"/>
      <w:r w:rsidRPr="002F77D7">
        <w:rPr>
          <w:rFonts w:ascii="Consolas" w:eastAsia="Times New Roman" w:hAnsi="Consolas" w:cs="Consolas"/>
          <w:color w:val="212529"/>
          <w:sz w:val="21"/>
          <w:szCs w:val="21"/>
        </w:rPr>
        <w:t>return</w:t>
      </w:r>
      <w:proofErr w:type="gramEnd"/>
      <w:r w:rsidRPr="002F77D7">
        <w:rPr>
          <w:rFonts w:ascii="Consolas" w:eastAsia="Times New Roman" w:hAnsi="Consolas" w:cs="Consolas"/>
          <w:color w:val="212529"/>
          <w:sz w:val="21"/>
          <w:szCs w:val="21"/>
        </w:rPr>
        <w:t xml:space="preserve"> function (y) { // anonymous function    </w:t>
      </w:r>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1"/>
          <w:szCs w:val="21"/>
        </w:rPr>
      </w:pPr>
      <w:proofErr w:type="gramStart"/>
      <w:r w:rsidRPr="002F77D7">
        <w:rPr>
          <w:rFonts w:ascii="Consolas" w:eastAsia="Times New Roman" w:hAnsi="Consolas" w:cs="Consolas"/>
          <w:color w:val="212529"/>
          <w:sz w:val="21"/>
          <w:szCs w:val="21"/>
        </w:rPr>
        <w:t>return</w:t>
      </w:r>
      <w:proofErr w:type="gramEnd"/>
      <w:r w:rsidRPr="002F77D7">
        <w:rPr>
          <w:rFonts w:ascii="Consolas" w:eastAsia="Times New Roman" w:hAnsi="Consolas" w:cs="Consolas"/>
          <w:color w:val="212529"/>
          <w:sz w:val="21"/>
          <w:szCs w:val="21"/>
        </w:rPr>
        <w:t xml:space="preserve"> function (z) { // anonymous function      </w:t>
      </w:r>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1"/>
          <w:szCs w:val="21"/>
        </w:rPr>
      </w:pPr>
      <w:proofErr w:type="gramStart"/>
      <w:r w:rsidRPr="002F77D7">
        <w:rPr>
          <w:rFonts w:ascii="Consolas" w:eastAsia="Times New Roman" w:hAnsi="Consolas" w:cs="Consolas"/>
          <w:color w:val="212529"/>
          <w:sz w:val="21"/>
          <w:szCs w:val="21"/>
        </w:rPr>
        <w:t>return</w:t>
      </w:r>
      <w:proofErr w:type="gramEnd"/>
      <w:r w:rsidRPr="002F77D7">
        <w:rPr>
          <w:rFonts w:ascii="Consolas" w:eastAsia="Times New Roman" w:hAnsi="Consolas" w:cs="Consolas"/>
          <w:color w:val="212529"/>
          <w:sz w:val="21"/>
          <w:szCs w:val="21"/>
        </w:rPr>
        <w:t xml:space="preserve"> x * y * z;    };</w:t>
      </w:r>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1"/>
          <w:szCs w:val="21"/>
        </w:rPr>
      </w:pPr>
      <w:r w:rsidRPr="002F77D7">
        <w:rPr>
          <w:rFonts w:ascii="Consolas" w:eastAsia="Times New Roman" w:hAnsi="Consolas" w:cs="Consolas"/>
          <w:color w:val="212529"/>
          <w:sz w:val="21"/>
          <w:szCs w:val="21"/>
        </w:rPr>
        <w:t xml:space="preserve">  };</w:t>
      </w:r>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sz w:val="21"/>
          <w:szCs w:val="21"/>
        </w:rPr>
      </w:pPr>
      <w:r w:rsidRPr="002F77D7">
        <w:rPr>
          <w:rFonts w:ascii="Consolas" w:eastAsia="Times New Roman" w:hAnsi="Consolas" w:cs="Consolas"/>
          <w:color w:val="212529"/>
          <w:sz w:val="21"/>
          <w:szCs w:val="21"/>
        </w:rPr>
        <w:t>}</w:t>
      </w:r>
    </w:p>
    <w:p w:rsidR="002F77D7" w:rsidRPr="002F77D7" w:rsidRDefault="002F77D7" w:rsidP="002F77D7">
      <w:pPr>
        <w:shd w:val="clear" w:color="auto" w:fill="FFFFFF"/>
        <w:spacing w:after="0" w:line="240" w:lineRule="auto"/>
        <w:rPr>
          <w:rFonts w:ascii="Times New Roman" w:eastAsia="Times New Roman" w:hAnsi="Times New Roman" w:cs="Times New Roman"/>
          <w:color w:val="007BFF"/>
          <w:sz w:val="24"/>
          <w:szCs w:val="24"/>
        </w:rPr>
      </w:pPr>
      <w:r w:rsidRPr="002F77D7">
        <w:rPr>
          <w:rFonts w:ascii="Arial" w:eastAsia="Times New Roman" w:hAnsi="Arial" w:cs="Arial"/>
          <w:color w:val="212529"/>
          <w:sz w:val="24"/>
          <w:szCs w:val="24"/>
        </w:rPr>
        <w:fldChar w:fldCharType="begin"/>
      </w:r>
      <w:r w:rsidRPr="002F77D7">
        <w:rPr>
          <w:rFonts w:ascii="Arial" w:eastAsia="Times New Roman" w:hAnsi="Arial" w:cs="Arial"/>
          <w:color w:val="212529"/>
          <w:sz w:val="24"/>
          <w:szCs w:val="24"/>
        </w:rPr>
        <w:instrText xml:space="preserve"> HYPERLINK "https://www.onlineinterviewquestions.com/advanced-javascript-interview-questions/" \l "collapseUnfiled6" </w:instrText>
      </w:r>
      <w:r w:rsidRPr="002F77D7">
        <w:rPr>
          <w:rFonts w:ascii="Arial" w:eastAsia="Times New Roman" w:hAnsi="Arial" w:cs="Arial"/>
          <w:color w:val="212529"/>
          <w:sz w:val="24"/>
          <w:szCs w:val="24"/>
        </w:rPr>
        <w:fldChar w:fldCharType="separate"/>
      </w:r>
    </w:p>
    <w:p w:rsidR="002F77D7" w:rsidRPr="002F77D7" w:rsidRDefault="002F77D7" w:rsidP="002F77D7">
      <w:pPr>
        <w:shd w:val="clear" w:color="auto" w:fill="FFFFFF"/>
        <w:spacing w:before="100" w:beforeAutospacing="1" w:after="0" w:line="240" w:lineRule="auto"/>
        <w:outlineLvl w:val="2"/>
        <w:rPr>
          <w:rFonts w:ascii="Times New Roman" w:eastAsia="Times New Roman" w:hAnsi="Times New Roman" w:cs="Times New Roman"/>
          <w:color w:val="000000"/>
          <w:sz w:val="27"/>
          <w:szCs w:val="27"/>
        </w:rPr>
      </w:pPr>
      <w:r w:rsidRPr="002F77D7">
        <w:rPr>
          <w:rFonts w:ascii="Arial" w:eastAsia="Times New Roman" w:hAnsi="Arial" w:cs="Arial"/>
          <w:color w:val="000000"/>
          <w:sz w:val="27"/>
          <w:szCs w:val="27"/>
        </w:rPr>
        <w:t>6. Write a program to reverse a string in pure JavaScript?</w:t>
      </w:r>
    </w:p>
    <w:p w:rsidR="002F77D7" w:rsidRPr="002F77D7" w:rsidRDefault="002F77D7" w:rsidP="002F77D7">
      <w:pPr>
        <w:shd w:val="clear" w:color="auto" w:fill="FFFFFF"/>
        <w:spacing w:after="0" w:line="240" w:lineRule="auto"/>
        <w:rPr>
          <w:rFonts w:ascii="Arial" w:eastAsia="Times New Roman" w:hAnsi="Arial" w:cs="Arial"/>
          <w:color w:val="212529"/>
          <w:sz w:val="24"/>
          <w:szCs w:val="24"/>
        </w:rPr>
      </w:pPr>
      <w:r w:rsidRPr="002F77D7">
        <w:rPr>
          <w:rFonts w:ascii="Arial" w:eastAsia="Times New Roman" w:hAnsi="Arial" w:cs="Arial"/>
          <w:color w:val="212529"/>
          <w:sz w:val="24"/>
          <w:szCs w:val="24"/>
        </w:rPr>
        <w:fldChar w:fldCharType="end"/>
      </w:r>
    </w:p>
    <w:p w:rsidR="002F77D7" w:rsidRPr="002F77D7" w:rsidRDefault="002F77D7" w:rsidP="002F77D7">
      <w:pPr>
        <w:shd w:val="clear" w:color="auto" w:fill="FFFFFF"/>
        <w:spacing w:after="100" w:afterAutospacing="1" w:line="240" w:lineRule="auto"/>
        <w:rPr>
          <w:rFonts w:ascii="Arial" w:eastAsia="Times New Roman" w:hAnsi="Arial" w:cs="Arial"/>
          <w:color w:val="212529"/>
          <w:sz w:val="24"/>
          <w:szCs w:val="24"/>
        </w:rPr>
      </w:pPr>
      <w:r w:rsidRPr="002F77D7">
        <w:rPr>
          <w:rFonts w:ascii="Arial" w:eastAsia="Times New Roman" w:hAnsi="Arial" w:cs="Arial"/>
          <w:color w:val="212529"/>
          <w:sz w:val="24"/>
          <w:szCs w:val="24"/>
        </w:rPr>
        <w:t>There are many ways to reverse a string in JavaScript. These are:</w:t>
      </w:r>
    </w:p>
    <w:p w:rsidR="002F77D7" w:rsidRPr="002F77D7" w:rsidRDefault="002F77D7" w:rsidP="002F77D7">
      <w:pPr>
        <w:shd w:val="clear" w:color="auto" w:fill="FFFFFF"/>
        <w:spacing w:after="100" w:afterAutospacing="1" w:line="240" w:lineRule="auto"/>
        <w:rPr>
          <w:rFonts w:ascii="Arial" w:eastAsia="Times New Roman" w:hAnsi="Arial" w:cs="Arial"/>
          <w:color w:val="212529"/>
          <w:sz w:val="24"/>
          <w:szCs w:val="24"/>
        </w:rPr>
      </w:pPr>
      <w:r w:rsidRPr="002F77D7">
        <w:rPr>
          <w:rFonts w:ascii="Arial" w:eastAsia="Times New Roman" w:hAnsi="Arial" w:cs="Arial"/>
          <w:b/>
          <w:bCs/>
          <w:color w:val="212529"/>
          <w:sz w:val="24"/>
          <w:szCs w:val="24"/>
        </w:rPr>
        <w:t>Using in-built functions:</w:t>
      </w:r>
      <w:r w:rsidRPr="002F77D7">
        <w:rPr>
          <w:rFonts w:ascii="Arial" w:eastAsia="Times New Roman" w:hAnsi="Arial" w:cs="Arial"/>
          <w:color w:val="212529"/>
          <w:sz w:val="24"/>
          <w:szCs w:val="24"/>
        </w:rPr>
        <w:t xml:space="preserve"> the inbuilt function </w:t>
      </w:r>
      <w:proofErr w:type="gramStart"/>
      <w:r w:rsidRPr="002F77D7">
        <w:rPr>
          <w:rFonts w:ascii="Arial" w:eastAsia="Times New Roman" w:hAnsi="Arial" w:cs="Arial"/>
          <w:color w:val="212529"/>
          <w:sz w:val="24"/>
          <w:szCs w:val="24"/>
        </w:rPr>
        <w:t>reverse(</w:t>
      </w:r>
      <w:proofErr w:type="gramEnd"/>
      <w:r w:rsidRPr="002F77D7">
        <w:rPr>
          <w:rFonts w:ascii="Arial" w:eastAsia="Times New Roman" w:hAnsi="Arial" w:cs="Arial"/>
          <w:color w:val="212529"/>
          <w:sz w:val="24"/>
          <w:szCs w:val="24"/>
        </w:rPr>
        <w:t>) reverses the string directly. Here’ how:</w:t>
      </w:r>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1"/>
          <w:szCs w:val="21"/>
        </w:rPr>
      </w:pPr>
      <w:proofErr w:type="gramStart"/>
      <w:r w:rsidRPr="002F77D7">
        <w:rPr>
          <w:rFonts w:ascii="Consolas" w:eastAsia="Times New Roman" w:hAnsi="Consolas" w:cs="Consolas"/>
          <w:color w:val="212529"/>
          <w:sz w:val="21"/>
          <w:szCs w:val="21"/>
        </w:rPr>
        <w:lastRenderedPageBreak/>
        <w:t>str</w:t>
      </w:r>
      <w:proofErr w:type="gramEnd"/>
      <w:r w:rsidRPr="002F77D7">
        <w:rPr>
          <w:rFonts w:ascii="Consolas" w:eastAsia="Times New Roman" w:hAnsi="Consolas" w:cs="Consolas"/>
          <w:color w:val="212529"/>
          <w:sz w:val="21"/>
          <w:szCs w:val="21"/>
        </w:rPr>
        <w:t>="jQuery";</w:t>
      </w:r>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1"/>
          <w:szCs w:val="21"/>
        </w:rPr>
      </w:pPr>
      <w:proofErr w:type="gramStart"/>
      <w:r w:rsidRPr="002F77D7">
        <w:rPr>
          <w:rFonts w:ascii="Consolas" w:eastAsia="Times New Roman" w:hAnsi="Consolas" w:cs="Consolas"/>
          <w:color w:val="212529"/>
          <w:sz w:val="21"/>
          <w:szCs w:val="21"/>
        </w:rPr>
        <w:t>str</w:t>
      </w:r>
      <w:proofErr w:type="gramEnd"/>
      <w:r w:rsidRPr="002F77D7">
        <w:rPr>
          <w:rFonts w:ascii="Consolas" w:eastAsia="Times New Roman" w:hAnsi="Consolas" w:cs="Consolas"/>
          <w:color w:val="212529"/>
          <w:sz w:val="21"/>
          <w:szCs w:val="21"/>
        </w:rPr>
        <w:t xml:space="preserve"> = str.split(""); //convert 'jQuery' to array</w:t>
      </w:r>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1"/>
          <w:szCs w:val="21"/>
        </w:rPr>
      </w:pPr>
      <w:proofErr w:type="gramStart"/>
      <w:r w:rsidRPr="002F77D7">
        <w:rPr>
          <w:rFonts w:ascii="Consolas" w:eastAsia="Times New Roman" w:hAnsi="Consolas" w:cs="Consolas"/>
          <w:color w:val="212529"/>
          <w:sz w:val="21"/>
          <w:szCs w:val="21"/>
        </w:rPr>
        <w:t>str</w:t>
      </w:r>
      <w:proofErr w:type="gramEnd"/>
      <w:r w:rsidRPr="002F77D7">
        <w:rPr>
          <w:rFonts w:ascii="Consolas" w:eastAsia="Times New Roman" w:hAnsi="Consolas" w:cs="Consolas"/>
          <w:color w:val="212529"/>
          <w:sz w:val="21"/>
          <w:szCs w:val="21"/>
        </w:rPr>
        <w:t xml:space="preserve"> = str.reverse(); //reverse 'jQuery' order </w:t>
      </w:r>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1"/>
          <w:szCs w:val="21"/>
        </w:rPr>
      </w:pPr>
      <w:proofErr w:type="gramStart"/>
      <w:r w:rsidRPr="002F77D7">
        <w:rPr>
          <w:rFonts w:ascii="Consolas" w:eastAsia="Times New Roman" w:hAnsi="Consolas" w:cs="Consolas"/>
          <w:color w:val="212529"/>
          <w:sz w:val="21"/>
          <w:szCs w:val="21"/>
        </w:rPr>
        <w:t>str</w:t>
      </w:r>
      <w:proofErr w:type="gramEnd"/>
      <w:r w:rsidRPr="002F77D7">
        <w:rPr>
          <w:rFonts w:ascii="Consolas" w:eastAsia="Times New Roman" w:hAnsi="Consolas" w:cs="Consolas"/>
          <w:color w:val="212529"/>
          <w:sz w:val="21"/>
          <w:szCs w:val="21"/>
        </w:rPr>
        <w:t xml:space="preserve"> = str.join(""); //then combines  the reverse order values.</w:t>
      </w:r>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1"/>
          <w:szCs w:val="21"/>
        </w:rPr>
      </w:pPr>
      <w:proofErr w:type="gramStart"/>
      <w:r w:rsidRPr="002F77D7">
        <w:rPr>
          <w:rFonts w:ascii="Consolas" w:eastAsia="Times New Roman" w:hAnsi="Consolas" w:cs="Consolas"/>
          <w:color w:val="212529"/>
          <w:sz w:val="21"/>
          <w:szCs w:val="21"/>
        </w:rPr>
        <w:t>alert(</w:t>
      </w:r>
      <w:proofErr w:type="gramEnd"/>
      <w:r w:rsidRPr="002F77D7">
        <w:rPr>
          <w:rFonts w:ascii="Consolas" w:eastAsia="Times New Roman" w:hAnsi="Consolas" w:cs="Consolas"/>
          <w:color w:val="212529"/>
          <w:sz w:val="21"/>
          <w:szCs w:val="21"/>
        </w:rPr>
        <w:t>str);</w:t>
      </w:r>
    </w:p>
    <w:p w:rsidR="002F77D7" w:rsidRPr="002F77D7" w:rsidRDefault="002F77D7" w:rsidP="002F77D7">
      <w:pPr>
        <w:shd w:val="clear" w:color="auto" w:fill="FFFFFF"/>
        <w:spacing w:after="100" w:afterAutospacing="1" w:line="240" w:lineRule="auto"/>
        <w:rPr>
          <w:rFonts w:ascii="Arial" w:eastAsia="Times New Roman" w:hAnsi="Arial" w:cs="Arial"/>
          <w:color w:val="212529"/>
          <w:sz w:val="24"/>
          <w:szCs w:val="24"/>
        </w:rPr>
      </w:pPr>
      <w:r w:rsidRPr="002F77D7">
        <w:rPr>
          <w:rFonts w:ascii="Arial" w:eastAsia="Times New Roman" w:hAnsi="Arial" w:cs="Arial"/>
          <w:color w:val="212529"/>
          <w:sz w:val="24"/>
          <w:szCs w:val="24"/>
        </w:rPr>
        <w:t>First split the string to an array, then reverse an array and after that join the characters to form a string.</w:t>
      </w:r>
    </w:p>
    <w:p w:rsidR="002F77D7" w:rsidRPr="002F77D7" w:rsidRDefault="002F77D7" w:rsidP="002F77D7">
      <w:pPr>
        <w:shd w:val="clear" w:color="auto" w:fill="FFFFFF"/>
        <w:spacing w:after="100" w:afterAutospacing="1" w:line="240" w:lineRule="auto"/>
        <w:rPr>
          <w:rFonts w:ascii="Arial" w:eastAsia="Times New Roman" w:hAnsi="Arial" w:cs="Arial"/>
          <w:color w:val="212529"/>
          <w:sz w:val="24"/>
          <w:szCs w:val="24"/>
        </w:rPr>
      </w:pPr>
      <w:proofErr w:type="gramStart"/>
      <w:r w:rsidRPr="002F77D7">
        <w:rPr>
          <w:rFonts w:ascii="Arial" w:eastAsia="Times New Roman" w:hAnsi="Arial" w:cs="Arial"/>
          <w:b/>
          <w:bCs/>
          <w:color w:val="212529"/>
          <w:sz w:val="24"/>
          <w:szCs w:val="24"/>
        </w:rPr>
        <w:t>Using a loop:</w:t>
      </w:r>
      <w:r w:rsidRPr="002F77D7">
        <w:rPr>
          <w:rFonts w:ascii="Arial" w:eastAsia="Times New Roman" w:hAnsi="Arial" w:cs="Arial"/>
          <w:color w:val="212529"/>
          <w:sz w:val="24"/>
          <w:szCs w:val="24"/>
        </w:rPr>
        <w:t> First, count a number of characters in a string, then apply a decrementing loop on an original string which starts from the last character and prints each character until count becomes zero.</w:t>
      </w:r>
      <w:proofErr w:type="gramEnd"/>
    </w:p>
    <w:p w:rsidR="002F77D7" w:rsidRPr="002F77D7" w:rsidRDefault="002F77D7" w:rsidP="002F77D7">
      <w:pPr>
        <w:shd w:val="clear" w:color="auto" w:fill="FFFFFF"/>
        <w:spacing w:after="0" w:line="240" w:lineRule="auto"/>
        <w:rPr>
          <w:rFonts w:ascii="Times New Roman" w:eastAsia="Times New Roman" w:hAnsi="Times New Roman" w:cs="Times New Roman"/>
          <w:color w:val="007BFF"/>
          <w:sz w:val="24"/>
          <w:szCs w:val="24"/>
        </w:rPr>
      </w:pPr>
      <w:r w:rsidRPr="002F77D7">
        <w:rPr>
          <w:rFonts w:ascii="Arial" w:eastAsia="Times New Roman" w:hAnsi="Arial" w:cs="Arial"/>
          <w:color w:val="212529"/>
          <w:sz w:val="24"/>
          <w:szCs w:val="24"/>
        </w:rPr>
        <w:fldChar w:fldCharType="begin"/>
      </w:r>
      <w:r w:rsidRPr="002F77D7">
        <w:rPr>
          <w:rFonts w:ascii="Arial" w:eastAsia="Times New Roman" w:hAnsi="Arial" w:cs="Arial"/>
          <w:color w:val="212529"/>
          <w:sz w:val="24"/>
          <w:szCs w:val="24"/>
        </w:rPr>
        <w:instrText xml:space="preserve"> HYPERLINK "https://www.onlineinterviewquestions.com/advanced-javascript-interview-questions/" \l "collapseUnfiled7" </w:instrText>
      </w:r>
      <w:r w:rsidRPr="002F77D7">
        <w:rPr>
          <w:rFonts w:ascii="Arial" w:eastAsia="Times New Roman" w:hAnsi="Arial" w:cs="Arial"/>
          <w:color w:val="212529"/>
          <w:sz w:val="24"/>
          <w:szCs w:val="24"/>
        </w:rPr>
        <w:fldChar w:fldCharType="separate"/>
      </w:r>
    </w:p>
    <w:p w:rsidR="002F77D7" w:rsidRPr="002F77D7" w:rsidRDefault="002F77D7" w:rsidP="002F77D7">
      <w:pPr>
        <w:shd w:val="clear" w:color="auto" w:fill="FFFFFF"/>
        <w:spacing w:before="100" w:beforeAutospacing="1" w:after="0" w:line="240" w:lineRule="auto"/>
        <w:outlineLvl w:val="2"/>
        <w:rPr>
          <w:rFonts w:ascii="Times New Roman" w:eastAsia="Times New Roman" w:hAnsi="Times New Roman" w:cs="Times New Roman"/>
          <w:color w:val="000000"/>
          <w:sz w:val="27"/>
          <w:szCs w:val="27"/>
        </w:rPr>
      </w:pPr>
      <w:r w:rsidRPr="002F77D7">
        <w:rPr>
          <w:rFonts w:ascii="Arial" w:eastAsia="Times New Roman" w:hAnsi="Arial" w:cs="Arial"/>
          <w:color w:val="000000"/>
          <w:sz w:val="27"/>
          <w:szCs w:val="27"/>
        </w:rPr>
        <w:t>7. How to redirect a page to another page in Javascript?</w:t>
      </w:r>
    </w:p>
    <w:p w:rsidR="002F77D7" w:rsidRPr="002F77D7" w:rsidRDefault="002F77D7" w:rsidP="002F77D7">
      <w:pPr>
        <w:shd w:val="clear" w:color="auto" w:fill="FFFFFF"/>
        <w:spacing w:after="0" w:line="240" w:lineRule="auto"/>
        <w:rPr>
          <w:rFonts w:ascii="Arial" w:eastAsia="Times New Roman" w:hAnsi="Arial" w:cs="Arial"/>
          <w:color w:val="212529"/>
          <w:sz w:val="24"/>
          <w:szCs w:val="24"/>
        </w:rPr>
      </w:pPr>
      <w:r w:rsidRPr="002F77D7">
        <w:rPr>
          <w:rFonts w:ascii="Arial" w:eastAsia="Times New Roman" w:hAnsi="Arial" w:cs="Arial"/>
          <w:color w:val="212529"/>
          <w:sz w:val="24"/>
          <w:szCs w:val="24"/>
        </w:rPr>
        <w:fldChar w:fldCharType="end"/>
      </w:r>
    </w:p>
    <w:p w:rsidR="002F77D7" w:rsidRPr="002F77D7" w:rsidRDefault="002F77D7" w:rsidP="002F77D7">
      <w:pPr>
        <w:shd w:val="clear" w:color="auto" w:fill="FFFFFF"/>
        <w:spacing w:after="100" w:afterAutospacing="1" w:line="240" w:lineRule="auto"/>
        <w:rPr>
          <w:rFonts w:ascii="Arial" w:eastAsia="Times New Roman" w:hAnsi="Arial" w:cs="Arial"/>
          <w:color w:val="212529"/>
          <w:sz w:val="24"/>
          <w:szCs w:val="24"/>
        </w:rPr>
      </w:pPr>
      <w:r w:rsidRPr="002F77D7">
        <w:rPr>
          <w:rFonts w:ascii="Arial" w:eastAsia="Times New Roman" w:hAnsi="Arial" w:cs="Arial"/>
          <w:color w:val="212529"/>
          <w:sz w:val="24"/>
          <w:szCs w:val="24"/>
        </w:rPr>
        <w:t>There are several ways to redirect page to another page in JavaScript. These are:</w:t>
      </w:r>
    </w:p>
    <w:p w:rsidR="002F77D7" w:rsidRPr="002F77D7" w:rsidRDefault="002F77D7" w:rsidP="002F77D7">
      <w:pPr>
        <w:numPr>
          <w:ilvl w:val="0"/>
          <w:numId w:val="85"/>
        </w:numPr>
        <w:shd w:val="clear" w:color="auto" w:fill="FFFFFF"/>
        <w:spacing w:before="100" w:beforeAutospacing="1" w:after="100" w:afterAutospacing="1" w:line="240" w:lineRule="auto"/>
        <w:rPr>
          <w:rFonts w:ascii="Arial" w:eastAsia="Times New Roman" w:hAnsi="Arial" w:cs="Arial"/>
          <w:color w:val="212529"/>
          <w:sz w:val="24"/>
          <w:szCs w:val="24"/>
        </w:rPr>
      </w:pPr>
      <w:r w:rsidRPr="002F77D7">
        <w:rPr>
          <w:rFonts w:ascii="Arial" w:eastAsia="Times New Roman" w:hAnsi="Arial" w:cs="Arial"/>
          <w:b/>
          <w:bCs/>
          <w:color w:val="212529"/>
          <w:sz w:val="24"/>
          <w:szCs w:val="24"/>
        </w:rPr>
        <w:t>Using location.href:</w:t>
      </w:r>
      <w:r w:rsidRPr="002F77D7">
        <w:rPr>
          <w:rFonts w:ascii="Arial" w:eastAsia="Times New Roman" w:hAnsi="Arial" w:cs="Arial"/>
          <w:color w:val="212529"/>
          <w:sz w:val="24"/>
          <w:szCs w:val="24"/>
        </w:rPr>
        <w:t> It is the first approach to redirect page. In this, we can go back to access the original document.</w:t>
      </w:r>
      <w:r w:rsidRPr="002F77D7">
        <w:rPr>
          <w:rFonts w:ascii="Arial" w:eastAsia="Times New Roman" w:hAnsi="Arial" w:cs="Arial"/>
          <w:b/>
          <w:bCs/>
          <w:color w:val="212529"/>
          <w:sz w:val="24"/>
          <w:szCs w:val="24"/>
        </w:rPr>
        <w:t>Syntax</w:t>
      </w:r>
      <w:r w:rsidRPr="002F77D7">
        <w:rPr>
          <w:rFonts w:ascii="Arial" w:eastAsia="Times New Roman" w:hAnsi="Arial" w:cs="Arial"/>
          <w:color w:val="212529"/>
          <w:sz w:val="24"/>
          <w:szCs w:val="24"/>
        </w:rPr>
        <w:t>:window.location.href =“https://www.onlineinterviewquestions.com/”</w:t>
      </w:r>
    </w:p>
    <w:p w:rsidR="002F77D7" w:rsidRPr="002F77D7" w:rsidRDefault="002F77D7" w:rsidP="002F77D7">
      <w:pPr>
        <w:numPr>
          <w:ilvl w:val="0"/>
          <w:numId w:val="85"/>
        </w:numPr>
        <w:shd w:val="clear" w:color="auto" w:fill="FFFFFF"/>
        <w:spacing w:before="100" w:beforeAutospacing="1" w:after="100" w:afterAutospacing="1" w:line="240" w:lineRule="auto"/>
        <w:rPr>
          <w:rFonts w:ascii="Arial" w:eastAsia="Times New Roman" w:hAnsi="Arial" w:cs="Arial"/>
          <w:color w:val="212529"/>
          <w:sz w:val="24"/>
          <w:szCs w:val="24"/>
        </w:rPr>
      </w:pPr>
      <w:r w:rsidRPr="002F77D7">
        <w:rPr>
          <w:rFonts w:ascii="Arial" w:eastAsia="Times New Roman" w:hAnsi="Arial" w:cs="Arial"/>
          <w:b/>
          <w:bCs/>
          <w:color w:val="212529"/>
          <w:sz w:val="24"/>
          <w:szCs w:val="24"/>
        </w:rPr>
        <w:t>Using location.replace:</w:t>
      </w:r>
      <w:r w:rsidRPr="002F77D7">
        <w:rPr>
          <w:rFonts w:ascii="Arial" w:eastAsia="Times New Roman" w:hAnsi="Arial" w:cs="Arial"/>
          <w:color w:val="212529"/>
          <w:sz w:val="24"/>
          <w:szCs w:val="24"/>
        </w:rPr>
        <w:t> Another approach to redirect page. In this, it is not possible to navigate back to the original document by clicking on the back button as it removes the URL of the original document. </w:t>
      </w:r>
      <w:r w:rsidRPr="002F77D7">
        <w:rPr>
          <w:rFonts w:ascii="Arial" w:eastAsia="Times New Roman" w:hAnsi="Arial" w:cs="Arial"/>
          <w:b/>
          <w:bCs/>
          <w:color w:val="212529"/>
          <w:sz w:val="24"/>
          <w:szCs w:val="24"/>
        </w:rPr>
        <w:t>Syntax:</w:t>
      </w:r>
      <w:r w:rsidRPr="002F77D7">
        <w:rPr>
          <w:rFonts w:ascii="Arial" w:eastAsia="Times New Roman" w:hAnsi="Arial" w:cs="Arial"/>
          <w:color w:val="212529"/>
          <w:sz w:val="24"/>
          <w:szCs w:val="24"/>
        </w:rPr>
        <w:t> window.location.replace(" https://www.onlineinterviewquestions.com/;");</w:t>
      </w:r>
    </w:p>
    <w:p w:rsidR="002F77D7" w:rsidRPr="002F77D7" w:rsidRDefault="002F77D7" w:rsidP="002F77D7">
      <w:pPr>
        <w:shd w:val="clear" w:color="auto" w:fill="FFFFFF"/>
        <w:spacing w:after="0" w:line="240" w:lineRule="auto"/>
        <w:rPr>
          <w:rFonts w:ascii="Times New Roman" w:eastAsia="Times New Roman" w:hAnsi="Times New Roman" w:cs="Times New Roman"/>
          <w:color w:val="007BFF"/>
          <w:sz w:val="24"/>
          <w:szCs w:val="24"/>
        </w:rPr>
      </w:pPr>
      <w:r w:rsidRPr="002F77D7">
        <w:rPr>
          <w:rFonts w:ascii="Arial" w:eastAsia="Times New Roman" w:hAnsi="Arial" w:cs="Arial"/>
          <w:color w:val="212529"/>
          <w:sz w:val="24"/>
          <w:szCs w:val="24"/>
        </w:rPr>
        <w:fldChar w:fldCharType="begin"/>
      </w:r>
      <w:r w:rsidRPr="002F77D7">
        <w:rPr>
          <w:rFonts w:ascii="Arial" w:eastAsia="Times New Roman" w:hAnsi="Arial" w:cs="Arial"/>
          <w:color w:val="212529"/>
          <w:sz w:val="24"/>
          <w:szCs w:val="24"/>
        </w:rPr>
        <w:instrText xml:space="preserve"> HYPERLINK "https://www.onlineinterviewquestions.com/advanced-javascript-interview-questions/" \l "collapseUnfiled8" </w:instrText>
      </w:r>
      <w:r w:rsidRPr="002F77D7">
        <w:rPr>
          <w:rFonts w:ascii="Arial" w:eastAsia="Times New Roman" w:hAnsi="Arial" w:cs="Arial"/>
          <w:color w:val="212529"/>
          <w:sz w:val="24"/>
          <w:szCs w:val="24"/>
        </w:rPr>
        <w:fldChar w:fldCharType="separate"/>
      </w:r>
    </w:p>
    <w:p w:rsidR="002F77D7" w:rsidRPr="002F77D7" w:rsidRDefault="002F77D7" w:rsidP="002F77D7">
      <w:pPr>
        <w:shd w:val="clear" w:color="auto" w:fill="FFFFFF"/>
        <w:spacing w:before="100" w:beforeAutospacing="1" w:after="0" w:line="240" w:lineRule="auto"/>
        <w:outlineLvl w:val="2"/>
        <w:rPr>
          <w:rFonts w:ascii="Times New Roman" w:eastAsia="Times New Roman" w:hAnsi="Times New Roman" w:cs="Times New Roman"/>
          <w:color w:val="000000"/>
          <w:sz w:val="27"/>
          <w:szCs w:val="27"/>
        </w:rPr>
      </w:pPr>
      <w:r w:rsidRPr="002F77D7">
        <w:rPr>
          <w:rFonts w:ascii="Arial" w:eastAsia="Times New Roman" w:hAnsi="Arial" w:cs="Arial"/>
          <w:color w:val="000000"/>
          <w:sz w:val="27"/>
          <w:szCs w:val="27"/>
        </w:rPr>
        <w:t>8. List some Design patterns in JavaScript?</w:t>
      </w:r>
    </w:p>
    <w:p w:rsidR="002F77D7" w:rsidRPr="002F77D7" w:rsidRDefault="002F77D7" w:rsidP="002F77D7">
      <w:pPr>
        <w:shd w:val="clear" w:color="auto" w:fill="FFFFFF"/>
        <w:spacing w:after="0" w:line="240" w:lineRule="auto"/>
        <w:rPr>
          <w:rFonts w:ascii="Arial" w:eastAsia="Times New Roman" w:hAnsi="Arial" w:cs="Arial"/>
          <w:color w:val="212529"/>
          <w:sz w:val="24"/>
          <w:szCs w:val="24"/>
        </w:rPr>
      </w:pPr>
      <w:r w:rsidRPr="002F77D7">
        <w:rPr>
          <w:rFonts w:ascii="Arial" w:eastAsia="Times New Roman" w:hAnsi="Arial" w:cs="Arial"/>
          <w:color w:val="212529"/>
          <w:sz w:val="24"/>
          <w:szCs w:val="24"/>
        </w:rPr>
        <w:fldChar w:fldCharType="end"/>
      </w:r>
    </w:p>
    <w:p w:rsidR="002F77D7" w:rsidRPr="002F77D7" w:rsidRDefault="002F77D7" w:rsidP="002F77D7">
      <w:pPr>
        <w:shd w:val="clear" w:color="auto" w:fill="FFFFFF"/>
        <w:spacing w:after="100" w:afterAutospacing="1" w:line="240" w:lineRule="auto"/>
        <w:rPr>
          <w:rFonts w:ascii="Arial" w:eastAsia="Times New Roman" w:hAnsi="Arial" w:cs="Arial"/>
          <w:color w:val="212529"/>
          <w:sz w:val="24"/>
          <w:szCs w:val="24"/>
        </w:rPr>
      </w:pPr>
      <w:r w:rsidRPr="002F77D7">
        <w:rPr>
          <w:rFonts w:ascii="Arial" w:eastAsia="Times New Roman" w:hAnsi="Arial" w:cs="Arial"/>
          <w:color w:val="212529"/>
          <w:sz w:val="24"/>
          <w:szCs w:val="24"/>
        </w:rPr>
        <w:t>The design pattern is a general reusable solution to a commonly occurring problem in software design. Some of the design patterns are:</w:t>
      </w:r>
    </w:p>
    <w:p w:rsidR="002F77D7" w:rsidRPr="002F77D7" w:rsidRDefault="002F77D7" w:rsidP="002F77D7">
      <w:pPr>
        <w:numPr>
          <w:ilvl w:val="0"/>
          <w:numId w:val="86"/>
        </w:numPr>
        <w:shd w:val="clear" w:color="auto" w:fill="FFFFFF"/>
        <w:spacing w:before="100" w:beforeAutospacing="1" w:after="100" w:afterAutospacing="1" w:line="240" w:lineRule="auto"/>
        <w:rPr>
          <w:rFonts w:ascii="Arial" w:eastAsia="Times New Roman" w:hAnsi="Arial" w:cs="Arial"/>
          <w:color w:val="212529"/>
          <w:sz w:val="24"/>
          <w:szCs w:val="24"/>
        </w:rPr>
      </w:pPr>
      <w:r w:rsidRPr="002F77D7">
        <w:rPr>
          <w:rFonts w:ascii="Arial" w:eastAsia="Times New Roman" w:hAnsi="Arial" w:cs="Arial"/>
          <w:b/>
          <w:bCs/>
          <w:color w:val="212529"/>
          <w:sz w:val="24"/>
          <w:szCs w:val="24"/>
        </w:rPr>
        <w:t>Creational design pattern:</w:t>
      </w:r>
      <w:r w:rsidRPr="002F77D7">
        <w:rPr>
          <w:rFonts w:ascii="Arial" w:eastAsia="Times New Roman" w:hAnsi="Arial" w:cs="Arial"/>
          <w:color w:val="212529"/>
          <w:sz w:val="24"/>
          <w:szCs w:val="24"/>
        </w:rPr>
        <w:t xml:space="preserve"> These patterns dealt with the mechanism of object creation which </w:t>
      </w:r>
      <w:proofErr w:type="gramStart"/>
      <w:r w:rsidRPr="002F77D7">
        <w:rPr>
          <w:rFonts w:ascii="Arial" w:eastAsia="Times New Roman" w:hAnsi="Arial" w:cs="Arial"/>
          <w:color w:val="212529"/>
          <w:sz w:val="24"/>
          <w:szCs w:val="24"/>
        </w:rPr>
        <w:t>optimize</w:t>
      </w:r>
      <w:proofErr w:type="gramEnd"/>
      <w:r w:rsidRPr="002F77D7">
        <w:rPr>
          <w:rFonts w:ascii="Arial" w:eastAsia="Times New Roman" w:hAnsi="Arial" w:cs="Arial"/>
          <w:color w:val="212529"/>
          <w:sz w:val="24"/>
          <w:szCs w:val="24"/>
        </w:rPr>
        <w:t xml:space="preserve"> object creation with the basic approach.</w:t>
      </w:r>
    </w:p>
    <w:p w:rsidR="002F77D7" w:rsidRPr="002F77D7" w:rsidRDefault="002F77D7" w:rsidP="002F77D7">
      <w:pPr>
        <w:numPr>
          <w:ilvl w:val="0"/>
          <w:numId w:val="86"/>
        </w:numPr>
        <w:shd w:val="clear" w:color="auto" w:fill="FFFFFF"/>
        <w:spacing w:before="100" w:beforeAutospacing="1" w:after="100" w:afterAutospacing="1" w:line="240" w:lineRule="auto"/>
        <w:rPr>
          <w:rFonts w:ascii="Arial" w:eastAsia="Times New Roman" w:hAnsi="Arial" w:cs="Arial"/>
          <w:color w:val="212529"/>
          <w:sz w:val="24"/>
          <w:szCs w:val="24"/>
        </w:rPr>
      </w:pPr>
      <w:r w:rsidRPr="002F77D7">
        <w:rPr>
          <w:rFonts w:ascii="Arial" w:eastAsia="Times New Roman" w:hAnsi="Arial" w:cs="Arial"/>
          <w:b/>
          <w:bCs/>
          <w:color w:val="212529"/>
          <w:sz w:val="24"/>
          <w:szCs w:val="24"/>
        </w:rPr>
        <w:t>Structural design pattern:</w:t>
      </w:r>
      <w:r w:rsidRPr="002F77D7">
        <w:rPr>
          <w:rFonts w:ascii="Arial" w:eastAsia="Times New Roman" w:hAnsi="Arial" w:cs="Arial"/>
          <w:color w:val="212529"/>
          <w:sz w:val="24"/>
          <w:szCs w:val="24"/>
        </w:rPr>
        <w:t> these patterns deal with different classes and objects to provide new functionality.</w:t>
      </w:r>
    </w:p>
    <w:p w:rsidR="002F77D7" w:rsidRPr="002F77D7" w:rsidRDefault="002F77D7" w:rsidP="002F77D7">
      <w:pPr>
        <w:numPr>
          <w:ilvl w:val="0"/>
          <w:numId w:val="86"/>
        </w:numPr>
        <w:shd w:val="clear" w:color="auto" w:fill="FFFFFF"/>
        <w:spacing w:before="100" w:beforeAutospacing="1" w:after="100" w:afterAutospacing="1" w:line="240" w:lineRule="auto"/>
        <w:rPr>
          <w:rFonts w:ascii="Arial" w:eastAsia="Times New Roman" w:hAnsi="Arial" w:cs="Arial"/>
          <w:color w:val="212529"/>
          <w:sz w:val="24"/>
          <w:szCs w:val="24"/>
        </w:rPr>
      </w:pPr>
      <w:r w:rsidRPr="002F77D7">
        <w:rPr>
          <w:rFonts w:ascii="Arial" w:eastAsia="Times New Roman" w:hAnsi="Arial" w:cs="Arial"/>
          <w:b/>
          <w:bCs/>
          <w:color w:val="212529"/>
          <w:sz w:val="24"/>
          <w:szCs w:val="24"/>
        </w:rPr>
        <w:t>Behavioral Patterns:</w:t>
      </w:r>
      <w:r w:rsidRPr="002F77D7">
        <w:rPr>
          <w:rFonts w:ascii="Arial" w:eastAsia="Times New Roman" w:hAnsi="Arial" w:cs="Arial"/>
          <w:color w:val="212529"/>
          <w:sz w:val="24"/>
          <w:szCs w:val="24"/>
        </w:rPr>
        <w:t> These patterns are to improve communication between objects and to recognize patterns.</w:t>
      </w:r>
    </w:p>
    <w:p w:rsidR="002F77D7" w:rsidRPr="002F77D7" w:rsidRDefault="002F77D7" w:rsidP="002F77D7">
      <w:pPr>
        <w:numPr>
          <w:ilvl w:val="0"/>
          <w:numId w:val="86"/>
        </w:numPr>
        <w:shd w:val="clear" w:color="auto" w:fill="FFFFFF"/>
        <w:spacing w:before="100" w:beforeAutospacing="1" w:after="100" w:afterAutospacing="1" w:line="240" w:lineRule="auto"/>
        <w:rPr>
          <w:rFonts w:ascii="Arial" w:eastAsia="Times New Roman" w:hAnsi="Arial" w:cs="Arial"/>
          <w:color w:val="212529"/>
          <w:sz w:val="24"/>
          <w:szCs w:val="24"/>
        </w:rPr>
      </w:pPr>
      <w:r w:rsidRPr="002F77D7">
        <w:rPr>
          <w:rFonts w:ascii="Arial" w:eastAsia="Times New Roman" w:hAnsi="Arial" w:cs="Arial"/>
          <w:b/>
          <w:bCs/>
          <w:color w:val="212529"/>
          <w:sz w:val="24"/>
          <w:szCs w:val="24"/>
        </w:rPr>
        <w:t>Concurrency design patterns:</w:t>
      </w:r>
      <w:r w:rsidRPr="002F77D7">
        <w:rPr>
          <w:rFonts w:ascii="Arial" w:eastAsia="Times New Roman" w:hAnsi="Arial" w:cs="Arial"/>
          <w:color w:val="212529"/>
          <w:sz w:val="24"/>
          <w:szCs w:val="24"/>
        </w:rPr>
        <w:t> These patterns handle with multi-thread programming paradigms.</w:t>
      </w:r>
    </w:p>
    <w:p w:rsidR="002F77D7" w:rsidRPr="002F77D7" w:rsidRDefault="002F77D7" w:rsidP="002F77D7">
      <w:pPr>
        <w:numPr>
          <w:ilvl w:val="0"/>
          <w:numId w:val="86"/>
        </w:numPr>
        <w:shd w:val="clear" w:color="auto" w:fill="FFFFFF"/>
        <w:spacing w:before="100" w:beforeAutospacing="1" w:after="100" w:afterAutospacing="1" w:line="240" w:lineRule="auto"/>
        <w:rPr>
          <w:rFonts w:ascii="Arial" w:eastAsia="Times New Roman" w:hAnsi="Arial" w:cs="Arial"/>
          <w:color w:val="212529"/>
          <w:sz w:val="24"/>
          <w:szCs w:val="24"/>
        </w:rPr>
      </w:pPr>
      <w:r w:rsidRPr="002F77D7">
        <w:rPr>
          <w:rFonts w:ascii="Arial" w:eastAsia="Times New Roman" w:hAnsi="Arial" w:cs="Arial"/>
          <w:b/>
          <w:bCs/>
          <w:color w:val="212529"/>
          <w:sz w:val="24"/>
          <w:szCs w:val="24"/>
        </w:rPr>
        <w:t>Architectural design patterns:</w:t>
      </w:r>
      <w:r w:rsidRPr="002F77D7">
        <w:rPr>
          <w:rFonts w:ascii="Arial" w:eastAsia="Times New Roman" w:hAnsi="Arial" w:cs="Arial"/>
          <w:color w:val="212529"/>
          <w:sz w:val="24"/>
          <w:szCs w:val="24"/>
        </w:rPr>
        <w:t> These patterns used to deal with architectural designs.</w:t>
      </w:r>
    </w:p>
    <w:p w:rsidR="002F77D7" w:rsidRPr="002F77D7" w:rsidRDefault="002F77D7" w:rsidP="002F77D7">
      <w:pPr>
        <w:shd w:val="clear" w:color="auto" w:fill="FFFFFF"/>
        <w:spacing w:after="0" w:line="240" w:lineRule="auto"/>
        <w:rPr>
          <w:rFonts w:ascii="Times New Roman" w:eastAsia="Times New Roman" w:hAnsi="Times New Roman" w:cs="Times New Roman"/>
          <w:color w:val="007BFF"/>
          <w:sz w:val="24"/>
          <w:szCs w:val="24"/>
        </w:rPr>
      </w:pPr>
      <w:r w:rsidRPr="002F77D7">
        <w:rPr>
          <w:rFonts w:ascii="Arial" w:eastAsia="Times New Roman" w:hAnsi="Arial" w:cs="Arial"/>
          <w:color w:val="212529"/>
          <w:sz w:val="24"/>
          <w:szCs w:val="24"/>
        </w:rPr>
        <w:fldChar w:fldCharType="begin"/>
      </w:r>
      <w:r w:rsidRPr="002F77D7">
        <w:rPr>
          <w:rFonts w:ascii="Arial" w:eastAsia="Times New Roman" w:hAnsi="Arial" w:cs="Arial"/>
          <w:color w:val="212529"/>
          <w:sz w:val="24"/>
          <w:szCs w:val="24"/>
        </w:rPr>
        <w:instrText xml:space="preserve"> HYPERLINK "https://www.onlineinterviewquestions.com/advanced-javascript-interview-questions/" \l "collapseUnfiled9" </w:instrText>
      </w:r>
      <w:r w:rsidRPr="002F77D7">
        <w:rPr>
          <w:rFonts w:ascii="Arial" w:eastAsia="Times New Roman" w:hAnsi="Arial" w:cs="Arial"/>
          <w:color w:val="212529"/>
          <w:sz w:val="24"/>
          <w:szCs w:val="24"/>
        </w:rPr>
        <w:fldChar w:fldCharType="separate"/>
      </w:r>
    </w:p>
    <w:p w:rsidR="002F77D7" w:rsidRPr="002F77D7" w:rsidRDefault="002F77D7" w:rsidP="002F77D7">
      <w:pPr>
        <w:shd w:val="clear" w:color="auto" w:fill="FFFFFF"/>
        <w:spacing w:before="100" w:beforeAutospacing="1" w:after="0" w:line="240" w:lineRule="auto"/>
        <w:outlineLvl w:val="2"/>
        <w:rPr>
          <w:rFonts w:ascii="Times New Roman" w:eastAsia="Times New Roman" w:hAnsi="Times New Roman" w:cs="Times New Roman"/>
          <w:color w:val="000000"/>
          <w:sz w:val="27"/>
          <w:szCs w:val="27"/>
        </w:rPr>
      </w:pPr>
      <w:r w:rsidRPr="002F77D7">
        <w:rPr>
          <w:rFonts w:ascii="Arial" w:eastAsia="Times New Roman" w:hAnsi="Arial" w:cs="Arial"/>
          <w:color w:val="000000"/>
          <w:sz w:val="27"/>
          <w:szCs w:val="27"/>
        </w:rPr>
        <w:lastRenderedPageBreak/>
        <w:t xml:space="preserve">9. What is difference between </w:t>
      </w:r>
      <w:proofErr w:type="gramStart"/>
      <w:r w:rsidRPr="002F77D7">
        <w:rPr>
          <w:rFonts w:ascii="Arial" w:eastAsia="Times New Roman" w:hAnsi="Arial" w:cs="Arial"/>
          <w:color w:val="000000"/>
          <w:sz w:val="27"/>
          <w:szCs w:val="27"/>
        </w:rPr>
        <w:t>Array.splice</w:t>
      </w:r>
      <w:proofErr w:type="gramEnd"/>
      <w:r w:rsidRPr="002F77D7">
        <w:rPr>
          <w:rFonts w:ascii="Arial" w:eastAsia="Times New Roman" w:hAnsi="Arial" w:cs="Arial"/>
          <w:color w:val="000000"/>
          <w:sz w:val="27"/>
          <w:szCs w:val="27"/>
        </w:rPr>
        <w:t>() and Array.slice() method in JavaScript?</w:t>
      </w:r>
    </w:p>
    <w:p w:rsidR="002F77D7" w:rsidRPr="002F77D7" w:rsidRDefault="002F77D7" w:rsidP="002F77D7">
      <w:pPr>
        <w:shd w:val="clear" w:color="auto" w:fill="FFFFFF"/>
        <w:spacing w:after="0" w:line="240" w:lineRule="auto"/>
        <w:rPr>
          <w:rFonts w:ascii="Arial" w:eastAsia="Times New Roman" w:hAnsi="Arial" w:cs="Arial"/>
          <w:color w:val="212529"/>
          <w:sz w:val="24"/>
          <w:szCs w:val="24"/>
        </w:rPr>
      </w:pPr>
      <w:r w:rsidRPr="002F77D7">
        <w:rPr>
          <w:rFonts w:ascii="Arial" w:eastAsia="Times New Roman" w:hAnsi="Arial" w:cs="Arial"/>
          <w:color w:val="212529"/>
          <w:sz w:val="24"/>
          <w:szCs w:val="24"/>
        </w:rPr>
        <w:fldChar w:fldCharType="end"/>
      </w:r>
    </w:p>
    <w:p w:rsidR="002F77D7" w:rsidRPr="002F77D7" w:rsidRDefault="002F77D7" w:rsidP="002F77D7">
      <w:pPr>
        <w:numPr>
          <w:ilvl w:val="0"/>
          <w:numId w:val="87"/>
        </w:numPr>
        <w:shd w:val="clear" w:color="auto" w:fill="FFFFFF"/>
        <w:spacing w:before="100" w:beforeAutospacing="1" w:after="100" w:afterAutospacing="1" w:line="240" w:lineRule="auto"/>
        <w:rPr>
          <w:rFonts w:ascii="Arial" w:eastAsia="Times New Roman" w:hAnsi="Arial" w:cs="Arial"/>
          <w:color w:val="212529"/>
          <w:sz w:val="24"/>
          <w:szCs w:val="24"/>
        </w:rPr>
      </w:pPr>
      <w:r w:rsidRPr="002F77D7">
        <w:rPr>
          <w:rFonts w:ascii="Arial" w:eastAsia="Times New Roman" w:hAnsi="Arial" w:cs="Arial"/>
          <w:color w:val="212529"/>
          <w:sz w:val="24"/>
          <w:szCs w:val="24"/>
        </w:rPr>
        <w:t xml:space="preserve">The </w:t>
      </w:r>
      <w:proofErr w:type="gramStart"/>
      <w:r w:rsidRPr="002F77D7">
        <w:rPr>
          <w:rFonts w:ascii="Arial" w:eastAsia="Times New Roman" w:hAnsi="Arial" w:cs="Arial"/>
          <w:color w:val="212529"/>
          <w:sz w:val="24"/>
          <w:szCs w:val="24"/>
        </w:rPr>
        <w:t>array.slice(</w:t>
      </w:r>
      <w:proofErr w:type="gramEnd"/>
      <w:r w:rsidRPr="002F77D7">
        <w:rPr>
          <w:rFonts w:ascii="Arial" w:eastAsia="Times New Roman" w:hAnsi="Arial" w:cs="Arial"/>
          <w:color w:val="212529"/>
          <w:sz w:val="24"/>
          <w:szCs w:val="24"/>
        </w:rPr>
        <w:t>) removes items from the array and then return those removed items as an array whereas array.slice() method is selected items from an array and then those elements as a new array object.</w:t>
      </w:r>
    </w:p>
    <w:p w:rsidR="002F77D7" w:rsidRPr="002F77D7" w:rsidRDefault="002F77D7" w:rsidP="002F77D7">
      <w:pPr>
        <w:numPr>
          <w:ilvl w:val="0"/>
          <w:numId w:val="87"/>
        </w:numPr>
        <w:shd w:val="clear" w:color="auto" w:fill="FFFFFF"/>
        <w:spacing w:before="100" w:beforeAutospacing="1" w:after="100" w:afterAutospacing="1" w:line="240" w:lineRule="auto"/>
        <w:rPr>
          <w:rFonts w:ascii="Arial" w:eastAsia="Times New Roman" w:hAnsi="Arial" w:cs="Arial"/>
          <w:color w:val="212529"/>
          <w:sz w:val="24"/>
          <w:szCs w:val="24"/>
        </w:rPr>
      </w:pPr>
      <w:r w:rsidRPr="002F77D7">
        <w:rPr>
          <w:rFonts w:ascii="Arial" w:eastAsia="Times New Roman" w:hAnsi="Arial" w:cs="Arial"/>
          <w:color w:val="212529"/>
          <w:sz w:val="24"/>
          <w:szCs w:val="24"/>
        </w:rPr>
        <w:t xml:space="preserve">The </w:t>
      </w:r>
      <w:proofErr w:type="gramStart"/>
      <w:r w:rsidRPr="002F77D7">
        <w:rPr>
          <w:rFonts w:ascii="Arial" w:eastAsia="Times New Roman" w:hAnsi="Arial" w:cs="Arial"/>
          <w:color w:val="212529"/>
          <w:sz w:val="24"/>
          <w:szCs w:val="24"/>
        </w:rPr>
        <w:t>splice(</w:t>
      </w:r>
      <w:proofErr w:type="gramEnd"/>
      <w:r w:rsidRPr="002F77D7">
        <w:rPr>
          <w:rFonts w:ascii="Arial" w:eastAsia="Times New Roman" w:hAnsi="Arial" w:cs="Arial"/>
          <w:color w:val="212529"/>
          <w:sz w:val="24"/>
          <w:szCs w:val="24"/>
        </w:rPr>
        <w:t>) method affects the original array whereas slice() method doesn’t affect the original array.</w:t>
      </w:r>
    </w:p>
    <w:p w:rsidR="002F77D7" w:rsidRPr="002F77D7" w:rsidRDefault="002F77D7" w:rsidP="002F77D7">
      <w:pPr>
        <w:numPr>
          <w:ilvl w:val="0"/>
          <w:numId w:val="87"/>
        </w:numPr>
        <w:shd w:val="clear" w:color="auto" w:fill="FFFFFF"/>
        <w:spacing w:before="100" w:beforeAutospacing="1" w:after="100" w:afterAutospacing="1" w:line="240" w:lineRule="auto"/>
        <w:rPr>
          <w:rFonts w:ascii="Arial" w:eastAsia="Times New Roman" w:hAnsi="Arial" w:cs="Arial"/>
          <w:color w:val="212529"/>
          <w:sz w:val="24"/>
          <w:szCs w:val="24"/>
        </w:rPr>
      </w:pPr>
      <w:proofErr w:type="gramStart"/>
      <w:r w:rsidRPr="002F77D7">
        <w:rPr>
          <w:rFonts w:ascii="Arial" w:eastAsia="Times New Roman" w:hAnsi="Arial" w:cs="Arial"/>
          <w:color w:val="212529"/>
          <w:sz w:val="24"/>
          <w:szCs w:val="24"/>
        </w:rPr>
        <w:t>Splice(</w:t>
      </w:r>
      <w:proofErr w:type="gramEnd"/>
      <w:r w:rsidRPr="002F77D7">
        <w:rPr>
          <w:rFonts w:ascii="Arial" w:eastAsia="Times New Roman" w:hAnsi="Arial" w:cs="Arial"/>
          <w:color w:val="212529"/>
          <w:sz w:val="24"/>
          <w:szCs w:val="24"/>
        </w:rPr>
        <w:t>) method takes n number of arguments whereas slice() can take only two arguments.</w:t>
      </w:r>
    </w:p>
    <w:p w:rsidR="002F77D7" w:rsidRPr="002F77D7" w:rsidRDefault="002F77D7" w:rsidP="002F77D7">
      <w:pPr>
        <w:shd w:val="clear" w:color="auto" w:fill="FFFFFF"/>
        <w:spacing w:after="100" w:afterAutospacing="1" w:line="240" w:lineRule="auto"/>
        <w:rPr>
          <w:rFonts w:ascii="Arial" w:eastAsia="Times New Roman" w:hAnsi="Arial" w:cs="Arial"/>
          <w:color w:val="212529"/>
          <w:sz w:val="24"/>
          <w:szCs w:val="24"/>
        </w:rPr>
      </w:pPr>
      <w:r w:rsidRPr="002F77D7">
        <w:rPr>
          <w:rFonts w:ascii="Arial" w:eastAsia="Times New Roman" w:hAnsi="Arial" w:cs="Arial"/>
          <w:color w:val="212529"/>
          <w:sz w:val="24"/>
          <w:szCs w:val="24"/>
        </w:rPr>
        <w:t xml:space="preserve">Syntax of </w:t>
      </w:r>
      <w:proofErr w:type="gramStart"/>
      <w:r w:rsidRPr="002F77D7">
        <w:rPr>
          <w:rFonts w:ascii="Arial" w:eastAsia="Times New Roman" w:hAnsi="Arial" w:cs="Arial"/>
          <w:color w:val="212529"/>
          <w:sz w:val="24"/>
          <w:szCs w:val="24"/>
        </w:rPr>
        <w:t>splice(</w:t>
      </w:r>
      <w:proofErr w:type="gramEnd"/>
      <w:r w:rsidRPr="002F77D7">
        <w:rPr>
          <w:rFonts w:ascii="Arial" w:eastAsia="Times New Roman" w:hAnsi="Arial" w:cs="Arial"/>
          <w:color w:val="212529"/>
          <w:sz w:val="24"/>
          <w:szCs w:val="24"/>
        </w:rPr>
        <w:t>): array.splice(index, howmany, item1, ....., itemX)</w:t>
      </w:r>
    </w:p>
    <w:p w:rsidR="002F77D7" w:rsidRPr="002F77D7" w:rsidRDefault="002F77D7" w:rsidP="002F77D7">
      <w:pPr>
        <w:shd w:val="clear" w:color="auto" w:fill="FFFFFF"/>
        <w:spacing w:after="100" w:afterAutospacing="1" w:line="240" w:lineRule="auto"/>
        <w:rPr>
          <w:rFonts w:ascii="Arial" w:eastAsia="Times New Roman" w:hAnsi="Arial" w:cs="Arial"/>
          <w:color w:val="212529"/>
          <w:sz w:val="24"/>
          <w:szCs w:val="24"/>
        </w:rPr>
      </w:pPr>
      <w:r w:rsidRPr="002F77D7">
        <w:rPr>
          <w:rFonts w:ascii="Arial" w:eastAsia="Times New Roman" w:hAnsi="Arial" w:cs="Arial"/>
          <w:color w:val="212529"/>
          <w:sz w:val="24"/>
          <w:szCs w:val="24"/>
        </w:rPr>
        <w:t xml:space="preserve">Syntax of </w:t>
      </w:r>
      <w:proofErr w:type="gramStart"/>
      <w:r w:rsidRPr="002F77D7">
        <w:rPr>
          <w:rFonts w:ascii="Arial" w:eastAsia="Times New Roman" w:hAnsi="Arial" w:cs="Arial"/>
          <w:color w:val="212529"/>
          <w:sz w:val="24"/>
          <w:szCs w:val="24"/>
        </w:rPr>
        <w:t>slice(</w:t>
      </w:r>
      <w:proofErr w:type="gramEnd"/>
      <w:r w:rsidRPr="002F77D7">
        <w:rPr>
          <w:rFonts w:ascii="Arial" w:eastAsia="Times New Roman" w:hAnsi="Arial" w:cs="Arial"/>
          <w:color w:val="212529"/>
          <w:sz w:val="24"/>
          <w:szCs w:val="24"/>
        </w:rPr>
        <w:t>): array.slice(start, end)</w:t>
      </w:r>
    </w:p>
    <w:p w:rsidR="002F77D7" w:rsidRPr="002F77D7" w:rsidRDefault="002F77D7" w:rsidP="002F77D7">
      <w:pPr>
        <w:shd w:val="clear" w:color="auto" w:fill="FFFFFF"/>
        <w:spacing w:after="0" w:line="240" w:lineRule="auto"/>
        <w:rPr>
          <w:rFonts w:ascii="Times New Roman" w:eastAsia="Times New Roman" w:hAnsi="Times New Roman" w:cs="Times New Roman"/>
          <w:color w:val="007BFF"/>
          <w:sz w:val="24"/>
          <w:szCs w:val="24"/>
        </w:rPr>
      </w:pPr>
      <w:r w:rsidRPr="002F77D7">
        <w:rPr>
          <w:rFonts w:ascii="Arial" w:eastAsia="Times New Roman" w:hAnsi="Arial" w:cs="Arial"/>
          <w:color w:val="212529"/>
          <w:sz w:val="24"/>
          <w:szCs w:val="24"/>
        </w:rPr>
        <w:fldChar w:fldCharType="begin"/>
      </w:r>
      <w:r w:rsidRPr="002F77D7">
        <w:rPr>
          <w:rFonts w:ascii="Arial" w:eastAsia="Times New Roman" w:hAnsi="Arial" w:cs="Arial"/>
          <w:color w:val="212529"/>
          <w:sz w:val="24"/>
          <w:szCs w:val="24"/>
        </w:rPr>
        <w:instrText xml:space="preserve"> HYPERLINK "https://www.onlineinterviewquestions.com/advanced-javascript-interview-questions/" \l "collapseUnfiled10" </w:instrText>
      </w:r>
      <w:r w:rsidRPr="002F77D7">
        <w:rPr>
          <w:rFonts w:ascii="Arial" w:eastAsia="Times New Roman" w:hAnsi="Arial" w:cs="Arial"/>
          <w:color w:val="212529"/>
          <w:sz w:val="24"/>
          <w:szCs w:val="24"/>
        </w:rPr>
        <w:fldChar w:fldCharType="separate"/>
      </w:r>
    </w:p>
    <w:p w:rsidR="002F77D7" w:rsidRPr="002F77D7" w:rsidRDefault="002F77D7" w:rsidP="002F77D7">
      <w:pPr>
        <w:shd w:val="clear" w:color="auto" w:fill="FFFFFF"/>
        <w:spacing w:before="100" w:beforeAutospacing="1" w:after="0" w:line="240" w:lineRule="auto"/>
        <w:outlineLvl w:val="2"/>
        <w:rPr>
          <w:rFonts w:ascii="Times New Roman" w:eastAsia="Times New Roman" w:hAnsi="Times New Roman" w:cs="Times New Roman"/>
          <w:color w:val="000000"/>
          <w:sz w:val="27"/>
          <w:szCs w:val="27"/>
        </w:rPr>
      </w:pPr>
      <w:r w:rsidRPr="002F77D7">
        <w:rPr>
          <w:rFonts w:ascii="Arial" w:eastAsia="Times New Roman" w:hAnsi="Arial" w:cs="Arial"/>
          <w:color w:val="000000"/>
          <w:sz w:val="27"/>
          <w:szCs w:val="27"/>
        </w:rPr>
        <w:t>10. How to add/remove properties to object dynamically in Javascript?</w:t>
      </w:r>
    </w:p>
    <w:p w:rsidR="002F77D7" w:rsidRPr="002F77D7" w:rsidRDefault="002F77D7" w:rsidP="002F77D7">
      <w:pPr>
        <w:shd w:val="clear" w:color="auto" w:fill="FFFFFF"/>
        <w:spacing w:after="0" w:line="240" w:lineRule="auto"/>
        <w:rPr>
          <w:rFonts w:ascii="Arial" w:eastAsia="Times New Roman" w:hAnsi="Arial" w:cs="Arial"/>
          <w:color w:val="212529"/>
          <w:sz w:val="24"/>
          <w:szCs w:val="24"/>
        </w:rPr>
      </w:pPr>
      <w:r w:rsidRPr="002F77D7">
        <w:rPr>
          <w:rFonts w:ascii="Arial" w:eastAsia="Times New Roman" w:hAnsi="Arial" w:cs="Arial"/>
          <w:color w:val="212529"/>
          <w:sz w:val="24"/>
          <w:szCs w:val="24"/>
        </w:rPr>
        <w:fldChar w:fldCharType="end"/>
      </w:r>
    </w:p>
    <w:p w:rsidR="002F77D7" w:rsidRPr="002F77D7" w:rsidRDefault="002F77D7" w:rsidP="002F77D7">
      <w:pPr>
        <w:shd w:val="clear" w:color="auto" w:fill="FFFFFF"/>
        <w:spacing w:after="100" w:afterAutospacing="1" w:line="240" w:lineRule="auto"/>
        <w:rPr>
          <w:ins w:id="1500" w:author="Unknown"/>
          <w:rFonts w:ascii="Arial" w:eastAsia="Times New Roman" w:hAnsi="Arial" w:cs="Arial"/>
          <w:color w:val="212529"/>
          <w:sz w:val="24"/>
          <w:szCs w:val="24"/>
        </w:rPr>
      </w:pPr>
      <w:ins w:id="1501" w:author="Unknown">
        <w:r w:rsidRPr="002F77D7">
          <w:rPr>
            <w:rFonts w:ascii="Arial" w:eastAsia="Times New Roman" w:hAnsi="Arial" w:cs="Arial"/>
            <w:color w:val="212529"/>
            <w:sz w:val="24"/>
            <w:szCs w:val="24"/>
          </w:rPr>
          <w:t>You can add a property to an object using object.property_name =value, delete object.property_name is used to delete a property.</w:t>
        </w:r>
      </w:ins>
    </w:p>
    <w:p w:rsidR="002F77D7" w:rsidRPr="002F77D7" w:rsidRDefault="002F77D7" w:rsidP="002F77D7">
      <w:pPr>
        <w:shd w:val="clear" w:color="auto" w:fill="FFFFFF"/>
        <w:spacing w:after="100" w:afterAutospacing="1" w:line="240" w:lineRule="auto"/>
        <w:rPr>
          <w:ins w:id="1502" w:author="Unknown"/>
          <w:rFonts w:ascii="Arial" w:eastAsia="Times New Roman" w:hAnsi="Arial" w:cs="Arial"/>
          <w:color w:val="212529"/>
          <w:sz w:val="24"/>
          <w:szCs w:val="24"/>
        </w:rPr>
      </w:pPr>
      <w:ins w:id="1503" w:author="Unknown">
        <w:r w:rsidRPr="002F77D7">
          <w:rPr>
            <w:rFonts w:ascii="Arial" w:eastAsia="Times New Roman" w:hAnsi="Arial" w:cs="Arial"/>
            <w:b/>
            <w:bCs/>
            <w:color w:val="212529"/>
            <w:sz w:val="24"/>
            <w:szCs w:val="24"/>
          </w:rPr>
          <w:t>Example:</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04" w:author="Unknown"/>
          <w:rFonts w:ascii="Consolas" w:eastAsia="Times New Roman" w:hAnsi="Consolas" w:cs="Consolas"/>
          <w:color w:val="212529"/>
          <w:sz w:val="21"/>
          <w:szCs w:val="21"/>
        </w:rPr>
      </w:pPr>
      <w:ins w:id="1505" w:author="Unknown">
        <w:r w:rsidRPr="002F77D7">
          <w:rPr>
            <w:rFonts w:ascii="Consolas" w:eastAsia="Times New Roman" w:hAnsi="Consolas" w:cs="Consolas"/>
            <w:color w:val="212529"/>
            <w:sz w:val="21"/>
            <w:szCs w:val="21"/>
          </w:rPr>
          <w:t xml:space="preserve">    </w:t>
        </w:r>
        <w:proofErr w:type="gramStart"/>
        <w:r w:rsidRPr="002F77D7">
          <w:rPr>
            <w:rFonts w:ascii="Consolas" w:eastAsia="Times New Roman" w:hAnsi="Consolas" w:cs="Consolas"/>
            <w:color w:val="212529"/>
            <w:sz w:val="21"/>
            <w:szCs w:val="21"/>
          </w:rPr>
          <w:t>let</w:t>
        </w:r>
        <w:proofErr w:type="gramEnd"/>
        <w:r w:rsidRPr="002F77D7">
          <w:rPr>
            <w:rFonts w:ascii="Consolas" w:eastAsia="Times New Roman" w:hAnsi="Consolas" w:cs="Consolas"/>
            <w:color w:val="212529"/>
            <w:sz w:val="21"/>
            <w:szCs w:val="21"/>
          </w:rPr>
          <w:t xml:space="preserve"> user = new Object();</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06" w:author="Unknown"/>
          <w:rFonts w:ascii="Consolas" w:eastAsia="Times New Roman" w:hAnsi="Consolas" w:cs="Consolas"/>
          <w:color w:val="212529"/>
          <w:sz w:val="21"/>
          <w:szCs w:val="21"/>
        </w:rPr>
      </w:pPr>
      <w:ins w:id="1507" w:author="Unknown">
        <w:r w:rsidRPr="002F77D7">
          <w:rPr>
            <w:rFonts w:ascii="Consolas" w:eastAsia="Times New Roman" w:hAnsi="Consolas" w:cs="Consolas"/>
            <w:color w:val="212529"/>
            <w:sz w:val="21"/>
            <w:szCs w:val="21"/>
          </w:rPr>
          <w:t xml:space="preserve">    // adding a property</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08" w:author="Unknown"/>
          <w:rFonts w:ascii="Consolas" w:eastAsia="Times New Roman" w:hAnsi="Consolas" w:cs="Consolas"/>
          <w:color w:val="212529"/>
          <w:sz w:val="21"/>
          <w:szCs w:val="21"/>
        </w:rPr>
      </w:pPr>
      <w:ins w:id="1509" w:author="Unknown">
        <w:r w:rsidRPr="002F77D7">
          <w:rPr>
            <w:rFonts w:ascii="Consolas" w:eastAsia="Times New Roman" w:hAnsi="Consolas" w:cs="Consolas"/>
            <w:color w:val="212529"/>
            <w:sz w:val="21"/>
            <w:szCs w:val="21"/>
          </w:rPr>
          <w:t xml:space="preserve">    user.name='Anil';</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10" w:author="Unknown"/>
          <w:rFonts w:ascii="Consolas" w:eastAsia="Times New Roman" w:hAnsi="Consolas" w:cs="Consolas"/>
          <w:color w:val="212529"/>
          <w:sz w:val="21"/>
          <w:szCs w:val="21"/>
        </w:rPr>
      </w:pPr>
      <w:ins w:id="1511" w:author="Unknown">
        <w:r w:rsidRPr="002F77D7">
          <w:rPr>
            <w:rFonts w:ascii="Consolas" w:eastAsia="Times New Roman" w:hAnsi="Consolas" w:cs="Consolas"/>
            <w:color w:val="212529"/>
            <w:sz w:val="21"/>
            <w:szCs w:val="21"/>
          </w:rPr>
          <w:t xml:space="preserve">    </w:t>
        </w:r>
        <w:proofErr w:type="gramStart"/>
        <w:r w:rsidRPr="002F77D7">
          <w:rPr>
            <w:rFonts w:ascii="Consolas" w:eastAsia="Times New Roman" w:hAnsi="Consolas" w:cs="Consolas"/>
            <w:color w:val="212529"/>
            <w:sz w:val="21"/>
            <w:szCs w:val="21"/>
          </w:rPr>
          <w:t>user.age  =</w:t>
        </w:r>
        <w:proofErr w:type="gramEnd"/>
        <w:r w:rsidRPr="002F77D7">
          <w:rPr>
            <w:rFonts w:ascii="Consolas" w:eastAsia="Times New Roman" w:hAnsi="Consolas" w:cs="Consolas"/>
            <w:color w:val="212529"/>
            <w:sz w:val="21"/>
            <w:szCs w:val="21"/>
          </w:rPr>
          <w:t>25;</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12" w:author="Unknown"/>
          <w:rFonts w:ascii="Consolas" w:eastAsia="Times New Roman" w:hAnsi="Consolas" w:cs="Consolas"/>
          <w:color w:val="212529"/>
          <w:sz w:val="21"/>
          <w:szCs w:val="21"/>
        </w:rPr>
      </w:pPr>
      <w:ins w:id="1513" w:author="Unknown">
        <w:r w:rsidRPr="002F77D7">
          <w:rPr>
            <w:rFonts w:ascii="Consolas" w:eastAsia="Times New Roman" w:hAnsi="Consolas" w:cs="Consolas"/>
            <w:color w:val="212529"/>
            <w:sz w:val="21"/>
            <w:szCs w:val="21"/>
          </w:rPr>
          <w:t xml:space="preserve">    </w:t>
        </w:r>
        <w:proofErr w:type="gramStart"/>
        <w:r w:rsidRPr="002F77D7">
          <w:rPr>
            <w:rFonts w:ascii="Consolas" w:eastAsia="Times New Roman" w:hAnsi="Consolas" w:cs="Consolas"/>
            <w:color w:val="212529"/>
            <w:sz w:val="21"/>
            <w:szCs w:val="21"/>
          </w:rPr>
          <w:t>console.log(</w:t>
        </w:r>
        <w:proofErr w:type="gramEnd"/>
        <w:r w:rsidRPr="002F77D7">
          <w:rPr>
            <w:rFonts w:ascii="Consolas" w:eastAsia="Times New Roman" w:hAnsi="Consolas" w:cs="Consolas"/>
            <w:color w:val="212529"/>
            <w:sz w:val="21"/>
            <w:szCs w:val="21"/>
          </w:rPr>
          <w:t>user);</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14" w:author="Unknown"/>
          <w:rFonts w:ascii="Consolas" w:eastAsia="Times New Roman" w:hAnsi="Consolas" w:cs="Consolas"/>
          <w:color w:val="212529"/>
          <w:sz w:val="21"/>
          <w:szCs w:val="21"/>
        </w:rPr>
      </w:pPr>
      <w:ins w:id="1515" w:author="Unknown">
        <w:r w:rsidRPr="002F77D7">
          <w:rPr>
            <w:rFonts w:ascii="Consolas" w:eastAsia="Times New Roman" w:hAnsi="Consolas" w:cs="Consolas"/>
            <w:color w:val="212529"/>
            <w:sz w:val="21"/>
            <w:szCs w:val="21"/>
          </w:rPr>
          <w:t xml:space="preserve">    </w:t>
        </w:r>
        <w:proofErr w:type="gramStart"/>
        <w:r w:rsidRPr="002F77D7">
          <w:rPr>
            <w:rFonts w:ascii="Consolas" w:eastAsia="Times New Roman" w:hAnsi="Consolas" w:cs="Consolas"/>
            <w:color w:val="212529"/>
            <w:sz w:val="21"/>
            <w:szCs w:val="21"/>
          </w:rPr>
          <w:t>delete</w:t>
        </w:r>
        <w:proofErr w:type="gramEnd"/>
        <w:r w:rsidRPr="002F77D7">
          <w:rPr>
            <w:rFonts w:ascii="Consolas" w:eastAsia="Times New Roman" w:hAnsi="Consolas" w:cs="Consolas"/>
            <w:color w:val="212529"/>
            <w:sz w:val="21"/>
            <w:szCs w:val="21"/>
          </w:rPr>
          <w:t xml:space="preserve"> user.age;</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ins w:id="1516" w:author="Unknown"/>
          <w:rFonts w:ascii="Consolas" w:eastAsia="Times New Roman" w:hAnsi="Consolas" w:cs="Consolas"/>
          <w:color w:val="212529"/>
          <w:sz w:val="21"/>
          <w:szCs w:val="21"/>
        </w:rPr>
      </w:pPr>
      <w:ins w:id="1517" w:author="Unknown">
        <w:r w:rsidRPr="002F77D7">
          <w:rPr>
            <w:rFonts w:ascii="Consolas" w:eastAsia="Times New Roman" w:hAnsi="Consolas" w:cs="Consolas"/>
            <w:color w:val="212529"/>
            <w:sz w:val="21"/>
            <w:szCs w:val="21"/>
          </w:rPr>
          <w:t xml:space="preserve">    </w:t>
        </w:r>
        <w:proofErr w:type="gramStart"/>
        <w:r w:rsidRPr="002F77D7">
          <w:rPr>
            <w:rFonts w:ascii="Consolas" w:eastAsia="Times New Roman" w:hAnsi="Consolas" w:cs="Consolas"/>
            <w:color w:val="212529"/>
            <w:sz w:val="21"/>
            <w:szCs w:val="21"/>
          </w:rPr>
          <w:t>console.log(</w:t>
        </w:r>
        <w:proofErr w:type="gramEnd"/>
        <w:r w:rsidRPr="002F77D7">
          <w:rPr>
            <w:rFonts w:ascii="Consolas" w:eastAsia="Times New Roman" w:hAnsi="Consolas" w:cs="Consolas"/>
            <w:color w:val="212529"/>
            <w:sz w:val="21"/>
            <w:szCs w:val="21"/>
          </w:rPr>
          <w:t>user);</w:t>
        </w:r>
      </w:ins>
    </w:p>
    <w:p w:rsidR="002F77D7" w:rsidRPr="002F77D7" w:rsidRDefault="002F77D7" w:rsidP="002F77D7">
      <w:pPr>
        <w:shd w:val="clear" w:color="auto" w:fill="FFFFFF"/>
        <w:spacing w:after="0" w:line="240" w:lineRule="auto"/>
        <w:rPr>
          <w:ins w:id="1518" w:author="Unknown"/>
          <w:rFonts w:ascii="Times New Roman" w:eastAsia="Times New Roman" w:hAnsi="Times New Roman" w:cs="Times New Roman"/>
          <w:color w:val="007BFF"/>
          <w:sz w:val="24"/>
          <w:szCs w:val="24"/>
        </w:rPr>
      </w:pPr>
      <w:ins w:id="1519" w:author="Unknown">
        <w:r w:rsidRPr="002F77D7">
          <w:rPr>
            <w:rFonts w:ascii="Arial" w:eastAsia="Times New Roman" w:hAnsi="Arial" w:cs="Arial"/>
            <w:color w:val="212529"/>
            <w:sz w:val="24"/>
            <w:szCs w:val="24"/>
          </w:rPr>
          <w:fldChar w:fldCharType="begin"/>
        </w:r>
        <w:r w:rsidRPr="002F77D7">
          <w:rPr>
            <w:rFonts w:ascii="Arial" w:eastAsia="Times New Roman" w:hAnsi="Arial" w:cs="Arial"/>
            <w:color w:val="212529"/>
            <w:sz w:val="24"/>
            <w:szCs w:val="24"/>
          </w:rPr>
          <w:instrText xml:space="preserve"> HYPERLINK "https://www.onlineinterviewquestions.com/advanced-javascript-interview-questions/" \l "collapseUnfiled11" </w:instrText>
        </w:r>
        <w:r w:rsidRPr="002F77D7">
          <w:rPr>
            <w:rFonts w:ascii="Arial" w:eastAsia="Times New Roman" w:hAnsi="Arial" w:cs="Arial"/>
            <w:color w:val="212529"/>
            <w:sz w:val="24"/>
            <w:szCs w:val="24"/>
          </w:rPr>
          <w:fldChar w:fldCharType="separate"/>
        </w:r>
      </w:ins>
    </w:p>
    <w:p w:rsidR="002F77D7" w:rsidRPr="002F77D7" w:rsidRDefault="002F77D7" w:rsidP="002F77D7">
      <w:pPr>
        <w:shd w:val="clear" w:color="auto" w:fill="FFFFFF"/>
        <w:spacing w:before="100" w:beforeAutospacing="1" w:after="0" w:line="240" w:lineRule="auto"/>
        <w:outlineLvl w:val="2"/>
        <w:rPr>
          <w:ins w:id="1520" w:author="Unknown"/>
          <w:rFonts w:ascii="Times New Roman" w:eastAsia="Times New Roman" w:hAnsi="Times New Roman" w:cs="Times New Roman"/>
          <w:color w:val="000000"/>
          <w:sz w:val="27"/>
          <w:szCs w:val="27"/>
        </w:rPr>
      </w:pPr>
      <w:ins w:id="1521" w:author="Unknown">
        <w:r w:rsidRPr="002F77D7">
          <w:rPr>
            <w:rFonts w:ascii="Arial" w:eastAsia="Times New Roman" w:hAnsi="Arial" w:cs="Arial"/>
            <w:color w:val="000000"/>
            <w:sz w:val="27"/>
            <w:szCs w:val="27"/>
          </w:rPr>
          <w:t>11. Explain Promise in JavaScript?</w:t>
        </w:r>
      </w:ins>
    </w:p>
    <w:p w:rsidR="002F77D7" w:rsidRPr="002F77D7" w:rsidRDefault="002F77D7" w:rsidP="002F77D7">
      <w:pPr>
        <w:shd w:val="clear" w:color="auto" w:fill="FFFFFF"/>
        <w:spacing w:after="0" w:line="240" w:lineRule="auto"/>
        <w:rPr>
          <w:ins w:id="1522" w:author="Unknown"/>
          <w:rFonts w:ascii="Arial" w:eastAsia="Times New Roman" w:hAnsi="Arial" w:cs="Arial"/>
          <w:color w:val="212529"/>
          <w:sz w:val="24"/>
          <w:szCs w:val="24"/>
        </w:rPr>
      </w:pPr>
      <w:ins w:id="1523" w:author="Unknown">
        <w:r w:rsidRPr="002F77D7">
          <w:rPr>
            <w:rFonts w:ascii="Arial" w:eastAsia="Times New Roman" w:hAnsi="Arial" w:cs="Arial"/>
            <w:color w:val="212529"/>
            <w:sz w:val="24"/>
            <w:szCs w:val="24"/>
          </w:rPr>
          <w:fldChar w:fldCharType="end"/>
        </w:r>
      </w:ins>
    </w:p>
    <w:p w:rsidR="002F77D7" w:rsidRPr="002F77D7" w:rsidRDefault="002F77D7" w:rsidP="002F77D7">
      <w:pPr>
        <w:shd w:val="clear" w:color="auto" w:fill="FFFFFF"/>
        <w:spacing w:after="100" w:afterAutospacing="1" w:line="240" w:lineRule="auto"/>
        <w:rPr>
          <w:ins w:id="1524" w:author="Unknown"/>
          <w:rFonts w:ascii="Arial" w:eastAsia="Times New Roman" w:hAnsi="Arial" w:cs="Arial"/>
          <w:color w:val="212529"/>
          <w:sz w:val="24"/>
          <w:szCs w:val="24"/>
        </w:rPr>
      </w:pPr>
      <w:ins w:id="1525" w:author="Unknown">
        <w:r w:rsidRPr="002F77D7">
          <w:rPr>
            <w:rFonts w:ascii="Arial" w:eastAsia="Times New Roman" w:hAnsi="Arial" w:cs="Arial"/>
            <w:color w:val="212529"/>
            <w:sz w:val="24"/>
            <w:szCs w:val="24"/>
          </w:rPr>
          <w:t>A promise is an object in JavaScript which is used to produce a value that may give result in the future. The value can be resolved value or it can be a reason which tells why the value is not resolved.</w:t>
        </w:r>
      </w:ins>
    </w:p>
    <w:p w:rsidR="002F77D7" w:rsidRPr="002F77D7" w:rsidRDefault="002F77D7" w:rsidP="002F77D7">
      <w:pPr>
        <w:shd w:val="clear" w:color="auto" w:fill="FFFFFF"/>
        <w:spacing w:after="100" w:afterAutospacing="1" w:line="240" w:lineRule="auto"/>
        <w:rPr>
          <w:ins w:id="1526" w:author="Unknown"/>
          <w:rFonts w:ascii="Arial" w:eastAsia="Times New Roman" w:hAnsi="Arial" w:cs="Arial"/>
          <w:color w:val="212529"/>
          <w:sz w:val="24"/>
          <w:szCs w:val="24"/>
        </w:rPr>
      </w:pPr>
      <w:ins w:id="1527" w:author="Unknown">
        <w:r w:rsidRPr="002F77D7">
          <w:rPr>
            <w:rFonts w:ascii="Arial" w:eastAsia="Times New Roman" w:hAnsi="Arial" w:cs="Arial"/>
            <w:color w:val="212529"/>
            <w:sz w:val="24"/>
            <w:szCs w:val="24"/>
          </w:rPr>
          <w:t>A promise can be of three states:</w:t>
        </w:r>
      </w:ins>
    </w:p>
    <w:p w:rsidR="002F77D7" w:rsidRPr="002F77D7" w:rsidRDefault="002F77D7" w:rsidP="002F77D7">
      <w:pPr>
        <w:numPr>
          <w:ilvl w:val="0"/>
          <w:numId w:val="88"/>
        </w:numPr>
        <w:shd w:val="clear" w:color="auto" w:fill="FFFFFF"/>
        <w:spacing w:before="100" w:beforeAutospacing="1" w:after="100" w:afterAutospacing="1" w:line="240" w:lineRule="auto"/>
        <w:rPr>
          <w:ins w:id="1528" w:author="Unknown"/>
          <w:rFonts w:ascii="Arial" w:eastAsia="Times New Roman" w:hAnsi="Arial" w:cs="Arial"/>
          <w:color w:val="212529"/>
          <w:sz w:val="24"/>
          <w:szCs w:val="24"/>
        </w:rPr>
      </w:pPr>
      <w:ins w:id="1529" w:author="Unknown">
        <w:r w:rsidRPr="002F77D7">
          <w:rPr>
            <w:rFonts w:ascii="Arial" w:eastAsia="Times New Roman" w:hAnsi="Arial" w:cs="Arial"/>
            <w:color w:val="212529"/>
            <w:sz w:val="24"/>
            <w:szCs w:val="24"/>
          </w:rPr>
          <w:t>Fulfilled: The operation is completed and the promise has a specific value.</w:t>
        </w:r>
      </w:ins>
    </w:p>
    <w:p w:rsidR="002F77D7" w:rsidRPr="002F77D7" w:rsidRDefault="002F77D7" w:rsidP="002F77D7">
      <w:pPr>
        <w:numPr>
          <w:ilvl w:val="0"/>
          <w:numId w:val="88"/>
        </w:numPr>
        <w:shd w:val="clear" w:color="auto" w:fill="FFFFFF"/>
        <w:spacing w:before="100" w:beforeAutospacing="1" w:after="100" w:afterAutospacing="1" w:line="240" w:lineRule="auto"/>
        <w:rPr>
          <w:ins w:id="1530" w:author="Unknown"/>
          <w:rFonts w:ascii="Arial" w:eastAsia="Times New Roman" w:hAnsi="Arial" w:cs="Arial"/>
          <w:color w:val="212529"/>
          <w:sz w:val="24"/>
          <w:szCs w:val="24"/>
        </w:rPr>
      </w:pPr>
      <w:ins w:id="1531" w:author="Unknown">
        <w:r w:rsidRPr="002F77D7">
          <w:rPr>
            <w:rFonts w:ascii="Arial" w:eastAsia="Times New Roman" w:hAnsi="Arial" w:cs="Arial"/>
            <w:color w:val="212529"/>
            <w:sz w:val="24"/>
            <w:szCs w:val="24"/>
          </w:rPr>
          <w:t>Rejected: The operation is failed and promise has a reason which shows why the operation failed.</w:t>
        </w:r>
      </w:ins>
    </w:p>
    <w:p w:rsidR="002F77D7" w:rsidRPr="002F77D7" w:rsidRDefault="002F77D7" w:rsidP="002F77D7">
      <w:pPr>
        <w:numPr>
          <w:ilvl w:val="0"/>
          <w:numId w:val="88"/>
        </w:numPr>
        <w:shd w:val="clear" w:color="auto" w:fill="FFFFFF"/>
        <w:spacing w:before="100" w:beforeAutospacing="1" w:after="100" w:afterAutospacing="1" w:line="240" w:lineRule="auto"/>
        <w:rPr>
          <w:ins w:id="1532" w:author="Unknown"/>
          <w:rFonts w:ascii="Arial" w:eastAsia="Times New Roman" w:hAnsi="Arial" w:cs="Arial"/>
          <w:color w:val="212529"/>
          <w:sz w:val="24"/>
          <w:szCs w:val="24"/>
        </w:rPr>
      </w:pPr>
      <w:ins w:id="1533" w:author="Unknown">
        <w:r w:rsidRPr="002F77D7">
          <w:rPr>
            <w:rFonts w:ascii="Arial" w:eastAsia="Times New Roman" w:hAnsi="Arial" w:cs="Arial"/>
            <w:color w:val="212529"/>
            <w:sz w:val="24"/>
            <w:szCs w:val="24"/>
          </w:rPr>
          <w:t>Pending: Th operation is not fulfilled or rejected, means it has not completed yet.</w:t>
        </w:r>
      </w:ins>
    </w:p>
    <w:p w:rsidR="002F77D7" w:rsidRPr="002F77D7" w:rsidRDefault="002F77D7" w:rsidP="002F77D7">
      <w:pPr>
        <w:shd w:val="clear" w:color="auto" w:fill="FFFFFF"/>
        <w:spacing w:after="0" w:line="240" w:lineRule="auto"/>
        <w:rPr>
          <w:ins w:id="1534" w:author="Unknown"/>
          <w:rFonts w:ascii="Times New Roman" w:eastAsia="Times New Roman" w:hAnsi="Times New Roman" w:cs="Times New Roman"/>
          <w:color w:val="007BFF"/>
          <w:sz w:val="24"/>
          <w:szCs w:val="24"/>
        </w:rPr>
      </w:pPr>
      <w:ins w:id="1535" w:author="Unknown">
        <w:r w:rsidRPr="002F77D7">
          <w:rPr>
            <w:rFonts w:ascii="Arial" w:eastAsia="Times New Roman" w:hAnsi="Arial" w:cs="Arial"/>
            <w:color w:val="212529"/>
            <w:sz w:val="24"/>
            <w:szCs w:val="24"/>
          </w:rPr>
          <w:lastRenderedPageBreak/>
          <w:fldChar w:fldCharType="begin"/>
        </w:r>
        <w:r w:rsidRPr="002F77D7">
          <w:rPr>
            <w:rFonts w:ascii="Arial" w:eastAsia="Times New Roman" w:hAnsi="Arial" w:cs="Arial"/>
            <w:color w:val="212529"/>
            <w:sz w:val="24"/>
            <w:szCs w:val="24"/>
          </w:rPr>
          <w:instrText xml:space="preserve"> HYPERLINK "https://www.onlineinterviewquestions.com/advanced-javascript-interview-questions/" \l "collapseUnfiled12" </w:instrText>
        </w:r>
        <w:r w:rsidRPr="002F77D7">
          <w:rPr>
            <w:rFonts w:ascii="Arial" w:eastAsia="Times New Roman" w:hAnsi="Arial" w:cs="Arial"/>
            <w:color w:val="212529"/>
            <w:sz w:val="24"/>
            <w:szCs w:val="24"/>
          </w:rPr>
          <w:fldChar w:fldCharType="separate"/>
        </w:r>
      </w:ins>
    </w:p>
    <w:p w:rsidR="002F77D7" w:rsidRPr="002F77D7" w:rsidRDefault="002F77D7" w:rsidP="002F77D7">
      <w:pPr>
        <w:shd w:val="clear" w:color="auto" w:fill="FFFFFF"/>
        <w:spacing w:before="100" w:beforeAutospacing="1" w:after="0" w:line="240" w:lineRule="auto"/>
        <w:outlineLvl w:val="2"/>
        <w:rPr>
          <w:ins w:id="1536" w:author="Unknown"/>
          <w:rFonts w:ascii="Times New Roman" w:eastAsia="Times New Roman" w:hAnsi="Times New Roman" w:cs="Times New Roman"/>
          <w:color w:val="000000"/>
          <w:sz w:val="27"/>
          <w:szCs w:val="27"/>
        </w:rPr>
      </w:pPr>
      <w:ins w:id="1537" w:author="Unknown">
        <w:r w:rsidRPr="002F77D7">
          <w:rPr>
            <w:rFonts w:ascii="Arial" w:eastAsia="Times New Roman" w:hAnsi="Arial" w:cs="Arial"/>
            <w:color w:val="000000"/>
            <w:sz w:val="27"/>
            <w:szCs w:val="27"/>
          </w:rPr>
          <w:t>12. How to remove duplicates from JavaScript Array?</w:t>
        </w:r>
      </w:ins>
    </w:p>
    <w:p w:rsidR="002F77D7" w:rsidRPr="002F77D7" w:rsidRDefault="002F77D7" w:rsidP="002F77D7">
      <w:pPr>
        <w:shd w:val="clear" w:color="auto" w:fill="FFFFFF"/>
        <w:spacing w:after="0" w:line="240" w:lineRule="auto"/>
        <w:rPr>
          <w:ins w:id="1538" w:author="Unknown"/>
          <w:rFonts w:ascii="Arial" w:eastAsia="Times New Roman" w:hAnsi="Arial" w:cs="Arial"/>
          <w:color w:val="212529"/>
          <w:sz w:val="24"/>
          <w:szCs w:val="24"/>
        </w:rPr>
      </w:pPr>
      <w:ins w:id="1539" w:author="Unknown">
        <w:r w:rsidRPr="002F77D7">
          <w:rPr>
            <w:rFonts w:ascii="Arial" w:eastAsia="Times New Roman" w:hAnsi="Arial" w:cs="Arial"/>
            <w:color w:val="212529"/>
            <w:sz w:val="24"/>
            <w:szCs w:val="24"/>
          </w:rPr>
          <w:fldChar w:fldCharType="end"/>
        </w:r>
      </w:ins>
    </w:p>
    <w:p w:rsidR="002F77D7" w:rsidRPr="002F77D7" w:rsidRDefault="002F77D7" w:rsidP="002F77D7">
      <w:pPr>
        <w:shd w:val="clear" w:color="auto" w:fill="FFFFFF"/>
        <w:spacing w:after="100" w:afterAutospacing="1" w:line="240" w:lineRule="auto"/>
        <w:rPr>
          <w:ins w:id="1540" w:author="Unknown"/>
          <w:rFonts w:ascii="Arial" w:eastAsia="Times New Roman" w:hAnsi="Arial" w:cs="Arial"/>
          <w:color w:val="212529"/>
          <w:sz w:val="24"/>
          <w:szCs w:val="24"/>
        </w:rPr>
      </w:pPr>
      <w:ins w:id="1541" w:author="Unknown">
        <w:r w:rsidRPr="002F77D7">
          <w:rPr>
            <w:rFonts w:ascii="Arial" w:eastAsia="Times New Roman" w:hAnsi="Arial" w:cs="Arial"/>
            <w:color w:val="212529"/>
            <w:sz w:val="24"/>
            <w:szCs w:val="24"/>
          </w:rPr>
          <w:t>There are many ways to remove duplicates from JavaScript array. These are described below with examples:</w:t>
        </w:r>
      </w:ins>
    </w:p>
    <w:p w:rsidR="002F77D7" w:rsidRPr="002F77D7" w:rsidRDefault="002F77D7" w:rsidP="002F77D7">
      <w:pPr>
        <w:shd w:val="clear" w:color="auto" w:fill="FFFFFF"/>
        <w:spacing w:after="100" w:afterAutospacing="1" w:line="240" w:lineRule="auto"/>
        <w:rPr>
          <w:ins w:id="1542" w:author="Unknown"/>
          <w:rFonts w:ascii="Arial" w:eastAsia="Times New Roman" w:hAnsi="Arial" w:cs="Arial"/>
          <w:color w:val="212529"/>
          <w:sz w:val="24"/>
          <w:szCs w:val="24"/>
        </w:rPr>
      </w:pPr>
      <w:ins w:id="1543" w:author="Unknown">
        <w:r w:rsidRPr="002F77D7">
          <w:rPr>
            <w:rFonts w:ascii="Arial" w:eastAsia="Times New Roman" w:hAnsi="Arial" w:cs="Arial"/>
            <w:b/>
            <w:bCs/>
            <w:color w:val="212529"/>
            <w:sz w:val="24"/>
            <w:szCs w:val="24"/>
          </w:rPr>
          <w:t xml:space="preserve">1. </w:t>
        </w:r>
        <w:proofErr w:type="gramStart"/>
        <w:r w:rsidRPr="002F77D7">
          <w:rPr>
            <w:rFonts w:ascii="Arial" w:eastAsia="Times New Roman" w:hAnsi="Arial" w:cs="Arial"/>
            <w:b/>
            <w:bCs/>
            <w:color w:val="212529"/>
            <w:sz w:val="24"/>
            <w:szCs w:val="24"/>
          </w:rPr>
          <w:t>By</w:t>
        </w:r>
        <w:proofErr w:type="gramEnd"/>
        <w:r w:rsidRPr="002F77D7">
          <w:rPr>
            <w:rFonts w:ascii="Arial" w:eastAsia="Times New Roman" w:hAnsi="Arial" w:cs="Arial"/>
            <w:b/>
            <w:bCs/>
            <w:color w:val="212529"/>
            <w:sz w:val="24"/>
            <w:szCs w:val="24"/>
          </w:rPr>
          <w:t xml:space="preserve"> using Set</w:t>
        </w:r>
        <w:r w:rsidRPr="002F77D7">
          <w:rPr>
            <w:rFonts w:ascii="Arial" w:eastAsia="Times New Roman" w:hAnsi="Arial" w:cs="Arial"/>
            <w:color w:val="212529"/>
            <w:sz w:val="24"/>
            <w:szCs w:val="24"/>
          </w:rPr>
          <w:t>: It is the simplest approach to remove duplicates. Set is an inbuilt object to store unique values in an array. Here's how we use set:</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44" w:author="Unknown"/>
          <w:rFonts w:ascii="Consolas" w:eastAsia="Times New Roman" w:hAnsi="Consolas" w:cs="Consolas"/>
          <w:color w:val="212529"/>
          <w:sz w:val="21"/>
          <w:szCs w:val="21"/>
        </w:rPr>
      </w:pPr>
      <w:ins w:id="1545" w:author="Unknown">
        <w:r w:rsidRPr="002F77D7">
          <w:rPr>
            <w:rFonts w:ascii="Consolas" w:eastAsia="Times New Roman" w:hAnsi="Consolas" w:cs="Consolas"/>
            <w:color w:val="212529"/>
            <w:sz w:val="21"/>
            <w:szCs w:val="21"/>
          </w:rPr>
          <w:t xml:space="preserve">    </w:t>
        </w:r>
        <w:proofErr w:type="gramStart"/>
        <w:r w:rsidRPr="002F77D7">
          <w:rPr>
            <w:rFonts w:ascii="Consolas" w:eastAsia="Times New Roman" w:hAnsi="Consolas" w:cs="Consolas"/>
            <w:color w:val="212529"/>
            <w:sz w:val="21"/>
            <w:szCs w:val="21"/>
          </w:rPr>
          <w:t>function</w:t>
        </w:r>
        <w:proofErr w:type="gramEnd"/>
        <w:r w:rsidRPr="002F77D7">
          <w:rPr>
            <w:rFonts w:ascii="Consolas" w:eastAsia="Times New Roman" w:hAnsi="Consolas" w:cs="Consolas"/>
            <w:color w:val="212529"/>
            <w:sz w:val="21"/>
            <w:szCs w:val="21"/>
          </w:rPr>
          <w:t xml:space="preserve"> uniquearray(array) { </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46" w:author="Unknown"/>
          <w:rFonts w:ascii="Consolas" w:eastAsia="Times New Roman" w:hAnsi="Consolas" w:cs="Consolas"/>
          <w:color w:val="212529"/>
          <w:sz w:val="21"/>
          <w:szCs w:val="21"/>
        </w:rPr>
      </w:pPr>
      <w:ins w:id="1547" w:author="Unknown">
        <w:r w:rsidRPr="002F77D7">
          <w:rPr>
            <w:rFonts w:ascii="Consolas" w:eastAsia="Times New Roman" w:hAnsi="Consolas" w:cs="Consolas"/>
            <w:color w:val="212529"/>
            <w:sz w:val="21"/>
            <w:szCs w:val="21"/>
          </w:rPr>
          <w:t xml:space="preserve">       </w:t>
        </w:r>
        <w:proofErr w:type="gramStart"/>
        <w:r w:rsidRPr="002F77D7">
          <w:rPr>
            <w:rFonts w:ascii="Consolas" w:eastAsia="Times New Roman" w:hAnsi="Consolas" w:cs="Consolas"/>
            <w:color w:val="212529"/>
            <w:sz w:val="21"/>
            <w:szCs w:val="21"/>
          </w:rPr>
          <w:t>let</w:t>
        </w:r>
        <w:proofErr w:type="gramEnd"/>
        <w:r w:rsidRPr="002F77D7">
          <w:rPr>
            <w:rFonts w:ascii="Consolas" w:eastAsia="Times New Roman" w:hAnsi="Consolas" w:cs="Consolas"/>
            <w:color w:val="212529"/>
            <w:sz w:val="21"/>
            <w:szCs w:val="21"/>
          </w:rPr>
          <w:t xml:space="preserve"> unique_array= Array.from(set(array)) </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48" w:author="Unknown"/>
          <w:rFonts w:ascii="Consolas" w:eastAsia="Times New Roman" w:hAnsi="Consolas" w:cs="Consolas"/>
          <w:color w:val="212529"/>
          <w:sz w:val="21"/>
          <w:szCs w:val="21"/>
        </w:rPr>
      </w:pPr>
      <w:ins w:id="1549" w:author="Unknown">
        <w:r w:rsidRPr="002F77D7">
          <w:rPr>
            <w:rFonts w:ascii="Consolas" w:eastAsia="Times New Roman" w:hAnsi="Consolas" w:cs="Consolas"/>
            <w:color w:val="212529"/>
            <w:sz w:val="21"/>
            <w:szCs w:val="21"/>
          </w:rPr>
          <w:t xml:space="preserve">       </w:t>
        </w:r>
        <w:proofErr w:type="gramStart"/>
        <w:r w:rsidRPr="002F77D7">
          <w:rPr>
            <w:rFonts w:ascii="Consolas" w:eastAsia="Times New Roman" w:hAnsi="Consolas" w:cs="Consolas"/>
            <w:color w:val="212529"/>
            <w:sz w:val="21"/>
            <w:szCs w:val="21"/>
          </w:rPr>
          <w:t>return</w:t>
        </w:r>
        <w:proofErr w:type="gramEnd"/>
        <w:r w:rsidRPr="002F77D7">
          <w:rPr>
            <w:rFonts w:ascii="Consolas" w:eastAsia="Times New Roman" w:hAnsi="Consolas" w:cs="Consolas"/>
            <w:color w:val="212529"/>
            <w:sz w:val="21"/>
            <w:szCs w:val="21"/>
          </w:rPr>
          <w:t xml:space="preserve"> unique_array;}</w:t>
        </w:r>
      </w:ins>
    </w:p>
    <w:p w:rsidR="002F77D7" w:rsidRPr="002F77D7" w:rsidRDefault="002F77D7" w:rsidP="002F77D7">
      <w:pPr>
        <w:shd w:val="clear" w:color="auto" w:fill="FFFFFF"/>
        <w:spacing w:after="100" w:afterAutospacing="1" w:line="240" w:lineRule="auto"/>
        <w:rPr>
          <w:ins w:id="1550" w:author="Unknown"/>
          <w:rFonts w:ascii="Arial" w:eastAsia="Times New Roman" w:hAnsi="Arial" w:cs="Arial"/>
          <w:color w:val="212529"/>
          <w:sz w:val="24"/>
          <w:szCs w:val="24"/>
        </w:rPr>
      </w:pPr>
      <w:ins w:id="1551" w:author="Unknown">
        <w:r w:rsidRPr="002F77D7">
          <w:rPr>
            <w:rFonts w:ascii="Arial" w:eastAsia="Times New Roman" w:hAnsi="Arial" w:cs="Arial"/>
            <w:color w:val="212529"/>
            <w:sz w:val="24"/>
            <w:szCs w:val="24"/>
          </w:rPr>
          <w:t>As in the above code, you created a set of an array which automatically eliminates the duplicate values.</w:t>
        </w:r>
      </w:ins>
    </w:p>
    <w:p w:rsidR="002F77D7" w:rsidRPr="002F77D7" w:rsidRDefault="002F77D7" w:rsidP="002F77D7">
      <w:pPr>
        <w:shd w:val="clear" w:color="auto" w:fill="FFFFFF"/>
        <w:spacing w:after="100" w:afterAutospacing="1" w:line="240" w:lineRule="auto"/>
        <w:rPr>
          <w:ins w:id="1552" w:author="Unknown"/>
          <w:rFonts w:ascii="Arial" w:eastAsia="Times New Roman" w:hAnsi="Arial" w:cs="Arial"/>
          <w:color w:val="212529"/>
          <w:sz w:val="24"/>
          <w:szCs w:val="24"/>
        </w:rPr>
      </w:pPr>
      <w:ins w:id="1553" w:author="Unknown">
        <w:r w:rsidRPr="002F77D7">
          <w:rPr>
            <w:rFonts w:ascii="Arial" w:eastAsia="Times New Roman" w:hAnsi="Arial" w:cs="Arial"/>
            <w:b/>
            <w:bCs/>
            <w:color w:val="212529"/>
            <w:sz w:val="24"/>
            <w:szCs w:val="24"/>
          </w:rPr>
          <w:t xml:space="preserve">2. </w:t>
        </w:r>
        <w:proofErr w:type="gramStart"/>
        <w:r w:rsidRPr="002F77D7">
          <w:rPr>
            <w:rFonts w:ascii="Arial" w:eastAsia="Times New Roman" w:hAnsi="Arial" w:cs="Arial"/>
            <w:b/>
            <w:bCs/>
            <w:color w:val="212529"/>
            <w:sz w:val="24"/>
            <w:szCs w:val="24"/>
          </w:rPr>
          <w:t>By</w:t>
        </w:r>
        <w:proofErr w:type="gramEnd"/>
        <w:r w:rsidRPr="002F77D7">
          <w:rPr>
            <w:rFonts w:ascii="Arial" w:eastAsia="Times New Roman" w:hAnsi="Arial" w:cs="Arial"/>
            <w:b/>
            <w:bCs/>
            <w:color w:val="212529"/>
            <w:sz w:val="24"/>
            <w:szCs w:val="24"/>
          </w:rPr>
          <w:t xml:space="preserve"> using Filter</w:t>
        </w:r>
        <w:r w:rsidRPr="002F77D7">
          <w:rPr>
            <w:rFonts w:ascii="Arial" w:eastAsia="Times New Roman" w:hAnsi="Arial" w:cs="Arial"/>
            <w:color w:val="212529"/>
            <w:sz w:val="24"/>
            <w:szCs w:val="24"/>
          </w:rPr>
          <w:t>: Another approach to remove duplicates from an array is applying filter on an array. To call filter method, it requires three arguments: array, current element, index of current element. Here’s how we use filter:</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54" w:author="Unknown"/>
          <w:rFonts w:ascii="Consolas" w:eastAsia="Times New Roman" w:hAnsi="Consolas" w:cs="Consolas"/>
          <w:color w:val="212529"/>
          <w:sz w:val="21"/>
          <w:szCs w:val="21"/>
        </w:rPr>
      </w:pPr>
      <w:proofErr w:type="gramStart"/>
      <w:ins w:id="1555" w:author="Unknown">
        <w:r w:rsidRPr="002F77D7">
          <w:rPr>
            <w:rFonts w:ascii="Consolas" w:eastAsia="Times New Roman" w:hAnsi="Consolas" w:cs="Consolas"/>
            <w:color w:val="212529"/>
            <w:sz w:val="21"/>
            <w:szCs w:val="21"/>
          </w:rPr>
          <w:t>function</w:t>
        </w:r>
        <w:proofErr w:type="gramEnd"/>
        <w:r w:rsidRPr="002F77D7">
          <w:rPr>
            <w:rFonts w:ascii="Consolas" w:eastAsia="Times New Roman" w:hAnsi="Consolas" w:cs="Consolas"/>
            <w:color w:val="212529"/>
            <w:sz w:val="21"/>
            <w:szCs w:val="21"/>
          </w:rPr>
          <w:t xml:space="preserve"> unque_array (arr){</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56" w:author="Unknown"/>
          <w:rFonts w:ascii="Consolas" w:eastAsia="Times New Roman" w:hAnsi="Consolas" w:cs="Consolas"/>
          <w:color w:val="212529"/>
          <w:sz w:val="21"/>
          <w:szCs w:val="21"/>
        </w:rPr>
      </w:pPr>
      <w:ins w:id="1557" w:author="Unknown">
        <w:r w:rsidRPr="002F77D7">
          <w:rPr>
            <w:rFonts w:ascii="Consolas" w:eastAsia="Times New Roman" w:hAnsi="Consolas" w:cs="Consolas"/>
            <w:color w:val="212529"/>
            <w:sz w:val="21"/>
            <w:szCs w:val="21"/>
          </w:rPr>
          <w:t xml:space="preserve"> </w:t>
        </w:r>
        <w:proofErr w:type="gramStart"/>
        <w:r w:rsidRPr="002F77D7">
          <w:rPr>
            <w:rFonts w:ascii="Consolas" w:eastAsia="Times New Roman" w:hAnsi="Consolas" w:cs="Consolas"/>
            <w:color w:val="212529"/>
            <w:sz w:val="21"/>
            <w:szCs w:val="21"/>
          </w:rPr>
          <w:t>let</w:t>
        </w:r>
        <w:proofErr w:type="gramEnd"/>
        <w:r w:rsidRPr="002F77D7">
          <w:rPr>
            <w:rFonts w:ascii="Consolas" w:eastAsia="Times New Roman" w:hAnsi="Consolas" w:cs="Consolas"/>
            <w:color w:val="212529"/>
            <w:sz w:val="21"/>
            <w:szCs w:val="21"/>
          </w:rPr>
          <w:t xml:space="preserve"> unique_array = arr.filter(function(elem, index, self) {</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58" w:author="Unknown"/>
          <w:rFonts w:ascii="Consolas" w:eastAsia="Times New Roman" w:hAnsi="Consolas" w:cs="Consolas"/>
          <w:color w:val="212529"/>
          <w:sz w:val="21"/>
          <w:szCs w:val="21"/>
        </w:rPr>
      </w:pPr>
      <w:ins w:id="1559" w:author="Unknown">
        <w:r w:rsidRPr="002F77D7">
          <w:rPr>
            <w:rFonts w:ascii="Consolas" w:eastAsia="Times New Roman" w:hAnsi="Consolas" w:cs="Consolas"/>
            <w:color w:val="212529"/>
            <w:sz w:val="21"/>
            <w:szCs w:val="21"/>
          </w:rPr>
          <w:t xml:space="preserve"> </w:t>
        </w:r>
        <w:proofErr w:type="gramStart"/>
        <w:r w:rsidRPr="002F77D7">
          <w:rPr>
            <w:rFonts w:ascii="Consolas" w:eastAsia="Times New Roman" w:hAnsi="Consolas" w:cs="Consolas"/>
            <w:color w:val="212529"/>
            <w:sz w:val="21"/>
            <w:szCs w:val="21"/>
          </w:rPr>
          <w:t>return</w:t>
        </w:r>
        <w:proofErr w:type="gramEnd"/>
        <w:r w:rsidRPr="002F77D7">
          <w:rPr>
            <w:rFonts w:ascii="Consolas" w:eastAsia="Times New Roman" w:hAnsi="Consolas" w:cs="Consolas"/>
            <w:color w:val="212529"/>
            <w:sz w:val="21"/>
            <w:szCs w:val="21"/>
          </w:rPr>
          <w:t xml:space="preserve"> index == self.indexOf(elem); } </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60" w:author="Unknown"/>
          <w:rFonts w:ascii="Consolas" w:eastAsia="Times New Roman" w:hAnsi="Consolas" w:cs="Consolas"/>
          <w:color w:val="212529"/>
          <w:sz w:val="21"/>
          <w:szCs w:val="21"/>
        </w:rPr>
      </w:pPr>
      <w:proofErr w:type="gramStart"/>
      <w:ins w:id="1561" w:author="Unknown">
        <w:r w:rsidRPr="002F77D7">
          <w:rPr>
            <w:rFonts w:ascii="Consolas" w:eastAsia="Times New Roman" w:hAnsi="Consolas" w:cs="Consolas"/>
            <w:color w:val="212529"/>
            <w:sz w:val="21"/>
            <w:szCs w:val="21"/>
          </w:rPr>
          <w:t>return</w:t>
        </w:r>
        <w:proofErr w:type="gramEnd"/>
        <w:r w:rsidRPr="002F77D7">
          <w:rPr>
            <w:rFonts w:ascii="Consolas" w:eastAsia="Times New Roman" w:hAnsi="Consolas" w:cs="Consolas"/>
            <w:color w:val="212529"/>
            <w:sz w:val="21"/>
            <w:szCs w:val="21"/>
          </w:rPr>
          <w:t xml:space="preserve"> unique_array }</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62" w:author="Unknown"/>
          <w:rFonts w:ascii="Consolas" w:eastAsia="Times New Roman" w:hAnsi="Consolas" w:cs="Consolas"/>
          <w:color w:val="212529"/>
          <w:sz w:val="21"/>
          <w:szCs w:val="21"/>
        </w:rPr>
      </w:pPr>
      <w:ins w:id="1563" w:author="Unknown">
        <w:r w:rsidRPr="002F77D7">
          <w:rPr>
            <w:rFonts w:ascii="Consolas" w:eastAsia="Times New Roman" w:hAnsi="Consolas" w:cs="Consolas"/>
            <w:color w:val="212529"/>
            <w:sz w:val="21"/>
            <w:szCs w:val="21"/>
          </w:rPr>
          <w:t xml:space="preserve"> </w:t>
        </w:r>
        <w:proofErr w:type="gramStart"/>
        <w:r w:rsidRPr="002F77D7">
          <w:rPr>
            <w:rFonts w:ascii="Consolas" w:eastAsia="Times New Roman" w:hAnsi="Consolas" w:cs="Consolas"/>
            <w:color w:val="212529"/>
            <w:sz w:val="21"/>
            <w:szCs w:val="21"/>
          </w:rPr>
          <w:t>console.log(</w:t>
        </w:r>
        <w:proofErr w:type="gramEnd"/>
        <w:r w:rsidRPr="002F77D7">
          <w:rPr>
            <w:rFonts w:ascii="Consolas" w:eastAsia="Times New Roman" w:hAnsi="Consolas" w:cs="Consolas"/>
            <w:color w:val="212529"/>
            <w:sz w:val="21"/>
            <w:szCs w:val="21"/>
          </w:rPr>
          <w:t>unique_array(array_with_duplicates));</w:t>
        </w:r>
      </w:ins>
    </w:p>
    <w:p w:rsidR="002F77D7" w:rsidRPr="002F77D7" w:rsidRDefault="002F77D7" w:rsidP="002F77D7">
      <w:pPr>
        <w:shd w:val="clear" w:color="auto" w:fill="FFFFFF"/>
        <w:spacing w:after="100" w:afterAutospacing="1" w:line="240" w:lineRule="auto"/>
        <w:rPr>
          <w:ins w:id="1564" w:author="Unknown"/>
          <w:rFonts w:ascii="Arial" w:eastAsia="Times New Roman" w:hAnsi="Arial" w:cs="Arial"/>
          <w:color w:val="212529"/>
          <w:sz w:val="24"/>
          <w:szCs w:val="24"/>
        </w:rPr>
      </w:pPr>
      <w:ins w:id="1565" w:author="Unknown">
        <w:r w:rsidRPr="002F77D7">
          <w:rPr>
            <w:rFonts w:ascii="Arial" w:eastAsia="Times New Roman" w:hAnsi="Arial" w:cs="Arial"/>
            <w:b/>
            <w:bCs/>
            <w:color w:val="212529"/>
            <w:sz w:val="24"/>
            <w:szCs w:val="24"/>
          </w:rPr>
          <w:t xml:space="preserve">3. </w:t>
        </w:r>
        <w:proofErr w:type="gramStart"/>
        <w:r w:rsidRPr="002F77D7">
          <w:rPr>
            <w:rFonts w:ascii="Arial" w:eastAsia="Times New Roman" w:hAnsi="Arial" w:cs="Arial"/>
            <w:b/>
            <w:bCs/>
            <w:color w:val="212529"/>
            <w:sz w:val="24"/>
            <w:szCs w:val="24"/>
          </w:rPr>
          <w:t>By</w:t>
        </w:r>
        <w:proofErr w:type="gramEnd"/>
        <w:r w:rsidRPr="002F77D7">
          <w:rPr>
            <w:rFonts w:ascii="Arial" w:eastAsia="Times New Roman" w:hAnsi="Arial" w:cs="Arial"/>
            <w:b/>
            <w:bCs/>
            <w:color w:val="212529"/>
            <w:sz w:val="24"/>
            <w:szCs w:val="24"/>
          </w:rPr>
          <w:t xml:space="preserve"> using for loop</w:t>
        </w:r>
        <w:r w:rsidRPr="002F77D7">
          <w:rPr>
            <w:rFonts w:ascii="Arial" w:eastAsia="Times New Roman" w:hAnsi="Arial" w:cs="Arial"/>
            <w:color w:val="212529"/>
            <w:sz w:val="24"/>
            <w:szCs w:val="24"/>
          </w:rPr>
          <w:t xml:space="preserve">: In this, we can use for loop to remove duplicates. In this we make an empty array in which those elements will be added from the duplicate array which </w:t>
        </w:r>
        <w:proofErr w:type="gramStart"/>
        <w:r w:rsidRPr="002F77D7">
          <w:rPr>
            <w:rFonts w:ascii="Arial" w:eastAsia="Times New Roman" w:hAnsi="Arial" w:cs="Arial"/>
            <w:color w:val="212529"/>
            <w:sz w:val="24"/>
            <w:szCs w:val="24"/>
          </w:rPr>
          <w:t>are</w:t>
        </w:r>
        <w:proofErr w:type="gramEnd"/>
        <w:r w:rsidRPr="002F77D7">
          <w:rPr>
            <w:rFonts w:ascii="Arial" w:eastAsia="Times New Roman" w:hAnsi="Arial" w:cs="Arial"/>
            <w:color w:val="212529"/>
            <w:sz w:val="24"/>
            <w:szCs w:val="24"/>
          </w:rPr>
          <w:t xml:space="preserve"> not present in this before. Thus, finally we will get an array which has unique elements. Code to implement this:</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66" w:author="Unknown"/>
          <w:rFonts w:ascii="Consolas" w:eastAsia="Times New Roman" w:hAnsi="Consolas" w:cs="Consolas"/>
          <w:color w:val="212529"/>
          <w:sz w:val="21"/>
          <w:szCs w:val="21"/>
        </w:rPr>
      </w:pPr>
      <w:ins w:id="1567" w:author="Unknown">
        <w:r w:rsidRPr="002F77D7">
          <w:rPr>
            <w:rFonts w:ascii="Consolas" w:eastAsia="Times New Roman" w:hAnsi="Consolas" w:cs="Consolas"/>
            <w:color w:val="212529"/>
            <w:sz w:val="21"/>
            <w:szCs w:val="21"/>
          </w:rPr>
          <w:t>Array dups_names = ['Ron', 'Pal', 'Fred', 'Rongo', 'Ron'];</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68" w:author="Unknown"/>
          <w:rFonts w:ascii="Consolas" w:eastAsia="Times New Roman" w:hAnsi="Consolas" w:cs="Consolas"/>
          <w:color w:val="212529"/>
          <w:sz w:val="21"/>
          <w:szCs w:val="21"/>
        </w:rPr>
      </w:pPr>
      <w:proofErr w:type="gramStart"/>
      <w:ins w:id="1569" w:author="Unknown">
        <w:r w:rsidRPr="002F77D7">
          <w:rPr>
            <w:rFonts w:ascii="Consolas" w:eastAsia="Times New Roman" w:hAnsi="Consolas" w:cs="Consolas"/>
            <w:b/>
            <w:bCs/>
            <w:color w:val="212529"/>
            <w:sz w:val="21"/>
            <w:szCs w:val="21"/>
          </w:rPr>
          <w:t>function</w:t>
        </w:r>
        <w:proofErr w:type="gramEnd"/>
        <w:r w:rsidRPr="002F77D7">
          <w:rPr>
            <w:rFonts w:ascii="Consolas" w:eastAsia="Times New Roman" w:hAnsi="Consolas" w:cs="Consolas"/>
            <w:color w:val="212529"/>
            <w:sz w:val="21"/>
            <w:szCs w:val="21"/>
          </w:rPr>
          <w:t xml:space="preserve"> dups_array(dups_names) {</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70" w:author="Unknown"/>
          <w:rFonts w:ascii="Consolas" w:eastAsia="Times New Roman" w:hAnsi="Consolas" w:cs="Consolas"/>
          <w:color w:val="212529"/>
          <w:sz w:val="21"/>
          <w:szCs w:val="21"/>
        </w:rPr>
      </w:pPr>
      <w:ins w:id="1571" w:author="Unknown">
        <w:r w:rsidRPr="002F77D7">
          <w:rPr>
            <w:rFonts w:ascii="Consolas" w:eastAsia="Times New Roman" w:hAnsi="Consolas" w:cs="Consolas"/>
            <w:b/>
            <w:bCs/>
            <w:color w:val="212529"/>
            <w:sz w:val="21"/>
            <w:szCs w:val="21"/>
          </w:rPr>
          <w:t xml:space="preserve"> </w:t>
        </w:r>
        <w:proofErr w:type="gramStart"/>
        <w:r w:rsidRPr="002F77D7">
          <w:rPr>
            <w:rFonts w:ascii="Consolas" w:eastAsia="Times New Roman" w:hAnsi="Consolas" w:cs="Consolas"/>
            <w:b/>
            <w:bCs/>
            <w:color w:val="212529"/>
            <w:sz w:val="21"/>
            <w:szCs w:val="21"/>
          </w:rPr>
          <w:t>let</w:t>
        </w:r>
        <w:proofErr w:type="gramEnd"/>
        <w:r w:rsidRPr="002F77D7">
          <w:rPr>
            <w:rFonts w:ascii="Consolas" w:eastAsia="Times New Roman" w:hAnsi="Consolas" w:cs="Consolas"/>
            <w:color w:val="212529"/>
            <w:sz w:val="21"/>
            <w:szCs w:val="21"/>
          </w:rPr>
          <w:t xml:space="preserve"> unique = {};</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72" w:author="Unknown"/>
          <w:rFonts w:ascii="Consolas" w:eastAsia="Times New Roman" w:hAnsi="Consolas" w:cs="Consolas"/>
          <w:color w:val="212529"/>
          <w:sz w:val="21"/>
          <w:szCs w:val="21"/>
        </w:rPr>
      </w:pPr>
      <w:ins w:id="1573" w:author="Unknown">
        <w:r w:rsidRPr="002F77D7">
          <w:rPr>
            <w:rFonts w:ascii="Consolas" w:eastAsia="Times New Roman" w:hAnsi="Consolas" w:cs="Consolas"/>
            <w:color w:val="212529"/>
            <w:sz w:val="21"/>
            <w:szCs w:val="21"/>
          </w:rPr>
          <w:t xml:space="preserve"> </w:t>
        </w:r>
        <w:proofErr w:type="gramStart"/>
        <w:r w:rsidRPr="002F77D7">
          <w:rPr>
            <w:rFonts w:ascii="Consolas" w:eastAsia="Times New Roman" w:hAnsi="Consolas" w:cs="Consolas"/>
            <w:color w:val="212529"/>
            <w:sz w:val="21"/>
            <w:szCs w:val="21"/>
          </w:rPr>
          <w:t>names.forEach(</w:t>
        </w:r>
        <w:proofErr w:type="gramEnd"/>
        <w:r w:rsidRPr="002F77D7">
          <w:rPr>
            <w:rFonts w:ascii="Consolas" w:eastAsia="Times New Roman" w:hAnsi="Consolas" w:cs="Consolas"/>
            <w:b/>
            <w:bCs/>
            <w:color w:val="212529"/>
            <w:sz w:val="21"/>
            <w:szCs w:val="21"/>
          </w:rPr>
          <w:t>functio</w:t>
        </w:r>
        <w:r w:rsidRPr="002F77D7">
          <w:rPr>
            <w:rFonts w:ascii="Consolas" w:eastAsia="Times New Roman" w:hAnsi="Consolas" w:cs="Consolas"/>
            <w:color w:val="212529"/>
            <w:sz w:val="21"/>
            <w:szCs w:val="21"/>
          </w:rPr>
          <w:t>n(i) {</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74" w:author="Unknown"/>
          <w:rFonts w:ascii="Consolas" w:eastAsia="Times New Roman" w:hAnsi="Consolas" w:cs="Consolas"/>
          <w:color w:val="212529"/>
          <w:sz w:val="21"/>
          <w:szCs w:val="21"/>
        </w:rPr>
      </w:pPr>
      <w:ins w:id="1575" w:author="Unknown">
        <w:r w:rsidRPr="002F77D7">
          <w:rPr>
            <w:rFonts w:ascii="Consolas" w:eastAsia="Times New Roman" w:hAnsi="Consolas" w:cs="Consolas"/>
            <w:color w:val="212529"/>
            <w:sz w:val="21"/>
            <w:szCs w:val="21"/>
          </w:rPr>
          <w:t xml:space="preserve">   </w:t>
        </w:r>
        <w:r w:rsidRPr="002F77D7">
          <w:rPr>
            <w:rFonts w:ascii="Consolas" w:eastAsia="Times New Roman" w:hAnsi="Consolas" w:cs="Consolas"/>
            <w:b/>
            <w:bCs/>
            <w:color w:val="212529"/>
            <w:sz w:val="21"/>
            <w:szCs w:val="21"/>
          </w:rPr>
          <w:t xml:space="preserve"> If</w:t>
        </w:r>
        <w:r w:rsidRPr="002F77D7">
          <w:rPr>
            <w:rFonts w:ascii="Consolas" w:eastAsia="Times New Roman" w:hAnsi="Consolas" w:cs="Consolas"/>
            <w:color w:val="212529"/>
            <w:sz w:val="21"/>
            <w:szCs w:val="21"/>
          </w:rPr>
          <w:t xml:space="preserve"> (</w:t>
        </w:r>
        <w:proofErr w:type="gramStart"/>
        <w:r w:rsidRPr="002F77D7">
          <w:rPr>
            <w:rFonts w:ascii="Consolas" w:eastAsia="Times New Roman" w:hAnsi="Consolas" w:cs="Consolas"/>
            <w:color w:val="212529"/>
            <w:sz w:val="21"/>
            <w:szCs w:val="21"/>
          </w:rPr>
          <w:t>!unique</w:t>
        </w:r>
        <w:proofErr w:type="gramEnd"/>
        <w:r w:rsidRPr="002F77D7">
          <w:rPr>
            <w:rFonts w:ascii="Consolas" w:eastAsia="Times New Roman" w:hAnsi="Consolas" w:cs="Consolas"/>
            <w:color w:val="212529"/>
            <w:sz w:val="21"/>
            <w:szCs w:val="21"/>
          </w:rPr>
          <w:t>[i]) {</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76" w:author="Unknown"/>
          <w:rFonts w:ascii="Consolas" w:eastAsia="Times New Roman" w:hAnsi="Consolas" w:cs="Consolas"/>
          <w:color w:val="212529"/>
          <w:sz w:val="21"/>
          <w:szCs w:val="21"/>
        </w:rPr>
      </w:pPr>
      <w:ins w:id="1577" w:author="Unknown">
        <w:r w:rsidRPr="002F77D7">
          <w:rPr>
            <w:rFonts w:ascii="Consolas" w:eastAsia="Times New Roman" w:hAnsi="Consolas" w:cs="Consolas"/>
            <w:color w:val="212529"/>
            <w:sz w:val="21"/>
            <w:szCs w:val="21"/>
          </w:rPr>
          <w:t xml:space="preserve">      </w:t>
        </w:r>
        <w:proofErr w:type="gramStart"/>
        <w:r w:rsidRPr="002F77D7">
          <w:rPr>
            <w:rFonts w:ascii="Consolas" w:eastAsia="Times New Roman" w:hAnsi="Consolas" w:cs="Consolas"/>
            <w:color w:val="212529"/>
            <w:sz w:val="21"/>
            <w:szCs w:val="21"/>
          </w:rPr>
          <w:t>unique[</w:t>
        </w:r>
        <w:proofErr w:type="gramEnd"/>
        <w:r w:rsidRPr="002F77D7">
          <w:rPr>
            <w:rFonts w:ascii="Consolas" w:eastAsia="Times New Roman" w:hAnsi="Consolas" w:cs="Consolas"/>
            <w:color w:val="212529"/>
            <w:sz w:val="21"/>
            <w:szCs w:val="21"/>
          </w:rPr>
          <w:t xml:space="preserve">i] = </w:t>
        </w:r>
        <w:r w:rsidRPr="002F77D7">
          <w:rPr>
            <w:rFonts w:ascii="Consolas" w:eastAsia="Times New Roman" w:hAnsi="Consolas" w:cs="Consolas"/>
            <w:b/>
            <w:bCs/>
            <w:color w:val="212529"/>
            <w:sz w:val="21"/>
            <w:szCs w:val="21"/>
          </w:rPr>
          <w:t>true</w:t>
        </w:r>
        <w:r w:rsidRPr="002F77D7">
          <w:rPr>
            <w:rFonts w:ascii="Consolas" w:eastAsia="Times New Roman" w:hAnsi="Consolas" w:cs="Consolas"/>
            <w:color w:val="212529"/>
            <w:sz w:val="21"/>
            <w:szCs w:val="21"/>
          </w:rPr>
          <w:t>;    }</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78" w:author="Unknown"/>
          <w:rFonts w:ascii="Consolas" w:eastAsia="Times New Roman" w:hAnsi="Consolas" w:cs="Consolas"/>
          <w:color w:val="212529"/>
          <w:sz w:val="21"/>
          <w:szCs w:val="21"/>
        </w:rPr>
      </w:pPr>
      <w:ins w:id="1579" w:author="Unknown">
        <w:r w:rsidRPr="002F77D7">
          <w:rPr>
            <w:rFonts w:ascii="Consolas" w:eastAsia="Times New Roman" w:hAnsi="Consolas" w:cs="Consolas"/>
            <w:color w:val="212529"/>
            <w:sz w:val="21"/>
            <w:szCs w:val="21"/>
          </w:rPr>
          <w:t xml:space="preserve">  });</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80" w:author="Unknown"/>
          <w:rFonts w:ascii="Consolas" w:eastAsia="Times New Roman" w:hAnsi="Consolas" w:cs="Consolas"/>
          <w:color w:val="212529"/>
          <w:sz w:val="21"/>
          <w:szCs w:val="21"/>
        </w:rPr>
      </w:pPr>
      <w:proofErr w:type="gramStart"/>
      <w:ins w:id="1581" w:author="Unknown">
        <w:r w:rsidRPr="002F77D7">
          <w:rPr>
            <w:rFonts w:ascii="Consolas" w:eastAsia="Times New Roman" w:hAnsi="Consolas" w:cs="Consolas"/>
            <w:b/>
            <w:bCs/>
            <w:color w:val="212529"/>
            <w:sz w:val="21"/>
            <w:szCs w:val="21"/>
          </w:rPr>
          <w:t>return</w:t>
        </w:r>
        <w:proofErr w:type="gramEnd"/>
        <w:r w:rsidRPr="002F77D7">
          <w:rPr>
            <w:rFonts w:ascii="Consolas" w:eastAsia="Times New Roman" w:hAnsi="Consolas" w:cs="Consolas"/>
            <w:color w:val="212529"/>
            <w:sz w:val="21"/>
            <w:szCs w:val="21"/>
          </w:rPr>
          <w:t xml:space="preserve"> Object.keys(unique);}   // Ron, Pal, Fred, Rongo</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82" w:author="Unknown"/>
          <w:rFonts w:ascii="Consolas" w:eastAsia="Times New Roman" w:hAnsi="Consolas" w:cs="Consolas"/>
          <w:color w:val="212529"/>
          <w:sz w:val="21"/>
          <w:szCs w:val="21"/>
        </w:rPr>
      </w:pPr>
      <w:ins w:id="1583" w:author="Unknown">
        <w:r w:rsidRPr="002F77D7">
          <w:rPr>
            <w:rFonts w:ascii="Consolas" w:eastAsia="Times New Roman" w:hAnsi="Consolas" w:cs="Consolas"/>
            <w:color w:val="212529"/>
            <w:sz w:val="21"/>
            <w:szCs w:val="21"/>
          </w:rPr>
          <w:t>Dups_</w:t>
        </w:r>
        <w:proofErr w:type="gramStart"/>
        <w:r w:rsidRPr="002F77D7">
          <w:rPr>
            <w:rFonts w:ascii="Consolas" w:eastAsia="Times New Roman" w:hAnsi="Consolas" w:cs="Consolas"/>
            <w:color w:val="212529"/>
            <w:sz w:val="21"/>
            <w:szCs w:val="21"/>
          </w:rPr>
          <w:t>array(</w:t>
        </w:r>
        <w:proofErr w:type="gramEnd"/>
        <w:r w:rsidRPr="002F77D7">
          <w:rPr>
            <w:rFonts w:ascii="Consolas" w:eastAsia="Times New Roman" w:hAnsi="Consolas" w:cs="Consolas"/>
            <w:color w:val="212529"/>
            <w:sz w:val="21"/>
            <w:szCs w:val="21"/>
          </w:rPr>
          <w:t>names);</w:t>
        </w:r>
      </w:ins>
    </w:p>
    <w:p w:rsidR="002F77D7" w:rsidRPr="002F77D7" w:rsidRDefault="002F77D7" w:rsidP="002F77D7">
      <w:pPr>
        <w:shd w:val="clear" w:color="auto" w:fill="FFFFFF"/>
        <w:spacing w:after="100" w:afterAutospacing="1" w:line="240" w:lineRule="auto"/>
        <w:rPr>
          <w:ins w:id="1584" w:author="Unknown"/>
          <w:rFonts w:ascii="Arial" w:eastAsia="Times New Roman" w:hAnsi="Arial" w:cs="Arial"/>
          <w:color w:val="212529"/>
          <w:sz w:val="24"/>
          <w:szCs w:val="24"/>
        </w:rPr>
      </w:pPr>
      <w:ins w:id="1585" w:author="Unknown">
        <w:r w:rsidRPr="002F77D7">
          <w:rPr>
            <w:rFonts w:ascii="Arial" w:eastAsia="Times New Roman" w:hAnsi="Arial" w:cs="Arial"/>
            <w:color w:val="212529"/>
            <w:sz w:val="24"/>
            <w:szCs w:val="24"/>
          </w:rPr>
          <w:t>These are the main three methods used in JavaScript to get a unique array.</w:t>
        </w:r>
      </w:ins>
    </w:p>
    <w:p w:rsidR="002F77D7" w:rsidRPr="002F77D7" w:rsidRDefault="002F77D7" w:rsidP="002F77D7">
      <w:pPr>
        <w:shd w:val="clear" w:color="auto" w:fill="FFFFFF"/>
        <w:spacing w:after="0" w:line="240" w:lineRule="auto"/>
        <w:rPr>
          <w:ins w:id="1586" w:author="Unknown"/>
          <w:rFonts w:ascii="Times New Roman" w:eastAsia="Times New Roman" w:hAnsi="Times New Roman" w:cs="Times New Roman"/>
          <w:color w:val="007BFF"/>
          <w:sz w:val="24"/>
          <w:szCs w:val="24"/>
        </w:rPr>
      </w:pPr>
      <w:ins w:id="1587" w:author="Unknown">
        <w:r w:rsidRPr="002F77D7">
          <w:rPr>
            <w:rFonts w:ascii="Arial" w:eastAsia="Times New Roman" w:hAnsi="Arial" w:cs="Arial"/>
            <w:color w:val="212529"/>
            <w:sz w:val="24"/>
            <w:szCs w:val="24"/>
          </w:rPr>
          <w:fldChar w:fldCharType="begin"/>
        </w:r>
        <w:r w:rsidRPr="002F77D7">
          <w:rPr>
            <w:rFonts w:ascii="Arial" w:eastAsia="Times New Roman" w:hAnsi="Arial" w:cs="Arial"/>
            <w:color w:val="212529"/>
            <w:sz w:val="24"/>
            <w:szCs w:val="24"/>
          </w:rPr>
          <w:instrText xml:space="preserve"> HYPERLINK "https://www.onlineinterviewquestions.com/advanced-javascript-interview-questions/" \l "collapseUnfiled13" </w:instrText>
        </w:r>
        <w:r w:rsidRPr="002F77D7">
          <w:rPr>
            <w:rFonts w:ascii="Arial" w:eastAsia="Times New Roman" w:hAnsi="Arial" w:cs="Arial"/>
            <w:color w:val="212529"/>
            <w:sz w:val="24"/>
            <w:szCs w:val="24"/>
          </w:rPr>
          <w:fldChar w:fldCharType="separate"/>
        </w:r>
      </w:ins>
    </w:p>
    <w:p w:rsidR="002F77D7" w:rsidRPr="002F77D7" w:rsidRDefault="002F77D7" w:rsidP="002F77D7">
      <w:pPr>
        <w:shd w:val="clear" w:color="auto" w:fill="FFFFFF"/>
        <w:spacing w:before="100" w:beforeAutospacing="1" w:after="0" w:line="240" w:lineRule="auto"/>
        <w:outlineLvl w:val="2"/>
        <w:rPr>
          <w:ins w:id="1588" w:author="Unknown"/>
          <w:rFonts w:ascii="Times New Roman" w:eastAsia="Times New Roman" w:hAnsi="Times New Roman" w:cs="Times New Roman"/>
          <w:color w:val="000000"/>
          <w:sz w:val="27"/>
          <w:szCs w:val="27"/>
        </w:rPr>
      </w:pPr>
      <w:ins w:id="1589" w:author="Unknown">
        <w:r w:rsidRPr="002F77D7">
          <w:rPr>
            <w:rFonts w:ascii="Arial" w:eastAsia="Times New Roman" w:hAnsi="Arial" w:cs="Arial"/>
            <w:color w:val="000000"/>
            <w:sz w:val="27"/>
            <w:szCs w:val="27"/>
          </w:rPr>
          <w:t xml:space="preserve">13. Explain </w:t>
        </w:r>
        <w:proofErr w:type="gramStart"/>
        <w:r w:rsidRPr="002F77D7">
          <w:rPr>
            <w:rFonts w:ascii="Arial" w:eastAsia="Times New Roman" w:hAnsi="Arial" w:cs="Arial"/>
            <w:color w:val="000000"/>
            <w:sz w:val="27"/>
            <w:szCs w:val="27"/>
          </w:rPr>
          <w:t>few differenc</w:t>
        </w:r>
        <w:proofErr w:type="gramEnd"/>
        <w:r w:rsidRPr="002F77D7">
          <w:rPr>
            <w:rFonts w:ascii="Arial" w:eastAsia="Times New Roman" w:hAnsi="Arial" w:cs="Arial"/>
            <w:color w:val="000000"/>
            <w:sz w:val="27"/>
            <w:szCs w:val="27"/>
          </w:rPr>
          <w:t>e between null, undefined or undeclared JavaScript variable?</w:t>
        </w:r>
      </w:ins>
    </w:p>
    <w:p w:rsidR="002F77D7" w:rsidRPr="002F77D7" w:rsidRDefault="002F77D7" w:rsidP="002F77D7">
      <w:pPr>
        <w:shd w:val="clear" w:color="auto" w:fill="FFFFFF"/>
        <w:spacing w:after="0" w:line="240" w:lineRule="auto"/>
        <w:rPr>
          <w:ins w:id="1590" w:author="Unknown"/>
          <w:rFonts w:ascii="Arial" w:eastAsia="Times New Roman" w:hAnsi="Arial" w:cs="Arial"/>
          <w:color w:val="212529"/>
          <w:sz w:val="24"/>
          <w:szCs w:val="24"/>
        </w:rPr>
      </w:pPr>
      <w:ins w:id="1591" w:author="Unknown">
        <w:r w:rsidRPr="002F77D7">
          <w:rPr>
            <w:rFonts w:ascii="Arial" w:eastAsia="Times New Roman" w:hAnsi="Arial" w:cs="Arial"/>
            <w:color w:val="212529"/>
            <w:sz w:val="24"/>
            <w:szCs w:val="24"/>
          </w:rPr>
          <w:fldChar w:fldCharType="end"/>
        </w:r>
      </w:ins>
    </w:p>
    <w:p w:rsidR="002F77D7" w:rsidRPr="002F77D7" w:rsidRDefault="002F77D7" w:rsidP="002F77D7">
      <w:pPr>
        <w:shd w:val="clear" w:color="auto" w:fill="FFFFFF"/>
        <w:spacing w:after="100" w:afterAutospacing="1" w:line="240" w:lineRule="auto"/>
        <w:rPr>
          <w:ins w:id="1592" w:author="Unknown"/>
          <w:rFonts w:ascii="Arial" w:eastAsia="Times New Roman" w:hAnsi="Arial" w:cs="Arial"/>
          <w:color w:val="212529"/>
          <w:sz w:val="24"/>
          <w:szCs w:val="24"/>
        </w:rPr>
      </w:pPr>
      <w:ins w:id="1593" w:author="Unknown">
        <w:r w:rsidRPr="002F77D7">
          <w:rPr>
            <w:rFonts w:ascii="Arial" w:eastAsia="Times New Roman" w:hAnsi="Arial" w:cs="Arial"/>
            <w:b/>
            <w:bCs/>
            <w:color w:val="212529"/>
            <w:sz w:val="24"/>
            <w:szCs w:val="24"/>
          </w:rPr>
          <w:t>Null</w:t>
        </w:r>
        <w:r w:rsidRPr="002F77D7">
          <w:rPr>
            <w:rFonts w:ascii="Arial" w:eastAsia="Times New Roman" w:hAnsi="Arial" w:cs="Arial"/>
            <w:color w:val="212529"/>
            <w:sz w:val="24"/>
            <w:szCs w:val="24"/>
          </w:rPr>
          <w:t> is a value that can be assigned to a variable or an object.</w:t>
        </w:r>
      </w:ins>
    </w:p>
    <w:p w:rsidR="002F77D7" w:rsidRPr="002F77D7" w:rsidRDefault="002F77D7" w:rsidP="002F77D7">
      <w:pPr>
        <w:shd w:val="clear" w:color="auto" w:fill="FFFFFF"/>
        <w:spacing w:after="100" w:afterAutospacing="1" w:line="240" w:lineRule="auto"/>
        <w:rPr>
          <w:ins w:id="1594" w:author="Unknown"/>
          <w:rFonts w:ascii="Arial" w:eastAsia="Times New Roman" w:hAnsi="Arial" w:cs="Arial"/>
          <w:color w:val="212529"/>
          <w:sz w:val="24"/>
          <w:szCs w:val="24"/>
        </w:rPr>
      </w:pPr>
      <w:ins w:id="1595" w:author="Unknown">
        <w:r w:rsidRPr="002F77D7">
          <w:rPr>
            <w:rFonts w:ascii="Arial" w:eastAsia="Times New Roman" w:hAnsi="Arial" w:cs="Arial"/>
            <w:b/>
            <w:bCs/>
            <w:color w:val="212529"/>
            <w:sz w:val="24"/>
            <w:szCs w:val="24"/>
          </w:rPr>
          <w:lastRenderedPageBreak/>
          <w:t>Undefined</w:t>
        </w:r>
        <w:r w:rsidRPr="002F77D7">
          <w:rPr>
            <w:rFonts w:ascii="Arial" w:eastAsia="Times New Roman" w:hAnsi="Arial" w:cs="Arial"/>
            <w:color w:val="212529"/>
            <w:sz w:val="24"/>
            <w:szCs w:val="24"/>
          </w:rPr>
          <w:t> means a variable has been declared but no value is assigned to it. This type of variable is declared itself to be undefined.</w:t>
        </w:r>
      </w:ins>
    </w:p>
    <w:p w:rsidR="002F77D7" w:rsidRPr="002F77D7" w:rsidRDefault="002F77D7" w:rsidP="002F77D7">
      <w:pPr>
        <w:shd w:val="clear" w:color="auto" w:fill="FFFFFF"/>
        <w:spacing w:after="100" w:afterAutospacing="1" w:line="240" w:lineRule="auto"/>
        <w:rPr>
          <w:ins w:id="1596" w:author="Unknown"/>
          <w:rFonts w:ascii="Arial" w:eastAsia="Times New Roman" w:hAnsi="Arial" w:cs="Arial"/>
          <w:color w:val="212529"/>
          <w:sz w:val="24"/>
          <w:szCs w:val="24"/>
        </w:rPr>
      </w:pPr>
      <w:ins w:id="1597" w:author="Unknown">
        <w:r w:rsidRPr="002F77D7">
          <w:rPr>
            <w:rFonts w:ascii="Arial" w:eastAsia="Times New Roman" w:hAnsi="Arial" w:cs="Arial"/>
            <w:b/>
            <w:bCs/>
            <w:color w:val="212529"/>
            <w:sz w:val="24"/>
            <w:szCs w:val="24"/>
          </w:rPr>
          <w:t>Undeclared</w:t>
        </w:r>
        <w:r w:rsidRPr="002F77D7">
          <w:rPr>
            <w:rFonts w:ascii="Arial" w:eastAsia="Times New Roman" w:hAnsi="Arial" w:cs="Arial"/>
            <w:color w:val="212529"/>
            <w:sz w:val="24"/>
            <w:szCs w:val="24"/>
          </w:rPr>
          <w:t> means the variable has declared without any datatype.</w:t>
        </w:r>
      </w:ins>
    </w:p>
    <w:p w:rsidR="002F77D7" w:rsidRPr="002F77D7" w:rsidRDefault="002F77D7" w:rsidP="002F77D7">
      <w:pPr>
        <w:shd w:val="clear" w:color="auto" w:fill="FFFFFF"/>
        <w:spacing w:after="100" w:afterAutospacing="1" w:line="240" w:lineRule="auto"/>
        <w:rPr>
          <w:ins w:id="1598" w:author="Unknown"/>
          <w:rFonts w:ascii="Arial" w:eastAsia="Times New Roman" w:hAnsi="Arial" w:cs="Arial"/>
          <w:color w:val="212529"/>
          <w:sz w:val="24"/>
          <w:szCs w:val="24"/>
        </w:rPr>
      </w:pPr>
      <w:ins w:id="1599" w:author="Unknown">
        <w:r w:rsidRPr="002F77D7">
          <w:rPr>
            <w:rFonts w:ascii="Arial" w:eastAsia="Times New Roman" w:hAnsi="Arial" w:cs="Arial"/>
            <w:color w:val="212529"/>
            <w:sz w:val="24"/>
            <w:szCs w:val="24"/>
          </w:rPr>
          <w:t xml:space="preserve">Null, </w:t>
        </w:r>
        <w:proofErr w:type="gramStart"/>
        <w:r w:rsidRPr="002F77D7">
          <w:rPr>
            <w:rFonts w:ascii="Arial" w:eastAsia="Times New Roman" w:hAnsi="Arial" w:cs="Arial"/>
            <w:color w:val="212529"/>
            <w:sz w:val="24"/>
            <w:szCs w:val="24"/>
          </w:rPr>
          <w:t>Undefined</w:t>
        </w:r>
        <w:proofErr w:type="gramEnd"/>
        <w:r w:rsidRPr="002F77D7">
          <w:rPr>
            <w:rFonts w:ascii="Arial" w:eastAsia="Times New Roman" w:hAnsi="Arial" w:cs="Arial"/>
            <w:color w:val="212529"/>
            <w:sz w:val="24"/>
            <w:szCs w:val="24"/>
          </w:rPr>
          <w:t xml:space="preserve"> are primitive data types whereas Undeclared is not a primitive data type.</w:t>
        </w:r>
      </w:ins>
    </w:p>
    <w:p w:rsidR="002F77D7" w:rsidRPr="002F77D7" w:rsidRDefault="002F77D7" w:rsidP="002F77D7">
      <w:pPr>
        <w:shd w:val="clear" w:color="auto" w:fill="FFFFFF"/>
        <w:spacing w:after="0" w:line="240" w:lineRule="auto"/>
        <w:rPr>
          <w:ins w:id="1600" w:author="Unknown"/>
          <w:rFonts w:ascii="Times New Roman" w:eastAsia="Times New Roman" w:hAnsi="Times New Roman" w:cs="Times New Roman"/>
          <w:color w:val="007BFF"/>
          <w:sz w:val="24"/>
          <w:szCs w:val="24"/>
        </w:rPr>
      </w:pPr>
      <w:ins w:id="1601" w:author="Unknown">
        <w:r w:rsidRPr="002F77D7">
          <w:rPr>
            <w:rFonts w:ascii="Arial" w:eastAsia="Times New Roman" w:hAnsi="Arial" w:cs="Arial"/>
            <w:color w:val="212529"/>
            <w:sz w:val="24"/>
            <w:szCs w:val="24"/>
          </w:rPr>
          <w:fldChar w:fldCharType="begin"/>
        </w:r>
        <w:r w:rsidRPr="002F77D7">
          <w:rPr>
            <w:rFonts w:ascii="Arial" w:eastAsia="Times New Roman" w:hAnsi="Arial" w:cs="Arial"/>
            <w:color w:val="212529"/>
            <w:sz w:val="24"/>
            <w:szCs w:val="24"/>
          </w:rPr>
          <w:instrText xml:space="preserve"> HYPERLINK "https://www.onlineinterviewquestions.com/advanced-javascript-interview-questions/" \l "collapseUnfiled14" </w:instrText>
        </w:r>
        <w:r w:rsidRPr="002F77D7">
          <w:rPr>
            <w:rFonts w:ascii="Arial" w:eastAsia="Times New Roman" w:hAnsi="Arial" w:cs="Arial"/>
            <w:color w:val="212529"/>
            <w:sz w:val="24"/>
            <w:szCs w:val="24"/>
          </w:rPr>
          <w:fldChar w:fldCharType="separate"/>
        </w:r>
      </w:ins>
    </w:p>
    <w:p w:rsidR="002F77D7" w:rsidRPr="002F77D7" w:rsidRDefault="002F77D7" w:rsidP="002F77D7">
      <w:pPr>
        <w:shd w:val="clear" w:color="auto" w:fill="FFFFFF"/>
        <w:spacing w:before="100" w:beforeAutospacing="1" w:after="0" w:line="240" w:lineRule="auto"/>
        <w:outlineLvl w:val="2"/>
        <w:rPr>
          <w:ins w:id="1602" w:author="Unknown"/>
          <w:rFonts w:ascii="Times New Roman" w:eastAsia="Times New Roman" w:hAnsi="Times New Roman" w:cs="Times New Roman"/>
          <w:color w:val="000000"/>
          <w:sz w:val="27"/>
          <w:szCs w:val="27"/>
        </w:rPr>
      </w:pPr>
      <w:ins w:id="1603" w:author="Unknown">
        <w:r w:rsidRPr="002F77D7">
          <w:rPr>
            <w:rFonts w:ascii="Arial" w:eastAsia="Times New Roman" w:hAnsi="Arial" w:cs="Arial"/>
            <w:color w:val="000000"/>
            <w:sz w:val="27"/>
            <w:szCs w:val="27"/>
          </w:rPr>
          <w:t xml:space="preserve">14. List </w:t>
        </w:r>
        <w:proofErr w:type="gramStart"/>
        <w:r w:rsidRPr="002F77D7">
          <w:rPr>
            <w:rFonts w:ascii="Arial" w:eastAsia="Times New Roman" w:hAnsi="Arial" w:cs="Arial"/>
            <w:color w:val="000000"/>
            <w:sz w:val="27"/>
            <w:szCs w:val="27"/>
          </w:rPr>
          <w:t>few differenc</w:t>
        </w:r>
        <w:proofErr w:type="gramEnd"/>
        <w:r w:rsidRPr="002F77D7">
          <w:rPr>
            <w:rFonts w:ascii="Arial" w:eastAsia="Times New Roman" w:hAnsi="Arial" w:cs="Arial"/>
            <w:color w:val="000000"/>
            <w:sz w:val="27"/>
            <w:szCs w:val="27"/>
          </w:rPr>
          <w:t>e between primitive and non primitive JavaScript data types?</w:t>
        </w:r>
      </w:ins>
    </w:p>
    <w:p w:rsidR="002F77D7" w:rsidRPr="002F77D7" w:rsidRDefault="002F77D7" w:rsidP="002F77D7">
      <w:pPr>
        <w:shd w:val="clear" w:color="auto" w:fill="FFFFFF"/>
        <w:spacing w:after="0" w:line="240" w:lineRule="auto"/>
        <w:rPr>
          <w:ins w:id="1604" w:author="Unknown"/>
          <w:rFonts w:ascii="Arial" w:eastAsia="Times New Roman" w:hAnsi="Arial" w:cs="Arial"/>
          <w:color w:val="212529"/>
          <w:sz w:val="24"/>
          <w:szCs w:val="24"/>
        </w:rPr>
      </w:pPr>
      <w:ins w:id="1605" w:author="Unknown">
        <w:r w:rsidRPr="002F77D7">
          <w:rPr>
            <w:rFonts w:ascii="Arial" w:eastAsia="Times New Roman" w:hAnsi="Arial" w:cs="Arial"/>
            <w:color w:val="212529"/>
            <w:sz w:val="24"/>
            <w:szCs w:val="24"/>
          </w:rPr>
          <w:fldChar w:fldCharType="end"/>
        </w:r>
      </w:ins>
    </w:p>
    <w:p w:rsidR="002F77D7" w:rsidRPr="002F77D7" w:rsidRDefault="002F77D7" w:rsidP="002F77D7">
      <w:pPr>
        <w:numPr>
          <w:ilvl w:val="0"/>
          <w:numId w:val="89"/>
        </w:numPr>
        <w:shd w:val="clear" w:color="auto" w:fill="FFFFFF"/>
        <w:spacing w:before="100" w:beforeAutospacing="1" w:after="100" w:afterAutospacing="1" w:line="240" w:lineRule="auto"/>
        <w:rPr>
          <w:ins w:id="1606" w:author="Unknown"/>
          <w:rFonts w:ascii="Arial" w:eastAsia="Times New Roman" w:hAnsi="Arial" w:cs="Arial"/>
          <w:color w:val="212529"/>
          <w:sz w:val="24"/>
          <w:szCs w:val="24"/>
        </w:rPr>
      </w:pPr>
      <w:ins w:id="1607" w:author="Unknown">
        <w:r w:rsidRPr="002F77D7">
          <w:rPr>
            <w:rFonts w:ascii="Arial" w:eastAsia="Times New Roman" w:hAnsi="Arial" w:cs="Arial"/>
            <w:color w:val="212529"/>
            <w:sz w:val="24"/>
            <w:szCs w:val="24"/>
          </w:rPr>
          <w:t xml:space="preserve">The primitive data types are numbers, strings, Boolean, undefined, </w:t>
        </w:r>
        <w:proofErr w:type="gramStart"/>
        <w:r w:rsidRPr="002F77D7">
          <w:rPr>
            <w:rFonts w:ascii="Arial" w:eastAsia="Times New Roman" w:hAnsi="Arial" w:cs="Arial"/>
            <w:color w:val="212529"/>
            <w:sz w:val="24"/>
            <w:szCs w:val="24"/>
          </w:rPr>
          <w:t>null</w:t>
        </w:r>
        <w:proofErr w:type="gramEnd"/>
        <w:r w:rsidRPr="002F77D7">
          <w:rPr>
            <w:rFonts w:ascii="Arial" w:eastAsia="Times New Roman" w:hAnsi="Arial" w:cs="Arial"/>
            <w:color w:val="212529"/>
            <w:sz w:val="24"/>
            <w:szCs w:val="24"/>
          </w:rPr>
          <w:t xml:space="preserve"> and anything other than these data types are known as non-primitive such as objects and functions.</w:t>
        </w:r>
      </w:ins>
    </w:p>
    <w:p w:rsidR="002F77D7" w:rsidRPr="002F77D7" w:rsidRDefault="002F77D7" w:rsidP="002F77D7">
      <w:pPr>
        <w:numPr>
          <w:ilvl w:val="0"/>
          <w:numId w:val="89"/>
        </w:numPr>
        <w:shd w:val="clear" w:color="auto" w:fill="FFFFFF"/>
        <w:spacing w:before="100" w:beforeAutospacing="1" w:after="100" w:afterAutospacing="1" w:line="240" w:lineRule="auto"/>
        <w:rPr>
          <w:ins w:id="1608" w:author="Unknown"/>
          <w:rFonts w:ascii="Arial" w:eastAsia="Times New Roman" w:hAnsi="Arial" w:cs="Arial"/>
          <w:color w:val="212529"/>
          <w:sz w:val="24"/>
          <w:szCs w:val="24"/>
        </w:rPr>
      </w:pPr>
      <w:ins w:id="1609" w:author="Unknown">
        <w:r w:rsidRPr="002F77D7">
          <w:rPr>
            <w:rFonts w:ascii="Arial" w:eastAsia="Times New Roman" w:hAnsi="Arial" w:cs="Arial"/>
            <w:color w:val="212529"/>
            <w:sz w:val="24"/>
            <w:szCs w:val="24"/>
          </w:rPr>
          <w:t>Primitive data types are immutable while non-primitives are mutable.</w:t>
        </w:r>
      </w:ins>
    </w:p>
    <w:p w:rsidR="002F77D7" w:rsidRPr="002F77D7" w:rsidRDefault="002F77D7" w:rsidP="002F77D7">
      <w:pPr>
        <w:numPr>
          <w:ilvl w:val="0"/>
          <w:numId w:val="89"/>
        </w:numPr>
        <w:shd w:val="clear" w:color="auto" w:fill="FFFFFF"/>
        <w:spacing w:before="100" w:beforeAutospacing="1" w:after="100" w:afterAutospacing="1" w:line="240" w:lineRule="auto"/>
        <w:rPr>
          <w:ins w:id="1610" w:author="Unknown"/>
          <w:rFonts w:ascii="Arial" w:eastAsia="Times New Roman" w:hAnsi="Arial" w:cs="Arial"/>
          <w:color w:val="212529"/>
          <w:sz w:val="24"/>
          <w:szCs w:val="24"/>
        </w:rPr>
      </w:pPr>
      <w:ins w:id="1611" w:author="Unknown">
        <w:r w:rsidRPr="002F77D7">
          <w:rPr>
            <w:rFonts w:ascii="Arial" w:eastAsia="Times New Roman" w:hAnsi="Arial" w:cs="Arial"/>
            <w:color w:val="212529"/>
            <w:sz w:val="24"/>
            <w:szCs w:val="24"/>
          </w:rPr>
          <w:t>Primitives are known immutable as they can't be changed once they created but non-primitive are changeable, means once an object is created, it can be changed.</w:t>
        </w:r>
      </w:ins>
    </w:p>
    <w:p w:rsidR="002F77D7" w:rsidRPr="002F77D7" w:rsidRDefault="002F77D7" w:rsidP="002F77D7">
      <w:pPr>
        <w:numPr>
          <w:ilvl w:val="0"/>
          <w:numId w:val="89"/>
        </w:numPr>
        <w:shd w:val="clear" w:color="auto" w:fill="FFFFFF"/>
        <w:spacing w:before="100" w:beforeAutospacing="1" w:after="100" w:afterAutospacing="1" w:line="240" w:lineRule="auto"/>
        <w:rPr>
          <w:ins w:id="1612" w:author="Unknown"/>
          <w:rFonts w:ascii="Arial" w:eastAsia="Times New Roman" w:hAnsi="Arial" w:cs="Arial"/>
          <w:color w:val="212529"/>
          <w:sz w:val="24"/>
          <w:szCs w:val="24"/>
        </w:rPr>
      </w:pPr>
      <w:proofErr w:type="gramStart"/>
      <w:ins w:id="1613" w:author="Unknown">
        <w:r w:rsidRPr="002F77D7">
          <w:rPr>
            <w:rFonts w:ascii="Arial" w:eastAsia="Times New Roman" w:hAnsi="Arial" w:cs="Arial"/>
            <w:color w:val="212529"/>
            <w:sz w:val="24"/>
            <w:szCs w:val="24"/>
          </w:rPr>
          <w:t>Primitives</w:t>
        </w:r>
        <w:proofErr w:type="gramEnd"/>
        <w:r w:rsidRPr="002F77D7">
          <w:rPr>
            <w:rFonts w:ascii="Arial" w:eastAsia="Times New Roman" w:hAnsi="Arial" w:cs="Arial"/>
            <w:color w:val="212529"/>
            <w:sz w:val="24"/>
            <w:szCs w:val="24"/>
          </w:rPr>
          <w:t xml:space="preserve"> data types are compared with their values, it means two values are strictly equal if they have the same data type and holds the same value.</w:t>
        </w:r>
      </w:ins>
    </w:p>
    <w:p w:rsidR="002F77D7" w:rsidRPr="002F77D7" w:rsidRDefault="002F77D7" w:rsidP="002F77D7">
      <w:pPr>
        <w:numPr>
          <w:ilvl w:val="0"/>
          <w:numId w:val="89"/>
        </w:numPr>
        <w:shd w:val="clear" w:color="auto" w:fill="FFFFFF"/>
        <w:spacing w:before="100" w:beforeAutospacing="1" w:after="100" w:afterAutospacing="1" w:line="240" w:lineRule="auto"/>
        <w:rPr>
          <w:ins w:id="1614" w:author="Unknown"/>
          <w:rFonts w:ascii="Arial" w:eastAsia="Times New Roman" w:hAnsi="Arial" w:cs="Arial"/>
          <w:color w:val="212529"/>
          <w:sz w:val="24"/>
          <w:szCs w:val="24"/>
        </w:rPr>
      </w:pPr>
      <w:ins w:id="1615" w:author="Unknown">
        <w:r w:rsidRPr="002F77D7">
          <w:rPr>
            <w:rFonts w:ascii="Arial" w:eastAsia="Times New Roman" w:hAnsi="Arial" w:cs="Arial"/>
            <w:color w:val="212529"/>
            <w:sz w:val="24"/>
            <w:szCs w:val="24"/>
          </w:rPr>
          <w:t>Non-primitives are not compared with values. For example, if two objects have the same properties and values, they are strictly not equal.</w:t>
        </w:r>
      </w:ins>
    </w:p>
    <w:p w:rsidR="002F77D7" w:rsidRPr="002F77D7" w:rsidRDefault="002F77D7" w:rsidP="002F77D7">
      <w:pPr>
        <w:shd w:val="clear" w:color="auto" w:fill="FFFFFF"/>
        <w:spacing w:after="0" w:line="240" w:lineRule="auto"/>
        <w:rPr>
          <w:ins w:id="1616" w:author="Unknown"/>
          <w:rFonts w:ascii="Times New Roman" w:eastAsia="Times New Roman" w:hAnsi="Times New Roman" w:cs="Times New Roman"/>
          <w:color w:val="007BFF"/>
          <w:sz w:val="24"/>
          <w:szCs w:val="24"/>
        </w:rPr>
      </w:pPr>
      <w:ins w:id="1617" w:author="Unknown">
        <w:r w:rsidRPr="002F77D7">
          <w:rPr>
            <w:rFonts w:ascii="Arial" w:eastAsia="Times New Roman" w:hAnsi="Arial" w:cs="Arial"/>
            <w:color w:val="212529"/>
            <w:sz w:val="24"/>
            <w:szCs w:val="24"/>
          </w:rPr>
          <w:fldChar w:fldCharType="begin"/>
        </w:r>
        <w:r w:rsidRPr="002F77D7">
          <w:rPr>
            <w:rFonts w:ascii="Arial" w:eastAsia="Times New Roman" w:hAnsi="Arial" w:cs="Arial"/>
            <w:color w:val="212529"/>
            <w:sz w:val="24"/>
            <w:szCs w:val="24"/>
          </w:rPr>
          <w:instrText xml:space="preserve"> HYPERLINK "https://www.onlineinterviewquestions.com/advanced-javascript-interview-questions/" \l "collapseUnfiled15" </w:instrText>
        </w:r>
        <w:r w:rsidRPr="002F77D7">
          <w:rPr>
            <w:rFonts w:ascii="Arial" w:eastAsia="Times New Roman" w:hAnsi="Arial" w:cs="Arial"/>
            <w:color w:val="212529"/>
            <w:sz w:val="24"/>
            <w:szCs w:val="24"/>
          </w:rPr>
          <w:fldChar w:fldCharType="separate"/>
        </w:r>
      </w:ins>
    </w:p>
    <w:p w:rsidR="002F77D7" w:rsidRPr="002F77D7" w:rsidRDefault="002F77D7" w:rsidP="002F77D7">
      <w:pPr>
        <w:shd w:val="clear" w:color="auto" w:fill="FFFFFF"/>
        <w:spacing w:before="100" w:beforeAutospacing="1" w:after="0" w:line="240" w:lineRule="auto"/>
        <w:outlineLvl w:val="2"/>
        <w:rPr>
          <w:ins w:id="1618" w:author="Unknown"/>
          <w:rFonts w:ascii="Times New Roman" w:eastAsia="Times New Roman" w:hAnsi="Times New Roman" w:cs="Times New Roman"/>
          <w:color w:val="000000"/>
          <w:sz w:val="27"/>
          <w:szCs w:val="27"/>
        </w:rPr>
      </w:pPr>
      <w:ins w:id="1619" w:author="Unknown">
        <w:r w:rsidRPr="002F77D7">
          <w:rPr>
            <w:rFonts w:ascii="Arial" w:eastAsia="Times New Roman" w:hAnsi="Arial" w:cs="Arial"/>
            <w:color w:val="000000"/>
            <w:sz w:val="27"/>
            <w:szCs w:val="27"/>
          </w:rPr>
          <w:t>15. How to add a new property in existing function JavaScript?</w:t>
        </w:r>
      </w:ins>
    </w:p>
    <w:p w:rsidR="002F77D7" w:rsidRPr="002F77D7" w:rsidRDefault="002F77D7" w:rsidP="002F77D7">
      <w:pPr>
        <w:shd w:val="clear" w:color="auto" w:fill="FFFFFF"/>
        <w:spacing w:after="0" w:line="240" w:lineRule="auto"/>
        <w:rPr>
          <w:ins w:id="1620" w:author="Unknown"/>
          <w:rFonts w:ascii="Arial" w:eastAsia="Times New Roman" w:hAnsi="Arial" w:cs="Arial"/>
          <w:color w:val="212529"/>
          <w:sz w:val="24"/>
          <w:szCs w:val="24"/>
        </w:rPr>
      </w:pPr>
      <w:ins w:id="1621" w:author="Unknown">
        <w:r w:rsidRPr="002F77D7">
          <w:rPr>
            <w:rFonts w:ascii="Arial" w:eastAsia="Times New Roman" w:hAnsi="Arial" w:cs="Arial"/>
            <w:color w:val="212529"/>
            <w:sz w:val="24"/>
            <w:szCs w:val="24"/>
          </w:rPr>
          <w:fldChar w:fldCharType="end"/>
        </w:r>
      </w:ins>
    </w:p>
    <w:p w:rsidR="002F77D7" w:rsidRPr="002F77D7" w:rsidRDefault="002F77D7" w:rsidP="002F77D7">
      <w:pPr>
        <w:shd w:val="clear" w:color="auto" w:fill="FFFFFF"/>
        <w:spacing w:after="100" w:afterAutospacing="1" w:line="240" w:lineRule="auto"/>
        <w:rPr>
          <w:ins w:id="1622" w:author="Unknown"/>
          <w:rFonts w:ascii="Arial" w:eastAsia="Times New Roman" w:hAnsi="Arial" w:cs="Arial"/>
          <w:color w:val="212529"/>
          <w:sz w:val="24"/>
          <w:szCs w:val="24"/>
        </w:rPr>
      </w:pPr>
      <w:ins w:id="1623" w:author="Unknown">
        <w:r w:rsidRPr="002F77D7">
          <w:rPr>
            <w:rFonts w:ascii="Arial" w:eastAsia="Times New Roman" w:hAnsi="Arial" w:cs="Arial"/>
            <w:color w:val="212529"/>
            <w:sz w:val="24"/>
            <w:szCs w:val="24"/>
          </w:rPr>
          <w:t xml:space="preserve">It is easy to add a new property in existing function by just giving value to the existing function it. For example, let </w:t>
        </w:r>
        <w:proofErr w:type="gramStart"/>
        <w:r w:rsidRPr="002F77D7">
          <w:rPr>
            <w:rFonts w:ascii="Arial" w:eastAsia="Times New Roman" w:hAnsi="Arial" w:cs="Arial"/>
            <w:color w:val="212529"/>
            <w:sz w:val="24"/>
            <w:szCs w:val="24"/>
          </w:rPr>
          <w:t>we</w:t>
        </w:r>
        <w:proofErr w:type="gramEnd"/>
        <w:r w:rsidRPr="002F77D7">
          <w:rPr>
            <w:rFonts w:ascii="Arial" w:eastAsia="Times New Roman" w:hAnsi="Arial" w:cs="Arial"/>
            <w:color w:val="212529"/>
            <w:sz w:val="24"/>
            <w:szCs w:val="24"/>
          </w:rPr>
          <w:t xml:space="preserve"> have an existing object person, to give new property check the below code:</w:t>
        </w:r>
      </w:ins>
    </w:p>
    <w:p w:rsidR="002F77D7" w:rsidRPr="002F77D7" w:rsidRDefault="002F77D7" w:rsidP="002F77D7">
      <w:pPr>
        <w:shd w:val="clear" w:color="auto" w:fill="FFFFFF"/>
        <w:spacing w:after="100" w:afterAutospacing="1" w:line="240" w:lineRule="auto"/>
        <w:rPr>
          <w:ins w:id="1624" w:author="Unknown"/>
          <w:rFonts w:ascii="Arial" w:eastAsia="Times New Roman" w:hAnsi="Arial" w:cs="Arial"/>
          <w:color w:val="212529"/>
          <w:sz w:val="24"/>
          <w:szCs w:val="24"/>
        </w:rPr>
      </w:pPr>
      <w:ins w:id="1625" w:author="Unknown">
        <w:r w:rsidRPr="002F77D7">
          <w:rPr>
            <w:rFonts w:ascii="Arial" w:eastAsia="Times New Roman" w:hAnsi="Arial" w:cs="Arial"/>
            <w:color w:val="212529"/>
            <w:sz w:val="24"/>
            <w:szCs w:val="24"/>
          </w:rPr>
          <w:t>person.country= “India”;</w:t>
        </w:r>
      </w:ins>
    </w:p>
    <w:p w:rsidR="002F77D7" w:rsidRPr="002F77D7" w:rsidRDefault="002F77D7" w:rsidP="002F77D7">
      <w:pPr>
        <w:shd w:val="clear" w:color="auto" w:fill="FFFFFF"/>
        <w:spacing w:after="100" w:afterAutospacing="1" w:line="240" w:lineRule="auto"/>
        <w:rPr>
          <w:ins w:id="1626" w:author="Unknown"/>
          <w:rFonts w:ascii="Arial" w:eastAsia="Times New Roman" w:hAnsi="Arial" w:cs="Arial"/>
          <w:color w:val="212529"/>
          <w:sz w:val="24"/>
          <w:szCs w:val="24"/>
        </w:rPr>
      </w:pPr>
      <w:ins w:id="1627" w:author="Unknown">
        <w:r w:rsidRPr="002F77D7">
          <w:rPr>
            <w:rFonts w:ascii="Arial" w:eastAsia="Times New Roman" w:hAnsi="Arial" w:cs="Arial"/>
            <w:color w:val="212529"/>
            <w:sz w:val="24"/>
            <w:szCs w:val="24"/>
          </w:rPr>
          <w:t>The new property “country” has added to the object person.</w:t>
        </w:r>
      </w:ins>
    </w:p>
    <w:p w:rsidR="002F77D7" w:rsidRPr="002F77D7" w:rsidRDefault="002F77D7" w:rsidP="002F77D7">
      <w:pPr>
        <w:shd w:val="clear" w:color="auto" w:fill="FFFFFF"/>
        <w:spacing w:after="0" w:line="240" w:lineRule="auto"/>
        <w:rPr>
          <w:ins w:id="1628" w:author="Unknown"/>
          <w:rFonts w:ascii="Times New Roman" w:eastAsia="Times New Roman" w:hAnsi="Times New Roman" w:cs="Times New Roman"/>
          <w:color w:val="007BFF"/>
          <w:sz w:val="24"/>
          <w:szCs w:val="24"/>
        </w:rPr>
      </w:pPr>
      <w:ins w:id="1629" w:author="Unknown">
        <w:r w:rsidRPr="002F77D7">
          <w:rPr>
            <w:rFonts w:ascii="Arial" w:eastAsia="Times New Roman" w:hAnsi="Arial" w:cs="Arial"/>
            <w:color w:val="212529"/>
            <w:sz w:val="24"/>
            <w:szCs w:val="24"/>
          </w:rPr>
          <w:fldChar w:fldCharType="begin"/>
        </w:r>
        <w:r w:rsidRPr="002F77D7">
          <w:rPr>
            <w:rFonts w:ascii="Arial" w:eastAsia="Times New Roman" w:hAnsi="Arial" w:cs="Arial"/>
            <w:color w:val="212529"/>
            <w:sz w:val="24"/>
            <w:szCs w:val="24"/>
          </w:rPr>
          <w:instrText xml:space="preserve"> HYPERLINK "https://www.onlineinterviewquestions.com/advanced-javascript-interview-questions/" \l "collapseUnfiled16" </w:instrText>
        </w:r>
        <w:r w:rsidRPr="002F77D7">
          <w:rPr>
            <w:rFonts w:ascii="Arial" w:eastAsia="Times New Roman" w:hAnsi="Arial" w:cs="Arial"/>
            <w:color w:val="212529"/>
            <w:sz w:val="24"/>
            <w:szCs w:val="24"/>
          </w:rPr>
          <w:fldChar w:fldCharType="separate"/>
        </w:r>
      </w:ins>
    </w:p>
    <w:p w:rsidR="002F77D7" w:rsidRPr="002F77D7" w:rsidRDefault="002F77D7" w:rsidP="002F77D7">
      <w:pPr>
        <w:shd w:val="clear" w:color="auto" w:fill="FFFFFF"/>
        <w:spacing w:before="100" w:beforeAutospacing="1" w:after="0" w:line="240" w:lineRule="auto"/>
        <w:outlineLvl w:val="2"/>
        <w:rPr>
          <w:ins w:id="1630" w:author="Unknown"/>
          <w:rFonts w:ascii="Times New Roman" w:eastAsia="Times New Roman" w:hAnsi="Times New Roman" w:cs="Times New Roman"/>
          <w:color w:val="000000"/>
          <w:sz w:val="27"/>
          <w:szCs w:val="27"/>
        </w:rPr>
      </w:pPr>
      <w:ins w:id="1631" w:author="Unknown">
        <w:r w:rsidRPr="002F77D7">
          <w:rPr>
            <w:rFonts w:ascii="Arial" w:eastAsia="Times New Roman" w:hAnsi="Arial" w:cs="Arial"/>
            <w:color w:val="000000"/>
            <w:sz w:val="27"/>
            <w:szCs w:val="27"/>
          </w:rPr>
          <w:t>16. What is difference between deep and shallow object coping in JavaScript?</w:t>
        </w:r>
      </w:ins>
    </w:p>
    <w:p w:rsidR="002F77D7" w:rsidRPr="002F77D7" w:rsidRDefault="002F77D7" w:rsidP="002F77D7">
      <w:pPr>
        <w:shd w:val="clear" w:color="auto" w:fill="FFFFFF"/>
        <w:spacing w:after="0" w:line="240" w:lineRule="auto"/>
        <w:rPr>
          <w:ins w:id="1632" w:author="Unknown"/>
          <w:rFonts w:ascii="Arial" w:eastAsia="Times New Roman" w:hAnsi="Arial" w:cs="Arial"/>
          <w:color w:val="212529"/>
          <w:sz w:val="24"/>
          <w:szCs w:val="24"/>
        </w:rPr>
      </w:pPr>
      <w:ins w:id="1633" w:author="Unknown">
        <w:r w:rsidRPr="002F77D7">
          <w:rPr>
            <w:rFonts w:ascii="Arial" w:eastAsia="Times New Roman" w:hAnsi="Arial" w:cs="Arial"/>
            <w:color w:val="212529"/>
            <w:sz w:val="24"/>
            <w:szCs w:val="24"/>
          </w:rPr>
          <w:fldChar w:fldCharType="end"/>
        </w:r>
      </w:ins>
    </w:p>
    <w:p w:rsidR="002F77D7" w:rsidRPr="002F77D7" w:rsidRDefault="002F77D7" w:rsidP="002F77D7">
      <w:pPr>
        <w:shd w:val="clear" w:color="auto" w:fill="FFFFFF"/>
        <w:spacing w:after="100" w:afterAutospacing="1" w:line="240" w:lineRule="auto"/>
        <w:rPr>
          <w:ins w:id="1634" w:author="Unknown"/>
          <w:rFonts w:ascii="Arial" w:eastAsia="Times New Roman" w:hAnsi="Arial" w:cs="Arial"/>
          <w:color w:val="212529"/>
          <w:sz w:val="24"/>
          <w:szCs w:val="24"/>
        </w:rPr>
      </w:pPr>
      <w:ins w:id="1635" w:author="Unknown">
        <w:r w:rsidRPr="002F77D7">
          <w:rPr>
            <w:rFonts w:ascii="Arial" w:eastAsia="Times New Roman" w:hAnsi="Arial" w:cs="Arial"/>
            <w:color w:val="212529"/>
            <w:sz w:val="24"/>
            <w:szCs w:val="24"/>
          </w:rPr>
          <w:t>Some differences are:</w:t>
        </w:r>
      </w:ins>
    </w:p>
    <w:p w:rsidR="002F77D7" w:rsidRPr="002F77D7" w:rsidRDefault="002F77D7" w:rsidP="002F77D7">
      <w:pPr>
        <w:numPr>
          <w:ilvl w:val="0"/>
          <w:numId w:val="90"/>
        </w:numPr>
        <w:shd w:val="clear" w:color="auto" w:fill="FFFFFF"/>
        <w:spacing w:before="100" w:beforeAutospacing="1" w:after="100" w:afterAutospacing="1" w:line="240" w:lineRule="auto"/>
        <w:rPr>
          <w:ins w:id="1636" w:author="Unknown"/>
          <w:rFonts w:ascii="Arial" w:eastAsia="Times New Roman" w:hAnsi="Arial" w:cs="Arial"/>
          <w:color w:val="212529"/>
          <w:sz w:val="24"/>
          <w:szCs w:val="24"/>
        </w:rPr>
      </w:pPr>
      <w:ins w:id="1637" w:author="Unknown">
        <w:r w:rsidRPr="002F77D7">
          <w:rPr>
            <w:rFonts w:ascii="Arial" w:eastAsia="Times New Roman" w:hAnsi="Arial" w:cs="Arial"/>
            <w:color w:val="212529"/>
            <w:sz w:val="24"/>
            <w:szCs w:val="24"/>
          </w:rPr>
          <w:t>Deep copy means copies all values or properties recursively in the new object whereas shallow copy copies only the reference.</w:t>
        </w:r>
      </w:ins>
    </w:p>
    <w:p w:rsidR="002F77D7" w:rsidRPr="002F77D7" w:rsidRDefault="002F77D7" w:rsidP="002F77D7">
      <w:pPr>
        <w:numPr>
          <w:ilvl w:val="0"/>
          <w:numId w:val="90"/>
        </w:numPr>
        <w:shd w:val="clear" w:color="auto" w:fill="FFFFFF"/>
        <w:spacing w:before="100" w:beforeAutospacing="1" w:after="100" w:afterAutospacing="1" w:line="240" w:lineRule="auto"/>
        <w:rPr>
          <w:ins w:id="1638" w:author="Unknown"/>
          <w:rFonts w:ascii="Arial" w:eastAsia="Times New Roman" w:hAnsi="Arial" w:cs="Arial"/>
          <w:color w:val="212529"/>
          <w:sz w:val="24"/>
          <w:szCs w:val="24"/>
        </w:rPr>
      </w:pPr>
      <w:ins w:id="1639" w:author="Unknown">
        <w:r w:rsidRPr="002F77D7">
          <w:rPr>
            <w:rFonts w:ascii="Arial" w:eastAsia="Times New Roman" w:hAnsi="Arial" w:cs="Arial"/>
            <w:color w:val="212529"/>
            <w:sz w:val="24"/>
            <w:szCs w:val="24"/>
          </w:rPr>
          <w:lastRenderedPageBreak/>
          <w:t>In a deep copy, changes in the new object don't show in original object whereas, in shallow copy, changes in new objects will reflect in the original object.</w:t>
        </w:r>
      </w:ins>
    </w:p>
    <w:p w:rsidR="002F77D7" w:rsidRPr="002F77D7" w:rsidRDefault="002F77D7" w:rsidP="002F77D7">
      <w:pPr>
        <w:numPr>
          <w:ilvl w:val="0"/>
          <w:numId w:val="90"/>
        </w:numPr>
        <w:shd w:val="clear" w:color="auto" w:fill="FFFFFF"/>
        <w:spacing w:before="100" w:beforeAutospacing="1" w:after="100" w:afterAutospacing="1" w:line="240" w:lineRule="auto"/>
        <w:rPr>
          <w:ins w:id="1640" w:author="Unknown"/>
          <w:rFonts w:ascii="Arial" w:eastAsia="Times New Roman" w:hAnsi="Arial" w:cs="Arial"/>
          <w:color w:val="212529"/>
          <w:sz w:val="24"/>
          <w:szCs w:val="24"/>
        </w:rPr>
      </w:pPr>
      <w:ins w:id="1641" w:author="Unknown">
        <w:r w:rsidRPr="002F77D7">
          <w:rPr>
            <w:rFonts w:ascii="Arial" w:eastAsia="Times New Roman" w:hAnsi="Arial" w:cs="Arial"/>
            <w:color w:val="212529"/>
            <w:sz w:val="24"/>
            <w:szCs w:val="24"/>
          </w:rPr>
          <w:t>In a deep copy, original objects do not share the same properties with new object whereas, in shallow copy, they do.</w:t>
        </w:r>
      </w:ins>
    </w:p>
    <w:p w:rsidR="002F77D7" w:rsidRPr="002F77D7" w:rsidRDefault="002F77D7" w:rsidP="002F77D7">
      <w:pPr>
        <w:shd w:val="clear" w:color="auto" w:fill="FFFFFF"/>
        <w:spacing w:after="0" w:line="240" w:lineRule="auto"/>
        <w:rPr>
          <w:ins w:id="1642" w:author="Unknown"/>
          <w:rFonts w:ascii="Times New Roman" w:eastAsia="Times New Roman" w:hAnsi="Times New Roman" w:cs="Times New Roman"/>
          <w:color w:val="007BFF"/>
          <w:sz w:val="24"/>
          <w:szCs w:val="24"/>
        </w:rPr>
      </w:pPr>
      <w:ins w:id="1643" w:author="Unknown">
        <w:r w:rsidRPr="002F77D7">
          <w:rPr>
            <w:rFonts w:ascii="Arial" w:eastAsia="Times New Roman" w:hAnsi="Arial" w:cs="Arial"/>
            <w:color w:val="212529"/>
            <w:sz w:val="24"/>
            <w:szCs w:val="24"/>
          </w:rPr>
          <w:fldChar w:fldCharType="begin"/>
        </w:r>
        <w:r w:rsidRPr="002F77D7">
          <w:rPr>
            <w:rFonts w:ascii="Arial" w:eastAsia="Times New Roman" w:hAnsi="Arial" w:cs="Arial"/>
            <w:color w:val="212529"/>
            <w:sz w:val="24"/>
            <w:szCs w:val="24"/>
          </w:rPr>
          <w:instrText xml:space="preserve"> HYPERLINK "https://www.onlineinterviewquestions.com/advanced-javascript-interview-questions/" \l "collapseUnfiled17" </w:instrText>
        </w:r>
        <w:r w:rsidRPr="002F77D7">
          <w:rPr>
            <w:rFonts w:ascii="Arial" w:eastAsia="Times New Roman" w:hAnsi="Arial" w:cs="Arial"/>
            <w:color w:val="212529"/>
            <w:sz w:val="24"/>
            <w:szCs w:val="24"/>
          </w:rPr>
          <w:fldChar w:fldCharType="separate"/>
        </w:r>
      </w:ins>
    </w:p>
    <w:p w:rsidR="002F77D7" w:rsidRPr="002F77D7" w:rsidRDefault="002F77D7" w:rsidP="002F77D7">
      <w:pPr>
        <w:shd w:val="clear" w:color="auto" w:fill="FFFFFF"/>
        <w:spacing w:before="100" w:beforeAutospacing="1" w:after="0" w:line="240" w:lineRule="auto"/>
        <w:outlineLvl w:val="2"/>
        <w:rPr>
          <w:ins w:id="1644" w:author="Unknown"/>
          <w:rFonts w:ascii="Times New Roman" w:eastAsia="Times New Roman" w:hAnsi="Times New Roman" w:cs="Times New Roman"/>
          <w:color w:val="000000"/>
          <w:sz w:val="27"/>
          <w:szCs w:val="27"/>
        </w:rPr>
      </w:pPr>
      <w:ins w:id="1645" w:author="Unknown">
        <w:r w:rsidRPr="002F77D7">
          <w:rPr>
            <w:rFonts w:ascii="Arial" w:eastAsia="Times New Roman" w:hAnsi="Arial" w:cs="Arial"/>
            <w:color w:val="000000"/>
            <w:sz w:val="27"/>
            <w:szCs w:val="27"/>
          </w:rPr>
          <w:t>17. How to call a function in every x seconds in JavaScript?</w:t>
        </w:r>
      </w:ins>
    </w:p>
    <w:p w:rsidR="002F77D7" w:rsidRPr="002F77D7" w:rsidRDefault="002F77D7" w:rsidP="002F77D7">
      <w:pPr>
        <w:shd w:val="clear" w:color="auto" w:fill="FFFFFF"/>
        <w:spacing w:after="0" w:line="240" w:lineRule="auto"/>
        <w:rPr>
          <w:ins w:id="1646" w:author="Unknown"/>
          <w:rFonts w:ascii="Arial" w:eastAsia="Times New Roman" w:hAnsi="Arial" w:cs="Arial"/>
          <w:color w:val="212529"/>
          <w:sz w:val="24"/>
          <w:szCs w:val="24"/>
        </w:rPr>
      </w:pPr>
      <w:ins w:id="1647" w:author="Unknown">
        <w:r w:rsidRPr="002F77D7">
          <w:rPr>
            <w:rFonts w:ascii="Arial" w:eastAsia="Times New Roman" w:hAnsi="Arial" w:cs="Arial"/>
            <w:color w:val="212529"/>
            <w:sz w:val="24"/>
            <w:szCs w:val="24"/>
          </w:rPr>
          <w:fldChar w:fldCharType="end"/>
        </w:r>
      </w:ins>
    </w:p>
    <w:p w:rsidR="002F77D7" w:rsidRPr="002F77D7" w:rsidRDefault="002F77D7" w:rsidP="002F77D7">
      <w:pPr>
        <w:shd w:val="clear" w:color="auto" w:fill="FFFFFF"/>
        <w:spacing w:after="100" w:afterAutospacing="1" w:line="240" w:lineRule="auto"/>
        <w:rPr>
          <w:ins w:id="1648" w:author="Unknown"/>
          <w:rFonts w:ascii="Arial" w:eastAsia="Times New Roman" w:hAnsi="Arial" w:cs="Arial"/>
          <w:color w:val="212529"/>
          <w:sz w:val="24"/>
          <w:szCs w:val="24"/>
        </w:rPr>
      </w:pPr>
      <w:ins w:id="1649" w:author="Unknown">
        <w:r w:rsidRPr="002F77D7">
          <w:rPr>
            <w:rFonts w:ascii="Arial" w:eastAsia="Times New Roman" w:hAnsi="Arial" w:cs="Arial"/>
            <w:color w:val="212529"/>
            <w:sz w:val="24"/>
            <w:szCs w:val="24"/>
          </w:rPr>
          <w:t xml:space="preserve">In JavaScript, we use the function </w:t>
        </w:r>
        <w:proofErr w:type="gramStart"/>
        <w:r w:rsidRPr="002F77D7">
          <w:rPr>
            <w:rFonts w:ascii="Arial" w:eastAsia="Times New Roman" w:hAnsi="Arial" w:cs="Arial"/>
            <w:color w:val="212529"/>
            <w:sz w:val="24"/>
            <w:szCs w:val="24"/>
          </w:rPr>
          <w:t>setInterval(</w:t>
        </w:r>
        <w:proofErr w:type="gramEnd"/>
        <w:r w:rsidRPr="002F77D7">
          <w:rPr>
            <w:rFonts w:ascii="Arial" w:eastAsia="Times New Roman" w:hAnsi="Arial" w:cs="Arial"/>
            <w:color w:val="212529"/>
            <w:sz w:val="24"/>
            <w:szCs w:val="24"/>
          </w:rPr>
          <w:t>) to call any function in every x seconds.</w:t>
        </w:r>
      </w:ins>
    </w:p>
    <w:p w:rsidR="002F77D7" w:rsidRPr="002F77D7" w:rsidRDefault="002F77D7" w:rsidP="002F77D7">
      <w:pPr>
        <w:shd w:val="clear" w:color="auto" w:fill="FFFFFF"/>
        <w:spacing w:after="100" w:afterAutospacing="1" w:line="240" w:lineRule="auto"/>
        <w:rPr>
          <w:ins w:id="1650" w:author="Unknown"/>
          <w:rFonts w:ascii="Arial" w:eastAsia="Times New Roman" w:hAnsi="Arial" w:cs="Arial"/>
          <w:color w:val="212529"/>
          <w:sz w:val="24"/>
          <w:szCs w:val="24"/>
        </w:rPr>
      </w:pPr>
      <w:ins w:id="1651" w:author="Unknown">
        <w:r w:rsidRPr="002F77D7">
          <w:rPr>
            <w:rFonts w:ascii="Arial" w:eastAsia="Times New Roman" w:hAnsi="Arial" w:cs="Arial"/>
            <w:b/>
            <w:bCs/>
            <w:color w:val="212529"/>
            <w:sz w:val="24"/>
            <w:szCs w:val="24"/>
          </w:rPr>
          <w:t>Syntax:</w:t>
        </w:r>
        <w:r w:rsidRPr="002F77D7">
          <w:rPr>
            <w:rFonts w:ascii="Arial" w:eastAsia="Times New Roman" w:hAnsi="Arial" w:cs="Arial"/>
            <w:color w:val="212529"/>
            <w:sz w:val="24"/>
            <w:szCs w:val="24"/>
          </w:rPr>
          <w:t> </w:t>
        </w:r>
        <w:proofErr w:type="gramStart"/>
        <w:r w:rsidRPr="002F77D7">
          <w:rPr>
            <w:rFonts w:ascii="Arial" w:eastAsia="Times New Roman" w:hAnsi="Arial" w:cs="Arial"/>
            <w:color w:val="212529"/>
            <w:sz w:val="24"/>
            <w:szCs w:val="24"/>
          </w:rPr>
          <w:t>setInterval(</w:t>
        </w:r>
        <w:proofErr w:type="gramEnd"/>
        <w:r w:rsidRPr="002F77D7">
          <w:rPr>
            <w:rFonts w:ascii="Arial" w:eastAsia="Times New Roman" w:hAnsi="Arial" w:cs="Arial"/>
            <w:color w:val="212529"/>
            <w:sz w:val="24"/>
            <w:szCs w:val="24"/>
          </w:rPr>
          <w:t>function, milliseconds, param1, param2, ...)</w:t>
        </w:r>
      </w:ins>
    </w:p>
    <w:p w:rsidR="002F77D7" w:rsidRPr="002F77D7" w:rsidRDefault="002F77D7" w:rsidP="002F77D7">
      <w:pPr>
        <w:shd w:val="clear" w:color="auto" w:fill="FFFFFF"/>
        <w:spacing w:after="100" w:afterAutospacing="1" w:line="240" w:lineRule="auto"/>
        <w:rPr>
          <w:ins w:id="1652" w:author="Unknown"/>
          <w:rFonts w:ascii="Arial" w:eastAsia="Times New Roman" w:hAnsi="Arial" w:cs="Arial"/>
          <w:color w:val="212529"/>
          <w:sz w:val="24"/>
          <w:szCs w:val="24"/>
        </w:rPr>
      </w:pPr>
      <w:ins w:id="1653" w:author="Unknown">
        <w:r w:rsidRPr="002F77D7">
          <w:rPr>
            <w:rFonts w:ascii="Arial" w:eastAsia="Times New Roman" w:hAnsi="Arial" w:cs="Arial"/>
            <w:b/>
            <w:bCs/>
            <w:color w:val="212529"/>
            <w:sz w:val="24"/>
            <w:szCs w:val="24"/>
          </w:rPr>
          <w:t>Function:</w:t>
        </w:r>
        <w:r w:rsidRPr="002F77D7">
          <w:rPr>
            <w:rFonts w:ascii="Arial" w:eastAsia="Times New Roman" w:hAnsi="Arial" w:cs="Arial"/>
            <w:color w:val="212529"/>
            <w:sz w:val="24"/>
            <w:szCs w:val="24"/>
          </w:rPr>
          <w:t xml:space="preserve"> it is a required parameter which includes the function to be </w:t>
        </w:r>
        <w:proofErr w:type="gramStart"/>
        <w:r w:rsidRPr="002F77D7">
          <w:rPr>
            <w:rFonts w:ascii="Arial" w:eastAsia="Times New Roman" w:hAnsi="Arial" w:cs="Arial"/>
            <w:color w:val="212529"/>
            <w:sz w:val="24"/>
            <w:szCs w:val="24"/>
          </w:rPr>
          <w:t>execute</w:t>
        </w:r>
        <w:proofErr w:type="gramEnd"/>
        <w:r w:rsidRPr="002F77D7">
          <w:rPr>
            <w:rFonts w:ascii="Arial" w:eastAsia="Times New Roman" w:hAnsi="Arial" w:cs="Arial"/>
            <w:color w:val="212529"/>
            <w:sz w:val="24"/>
            <w:szCs w:val="24"/>
          </w:rPr>
          <w:t>.</w:t>
        </w:r>
      </w:ins>
    </w:p>
    <w:p w:rsidR="002F77D7" w:rsidRPr="002F77D7" w:rsidRDefault="002F77D7" w:rsidP="002F77D7">
      <w:pPr>
        <w:shd w:val="clear" w:color="auto" w:fill="FFFFFF"/>
        <w:spacing w:after="100" w:afterAutospacing="1" w:line="240" w:lineRule="auto"/>
        <w:rPr>
          <w:ins w:id="1654" w:author="Unknown"/>
          <w:rFonts w:ascii="Arial" w:eastAsia="Times New Roman" w:hAnsi="Arial" w:cs="Arial"/>
          <w:color w:val="212529"/>
          <w:sz w:val="24"/>
          <w:szCs w:val="24"/>
        </w:rPr>
      </w:pPr>
      <w:ins w:id="1655" w:author="Unknown">
        <w:r w:rsidRPr="002F77D7">
          <w:rPr>
            <w:rFonts w:ascii="Arial" w:eastAsia="Times New Roman" w:hAnsi="Arial" w:cs="Arial"/>
            <w:b/>
            <w:bCs/>
            <w:color w:val="212529"/>
            <w:sz w:val="24"/>
            <w:szCs w:val="24"/>
          </w:rPr>
          <w:t>Milliseconds:</w:t>
        </w:r>
        <w:r w:rsidRPr="002F77D7">
          <w:rPr>
            <w:rFonts w:ascii="Arial" w:eastAsia="Times New Roman" w:hAnsi="Arial" w:cs="Arial"/>
            <w:color w:val="212529"/>
            <w:sz w:val="24"/>
            <w:szCs w:val="24"/>
          </w:rPr>
          <w:t> required parameter which tells how often the function will execute.</w:t>
        </w:r>
      </w:ins>
    </w:p>
    <w:p w:rsidR="002F77D7" w:rsidRPr="002F77D7" w:rsidRDefault="002F77D7" w:rsidP="002F77D7">
      <w:pPr>
        <w:shd w:val="clear" w:color="auto" w:fill="FFFFFF"/>
        <w:spacing w:after="100" w:afterAutospacing="1" w:line="240" w:lineRule="auto"/>
        <w:rPr>
          <w:ins w:id="1656" w:author="Unknown"/>
          <w:rFonts w:ascii="Arial" w:eastAsia="Times New Roman" w:hAnsi="Arial" w:cs="Arial"/>
          <w:color w:val="212529"/>
          <w:sz w:val="24"/>
          <w:szCs w:val="24"/>
        </w:rPr>
      </w:pPr>
      <w:ins w:id="1657" w:author="Unknown">
        <w:r w:rsidRPr="002F77D7">
          <w:rPr>
            <w:rFonts w:ascii="Arial" w:eastAsia="Times New Roman" w:hAnsi="Arial" w:cs="Arial"/>
            <w:color w:val="212529"/>
            <w:sz w:val="24"/>
            <w:szCs w:val="24"/>
          </w:rPr>
          <w:t>Others are an additional parameter.</w:t>
        </w:r>
      </w:ins>
    </w:p>
    <w:p w:rsidR="002F77D7" w:rsidRPr="002F77D7" w:rsidRDefault="002F77D7" w:rsidP="002F77D7">
      <w:pPr>
        <w:shd w:val="clear" w:color="auto" w:fill="FFFFFF"/>
        <w:spacing w:after="100" w:afterAutospacing="1" w:line="240" w:lineRule="auto"/>
        <w:rPr>
          <w:ins w:id="1658" w:author="Unknown"/>
          <w:rFonts w:ascii="Arial" w:eastAsia="Times New Roman" w:hAnsi="Arial" w:cs="Arial"/>
          <w:color w:val="212529"/>
          <w:sz w:val="24"/>
          <w:szCs w:val="24"/>
        </w:rPr>
      </w:pPr>
      <w:ins w:id="1659" w:author="Unknown">
        <w:r w:rsidRPr="002F77D7">
          <w:rPr>
            <w:rFonts w:ascii="Arial" w:eastAsia="Times New Roman" w:hAnsi="Arial" w:cs="Arial"/>
            <w:b/>
            <w:bCs/>
            <w:color w:val="212529"/>
            <w:sz w:val="24"/>
            <w:szCs w:val="24"/>
          </w:rPr>
          <w:t>For example:</w:t>
        </w:r>
        <w:r w:rsidRPr="002F77D7">
          <w:rPr>
            <w:rFonts w:ascii="Arial" w:eastAsia="Times New Roman" w:hAnsi="Arial" w:cs="Arial"/>
            <w:color w:val="212529"/>
            <w:sz w:val="24"/>
            <w:szCs w:val="24"/>
          </w:rPr>
          <w:t> </w:t>
        </w:r>
        <w:proofErr w:type="gramStart"/>
        <w:r w:rsidRPr="002F77D7">
          <w:rPr>
            <w:rFonts w:ascii="Arial" w:eastAsia="Times New Roman" w:hAnsi="Arial" w:cs="Arial"/>
            <w:color w:val="212529"/>
            <w:sz w:val="24"/>
            <w:szCs w:val="24"/>
          </w:rPr>
          <w:t>setInterval(</w:t>
        </w:r>
        <w:proofErr w:type="gramEnd"/>
        <w:r w:rsidRPr="002F77D7">
          <w:rPr>
            <w:rFonts w:ascii="Arial" w:eastAsia="Times New Roman" w:hAnsi="Arial" w:cs="Arial"/>
            <w:color w:val="212529"/>
            <w:sz w:val="24"/>
            <w:szCs w:val="24"/>
          </w:rPr>
          <w:t>function (){ alert("Hello"); }, 3000);</w:t>
        </w:r>
      </w:ins>
    </w:p>
    <w:p w:rsidR="002F77D7" w:rsidRPr="002F77D7" w:rsidRDefault="002F77D7" w:rsidP="002F77D7">
      <w:pPr>
        <w:shd w:val="clear" w:color="auto" w:fill="FFFFFF"/>
        <w:spacing w:after="100" w:afterAutospacing="1" w:line="240" w:lineRule="auto"/>
        <w:rPr>
          <w:ins w:id="1660" w:author="Unknown"/>
          <w:rFonts w:ascii="Arial" w:eastAsia="Times New Roman" w:hAnsi="Arial" w:cs="Arial"/>
          <w:color w:val="212529"/>
          <w:sz w:val="24"/>
          <w:szCs w:val="24"/>
        </w:rPr>
      </w:pPr>
      <w:ins w:id="1661" w:author="Unknown">
        <w:r w:rsidRPr="002F77D7">
          <w:rPr>
            <w:rFonts w:ascii="Arial" w:eastAsia="Times New Roman" w:hAnsi="Arial" w:cs="Arial"/>
            <w:color w:val="212529"/>
            <w:sz w:val="24"/>
            <w:szCs w:val="24"/>
          </w:rPr>
          <w:t>In the above example, this function calls hello function in very 3 seconds.</w:t>
        </w:r>
      </w:ins>
    </w:p>
    <w:p w:rsidR="002F77D7" w:rsidRPr="002F77D7" w:rsidRDefault="002F77D7" w:rsidP="002F77D7">
      <w:pPr>
        <w:shd w:val="clear" w:color="auto" w:fill="FFFFFF"/>
        <w:spacing w:after="0" w:line="240" w:lineRule="auto"/>
        <w:rPr>
          <w:ins w:id="1662" w:author="Unknown"/>
          <w:rFonts w:ascii="Times New Roman" w:eastAsia="Times New Roman" w:hAnsi="Times New Roman" w:cs="Times New Roman"/>
          <w:color w:val="007BFF"/>
          <w:sz w:val="24"/>
          <w:szCs w:val="24"/>
        </w:rPr>
      </w:pPr>
      <w:ins w:id="1663" w:author="Unknown">
        <w:r w:rsidRPr="002F77D7">
          <w:rPr>
            <w:rFonts w:ascii="Arial" w:eastAsia="Times New Roman" w:hAnsi="Arial" w:cs="Arial"/>
            <w:color w:val="212529"/>
            <w:sz w:val="24"/>
            <w:szCs w:val="24"/>
          </w:rPr>
          <w:fldChar w:fldCharType="begin"/>
        </w:r>
        <w:r w:rsidRPr="002F77D7">
          <w:rPr>
            <w:rFonts w:ascii="Arial" w:eastAsia="Times New Roman" w:hAnsi="Arial" w:cs="Arial"/>
            <w:color w:val="212529"/>
            <w:sz w:val="24"/>
            <w:szCs w:val="24"/>
          </w:rPr>
          <w:instrText xml:space="preserve"> HYPERLINK "https://www.onlineinterviewquestions.com/advanced-javascript-interview-questions/" \l "collapseUnfiled18" </w:instrText>
        </w:r>
        <w:r w:rsidRPr="002F77D7">
          <w:rPr>
            <w:rFonts w:ascii="Arial" w:eastAsia="Times New Roman" w:hAnsi="Arial" w:cs="Arial"/>
            <w:color w:val="212529"/>
            <w:sz w:val="24"/>
            <w:szCs w:val="24"/>
          </w:rPr>
          <w:fldChar w:fldCharType="separate"/>
        </w:r>
      </w:ins>
    </w:p>
    <w:p w:rsidR="002F77D7" w:rsidRPr="002F77D7" w:rsidRDefault="002F77D7" w:rsidP="002F77D7">
      <w:pPr>
        <w:shd w:val="clear" w:color="auto" w:fill="FFFFFF"/>
        <w:spacing w:before="100" w:beforeAutospacing="1" w:after="0" w:line="240" w:lineRule="auto"/>
        <w:outlineLvl w:val="2"/>
        <w:rPr>
          <w:ins w:id="1664" w:author="Unknown"/>
          <w:rFonts w:ascii="Times New Roman" w:eastAsia="Times New Roman" w:hAnsi="Times New Roman" w:cs="Times New Roman"/>
          <w:color w:val="000000"/>
          <w:sz w:val="27"/>
          <w:szCs w:val="27"/>
        </w:rPr>
      </w:pPr>
      <w:ins w:id="1665" w:author="Unknown">
        <w:r w:rsidRPr="002F77D7">
          <w:rPr>
            <w:rFonts w:ascii="Arial" w:eastAsia="Times New Roman" w:hAnsi="Arial" w:cs="Arial"/>
            <w:color w:val="000000"/>
            <w:sz w:val="27"/>
            <w:szCs w:val="27"/>
          </w:rPr>
          <w:t>18. Explain spread operator in JavaScript?</w:t>
        </w:r>
      </w:ins>
    </w:p>
    <w:p w:rsidR="002F77D7" w:rsidRPr="002F77D7" w:rsidRDefault="002F77D7" w:rsidP="002F77D7">
      <w:pPr>
        <w:shd w:val="clear" w:color="auto" w:fill="FFFFFF"/>
        <w:spacing w:after="0" w:line="240" w:lineRule="auto"/>
        <w:rPr>
          <w:ins w:id="1666" w:author="Unknown"/>
          <w:rFonts w:ascii="Arial" w:eastAsia="Times New Roman" w:hAnsi="Arial" w:cs="Arial"/>
          <w:color w:val="212529"/>
          <w:sz w:val="24"/>
          <w:szCs w:val="24"/>
        </w:rPr>
      </w:pPr>
      <w:ins w:id="1667" w:author="Unknown">
        <w:r w:rsidRPr="002F77D7">
          <w:rPr>
            <w:rFonts w:ascii="Arial" w:eastAsia="Times New Roman" w:hAnsi="Arial" w:cs="Arial"/>
            <w:color w:val="212529"/>
            <w:sz w:val="24"/>
            <w:szCs w:val="24"/>
          </w:rPr>
          <w:fldChar w:fldCharType="end"/>
        </w:r>
      </w:ins>
    </w:p>
    <w:p w:rsidR="002F77D7" w:rsidRPr="002F77D7" w:rsidRDefault="002F77D7" w:rsidP="002F77D7">
      <w:pPr>
        <w:shd w:val="clear" w:color="auto" w:fill="FFFFFF"/>
        <w:spacing w:after="100" w:afterAutospacing="1" w:line="240" w:lineRule="auto"/>
        <w:rPr>
          <w:ins w:id="1668" w:author="Unknown"/>
          <w:rFonts w:ascii="Arial" w:eastAsia="Times New Roman" w:hAnsi="Arial" w:cs="Arial"/>
          <w:color w:val="212529"/>
          <w:sz w:val="24"/>
          <w:szCs w:val="24"/>
        </w:rPr>
      </w:pPr>
      <w:ins w:id="1669" w:author="Unknown">
        <w:r w:rsidRPr="002F77D7">
          <w:rPr>
            <w:rFonts w:ascii="Arial" w:eastAsia="Times New Roman" w:hAnsi="Arial" w:cs="Arial"/>
            <w:color w:val="212529"/>
            <w:sz w:val="24"/>
            <w:szCs w:val="24"/>
          </w:rPr>
          <w:t>The spread operator expands an expression in places where multiple argument/variables/elements are needed to present. It represents with three dots (…).</w:t>
        </w:r>
      </w:ins>
    </w:p>
    <w:p w:rsidR="002F77D7" w:rsidRPr="002F77D7" w:rsidRDefault="002F77D7" w:rsidP="002F77D7">
      <w:pPr>
        <w:shd w:val="clear" w:color="auto" w:fill="FFFFFF"/>
        <w:spacing w:after="100" w:afterAutospacing="1" w:line="240" w:lineRule="auto"/>
        <w:rPr>
          <w:ins w:id="1670" w:author="Unknown"/>
          <w:rFonts w:ascii="Arial" w:eastAsia="Times New Roman" w:hAnsi="Arial" w:cs="Arial"/>
          <w:color w:val="212529"/>
          <w:sz w:val="24"/>
          <w:szCs w:val="24"/>
        </w:rPr>
      </w:pPr>
      <w:ins w:id="1671" w:author="Unknown">
        <w:r w:rsidRPr="002F77D7">
          <w:rPr>
            <w:rFonts w:ascii="Arial" w:eastAsia="Times New Roman" w:hAnsi="Arial" w:cs="Arial"/>
            <w:color w:val="212529"/>
            <w:sz w:val="24"/>
            <w:szCs w:val="24"/>
          </w:rPr>
          <w:t>For example:</w:t>
        </w:r>
      </w:ins>
    </w:p>
    <w:p w:rsidR="002F77D7" w:rsidRPr="002F77D7" w:rsidRDefault="002F77D7" w:rsidP="002F77D7">
      <w:pPr>
        <w:shd w:val="clear" w:color="auto" w:fill="FFFFFF"/>
        <w:spacing w:after="100" w:afterAutospacing="1" w:line="240" w:lineRule="auto"/>
        <w:rPr>
          <w:ins w:id="1672" w:author="Unknown"/>
          <w:rFonts w:ascii="Arial" w:eastAsia="Times New Roman" w:hAnsi="Arial" w:cs="Arial"/>
          <w:color w:val="212529"/>
          <w:sz w:val="24"/>
          <w:szCs w:val="24"/>
        </w:rPr>
      </w:pPr>
      <w:proofErr w:type="gramStart"/>
      <w:ins w:id="1673" w:author="Unknown">
        <w:r w:rsidRPr="002F77D7">
          <w:rPr>
            <w:rFonts w:ascii="Arial" w:eastAsia="Times New Roman" w:hAnsi="Arial" w:cs="Arial"/>
            <w:color w:val="212529"/>
            <w:sz w:val="24"/>
            <w:szCs w:val="24"/>
          </w:rPr>
          <w:t>var</w:t>
        </w:r>
        <w:proofErr w:type="gramEnd"/>
        <w:r w:rsidRPr="002F77D7">
          <w:rPr>
            <w:rFonts w:ascii="Arial" w:eastAsia="Times New Roman" w:hAnsi="Arial" w:cs="Arial"/>
            <w:color w:val="212529"/>
            <w:sz w:val="24"/>
            <w:szCs w:val="24"/>
          </w:rPr>
          <w:t xml:space="preserve"> mid = [3, 4];</w:t>
        </w:r>
      </w:ins>
    </w:p>
    <w:p w:rsidR="002F77D7" w:rsidRPr="002F77D7" w:rsidRDefault="002F77D7" w:rsidP="002F77D7">
      <w:pPr>
        <w:shd w:val="clear" w:color="auto" w:fill="FFFFFF"/>
        <w:spacing w:after="100" w:afterAutospacing="1" w:line="240" w:lineRule="auto"/>
        <w:rPr>
          <w:ins w:id="1674" w:author="Unknown"/>
          <w:rFonts w:ascii="Arial" w:eastAsia="Times New Roman" w:hAnsi="Arial" w:cs="Arial"/>
          <w:color w:val="212529"/>
          <w:sz w:val="24"/>
          <w:szCs w:val="24"/>
        </w:rPr>
      </w:pPr>
      <w:proofErr w:type="gramStart"/>
      <w:ins w:id="1675" w:author="Unknown">
        <w:r w:rsidRPr="002F77D7">
          <w:rPr>
            <w:rFonts w:ascii="Arial" w:eastAsia="Times New Roman" w:hAnsi="Arial" w:cs="Arial"/>
            <w:color w:val="212529"/>
            <w:sz w:val="24"/>
            <w:szCs w:val="24"/>
          </w:rPr>
          <w:t>var</w:t>
        </w:r>
        <w:proofErr w:type="gramEnd"/>
        <w:r w:rsidRPr="002F77D7">
          <w:rPr>
            <w:rFonts w:ascii="Arial" w:eastAsia="Times New Roman" w:hAnsi="Arial" w:cs="Arial"/>
            <w:color w:val="212529"/>
            <w:sz w:val="24"/>
            <w:szCs w:val="24"/>
          </w:rPr>
          <w:t xml:space="preserve"> newarray = [1, 2, ...mid, 5, 6];</w:t>
        </w:r>
      </w:ins>
    </w:p>
    <w:p w:rsidR="002F77D7" w:rsidRPr="002F77D7" w:rsidRDefault="002F77D7" w:rsidP="002F77D7">
      <w:pPr>
        <w:shd w:val="clear" w:color="auto" w:fill="FFFFFF"/>
        <w:spacing w:after="100" w:afterAutospacing="1" w:line="240" w:lineRule="auto"/>
        <w:rPr>
          <w:ins w:id="1676" w:author="Unknown"/>
          <w:rFonts w:ascii="Arial" w:eastAsia="Times New Roman" w:hAnsi="Arial" w:cs="Arial"/>
          <w:color w:val="212529"/>
          <w:sz w:val="24"/>
          <w:szCs w:val="24"/>
        </w:rPr>
      </w:pPr>
      <w:proofErr w:type="gramStart"/>
      <w:ins w:id="1677" w:author="Unknown">
        <w:r w:rsidRPr="002F77D7">
          <w:rPr>
            <w:rFonts w:ascii="Arial" w:eastAsia="Times New Roman" w:hAnsi="Arial" w:cs="Arial"/>
            <w:color w:val="212529"/>
            <w:sz w:val="24"/>
            <w:szCs w:val="24"/>
          </w:rPr>
          <w:t>console.log(</w:t>
        </w:r>
        <w:proofErr w:type="gramEnd"/>
        <w:r w:rsidRPr="002F77D7">
          <w:rPr>
            <w:rFonts w:ascii="Arial" w:eastAsia="Times New Roman" w:hAnsi="Arial" w:cs="Arial"/>
            <w:color w:val="212529"/>
            <w:sz w:val="24"/>
            <w:szCs w:val="24"/>
          </w:rPr>
          <w:t>newarray);</w:t>
        </w:r>
      </w:ins>
    </w:p>
    <w:p w:rsidR="002F77D7" w:rsidRPr="002F77D7" w:rsidRDefault="002F77D7" w:rsidP="002F77D7">
      <w:pPr>
        <w:shd w:val="clear" w:color="auto" w:fill="FFFFFF"/>
        <w:spacing w:after="100" w:afterAutospacing="1" w:line="240" w:lineRule="auto"/>
        <w:rPr>
          <w:ins w:id="1678" w:author="Unknown"/>
          <w:rFonts w:ascii="Arial" w:eastAsia="Times New Roman" w:hAnsi="Arial" w:cs="Arial"/>
          <w:color w:val="212529"/>
          <w:sz w:val="24"/>
          <w:szCs w:val="24"/>
        </w:rPr>
      </w:pPr>
      <w:ins w:id="1679" w:author="Unknown">
        <w:r w:rsidRPr="002F77D7">
          <w:rPr>
            <w:rFonts w:ascii="Arial" w:eastAsia="Times New Roman" w:hAnsi="Arial" w:cs="Arial"/>
            <w:color w:val="212529"/>
            <w:sz w:val="24"/>
            <w:szCs w:val="24"/>
          </w:rPr>
          <w:t>// [1, 2, 3, 4, 5, 6]</w:t>
        </w:r>
      </w:ins>
    </w:p>
    <w:p w:rsidR="002F77D7" w:rsidRPr="002F77D7" w:rsidRDefault="002F77D7" w:rsidP="002F77D7">
      <w:pPr>
        <w:shd w:val="clear" w:color="auto" w:fill="FFFFFF"/>
        <w:spacing w:after="100" w:afterAutospacing="1" w:line="240" w:lineRule="auto"/>
        <w:rPr>
          <w:ins w:id="1680" w:author="Unknown"/>
          <w:rFonts w:ascii="Arial" w:eastAsia="Times New Roman" w:hAnsi="Arial" w:cs="Arial"/>
          <w:color w:val="212529"/>
          <w:sz w:val="24"/>
          <w:szCs w:val="24"/>
        </w:rPr>
      </w:pPr>
      <w:ins w:id="1681" w:author="Unknown">
        <w:r w:rsidRPr="002F77D7">
          <w:rPr>
            <w:rFonts w:ascii="Arial" w:eastAsia="Times New Roman" w:hAnsi="Arial" w:cs="Arial"/>
            <w:color w:val="212529"/>
            <w:sz w:val="24"/>
            <w:szCs w:val="24"/>
          </w:rPr>
          <w:t>In above example, instead of appending mid array, it rather expands in the newarray with the help of spread operator. This is how spread operator works in JavaScript.</w:t>
        </w:r>
      </w:ins>
    </w:p>
    <w:p w:rsidR="002F77D7" w:rsidRPr="002F77D7" w:rsidRDefault="002F77D7" w:rsidP="002F77D7">
      <w:pPr>
        <w:shd w:val="clear" w:color="auto" w:fill="FFFFFF"/>
        <w:spacing w:after="0" w:line="240" w:lineRule="auto"/>
        <w:rPr>
          <w:ins w:id="1682" w:author="Unknown"/>
          <w:rFonts w:ascii="Times New Roman" w:eastAsia="Times New Roman" w:hAnsi="Times New Roman" w:cs="Times New Roman"/>
          <w:color w:val="007BFF"/>
          <w:sz w:val="24"/>
          <w:szCs w:val="24"/>
        </w:rPr>
      </w:pPr>
      <w:ins w:id="1683" w:author="Unknown">
        <w:r w:rsidRPr="002F77D7">
          <w:rPr>
            <w:rFonts w:ascii="Arial" w:eastAsia="Times New Roman" w:hAnsi="Arial" w:cs="Arial"/>
            <w:color w:val="212529"/>
            <w:sz w:val="24"/>
            <w:szCs w:val="24"/>
          </w:rPr>
          <w:fldChar w:fldCharType="begin"/>
        </w:r>
        <w:r w:rsidRPr="002F77D7">
          <w:rPr>
            <w:rFonts w:ascii="Arial" w:eastAsia="Times New Roman" w:hAnsi="Arial" w:cs="Arial"/>
            <w:color w:val="212529"/>
            <w:sz w:val="24"/>
            <w:szCs w:val="24"/>
          </w:rPr>
          <w:instrText xml:space="preserve"> HYPERLINK "https://www.onlineinterviewquestions.com/advanced-javascript-interview-questions/" \l "collapseUnfiled19" </w:instrText>
        </w:r>
        <w:r w:rsidRPr="002F77D7">
          <w:rPr>
            <w:rFonts w:ascii="Arial" w:eastAsia="Times New Roman" w:hAnsi="Arial" w:cs="Arial"/>
            <w:color w:val="212529"/>
            <w:sz w:val="24"/>
            <w:szCs w:val="24"/>
          </w:rPr>
          <w:fldChar w:fldCharType="separate"/>
        </w:r>
      </w:ins>
    </w:p>
    <w:p w:rsidR="002F77D7" w:rsidRPr="002F77D7" w:rsidRDefault="002F77D7" w:rsidP="002F77D7">
      <w:pPr>
        <w:shd w:val="clear" w:color="auto" w:fill="FFFFFF"/>
        <w:spacing w:before="100" w:beforeAutospacing="1" w:after="0" w:line="240" w:lineRule="auto"/>
        <w:outlineLvl w:val="2"/>
        <w:rPr>
          <w:ins w:id="1684" w:author="Unknown"/>
          <w:rFonts w:ascii="Times New Roman" w:eastAsia="Times New Roman" w:hAnsi="Times New Roman" w:cs="Times New Roman"/>
          <w:color w:val="000000"/>
          <w:sz w:val="27"/>
          <w:szCs w:val="27"/>
        </w:rPr>
      </w:pPr>
      <w:ins w:id="1685" w:author="Unknown">
        <w:r w:rsidRPr="002F77D7">
          <w:rPr>
            <w:rFonts w:ascii="Arial" w:eastAsia="Times New Roman" w:hAnsi="Arial" w:cs="Arial"/>
            <w:color w:val="000000"/>
            <w:sz w:val="27"/>
            <w:szCs w:val="27"/>
          </w:rPr>
          <w:t>19. How host objects are different from native objects in JavaScript?</w:t>
        </w:r>
      </w:ins>
    </w:p>
    <w:p w:rsidR="002F77D7" w:rsidRPr="002F77D7" w:rsidRDefault="002F77D7" w:rsidP="002F77D7">
      <w:pPr>
        <w:shd w:val="clear" w:color="auto" w:fill="FFFFFF"/>
        <w:spacing w:after="0" w:line="240" w:lineRule="auto"/>
        <w:rPr>
          <w:ins w:id="1686" w:author="Unknown"/>
          <w:rFonts w:ascii="Arial" w:eastAsia="Times New Roman" w:hAnsi="Arial" w:cs="Arial"/>
          <w:color w:val="212529"/>
          <w:sz w:val="24"/>
          <w:szCs w:val="24"/>
        </w:rPr>
      </w:pPr>
      <w:ins w:id="1687" w:author="Unknown">
        <w:r w:rsidRPr="002F77D7">
          <w:rPr>
            <w:rFonts w:ascii="Arial" w:eastAsia="Times New Roman" w:hAnsi="Arial" w:cs="Arial"/>
            <w:color w:val="212529"/>
            <w:sz w:val="24"/>
            <w:szCs w:val="24"/>
          </w:rPr>
          <w:lastRenderedPageBreak/>
          <w:fldChar w:fldCharType="end"/>
        </w:r>
      </w:ins>
    </w:p>
    <w:p w:rsidR="002F77D7" w:rsidRPr="002F77D7" w:rsidRDefault="002F77D7" w:rsidP="002F77D7">
      <w:pPr>
        <w:shd w:val="clear" w:color="auto" w:fill="FFFFFF"/>
        <w:spacing w:after="100" w:afterAutospacing="1" w:line="240" w:lineRule="auto"/>
        <w:rPr>
          <w:ins w:id="1688" w:author="Unknown"/>
          <w:rFonts w:ascii="Arial" w:eastAsia="Times New Roman" w:hAnsi="Arial" w:cs="Arial"/>
          <w:color w:val="212529"/>
          <w:sz w:val="24"/>
          <w:szCs w:val="24"/>
        </w:rPr>
      </w:pPr>
      <w:ins w:id="1689" w:author="Unknown">
        <w:r w:rsidRPr="002F77D7">
          <w:rPr>
            <w:rFonts w:ascii="Arial" w:eastAsia="Times New Roman" w:hAnsi="Arial" w:cs="Arial"/>
            <w:b/>
            <w:bCs/>
            <w:color w:val="212529"/>
            <w:sz w:val="24"/>
            <w:szCs w:val="24"/>
          </w:rPr>
          <w:t>Host objects</w:t>
        </w:r>
        <w:r w:rsidRPr="002F77D7">
          <w:rPr>
            <w:rFonts w:ascii="Arial" w:eastAsia="Times New Roman" w:hAnsi="Arial" w:cs="Arial"/>
            <w:color w:val="212529"/>
            <w:sz w:val="24"/>
            <w:szCs w:val="24"/>
          </w:rPr>
          <w:t>: These are those objects which environment gives. It means they are different for different environments. For example, browsers include objects such as windows but Node.js environments give objects such as Node List.</w:t>
        </w:r>
      </w:ins>
    </w:p>
    <w:p w:rsidR="002F77D7" w:rsidRPr="002F77D7" w:rsidRDefault="002F77D7" w:rsidP="002F77D7">
      <w:pPr>
        <w:shd w:val="clear" w:color="auto" w:fill="FFFFFF"/>
        <w:spacing w:after="100" w:afterAutospacing="1" w:line="240" w:lineRule="auto"/>
        <w:rPr>
          <w:ins w:id="1690" w:author="Unknown"/>
          <w:rFonts w:ascii="Arial" w:eastAsia="Times New Roman" w:hAnsi="Arial" w:cs="Arial"/>
          <w:color w:val="212529"/>
          <w:sz w:val="24"/>
          <w:szCs w:val="24"/>
        </w:rPr>
      </w:pPr>
      <w:ins w:id="1691" w:author="Unknown">
        <w:r w:rsidRPr="002F77D7">
          <w:rPr>
            <w:rFonts w:ascii="Arial" w:eastAsia="Times New Roman" w:hAnsi="Arial" w:cs="Arial"/>
            <w:b/>
            <w:bCs/>
            <w:color w:val="212529"/>
            <w:sz w:val="24"/>
            <w:szCs w:val="24"/>
          </w:rPr>
          <w:t>Native Objects</w:t>
        </w:r>
        <w:r w:rsidRPr="002F77D7">
          <w:rPr>
            <w:rFonts w:ascii="Arial" w:eastAsia="Times New Roman" w:hAnsi="Arial" w:cs="Arial"/>
            <w:color w:val="212529"/>
            <w:sz w:val="24"/>
            <w:szCs w:val="24"/>
          </w:rPr>
          <w:t>: these are built-in objects in JavaScript. They are also known as Global Objects because they will be available to you independent of ay environment if you working in JavaScript.</w:t>
        </w:r>
      </w:ins>
    </w:p>
    <w:p w:rsidR="002F77D7" w:rsidRPr="002F77D7" w:rsidRDefault="002F77D7" w:rsidP="002F77D7">
      <w:pPr>
        <w:shd w:val="clear" w:color="auto" w:fill="FFFFFF"/>
        <w:spacing w:after="0" w:line="240" w:lineRule="auto"/>
        <w:rPr>
          <w:ins w:id="1692" w:author="Unknown"/>
          <w:rFonts w:ascii="Times New Roman" w:eastAsia="Times New Roman" w:hAnsi="Times New Roman" w:cs="Times New Roman"/>
          <w:color w:val="007BFF"/>
          <w:sz w:val="24"/>
          <w:szCs w:val="24"/>
        </w:rPr>
      </w:pPr>
      <w:ins w:id="1693" w:author="Unknown">
        <w:r w:rsidRPr="002F77D7">
          <w:rPr>
            <w:rFonts w:ascii="Arial" w:eastAsia="Times New Roman" w:hAnsi="Arial" w:cs="Arial"/>
            <w:color w:val="212529"/>
            <w:sz w:val="24"/>
            <w:szCs w:val="24"/>
          </w:rPr>
          <w:fldChar w:fldCharType="begin"/>
        </w:r>
        <w:r w:rsidRPr="002F77D7">
          <w:rPr>
            <w:rFonts w:ascii="Arial" w:eastAsia="Times New Roman" w:hAnsi="Arial" w:cs="Arial"/>
            <w:color w:val="212529"/>
            <w:sz w:val="24"/>
            <w:szCs w:val="24"/>
          </w:rPr>
          <w:instrText xml:space="preserve"> HYPERLINK "https://www.onlineinterviewquestions.com/advanced-javascript-interview-questions/" \l "collapseUnfiled20" </w:instrText>
        </w:r>
        <w:r w:rsidRPr="002F77D7">
          <w:rPr>
            <w:rFonts w:ascii="Arial" w:eastAsia="Times New Roman" w:hAnsi="Arial" w:cs="Arial"/>
            <w:color w:val="212529"/>
            <w:sz w:val="24"/>
            <w:szCs w:val="24"/>
          </w:rPr>
          <w:fldChar w:fldCharType="separate"/>
        </w:r>
      </w:ins>
    </w:p>
    <w:p w:rsidR="002F77D7" w:rsidRPr="002F77D7" w:rsidRDefault="002F77D7" w:rsidP="002F77D7">
      <w:pPr>
        <w:shd w:val="clear" w:color="auto" w:fill="FFFFFF"/>
        <w:spacing w:before="100" w:beforeAutospacing="1" w:after="0" w:line="240" w:lineRule="auto"/>
        <w:outlineLvl w:val="2"/>
        <w:rPr>
          <w:ins w:id="1694" w:author="Unknown"/>
          <w:rFonts w:ascii="Times New Roman" w:eastAsia="Times New Roman" w:hAnsi="Times New Roman" w:cs="Times New Roman"/>
          <w:color w:val="000000"/>
          <w:sz w:val="27"/>
          <w:szCs w:val="27"/>
        </w:rPr>
      </w:pPr>
      <w:ins w:id="1695" w:author="Unknown">
        <w:r w:rsidRPr="002F77D7">
          <w:rPr>
            <w:rFonts w:ascii="Arial" w:eastAsia="Times New Roman" w:hAnsi="Arial" w:cs="Arial"/>
            <w:color w:val="000000"/>
            <w:sz w:val="27"/>
            <w:szCs w:val="27"/>
          </w:rPr>
          <w:t>20. Explain higher-order functions in JavaScript?</w:t>
        </w:r>
      </w:ins>
    </w:p>
    <w:p w:rsidR="002F77D7" w:rsidRPr="002F77D7" w:rsidRDefault="002F77D7" w:rsidP="002F77D7">
      <w:pPr>
        <w:shd w:val="clear" w:color="auto" w:fill="FFFFFF"/>
        <w:spacing w:after="0" w:line="240" w:lineRule="auto"/>
        <w:rPr>
          <w:ins w:id="1696" w:author="Unknown"/>
          <w:rFonts w:ascii="Arial" w:eastAsia="Times New Roman" w:hAnsi="Arial" w:cs="Arial"/>
          <w:color w:val="212529"/>
          <w:sz w:val="24"/>
          <w:szCs w:val="24"/>
        </w:rPr>
      </w:pPr>
      <w:ins w:id="1697" w:author="Unknown">
        <w:r w:rsidRPr="002F77D7">
          <w:rPr>
            <w:rFonts w:ascii="Arial" w:eastAsia="Times New Roman" w:hAnsi="Arial" w:cs="Arial"/>
            <w:color w:val="212529"/>
            <w:sz w:val="24"/>
            <w:szCs w:val="24"/>
          </w:rPr>
          <w:fldChar w:fldCharType="end"/>
        </w:r>
      </w:ins>
    </w:p>
    <w:p w:rsidR="002F77D7" w:rsidRPr="002F77D7" w:rsidRDefault="002F77D7" w:rsidP="002F77D7">
      <w:pPr>
        <w:shd w:val="clear" w:color="auto" w:fill="FFFFFF"/>
        <w:spacing w:after="100" w:afterAutospacing="1" w:line="240" w:lineRule="auto"/>
        <w:rPr>
          <w:ins w:id="1698" w:author="Unknown"/>
          <w:rFonts w:ascii="Arial" w:eastAsia="Times New Roman" w:hAnsi="Arial" w:cs="Arial"/>
          <w:color w:val="212529"/>
          <w:sz w:val="24"/>
          <w:szCs w:val="24"/>
        </w:rPr>
      </w:pPr>
      <w:ins w:id="1699" w:author="Unknown">
        <w:r w:rsidRPr="002F77D7">
          <w:rPr>
            <w:rFonts w:ascii="Arial" w:eastAsia="Times New Roman" w:hAnsi="Arial" w:cs="Arial"/>
            <w:color w:val="212529"/>
            <w:sz w:val="24"/>
            <w:szCs w:val="24"/>
          </w:rPr>
          <w:t>Higher order function is the best feature of functional programming available in JavaScript. It is the function which takes a function as an argument and returns a function as a result. Some of the inbuilt higher-order functions are mapping, filtering, reduction, zipping, etc.</w:t>
        </w:r>
      </w:ins>
    </w:p>
    <w:p w:rsidR="002F77D7" w:rsidRPr="002F77D7" w:rsidRDefault="002F77D7" w:rsidP="002F77D7">
      <w:pPr>
        <w:shd w:val="clear" w:color="auto" w:fill="FFFFFF"/>
        <w:spacing w:after="0" w:line="240" w:lineRule="auto"/>
        <w:rPr>
          <w:ins w:id="1700" w:author="Unknown"/>
          <w:rFonts w:ascii="Times New Roman" w:eastAsia="Times New Roman" w:hAnsi="Times New Roman" w:cs="Times New Roman"/>
          <w:color w:val="007BFF"/>
          <w:sz w:val="24"/>
          <w:szCs w:val="24"/>
        </w:rPr>
      </w:pPr>
      <w:ins w:id="1701" w:author="Unknown">
        <w:r w:rsidRPr="002F77D7">
          <w:rPr>
            <w:rFonts w:ascii="Arial" w:eastAsia="Times New Roman" w:hAnsi="Arial" w:cs="Arial"/>
            <w:color w:val="212529"/>
            <w:sz w:val="24"/>
            <w:szCs w:val="24"/>
          </w:rPr>
          <w:fldChar w:fldCharType="begin"/>
        </w:r>
        <w:r w:rsidRPr="002F77D7">
          <w:rPr>
            <w:rFonts w:ascii="Arial" w:eastAsia="Times New Roman" w:hAnsi="Arial" w:cs="Arial"/>
            <w:color w:val="212529"/>
            <w:sz w:val="24"/>
            <w:szCs w:val="24"/>
          </w:rPr>
          <w:instrText xml:space="preserve"> HYPERLINK "https://www.onlineinterviewquestions.com/advanced-javascript-interview-questions/" \l "collapseUnfiled21" </w:instrText>
        </w:r>
        <w:r w:rsidRPr="002F77D7">
          <w:rPr>
            <w:rFonts w:ascii="Arial" w:eastAsia="Times New Roman" w:hAnsi="Arial" w:cs="Arial"/>
            <w:color w:val="212529"/>
            <w:sz w:val="24"/>
            <w:szCs w:val="24"/>
          </w:rPr>
          <w:fldChar w:fldCharType="separate"/>
        </w:r>
      </w:ins>
    </w:p>
    <w:p w:rsidR="002F77D7" w:rsidRPr="002F77D7" w:rsidRDefault="002F77D7" w:rsidP="002F77D7">
      <w:pPr>
        <w:shd w:val="clear" w:color="auto" w:fill="FFFFFF"/>
        <w:spacing w:before="100" w:beforeAutospacing="1" w:after="0" w:line="240" w:lineRule="auto"/>
        <w:outlineLvl w:val="2"/>
        <w:rPr>
          <w:ins w:id="1702" w:author="Unknown"/>
          <w:rFonts w:ascii="Times New Roman" w:eastAsia="Times New Roman" w:hAnsi="Times New Roman" w:cs="Times New Roman"/>
          <w:color w:val="000000"/>
          <w:sz w:val="27"/>
          <w:szCs w:val="27"/>
        </w:rPr>
      </w:pPr>
      <w:ins w:id="1703" w:author="Unknown">
        <w:r w:rsidRPr="002F77D7">
          <w:rPr>
            <w:rFonts w:ascii="Arial" w:eastAsia="Times New Roman" w:hAnsi="Arial" w:cs="Arial"/>
            <w:color w:val="000000"/>
            <w:sz w:val="27"/>
            <w:szCs w:val="27"/>
          </w:rPr>
          <w:t>21. Please explain equality operators in JavaScript?</w:t>
        </w:r>
      </w:ins>
    </w:p>
    <w:p w:rsidR="002F77D7" w:rsidRPr="002F77D7" w:rsidRDefault="002F77D7" w:rsidP="002F77D7">
      <w:pPr>
        <w:shd w:val="clear" w:color="auto" w:fill="FFFFFF"/>
        <w:spacing w:after="0" w:line="240" w:lineRule="auto"/>
        <w:rPr>
          <w:ins w:id="1704" w:author="Unknown"/>
          <w:rFonts w:ascii="Arial" w:eastAsia="Times New Roman" w:hAnsi="Arial" w:cs="Arial"/>
          <w:color w:val="212529"/>
          <w:sz w:val="24"/>
          <w:szCs w:val="24"/>
        </w:rPr>
      </w:pPr>
      <w:ins w:id="1705" w:author="Unknown">
        <w:r w:rsidRPr="002F77D7">
          <w:rPr>
            <w:rFonts w:ascii="Arial" w:eastAsia="Times New Roman" w:hAnsi="Arial" w:cs="Arial"/>
            <w:color w:val="212529"/>
            <w:sz w:val="24"/>
            <w:szCs w:val="24"/>
          </w:rPr>
          <w:fldChar w:fldCharType="end"/>
        </w:r>
      </w:ins>
    </w:p>
    <w:p w:rsidR="002F77D7" w:rsidRPr="002F77D7" w:rsidRDefault="002F77D7" w:rsidP="002F77D7">
      <w:pPr>
        <w:shd w:val="clear" w:color="auto" w:fill="FFFFFF"/>
        <w:spacing w:after="100" w:afterAutospacing="1" w:line="240" w:lineRule="auto"/>
        <w:rPr>
          <w:ins w:id="1706" w:author="Unknown"/>
          <w:rFonts w:ascii="Arial" w:eastAsia="Times New Roman" w:hAnsi="Arial" w:cs="Arial"/>
          <w:color w:val="212529"/>
          <w:sz w:val="24"/>
          <w:szCs w:val="24"/>
        </w:rPr>
      </w:pPr>
      <w:ins w:id="1707" w:author="Unknown">
        <w:r w:rsidRPr="002F77D7">
          <w:rPr>
            <w:rFonts w:ascii="Arial" w:eastAsia="Times New Roman" w:hAnsi="Arial" w:cs="Arial"/>
            <w:color w:val="212529"/>
            <w:sz w:val="24"/>
            <w:szCs w:val="24"/>
          </w:rPr>
          <w:t>    </w:t>
        </w:r>
      </w:ins>
    </w:p>
    <w:p w:rsidR="002F77D7" w:rsidRPr="002F77D7" w:rsidRDefault="002F77D7" w:rsidP="002F77D7">
      <w:pPr>
        <w:shd w:val="clear" w:color="auto" w:fill="FFFFFF"/>
        <w:spacing w:after="0" w:line="240" w:lineRule="auto"/>
        <w:rPr>
          <w:ins w:id="1708" w:author="Unknown"/>
          <w:rFonts w:ascii="Times New Roman" w:eastAsia="Times New Roman" w:hAnsi="Times New Roman" w:cs="Times New Roman"/>
          <w:color w:val="007BFF"/>
          <w:sz w:val="24"/>
          <w:szCs w:val="24"/>
        </w:rPr>
      </w:pPr>
      <w:ins w:id="1709" w:author="Unknown">
        <w:r w:rsidRPr="002F77D7">
          <w:rPr>
            <w:rFonts w:ascii="Arial" w:eastAsia="Times New Roman" w:hAnsi="Arial" w:cs="Arial"/>
            <w:color w:val="212529"/>
            <w:sz w:val="24"/>
            <w:szCs w:val="24"/>
          </w:rPr>
          <w:fldChar w:fldCharType="begin"/>
        </w:r>
        <w:r w:rsidRPr="002F77D7">
          <w:rPr>
            <w:rFonts w:ascii="Arial" w:eastAsia="Times New Roman" w:hAnsi="Arial" w:cs="Arial"/>
            <w:color w:val="212529"/>
            <w:sz w:val="24"/>
            <w:szCs w:val="24"/>
          </w:rPr>
          <w:instrText xml:space="preserve"> HYPERLINK "https://www.onlineinterviewquestions.com/advanced-javascript-interview-questions/" \l "collapseUnfiled22" </w:instrText>
        </w:r>
        <w:r w:rsidRPr="002F77D7">
          <w:rPr>
            <w:rFonts w:ascii="Arial" w:eastAsia="Times New Roman" w:hAnsi="Arial" w:cs="Arial"/>
            <w:color w:val="212529"/>
            <w:sz w:val="24"/>
            <w:szCs w:val="24"/>
          </w:rPr>
          <w:fldChar w:fldCharType="separate"/>
        </w:r>
      </w:ins>
    </w:p>
    <w:p w:rsidR="002F77D7" w:rsidRPr="002F77D7" w:rsidRDefault="002F77D7" w:rsidP="002F77D7">
      <w:pPr>
        <w:shd w:val="clear" w:color="auto" w:fill="FFFFFF"/>
        <w:spacing w:before="100" w:beforeAutospacing="1" w:after="0" w:line="240" w:lineRule="auto"/>
        <w:outlineLvl w:val="2"/>
        <w:rPr>
          <w:ins w:id="1710" w:author="Unknown"/>
          <w:rFonts w:ascii="Times New Roman" w:eastAsia="Times New Roman" w:hAnsi="Times New Roman" w:cs="Times New Roman"/>
          <w:color w:val="000000"/>
          <w:sz w:val="27"/>
          <w:szCs w:val="27"/>
        </w:rPr>
      </w:pPr>
      <w:ins w:id="1711" w:author="Unknown">
        <w:r w:rsidRPr="002F77D7">
          <w:rPr>
            <w:rFonts w:ascii="Arial" w:eastAsia="Times New Roman" w:hAnsi="Arial" w:cs="Arial"/>
            <w:color w:val="000000"/>
            <w:sz w:val="27"/>
            <w:szCs w:val="27"/>
          </w:rPr>
          <w:t xml:space="preserve">22. What are anonymous functions in </w:t>
        </w:r>
        <w:proofErr w:type="gramStart"/>
        <w:r w:rsidRPr="002F77D7">
          <w:rPr>
            <w:rFonts w:ascii="Arial" w:eastAsia="Times New Roman" w:hAnsi="Arial" w:cs="Arial"/>
            <w:color w:val="000000"/>
            <w:sz w:val="27"/>
            <w:szCs w:val="27"/>
          </w:rPr>
          <w:t xml:space="preserve">JavaScript </w:t>
        </w:r>
        <w:proofErr w:type="gramEnd"/>
        <w:r w:rsidRPr="002F77D7">
          <w:rPr>
            <w:rFonts w:ascii="Arial" w:eastAsia="Times New Roman" w:hAnsi="Arial" w:cs="Arial"/>
            <w:color w:val="000000"/>
            <w:sz w:val="27"/>
            <w:szCs w:val="27"/>
          </w:rPr>
          <w:t>?</w:t>
        </w:r>
      </w:ins>
    </w:p>
    <w:p w:rsidR="002F77D7" w:rsidRPr="002F77D7" w:rsidRDefault="002F77D7" w:rsidP="002F77D7">
      <w:pPr>
        <w:shd w:val="clear" w:color="auto" w:fill="FFFFFF"/>
        <w:spacing w:after="0" w:line="240" w:lineRule="auto"/>
        <w:rPr>
          <w:ins w:id="1712" w:author="Unknown"/>
          <w:rFonts w:ascii="Arial" w:eastAsia="Times New Roman" w:hAnsi="Arial" w:cs="Arial"/>
          <w:color w:val="212529"/>
          <w:sz w:val="24"/>
          <w:szCs w:val="24"/>
        </w:rPr>
      </w:pPr>
      <w:ins w:id="1713" w:author="Unknown">
        <w:r w:rsidRPr="002F77D7">
          <w:rPr>
            <w:rFonts w:ascii="Arial" w:eastAsia="Times New Roman" w:hAnsi="Arial" w:cs="Arial"/>
            <w:color w:val="212529"/>
            <w:sz w:val="24"/>
            <w:szCs w:val="24"/>
          </w:rPr>
          <w:fldChar w:fldCharType="end"/>
        </w:r>
      </w:ins>
    </w:p>
    <w:p w:rsidR="002F77D7" w:rsidRPr="002F77D7" w:rsidRDefault="002F77D7" w:rsidP="002F77D7">
      <w:pPr>
        <w:shd w:val="clear" w:color="auto" w:fill="FFFFFF"/>
        <w:spacing w:after="100" w:afterAutospacing="1" w:line="240" w:lineRule="auto"/>
        <w:rPr>
          <w:ins w:id="1714" w:author="Unknown"/>
          <w:rFonts w:ascii="Arial" w:eastAsia="Times New Roman" w:hAnsi="Arial" w:cs="Arial"/>
          <w:color w:val="212529"/>
          <w:sz w:val="24"/>
          <w:szCs w:val="24"/>
        </w:rPr>
      </w:pPr>
      <w:ins w:id="1715" w:author="Unknown">
        <w:r w:rsidRPr="002F77D7">
          <w:rPr>
            <w:rFonts w:ascii="Arial" w:eastAsia="Times New Roman" w:hAnsi="Arial" w:cs="Arial"/>
            <w:color w:val="212529"/>
            <w:sz w:val="24"/>
            <w:szCs w:val="24"/>
          </w:rPr>
          <w:t>   </w:t>
        </w:r>
      </w:ins>
    </w:p>
    <w:p w:rsidR="002F77D7" w:rsidRPr="002F77D7" w:rsidRDefault="002F77D7" w:rsidP="002F77D7">
      <w:pPr>
        <w:shd w:val="clear" w:color="auto" w:fill="FFFFFF"/>
        <w:spacing w:after="0" w:line="240" w:lineRule="auto"/>
        <w:rPr>
          <w:ins w:id="1716" w:author="Unknown"/>
          <w:rFonts w:ascii="Times New Roman" w:eastAsia="Times New Roman" w:hAnsi="Times New Roman" w:cs="Times New Roman"/>
          <w:color w:val="007BFF"/>
          <w:sz w:val="24"/>
          <w:szCs w:val="24"/>
        </w:rPr>
      </w:pPr>
      <w:ins w:id="1717" w:author="Unknown">
        <w:r w:rsidRPr="002F77D7">
          <w:rPr>
            <w:rFonts w:ascii="Arial" w:eastAsia="Times New Roman" w:hAnsi="Arial" w:cs="Arial"/>
            <w:color w:val="212529"/>
            <w:sz w:val="24"/>
            <w:szCs w:val="24"/>
          </w:rPr>
          <w:fldChar w:fldCharType="begin"/>
        </w:r>
        <w:r w:rsidRPr="002F77D7">
          <w:rPr>
            <w:rFonts w:ascii="Arial" w:eastAsia="Times New Roman" w:hAnsi="Arial" w:cs="Arial"/>
            <w:color w:val="212529"/>
            <w:sz w:val="24"/>
            <w:szCs w:val="24"/>
          </w:rPr>
          <w:instrText xml:space="preserve"> HYPERLINK "https://www.onlineinterviewquestions.com/advanced-javascript-interview-questions/" \l "collapseUnfiled23" </w:instrText>
        </w:r>
        <w:r w:rsidRPr="002F77D7">
          <w:rPr>
            <w:rFonts w:ascii="Arial" w:eastAsia="Times New Roman" w:hAnsi="Arial" w:cs="Arial"/>
            <w:color w:val="212529"/>
            <w:sz w:val="24"/>
            <w:szCs w:val="24"/>
          </w:rPr>
          <w:fldChar w:fldCharType="separate"/>
        </w:r>
      </w:ins>
    </w:p>
    <w:p w:rsidR="002F77D7" w:rsidRPr="002F77D7" w:rsidRDefault="002F77D7" w:rsidP="002F77D7">
      <w:pPr>
        <w:shd w:val="clear" w:color="auto" w:fill="FFFFFF"/>
        <w:spacing w:before="100" w:beforeAutospacing="1" w:after="0" w:line="240" w:lineRule="auto"/>
        <w:outlineLvl w:val="2"/>
        <w:rPr>
          <w:ins w:id="1718" w:author="Unknown"/>
          <w:rFonts w:ascii="Times New Roman" w:eastAsia="Times New Roman" w:hAnsi="Times New Roman" w:cs="Times New Roman"/>
          <w:color w:val="000000"/>
          <w:sz w:val="27"/>
          <w:szCs w:val="27"/>
        </w:rPr>
      </w:pPr>
      <w:ins w:id="1719" w:author="Unknown">
        <w:r w:rsidRPr="002F77D7">
          <w:rPr>
            <w:rFonts w:ascii="Arial" w:eastAsia="Times New Roman" w:hAnsi="Arial" w:cs="Arial"/>
            <w:color w:val="000000"/>
            <w:sz w:val="27"/>
            <w:szCs w:val="27"/>
          </w:rPr>
          <w:t xml:space="preserve">23. What is difference between local and global scope in </w:t>
        </w:r>
        <w:proofErr w:type="gramStart"/>
        <w:r w:rsidRPr="002F77D7">
          <w:rPr>
            <w:rFonts w:ascii="Arial" w:eastAsia="Times New Roman" w:hAnsi="Arial" w:cs="Arial"/>
            <w:color w:val="000000"/>
            <w:sz w:val="27"/>
            <w:szCs w:val="27"/>
          </w:rPr>
          <w:t xml:space="preserve">JavaScript </w:t>
        </w:r>
        <w:proofErr w:type="gramEnd"/>
        <w:r w:rsidRPr="002F77D7">
          <w:rPr>
            <w:rFonts w:ascii="Arial" w:eastAsia="Times New Roman" w:hAnsi="Arial" w:cs="Arial"/>
            <w:color w:val="000000"/>
            <w:sz w:val="27"/>
            <w:szCs w:val="27"/>
          </w:rPr>
          <w:t>?</w:t>
        </w:r>
      </w:ins>
    </w:p>
    <w:p w:rsidR="002F77D7" w:rsidRPr="002F77D7" w:rsidRDefault="002F77D7" w:rsidP="002F77D7">
      <w:pPr>
        <w:shd w:val="clear" w:color="auto" w:fill="FFFFFF"/>
        <w:spacing w:after="0" w:line="240" w:lineRule="auto"/>
        <w:rPr>
          <w:ins w:id="1720" w:author="Unknown"/>
          <w:rFonts w:ascii="Arial" w:eastAsia="Times New Roman" w:hAnsi="Arial" w:cs="Arial"/>
          <w:color w:val="212529"/>
          <w:sz w:val="24"/>
          <w:szCs w:val="24"/>
        </w:rPr>
      </w:pPr>
      <w:ins w:id="1721" w:author="Unknown">
        <w:r w:rsidRPr="002F77D7">
          <w:rPr>
            <w:rFonts w:ascii="Arial" w:eastAsia="Times New Roman" w:hAnsi="Arial" w:cs="Arial"/>
            <w:color w:val="212529"/>
            <w:sz w:val="24"/>
            <w:szCs w:val="24"/>
          </w:rPr>
          <w:fldChar w:fldCharType="end"/>
        </w:r>
      </w:ins>
    </w:p>
    <w:p w:rsidR="002F77D7" w:rsidRPr="002F77D7" w:rsidRDefault="002F77D7" w:rsidP="002F77D7">
      <w:pPr>
        <w:shd w:val="clear" w:color="auto" w:fill="FFFFFF"/>
        <w:spacing w:after="100" w:afterAutospacing="1" w:line="240" w:lineRule="auto"/>
        <w:rPr>
          <w:ins w:id="1722" w:author="Unknown"/>
          <w:rFonts w:ascii="Arial" w:eastAsia="Times New Roman" w:hAnsi="Arial" w:cs="Arial"/>
          <w:color w:val="212529"/>
          <w:sz w:val="24"/>
          <w:szCs w:val="24"/>
        </w:rPr>
      </w:pPr>
      <w:ins w:id="1723" w:author="Unknown">
        <w:r w:rsidRPr="002F77D7">
          <w:rPr>
            <w:rFonts w:ascii="Arial" w:eastAsia="Times New Roman" w:hAnsi="Arial" w:cs="Arial"/>
            <w:color w:val="212529"/>
            <w:sz w:val="24"/>
            <w:szCs w:val="24"/>
          </w:rPr>
          <w:t>   </w:t>
        </w:r>
      </w:ins>
    </w:p>
    <w:p w:rsidR="002F77D7" w:rsidRPr="002F77D7" w:rsidRDefault="002F77D7" w:rsidP="002F77D7">
      <w:pPr>
        <w:shd w:val="clear" w:color="auto" w:fill="FFFFFF"/>
        <w:spacing w:after="0" w:line="240" w:lineRule="auto"/>
        <w:rPr>
          <w:ins w:id="1724" w:author="Unknown"/>
          <w:rFonts w:ascii="Times New Roman" w:eastAsia="Times New Roman" w:hAnsi="Times New Roman" w:cs="Times New Roman"/>
          <w:color w:val="007BFF"/>
          <w:sz w:val="24"/>
          <w:szCs w:val="24"/>
        </w:rPr>
      </w:pPr>
      <w:ins w:id="1725" w:author="Unknown">
        <w:r w:rsidRPr="002F77D7">
          <w:rPr>
            <w:rFonts w:ascii="Arial" w:eastAsia="Times New Roman" w:hAnsi="Arial" w:cs="Arial"/>
            <w:color w:val="212529"/>
            <w:sz w:val="24"/>
            <w:szCs w:val="24"/>
          </w:rPr>
          <w:fldChar w:fldCharType="begin"/>
        </w:r>
        <w:r w:rsidRPr="002F77D7">
          <w:rPr>
            <w:rFonts w:ascii="Arial" w:eastAsia="Times New Roman" w:hAnsi="Arial" w:cs="Arial"/>
            <w:color w:val="212529"/>
            <w:sz w:val="24"/>
            <w:szCs w:val="24"/>
          </w:rPr>
          <w:instrText xml:space="preserve"> HYPERLINK "https://www.onlineinterviewquestions.com/advanced-javascript-interview-questions/" \l "collapseUnfiled24" </w:instrText>
        </w:r>
        <w:r w:rsidRPr="002F77D7">
          <w:rPr>
            <w:rFonts w:ascii="Arial" w:eastAsia="Times New Roman" w:hAnsi="Arial" w:cs="Arial"/>
            <w:color w:val="212529"/>
            <w:sz w:val="24"/>
            <w:szCs w:val="24"/>
          </w:rPr>
          <w:fldChar w:fldCharType="separate"/>
        </w:r>
      </w:ins>
    </w:p>
    <w:p w:rsidR="002F77D7" w:rsidRPr="002F77D7" w:rsidRDefault="002F77D7" w:rsidP="002F77D7">
      <w:pPr>
        <w:shd w:val="clear" w:color="auto" w:fill="FFFFFF"/>
        <w:spacing w:before="100" w:beforeAutospacing="1" w:after="0" w:line="240" w:lineRule="auto"/>
        <w:outlineLvl w:val="2"/>
        <w:rPr>
          <w:ins w:id="1726" w:author="Unknown"/>
          <w:rFonts w:ascii="Times New Roman" w:eastAsia="Times New Roman" w:hAnsi="Times New Roman" w:cs="Times New Roman"/>
          <w:color w:val="000000"/>
          <w:sz w:val="27"/>
          <w:szCs w:val="27"/>
        </w:rPr>
      </w:pPr>
      <w:ins w:id="1727" w:author="Unknown">
        <w:r w:rsidRPr="002F77D7">
          <w:rPr>
            <w:rFonts w:ascii="Arial" w:eastAsia="Times New Roman" w:hAnsi="Arial" w:cs="Arial"/>
            <w:color w:val="000000"/>
            <w:sz w:val="27"/>
            <w:szCs w:val="27"/>
          </w:rPr>
          <w:t>24. What is use of settimeout function in JavaScript?</w:t>
        </w:r>
      </w:ins>
    </w:p>
    <w:p w:rsidR="002F77D7" w:rsidRPr="002F77D7" w:rsidRDefault="002F77D7" w:rsidP="002F77D7">
      <w:pPr>
        <w:shd w:val="clear" w:color="auto" w:fill="FFFFFF"/>
        <w:spacing w:after="0" w:line="240" w:lineRule="auto"/>
        <w:rPr>
          <w:ins w:id="1728" w:author="Unknown"/>
          <w:rFonts w:ascii="Arial" w:eastAsia="Times New Roman" w:hAnsi="Arial" w:cs="Arial"/>
          <w:color w:val="212529"/>
          <w:sz w:val="24"/>
          <w:szCs w:val="24"/>
        </w:rPr>
      </w:pPr>
      <w:ins w:id="1729" w:author="Unknown">
        <w:r w:rsidRPr="002F77D7">
          <w:rPr>
            <w:rFonts w:ascii="Arial" w:eastAsia="Times New Roman" w:hAnsi="Arial" w:cs="Arial"/>
            <w:color w:val="212529"/>
            <w:sz w:val="24"/>
            <w:szCs w:val="24"/>
          </w:rPr>
          <w:fldChar w:fldCharType="end"/>
        </w:r>
      </w:ins>
    </w:p>
    <w:p w:rsidR="002F77D7" w:rsidRPr="002F77D7" w:rsidRDefault="002F77D7" w:rsidP="002F77D7">
      <w:pPr>
        <w:shd w:val="clear" w:color="auto" w:fill="FFFFFF"/>
        <w:spacing w:after="100" w:afterAutospacing="1" w:line="240" w:lineRule="auto"/>
        <w:rPr>
          <w:ins w:id="1730" w:author="Unknown"/>
          <w:rFonts w:ascii="Arial" w:eastAsia="Times New Roman" w:hAnsi="Arial" w:cs="Arial"/>
          <w:color w:val="212529"/>
          <w:sz w:val="24"/>
          <w:szCs w:val="24"/>
        </w:rPr>
      </w:pPr>
      <w:ins w:id="1731" w:author="Unknown">
        <w:r w:rsidRPr="002F77D7">
          <w:rPr>
            <w:rFonts w:ascii="Arial" w:eastAsia="Times New Roman" w:hAnsi="Arial" w:cs="Arial"/>
            <w:color w:val="212529"/>
            <w:sz w:val="24"/>
            <w:szCs w:val="24"/>
          </w:rPr>
          <w:t>   </w:t>
        </w:r>
      </w:ins>
    </w:p>
    <w:p w:rsidR="002F77D7" w:rsidRPr="002F77D7" w:rsidRDefault="002F77D7" w:rsidP="002F77D7">
      <w:pPr>
        <w:shd w:val="clear" w:color="auto" w:fill="FFFFFF"/>
        <w:spacing w:after="0" w:line="240" w:lineRule="auto"/>
        <w:rPr>
          <w:ins w:id="1732" w:author="Unknown"/>
          <w:rFonts w:ascii="Times New Roman" w:eastAsia="Times New Roman" w:hAnsi="Times New Roman" w:cs="Times New Roman"/>
          <w:color w:val="007BFF"/>
          <w:sz w:val="24"/>
          <w:szCs w:val="24"/>
        </w:rPr>
      </w:pPr>
      <w:ins w:id="1733" w:author="Unknown">
        <w:r w:rsidRPr="002F77D7">
          <w:rPr>
            <w:rFonts w:ascii="Arial" w:eastAsia="Times New Roman" w:hAnsi="Arial" w:cs="Arial"/>
            <w:color w:val="212529"/>
            <w:sz w:val="24"/>
            <w:szCs w:val="24"/>
          </w:rPr>
          <w:fldChar w:fldCharType="begin"/>
        </w:r>
        <w:r w:rsidRPr="002F77D7">
          <w:rPr>
            <w:rFonts w:ascii="Arial" w:eastAsia="Times New Roman" w:hAnsi="Arial" w:cs="Arial"/>
            <w:color w:val="212529"/>
            <w:sz w:val="24"/>
            <w:szCs w:val="24"/>
          </w:rPr>
          <w:instrText xml:space="preserve"> HYPERLINK "https://www.onlineinterviewquestions.com/advanced-javascript-interview-questions/" \l "collapseUnfiled25" </w:instrText>
        </w:r>
        <w:r w:rsidRPr="002F77D7">
          <w:rPr>
            <w:rFonts w:ascii="Arial" w:eastAsia="Times New Roman" w:hAnsi="Arial" w:cs="Arial"/>
            <w:color w:val="212529"/>
            <w:sz w:val="24"/>
            <w:szCs w:val="24"/>
          </w:rPr>
          <w:fldChar w:fldCharType="separate"/>
        </w:r>
      </w:ins>
    </w:p>
    <w:p w:rsidR="002F77D7" w:rsidRPr="002F77D7" w:rsidRDefault="002F77D7" w:rsidP="002F77D7">
      <w:pPr>
        <w:shd w:val="clear" w:color="auto" w:fill="FFFFFF"/>
        <w:spacing w:before="100" w:beforeAutospacing="1" w:after="0" w:line="240" w:lineRule="auto"/>
        <w:outlineLvl w:val="2"/>
        <w:rPr>
          <w:ins w:id="1734" w:author="Unknown"/>
          <w:rFonts w:ascii="Times New Roman" w:eastAsia="Times New Roman" w:hAnsi="Times New Roman" w:cs="Times New Roman"/>
          <w:color w:val="000000"/>
          <w:sz w:val="27"/>
          <w:szCs w:val="27"/>
        </w:rPr>
      </w:pPr>
      <w:ins w:id="1735" w:author="Unknown">
        <w:r w:rsidRPr="002F77D7">
          <w:rPr>
            <w:rFonts w:ascii="Arial" w:eastAsia="Times New Roman" w:hAnsi="Arial" w:cs="Arial"/>
            <w:color w:val="000000"/>
            <w:sz w:val="27"/>
            <w:szCs w:val="27"/>
          </w:rPr>
          <w:t>25. List few advantages of using JavaScript?</w:t>
        </w:r>
      </w:ins>
    </w:p>
    <w:p w:rsidR="002F77D7" w:rsidRPr="002F77D7" w:rsidRDefault="002F77D7" w:rsidP="002F77D7">
      <w:pPr>
        <w:shd w:val="clear" w:color="auto" w:fill="FFFFFF"/>
        <w:spacing w:after="0" w:line="240" w:lineRule="auto"/>
        <w:rPr>
          <w:ins w:id="1736" w:author="Unknown"/>
          <w:rFonts w:ascii="Arial" w:eastAsia="Times New Roman" w:hAnsi="Arial" w:cs="Arial"/>
          <w:color w:val="212529"/>
          <w:sz w:val="24"/>
          <w:szCs w:val="24"/>
        </w:rPr>
      </w:pPr>
      <w:ins w:id="1737" w:author="Unknown">
        <w:r w:rsidRPr="002F77D7">
          <w:rPr>
            <w:rFonts w:ascii="Arial" w:eastAsia="Times New Roman" w:hAnsi="Arial" w:cs="Arial"/>
            <w:color w:val="212529"/>
            <w:sz w:val="24"/>
            <w:szCs w:val="24"/>
          </w:rPr>
          <w:fldChar w:fldCharType="end"/>
        </w:r>
      </w:ins>
    </w:p>
    <w:p w:rsidR="002F77D7" w:rsidRPr="002F77D7" w:rsidRDefault="002F77D7" w:rsidP="002F77D7">
      <w:pPr>
        <w:shd w:val="clear" w:color="auto" w:fill="FFFFFF"/>
        <w:spacing w:after="100" w:afterAutospacing="1" w:line="240" w:lineRule="auto"/>
        <w:rPr>
          <w:ins w:id="1738" w:author="Unknown"/>
          <w:rFonts w:ascii="Arial" w:eastAsia="Times New Roman" w:hAnsi="Arial" w:cs="Arial"/>
          <w:color w:val="212529"/>
          <w:sz w:val="24"/>
          <w:szCs w:val="24"/>
        </w:rPr>
      </w:pPr>
      <w:ins w:id="1739" w:author="Unknown">
        <w:r w:rsidRPr="002F77D7">
          <w:rPr>
            <w:rFonts w:ascii="Arial" w:eastAsia="Times New Roman" w:hAnsi="Arial" w:cs="Arial"/>
            <w:color w:val="212529"/>
            <w:sz w:val="24"/>
            <w:szCs w:val="24"/>
          </w:rPr>
          <w:lastRenderedPageBreak/>
          <w:t xml:space="preserve">Few advantage </w:t>
        </w:r>
        <w:proofErr w:type="gramStart"/>
        <w:r w:rsidRPr="002F77D7">
          <w:rPr>
            <w:rFonts w:ascii="Arial" w:eastAsia="Times New Roman" w:hAnsi="Arial" w:cs="Arial"/>
            <w:color w:val="212529"/>
            <w:sz w:val="24"/>
            <w:szCs w:val="24"/>
          </w:rPr>
          <w:t>og</w:t>
        </w:r>
        <w:proofErr w:type="gramEnd"/>
        <w:r w:rsidRPr="002F77D7">
          <w:rPr>
            <w:rFonts w:ascii="Arial" w:eastAsia="Times New Roman" w:hAnsi="Arial" w:cs="Arial"/>
            <w:color w:val="212529"/>
            <w:sz w:val="24"/>
            <w:szCs w:val="24"/>
          </w:rPr>
          <w:t xml:space="preserve"> Javascript</w:t>
        </w:r>
      </w:ins>
    </w:p>
    <w:p w:rsidR="002F77D7" w:rsidRPr="002F77D7" w:rsidRDefault="002F77D7" w:rsidP="002F77D7">
      <w:pPr>
        <w:numPr>
          <w:ilvl w:val="0"/>
          <w:numId w:val="91"/>
        </w:numPr>
        <w:shd w:val="clear" w:color="auto" w:fill="FFFFFF"/>
        <w:spacing w:before="100" w:beforeAutospacing="1" w:after="100" w:afterAutospacing="1" w:line="240" w:lineRule="auto"/>
        <w:rPr>
          <w:ins w:id="1740" w:author="Unknown"/>
          <w:rFonts w:ascii="Arial" w:eastAsia="Times New Roman" w:hAnsi="Arial" w:cs="Arial"/>
          <w:color w:val="212529"/>
          <w:sz w:val="24"/>
          <w:szCs w:val="24"/>
        </w:rPr>
      </w:pPr>
      <w:ins w:id="1741" w:author="Unknown">
        <w:r w:rsidRPr="002F77D7">
          <w:rPr>
            <w:rFonts w:ascii="Arial" w:eastAsia="Times New Roman" w:hAnsi="Arial" w:cs="Arial"/>
            <w:color w:val="212529"/>
            <w:sz w:val="24"/>
            <w:szCs w:val="24"/>
          </w:rPr>
          <w:t xml:space="preserve">Javascript is executed on user's </w:t>
        </w:r>
        <w:proofErr w:type="gramStart"/>
        <w:r w:rsidRPr="002F77D7">
          <w:rPr>
            <w:rFonts w:ascii="Arial" w:eastAsia="Times New Roman" w:hAnsi="Arial" w:cs="Arial"/>
            <w:color w:val="212529"/>
            <w:sz w:val="24"/>
            <w:szCs w:val="24"/>
          </w:rPr>
          <w:t>computer,</w:t>
        </w:r>
        <w:proofErr w:type="gramEnd"/>
        <w:r w:rsidRPr="002F77D7">
          <w:rPr>
            <w:rFonts w:ascii="Arial" w:eastAsia="Times New Roman" w:hAnsi="Arial" w:cs="Arial"/>
            <w:color w:val="212529"/>
            <w:sz w:val="24"/>
            <w:szCs w:val="24"/>
          </w:rPr>
          <w:t xml:space="preserve"> the meaning is that whatever you do in Javascript will not add any processing strain on the server. </w:t>
        </w:r>
        <w:proofErr w:type="gramStart"/>
        <w:r w:rsidRPr="002F77D7">
          <w:rPr>
            <w:rFonts w:ascii="Arial" w:eastAsia="Times New Roman" w:hAnsi="Arial" w:cs="Arial"/>
            <w:color w:val="212529"/>
            <w:sz w:val="24"/>
            <w:szCs w:val="24"/>
          </w:rPr>
          <w:t>and</w:t>
        </w:r>
        <w:proofErr w:type="gramEnd"/>
        <w:r w:rsidRPr="002F77D7">
          <w:rPr>
            <w:rFonts w:ascii="Arial" w:eastAsia="Times New Roman" w:hAnsi="Arial" w:cs="Arial"/>
            <w:color w:val="212529"/>
            <w:sz w:val="24"/>
            <w:szCs w:val="24"/>
          </w:rPr>
          <w:t xml:space="preserve"> that's why it is called as the client-side programming language. And this feature makes your sites responsive for the end user and less expensive for you in terms of server traffic.</w:t>
        </w:r>
      </w:ins>
    </w:p>
    <w:p w:rsidR="002F77D7" w:rsidRPr="002F77D7" w:rsidRDefault="002F77D7" w:rsidP="002F77D7">
      <w:pPr>
        <w:numPr>
          <w:ilvl w:val="0"/>
          <w:numId w:val="91"/>
        </w:numPr>
        <w:shd w:val="clear" w:color="auto" w:fill="FFFFFF"/>
        <w:spacing w:before="100" w:beforeAutospacing="1" w:after="100" w:afterAutospacing="1" w:line="240" w:lineRule="auto"/>
        <w:rPr>
          <w:ins w:id="1742" w:author="Unknown"/>
          <w:rFonts w:ascii="Arial" w:eastAsia="Times New Roman" w:hAnsi="Arial" w:cs="Arial"/>
          <w:color w:val="212529"/>
          <w:sz w:val="24"/>
          <w:szCs w:val="24"/>
        </w:rPr>
      </w:pPr>
      <w:ins w:id="1743" w:author="Unknown">
        <w:r w:rsidRPr="002F77D7">
          <w:rPr>
            <w:rFonts w:ascii="Arial" w:eastAsia="Times New Roman" w:hAnsi="Arial" w:cs="Arial"/>
            <w:color w:val="212529"/>
            <w:sz w:val="24"/>
            <w:szCs w:val="24"/>
          </w:rPr>
          <w:t>With the help of Javascript, you can create highly responsive interfaces which will improve the user experience and provide dynamic functionality, without waiting for the server to show another page.</w:t>
        </w:r>
      </w:ins>
    </w:p>
    <w:p w:rsidR="002F77D7" w:rsidRPr="002F77D7" w:rsidRDefault="002F77D7" w:rsidP="002F77D7">
      <w:pPr>
        <w:numPr>
          <w:ilvl w:val="0"/>
          <w:numId w:val="91"/>
        </w:numPr>
        <w:shd w:val="clear" w:color="auto" w:fill="FFFFFF"/>
        <w:spacing w:before="100" w:beforeAutospacing="1" w:after="100" w:afterAutospacing="1" w:line="240" w:lineRule="auto"/>
        <w:rPr>
          <w:ins w:id="1744" w:author="Unknown"/>
          <w:rFonts w:ascii="Arial" w:eastAsia="Times New Roman" w:hAnsi="Arial" w:cs="Arial"/>
          <w:color w:val="212529"/>
          <w:sz w:val="24"/>
          <w:szCs w:val="24"/>
        </w:rPr>
      </w:pPr>
      <w:ins w:id="1745" w:author="Unknown">
        <w:r w:rsidRPr="002F77D7">
          <w:rPr>
            <w:rFonts w:ascii="Arial" w:eastAsia="Times New Roman" w:hAnsi="Arial" w:cs="Arial"/>
            <w:color w:val="212529"/>
            <w:sz w:val="24"/>
            <w:szCs w:val="24"/>
          </w:rPr>
          <w:t xml:space="preserve">If you want to make online systems available offline and sync automatically once the computer goes online, then Javascript is the best technology you can use. </w:t>
        </w:r>
        <w:proofErr w:type="gramStart"/>
        <w:r w:rsidRPr="002F77D7">
          <w:rPr>
            <w:rFonts w:ascii="Arial" w:eastAsia="Times New Roman" w:hAnsi="Arial" w:cs="Arial"/>
            <w:color w:val="212529"/>
            <w:sz w:val="24"/>
            <w:szCs w:val="24"/>
          </w:rPr>
          <w:t>you</w:t>
        </w:r>
        <w:proofErr w:type="gramEnd"/>
        <w:r w:rsidRPr="002F77D7">
          <w:rPr>
            <w:rFonts w:ascii="Arial" w:eastAsia="Times New Roman" w:hAnsi="Arial" w:cs="Arial"/>
            <w:color w:val="212529"/>
            <w:sz w:val="24"/>
            <w:szCs w:val="24"/>
          </w:rPr>
          <w:t xml:space="preserve"> can do this using the right browser add-ons (Such as Google or Yahoo Browser Plus).</w:t>
        </w:r>
      </w:ins>
    </w:p>
    <w:p w:rsidR="002F77D7" w:rsidRPr="002F77D7" w:rsidRDefault="002F77D7" w:rsidP="002F77D7">
      <w:pPr>
        <w:numPr>
          <w:ilvl w:val="0"/>
          <w:numId w:val="91"/>
        </w:numPr>
        <w:shd w:val="clear" w:color="auto" w:fill="FFFFFF"/>
        <w:spacing w:before="100" w:beforeAutospacing="1" w:after="100" w:afterAutospacing="1" w:line="240" w:lineRule="auto"/>
        <w:rPr>
          <w:ins w:id="1746" w:author="Unknown"/>
          <w:rFonts w:ascii="Arial" w:eastAsia="Times New Roman" w:hAnsi="Arial" w:cs="Arial"/>
          <w:color w:val="212529"/>
          <w:sz w:val="24"/>
          <w:szCs w:val="24"/>
        </w:rPr>
      </w:pPr>
      <w:ins w:id="1747" w:author="Unknown">
        <w:r w:rsidRPr="002F77D7">
          <w:rPr>
            <w:rFonts w:ascii="Arial" w:eastAsia="Times New Roman" w:hAnsi="Arial" w:cs="Arial"/>
            <w:color w:val="212529"/>
            <w:sz w:val="24"/>
            <w:szCs w:val="24"/>
          </w:rPr>
          <w:t>Content loading and changing it dynamically. Using Ajax in Javascript you can load content into the document if and when the user needs it, without reloading the entire page.</w:t>
        </w:r>
      </w:ins>
    </w:p>
    <w:p w:rsidR="002F77D7" w:rsidRPr="002F77D7" w:rsidRDefault="002F77D7" w:rsidP="002F77D7">
      <w:pPr>
        <w:numPr>
          <w:ilvl w:val="0"/>
          <w:numId w:val="91"/>
        </w:numPr>
        <w:shd w:val="clear" w:color="auto" w:fill="FFFFFF"/>
        <w:spacing w:before="100" w:beforeAutospacing="1" w:after="100" w:afterAutospacing="1" w:line="240" w:lineRule="auto"/>
        <w:rPr>
          <w:ins w:id="1748" w:author="Unknown"/>
          <w:rFonts w:ascii="Arial" w:eastAsia="Times New Roman" w:hAnsi="Arial" w:cs="Arial"/>
          <w:color w:val="212529"/>
          <w:sz w:val="24"/>
          <w:szCs w:val="24"/>
        </w:rPr>
      </w:pPr>
      <w:ins w:id="1749" w:author="Unknown">
        <w:r w:rsidRPr="002F77D7">
          <w:rPr>
            <w:rFonts w:ascii="Arial" w:eastAsia="Times New Roman" w:hAnsi="Arial" w:cs="Arial"/>
            <w:color w:val="212529"/>
            <w:sz w:val="24"/>
            <w:szCs w:val="24"/>
          </w:rPr>
          <w:t xml:space="preserve">Using the Principles of unobtrusive </w:t>
        </w:r>
        <w:proofErr w:type="gramStart"/>
        <w:r w:rsidRPr="002F77D7">
          <w:rPr>
            <w:rFonts w:ascii="Arial" w:eastAsia="Times New Roman" w:hAnsi="Arial" w:cs="Arial"/>
            <w:color w:val="212529"/>
            <w:sz w:val="24"/>
            <w:szCs w:val="24"/>
          </w:rPr>
          <w:t>JavaScript(</w:t>
        </w:r>
        <w:proofErr w:type="gramEnd"/>
        <w:r w:rsidRPr="002F77D7">
          <w:rPr>
            <w:rFonts w:ascii="Arial" w:eastAsia="Times New Roman" w:hAnsi="Arial" w:cs="Arial"/>
            <w:color w:val="212529"/>
            <w:sz w:val="24"/>
            <w:szCs w:val="24"/>
          </w:rPr>
          <w:t>defensive Scripting), JavaScript can test for what is possible in your browser and react accordingly.</w:t>
        </w:r>
      </w:ins>
    </w:p>
    <w:p w:rsidR="002F77D7" w:rsidRPr="002F77D7" w:rsidRDefault="002F77D7" w:rsidP="002F77D7">
      <w:pPr>
        <w:shd w:val="clear" w:color="auto" w:fill="FFFFFF"/>
        <w:spacing w:after="0" w:line="240" w:lineRule="auto"/>
        <w:rPr>
          <w:ins w:id="1750" w:author="Unknown"/>
          <w:rFonts w:ascii="Times New Roman" w:eastAsia="Times New Roman" w:hAnsi="Times New Roman" w:cs="Times New Roman"/>
          <w:color w:val="007BFF"/>
          <w:sz w:val="24"/>
          <w:szCs w:val="24"/>
        </w:rPr>
      </w:pPr>
      <w:ins w:id="1751" w:author="Unknown">
        <w:r w:rsidRPr="002F77D7">
          <w:rPr>
            <w:rFonts w:ascii="Arial" w:eastAsia="Times New Roman" w:hAnsi="Arial" w:cs="Arial"/>
            <w:color w:val="212529"/>
            <w:sz w:val="24"/>
            <w:szCs w:val="24"/>
          </w:rPr>
          <w:fldChar w:fldCharType="begin"/>
        </w:r>
        <w:r w:rsidRPr="002F77D7">
          <w:rPr>
            <w:rFonts w:ascii="Arial" w:eastAsia="Times New Roman" w:hAnsi="Arial" w:cs="Arial"/>
            <w:color w:val="212529"/>
            <w:sz w:val="24"/>
            <w:szCs w:val="24"/>
          </w:rPr>
          <w:instrText xml:space="preserve"> HYPERLINK "https://www.onlineinterviewquestions.com/advanced-javascript-interview-questions/" \l "collapseUnfiled26" </w:instrText>
        </w:r>
        <w:r w:rsidRPr="002F77D7">
          <w:rPr>
            <w:rFonts w:ascii="Arial" w:eastAsia="Times New Roman" w:hAnsi="Arial" w:cs="Arial"/>
            <w:color w:val="212529"/>
            <w:sz w:val="24"/>
            <w:szCs w:val="24"/>
          </w:rPr>
          <w:fldChar w:fldCharType="separate"/>
        </w:r>
      </w:ins>
    </w:p>
    <w:p w:rsidR="002F77D7" w:rsidRPr="002F77D7" w:rsidRDefault="002F77D7" w:rsidP="002F77D7">
      <w:pPr>
        <w:shd w:val="clear" w:color="auto" w:fill="FFFFFF"/>
        <w:spacing w:before="100" w:beforeAutospacing="1" w:after="0" w:line="240" w:lineRule="auto"/>
        <w:outlineLvl w:val="2"/>
        <w:rPr>
          <w:ins w:id="1752" w:author="Unknown"/>
          <w:rFonts w:ascii="Times New Roman" w:eastAsia="Times New Roman" w:hAnsi="Times New Roman" w:cs="Times New Roman"/>
          <w:color w:val="000000"/>
          <w:sz w:val="27"/>
          <w:szCs w:val="27"/>
        </w:rPr>
      </w:pPr>
      <w:ins w:id="1753" w:author="Unknown">
        <w:r w:rsidRPr="002F77D7">
          <w:rPr>
            <w:rFonts w:ascii="Arial" w:eastAsia="Times New Roman" w:hAnsi="Arial" w:cs="Arial"/>
            <w:color w:val="000000"/>
            <w:sz w:val="27"/>
            <w:szCs w:val="27"/>
          </w:rPr>
          <w:t xml:space="preserve">26. List </w:t>
        </w:r>
        <w:proofErr w:type="gramStart"/>
        <w:r w:rsidRPr="002F77D7">
          <w:rPr>
            <w:rFonts w:ascii="Arial" w:eastAsia="Times New Roman" w:hAnsi="Arial" w:cs="Arial"/>
            <w:color w:val="000000"/>
            <w:sz w:val="27"/>
            <w:szCs w:val="27"/>
          </w:rPr>
          <w:t>few Differenc</w:t>
        </w:r>
        <w:proofErr w:type="gramEnd"/>
        <w:r w:rsidRPr="002F77D7">
          <w:rPr>
            <w:rFonts w:ascii="Arial" w:eastAsia="Times New Roman" w:hAnsi="Arial" w:cs="Arial"/>
            <w:color w:val="000000"/>
            <w:sz w:val="27"/>
            <w:szCs w:val="27"/>
          </w:rPr>
          <w:t>e between JAVA and JavaScript?</w:t>
        </w:r>
      </w:ins>
    </w:p>
    <w:p w:rsidR="002F77D7" w:rsidRPr="002F77D7" w:rsidRDefault="002F77D7" w:rsidP="002F77D7">
      <w:pPr>
        <w:shd w:val="clear" w:color="auto" w:fill="FFFFFF"/>
        <w:spacing w:after="0" w:line="240" w:lineRule="auto"/>
        <w:rPr>
          <w:ins w:id="1754" w:author="Unknown"/>
          <w:rFonts w:ascii="Arial" w:eastAsia="Times New Roman" w:hAnsi="Arial" w:cs="Arial"/>
          <w:color w:val="212529"/>
          <w:sz w:val="24"/>
          <w:szCs w:val="24"/>
        </w:rPr>
      </w:pPr>
      <w:ins w:id="1755" w:author="Unknown">
        <w:r w:rsidRPr="002F77D7">
          <w:rPr>
            <w:rFonts w:ascii="Arial" w:eastAsia="Times New Roman" w:hAnsi="Arial" w:cs="Arial"/>
            <w:color w:val="212529"/>
            <w:sz w:val="24"/>
            <w:szCs w:val="24"/>
          </w:rPr>
          <w:fldChar w:fldCharType="end"/>
        </w:r>
      </w:ins>
    </w:p>
    <w:p w:rsidR="002F77D7" w:rsidRPr="002F77D7" w:rsidRDefault="002F77D7" w:rsidP="002F77D7">
      <w:pPr>
        <w:shd w:val="clear" w:color="auto" w:fill="FFFFFF"/>
        <w:spacing w:after="100" w:afterAutospacing="1" w:line="240" w:lineRule="auto"/>
        <w:rPr>
          <w:ins w:id="1756" w:author="Unknown"/>
          <w:rFonts w:ascii="Arial" w:eastAsia="Times New Roman" w:hAnsi="Arial" w:cs="Arial"/>
          <w:color w:val="212529"/>
          <w:sz w:val="24"/>
          <w:szCs w:val="24"/>
        </w:rPr>
      </w:pPr>
      <w:ins w:id="1757" w:author="Unknown">
        <w:r w:rsidRPr="002F77D7">
          <w:rPr>
            <w:rFonts w:ascii="Arial" w:eastAsia="Times New Roman" w:hAnsi="Arial" w:cs="Arial"/>
            <w:color w:val="212529"/>
            <w:sz w:val="24"/>
            <w:szCs w:val="24"/>
          </w:rPr>
          <w:t>   </w:t>
        </w:r>
      </w:ins>
    </w:p>
    <w:p w:rsidR="002F77D7" w:rsidRPr="002F77D7" w:rsidRDefault="002F77D7" w:rsidP="002F77D7">
      <w:pPr>
        <w:shd w:val="clear" w:color="auto" w:fill="FFFFFF"/>
        <w:spacing w:after="0" w:line="240" w:lineRule="auto"/>
        <w:rPr>
          <w:ins w:id="1758" w:author="Unknown"/>
          <w:rFonts w:ascii="Times New Roman" w:eastAsia="Times New Roman" w:hAnsi="Times New Roman" w:cs="Times New Roman"/>
          <w:color w:val="007BFF"/>
          <w:sz w:val="24"/>
          <w:szCs w:val="24"/>
        </w:rPr>
      </w:pPr>
      <w:ins w:id="1759" w:author="Unknown">
        <w:r w:rsidRPr="002F77D7">
          <w:rPr>
            <w:rFonts w:ascii="Arial" w:eastAsia="Times New Roman" w:hAnsi="Arial" w:cs="Arial"/>
            <w:color w:val="212529"/>
            <w:sz w:val="24"/>
            <w:szCs w:val="24"/>
          </w:rPr>
          <w:fldChar w:fldCharType="begin"/>
        </w:r>
        <w:r w:rsidRPr="002F77D7">
          <w:rPr>
            <w:rFonts w:ascii="Arial" w:eastAsia="Times New Roman" w:hAnsi="Arial" w:cs="Arial"/>
            <w:color w:val="212529"/>
            <w:sz w:val="24"/>
            <w:szCs w:val="24"/>
          </w:rPr>
          <w:instrText xml:space="preserve"> HYPERLINK "https://www.onlineinterviewquestions.com/advanced-javascript-interview-questions/" \l "collapseUnfiled27" </w:instrText>
        </w:r>
        <w:r w:rsidRPr="002F77D7">
          <w:rPr>
            <w:rFonts w:ascii="Arial" w:eastAsia="Times New Roman" w:hAnsi="Arial" w:cs="Arial"/>
            <w:color w:val="212529"/>
            <w:sz w:val="24"/>
            <w:szCs w:val="24"/>
          </w:rPr>
          <w:fldChar w:fldCharType="separate"/>
        </w:r>
      </w:ins>
    </w:p>
    <w:p w:rsidR="002F77D7" w:rsidRPr="002F77D7" w:rsidRDefault="002F77D7" w:rsidP="002F77D7">
      <w:pPr>
        <w:shd w:val="clear" w:color="auto" w:fill="FFFFFF"/>
        <w:spacing w:before="100" w:beforeAutospacing="1" w:after="0" w:line="240" w:lineRule="auto"/>
        <w:outlineLvl w:val="2"/>
        <w:rPr>
          <w:ins w:id="1760" w:author="Unknown"/>
          <w:rFonts w:ascii="Times New Roman" w:eastAsia="Times New Roman" w:hAnsi="Times New Roman" w:cs="Times New Roman"/>
          <w:color w:val="000000"/>
          <w:sz w:val="27"/>
          <w:szCs w:val="27"/>
        </w:rPr>
      </w:pPr>
      <w:ins w:id="1761" w:author="Unknown">
        <w:r w:rsidRPr="002F77D7">
          <w:rPr>
            <w:rFonts w:ascii="Arial" w:eastAsia="Times New Roman" w:hAnsi="Arial" w:cs="Arial"/>
            <w:color w:val="000000"/>
            <w:sz w:val="27"/>
            <w:szCs w:val="27"/>
          </w:rPr>
          <w:t>27. Is JavaScript multi-threaded or single-threaded?</w:t>
        </w:r>
      </w:ins>
    </w:p>
    <w:p w:rsidR="002F77D7" w:rsidRPr="002F77D7" w:rsidRDefault="002F77D7" w:rsidP="002F77D7">
      <w:pPr>
        <w:shd w:val="clear" w:color="auto" w:fill="FFFFFF"/>
        <w:spacing w:after="0" w:line="240" w:lineRule="auto"/>
        <w:rPr>
          <w:ins w:id="1762" w:author="Unknown"/>
          <w:rFonts w:ascii="Arial" w:eastAsia="Times New Roman" w:hAnsi="Arial" w:cs="Arial"/>
          <w:color w:val="212529"/>
          <w:sz w:val="24"/>
          <w:szCs w:val="24"/>
        </w:rPr>
      </w:pPr>
      <w:ins w:id="1763" w:author="Unknown">
        <w:r w:rsidRPr="002F77D7">
          <w:rPr>
            <w:rFonts w:ascii="Arial" w:eastAsia="Times New Roman" w:hAnsi="Arial" w:cs="Arial"/>
            <w:color w:val="212529"/>
            <w:sz w:val="24"/>
            <w:szCs w:val="24"/>
          </w:rPr>
          <w:fldChar w:fldCharType="end"/>
        </w:r>
      </w:ins>
    </w:p>
    <w:p w:rsidR="002F77D7" w:rsidRPr="002F77D7" w:rsidRDefault="002F77D7" w:rsidP="002F77D7">
      <w:pPr>
        <w:shd w:val="clear" w:color="auto" w:fill="FFFFFF"/>
        <w:spacing w:after="100" w:afterAutospacing="1" w:line="240" w:lineRule="auto"/>
        <w:rPr>
          <w:ins w:id="1764" w:author="Unknown"/>
          <w:rFonts w:ascii="Arial" w:eastAsia="Times New Roman" w:hAnsi="Arial" w:cs="Arial"/>
          <w:color w:val="212529"/>
          <w:sz w:val="24"/>
          <w:szCs w:val="24"/>
        </w:rPr>
      </w:pPr>
      <w:ins w:id="1765" w:author="Unknown">
        <w:r w:rsidRPr="002F77D7">
          <w:rPr>
            <w:rFonts w:ascii="Arial" w:eastAsia="Times New Roman" w:hAnsi="Arial" w:cs="Arial"/>
            <w:color w:val="212529"/>
            <w:sz w:val="24"/>
            <w:szCs w:val="24"/>
          </w:rPr>
          <w:t>JavaScript is single-threaded.</w:t>
        </w:r>
      </w:ins>
    </w:p>
    <w:p w:rsidR="002F77D7" w:rsidRPr="002F77D7" w:rsidRDefault="002F77D7" w:rsidP="002F77D7">
      <w:pPr>
        <w:shd w:val="clear" w:color="auto" w:fill="FFFFFF"/>
        <w:spacing w:after="0" w:line="240" w:lineRule="auto"/>
        <w:rPr>
          <w:ins w:id="1766" w:author="Unknown"/>
          <w:rFonts w:ascii="Times New Roman" w:eastAsia="Times New Roman" w:hAnsi="Times New Roman" w:cs="Times New Roman"/>
          <w:color w:val="007BFF"/>
          <w:sz w:val="24"/>
          <w:szCs w:val="24"/>
        </w:rPr>
      </w:pPr>
      <w:ins w:id="1767" w:author="Unknown">
        <w:r w:rsidRPr="002F77D7">
          <w:rPr>
            <w:rFonts w:ascii="Arial" w:eastAsia="Times New Roman" w:hAnsi="Arial" w:cs="Arial"/>
            <w:color w:val="212529"/>
            <w:sz w:val="24"/>
            <w:szCs w:val="24"/>
          </w:rPr>
          <w:fldChar w:fldCharType="begin"/>
        </w:r>
        <w:r w:rsidRPr="002F77D7">
          <w:rPr>
            <w:rFonts w:ascii="Arial" w:eastAsia="Times New Roman" w:hAnsi="Arial" w:cs="Arial"/>
            <w:color w:val="212529"/>
            <w:sz w:val="24"/>
            <w:szCs w:val="24"/>
          </w:rPr>
          <w:instrText xml:space="preserve"> HYPERLINK "https://www.onlineinterviewquestions.com/advanced-javascript-interview-questions/" \l "collapseUnfiled28" </w:instrText>
        </w:r>
        <w:r w:rsidRPr="002F77D7">
          <w:rPr>
            <w:rFonts w:ascii="Arial" w:eastAsia="Times New Roman" w:hAnsi="Arial" w:cs="Arial"/>
            <w:color w:val="212529"/>
            <w:sz w:val="24"/>
            <w:szCs w:val="24"/>
          </w:rPr>
          <w:fldChar w:fldCharType="separate"/>
        </w:r>
      </w:ins>
    </w:p>
    <w:p w:rsidR="002F77D7" w:rsidRPr="002F77D7" w:rsidRDefault="002F77D7" w:rsidP="002F77D7">
      <w:pPr>
        <w:shd w:val="clear" w:color="auto" w:fill="FFFFFF"/>
        <w:spacing w:before="100" w:beforeAutospacing="1" w:after="0" w:line="240" w:lineRule="auto"/>
        <w:outlineLvl w:val="2"/>
        <w:rPr>
          <w:ins w:id="1768" w:author="Unknown"/>
          <w:rFonts w:ascii="Times New Roman" w:eastAsia="Times New Roman" w:hAnsi="Times New Roman" w:cs="Times New Roman"/>
          <w:color w:val="000000"/>
          <w:sz w:val="27"/>
          <w:szCs w:val="27"/>
        </w:rPr>
      </w:pPr>
      <w:ins w:id="1769" w:author="Unknown">
        <w:r w:rsidRPr="002F77D7">
          <w:rPr>
            <w:rFonts w:ascii="Arial" w:eastAsia="Times New Roman" w:hAnsi="Arial" w:cs="Arial"/>
            <w:color w:val="000000"/>
            <w:sz w:val="27"/>
            <w:szCs w:val="27"/>
          </w:rPr>
          <w:t xml:space="preserve">28. Is it possible to do 301 redirects in </w:t>
        </w:r>
        <w:proofErr w:type="gramStart"/>
        <w:r w:rsidRPr="002F77D7">
          <w:rPr>
            <w:rFonts w:ascii="Arial" w:eastAsia="Times New Roman" w:hAnsi="Arial" w:cs="Arial"/>
            <w:color w:val="000000"/>
            <w:sz w:val="27"/>
            <w:szCs w:val="27"/>
          </w:rPr>
          <w:t xml:space="preserve">Javascript </w:t>
        </w:r>
        <w:proofErr w:type="gramEnd"/>
        <w:r w:rsidRPr="002F77D7">
          <w:rPr>
            <w:rFonts w:ascii="Arial" w:eastAsia="Times New Roman" w:hAnsi="Arial" w:cs="Arial"/>
            <w:color w:val="000000"/>
            <w:sz w:val="27"/>
            <w:szCs w:val="27"/>
          </w:rPr>
          <w:t>?</w:t>
        </w:r>
      </w:ins>
    </w:p>
    <w:p w:rsidR="002F77D7" w:rsidRPr="002F77D7" w:rsidRDefault="002F77D7" w:rsidP="002F77D7">
      <w:pPr>
        <w:shd w:val="clear" w:color="auto" w:fill="FFFFFF"/>
        <w:spacing w:after="0" w:line="240" w:lineRule="auto"/>
        <w:rPr>
          <w:ins w:id="1770" w:author="Unknown"/>
          <w:rFonts w:ascii="Arial" w:eastAsia="Times New Roman" w:hAnsi="Arial" w:cs="Arial"/>
          <w:color w:val="212529"/>
          <w:sz w:val="24"/>
          <w:szCs w:val="24"/>
        </w:rPr>
      </w:pPr>
      <w:ins w:id="1771" w:author="Unknown">
        <w:r w:rsidRPr="002F77D7">
          <w:rPr>
            <w:rFonts w:ascii="Arial" w:eastAsia="Times New Roman" w:hAnsi="Arial" w:cs="Arial"/>
            <w:color w:val="212529"/>
            <w:sz w:val="24"/>
            <w:szCs w:val="24"/>
          </w:rPr>
          <w:fldChar w:fldCharType="end"/>
        </w:r>
      </w:ins>
    </w:p>
    <w:p w:rsidR="002F77D7" w:rsidRPr="002F77D7" w:rsidRDefault="002F77D7" w:rsidP="002F77D7">
      <w:pPr>
        <w:shd w:val="clear" w:color="auto" w:fill="FFFFFF"/>
        <w:spacing w:after="100" w:afterAutospacing="1" w:line="240" w:lineRule="auto"/>
        <w:rPr>
          <w:ins w:id="1772" w:author="Unknown"/>
          <w:rFonts w:ascii="Arial" w:eastAsia="Times New Roman" w:hAnsi="Arial" w:cs="Arial"/>
          <w:color w:val="212529"/>
          <w:sz w:val="24"/>
          <w:szCs w:val="24"/>
        </w:rPr>
      </w:pPr>
      <w:ins w:id="1773" w:author="Unknown">
        <w:r w:rsidRPr="002F77D7">
          <w:rPr>
            <w:rFonts w:ascii="Arial" w:eastAsia="Times New Roman" w:hAnsi="Arial" w:cs="Arial"/>
            <w:color w:val="212529"/>
            <w:sz w:val="24"/>
            <w:szCs w:val="24"/>
          </w:rPr>
          <w:t xml:space="preserve">JavaScript entirely runs on the client machine. 301 is response code that is sent by the server as a response. So it is not possible to do 301 Redirects </w:t>
        </w:r>
        <w:proofErr w:type="gramStart"/>
        <w:r w:rsidRPr="002F77D7">
          <w:rPr>
            <w:rFonts w:ascii="Arial" w:eastAsia="Times New Roman" w:hAnsi="Arial" w:cs="Arial"/>
            <w:color w:val="212529"/>
            <w:sz w:val="24"/>
            <w:szCs w:val="24"/>
          </w:rPr>
          <w:t>In</w:t>
        </w:r>
        <w:proofErr w:type="gramEnd"/>
        <w:r w:rsidRPr="002F77D7">
          <w:rPr>
            <w:rFonts w:ascii="Arial" w:eastAsia="Times New Roman" w:hAnsi="Arial" w:cs="Arial"/>
            <w:color w:val="212529"/>
            <w:sz w:val="24"/>
            <w:szCs w:val="24"/>
          </w:rPr>
          <w:t xml:space="preserve"> JavaScript.</w:t>
        </w:r>
      </w:ins>
    </w:p>
    <w:p w:rsidR="002F77D7" w:rsidRPr="002F77D7" w:rsidRDefault="002F77D7" w:rsidP="002F77D7">
      <w:pPr>
        <w:shd w:val="clear" w:color="auto" w:fill="FFFFFF"/>
        <w:spacing w:after="0" w:line="240" w:lineRule="auto"/>
        <w:rPr>
          <w:ins w:id="1774" w:author="Unknown"/>
          <w:rFonts w:ascii="Times New Roman" w:eastAsia="Times New Roman" w:hAnsi="Times New Roman" w:cs="Times New Roman"/>
          <w:color w:val="007BFF"/>
          <w:sz w:val="24"/>
          <w:szCs w:val="24"/>
        </w:rPr>
      </w:pPr>
      <w:ins w:id="1775" w:author="Unknown">
        <w:r w:rsidRPr="002F77D7">
          <w:rPr>
            <w:rFonts w:ascii="Arial" w:eastAsia="Times New Roman" w:hAnsi="Arial" w:cs="Arial"/>
            <w:color w:val="212529"/>
            <w:sz w:val="24"/>
            <w:szCs w:val="24"/>
          </w:rPr>
          <w:fldChar w:fldCharType="begin"/>
        </w:r>
        <w:r w:rsidRPr="002F77D7">
          <w:rPr>
            <w:rFonts w:ascii="Arial" w:eastAsia="Times New Roman" w:hAnsi="Arial" w:cs="Arial"/>
            <w:color w:val="212529"/>
            <w:sz w:val="24"/>
            <w:szCs w:val="24"/>
          </w:rPr>
          <w:instrText xml:space="preserve"> HYPERLINK "https://www.onlineinterviewquestions.com/advanced-javascript-interview-questions/" \l "collapseUnfiled29" </w:instrText>
        </w:r>
        <w:r w:rsidRPr="002F77D7">
          <w:rPr>
            <w:rFonts w:ascii="Arial" w:eastAsia="Times New Roman" w:hAnsi="Arial" w:cs="Arial"/>
            <w:color w:val="212529"/>
            <w:sz w:val="24"/>
            <w:szCs w:val="24"/>
          </w:rPr>
          <w:fldChar w:fldCharType="separate"/>
        </w:r>
      </w:ins>
    </w:p>
    <w:p w:rsidR="002F77D7" w:rsidRPr="002F77D7" w:rsidRDefault="002F77D7" w:rsidP="002F77D7">
      <w:pPr>
        <w:shd w:val="clear" w:color="auto" w:fill="FFFFFF"/>
        <w:spacing w:before="100" w:beforeAutospacing="1" w:after="0" w:line="240" w:lineRule="auto"/>
        <w:outlineLvl w:val="2"/>
        <w:rPr>
          <w:ins w:id="1776" w:author="Unknown"/>
          <w:rFonts w:ascii="Times New Roman" w:eastAsia="Times New Roman" w:hAnsi="Times New Roman" w:cs="Times New Roman"/>
          <w:color w:val="000000"/>
          <w:sz w:val="27"/>
          <w:szCs w:val="27"/>
        </w:rPr>
      </w:pPr>
      <w:ins w:id="1777" w:author="Unknown">
        <w:r w:rsidRPr="002F77D7">
          <w:rPr>
            <w:rFonts w:ascii="Arial" w:eastAsia="Times New Roman" w:hAnsi="Arial" w:cs="Arial"/>
            <w:color w:val="000000"/>
            <w:sz w:val="27"/>
            <w:szCs w:val="27"/>
          </w:rPr>
          <w:t>29. How to get inner Html of an element in JavaScript?</w:t>
        </w:r>
      </w:ins>
    </w:p>
    <w:p w:rsidR="002F77D7" w:rsidRPr="002F77D7" w:rsidRDefault="002F77D7" w:rsidP="002F77D7">
      <w:pPr>
        <w:shd w:val="clear" w:color="auto" w:fill="FFFFFF"/>
        <w:spacing w:after="0" w:line="240" w:lineRule="auto"/>
        <w:rPr>
          <w:ins w:id="1778" w:author="Unknown"/>
          <w:rFonts w:ascii="Arial" w:eastAsia="Times New Roman" w:hAnsi="Arial" w:cs="Arial"/>
          <w:color w:val="212529"/>
          <w:sz w:val="24"/>
          <w:szCs w:val="24"/>
        </w:rPr>
      </w:pPr>
      <w:ins w:id="1779" w:author="Unknown">
        <w:r w:rsidRPr="002F77D7">
          <w:rPr>
            <w:rFonts w:ascii="Arial" w:eastAsia="Times New Roman" w:hAnsi="Arial" w:cs="Arial"/>
            <w:color w:val="212529"/>
            <w:sz w:val="24"/>
            <w:szCs w:val="24"/>
          </w:rPr>
          <w:fldChar w:fldCharType="end"/>
        </w:r>
      </w:ins>
    </w:p>
    <w:p w:rsidR="002F77D7" w:rsidRPr="002F77D7" w:rsidRDefault="002F77D7" w:rsidP="002F77D7">
      <w:pPr>
        <w:shd w:val="clear" w:color="auto" w:fill="FFFFFF"/>
        <w:spacing w:after="100" w:afterAutospacing="1" w:line="240" w:lineRule="auto"/>
        <w:rPr>
          <w:ins w:id="1780" w:author="Unknown"/>
          <w:rFonts w:ascii="Arial" w:eastAsia="Times New Roman" w:hAnsi="Arial" w:cs="Arial"/>
          <w:color w:val="212529"/>
          <w:sz w:val="24"/>
          <w:szCs w:val="24"/>
        </w:rPr>
      </w:pPr>
      <w:ins w:id="1781" w:author="Unknown">
        <w:r w:rsidRPr="002F77D7">
          <w:rPr>
            <w:rFonts w:ascii="Arial" w:eastAsia="Times New Roman" w:hAnsi="Arial" w:cs="Arial"/>
            <w:color w:val="212529"/>
            <w:sz w:val="24"/>
            <w:szCs w:val="24"/>
          </w:rPr>
          <w:t>InnerHTML property of HTML DOM is used to get inner Html of an element in JavaScript.</w:t>
        </w:r>
      </w:ins>
    </w:p>
    <w:p w:rsidR="002F77D7" w:rsidRPr="002F77D7" w:rsidRDefault="002F77D7" w:rsidP="002F77D7">
      <w:pPr>
        <w:shd w:val="clear" w:color="auto" w:fill="FFFFFF"/>
        <w:spacing w:after="100" w:afterAutospacing="1" w:line="240" w:lineRule="auto"/>
        <w:rPr>
          <w:ins w:id="1782" w:author="Unknown"/>
          <w:rFonts w:ascii="Arial" w:eastAsia="Times New Roman" w:hAnsi="Arial" w:cs="Arial"/>
          <w:color w:val="212529"/>
          <w:sz w:val="24"/>
          <w:szCs w:val="24"/>
        </w:rPr>
      </w:pPr>
      <w:ins w:id="1783" w:author="Unknown">
        <w:r w:rsidRPr="002F77D7">
          <w:rPr>
            <w:rFonts w:ascii="Arial" w:eastAsia="Times New Roman" w:hAnsi="Arial" w:cs="Arial"/>
            <w:b/>
            <w:bCs/>
            <w:color w:val="212529"/>
            <w:sz w:val="24"/>
            <w:szCs w:val="24"/>
          </w:rPr>
          <w:lastRenderedPageBreak/>
          <w:t>Example Usage:</w:t>
        </w:r>
      </w:ins>
    </w:p>
    <w:p w:rsidR="002F77D7" w:rsidRPr="002F77D7" w:rsidRDefault="002F77D7" w:rsidP="002F77D7">
      <w:pPr>
        <w:shd w:val="clear" w:color="auto" w:fill="FFFFFF"/>
        <w:spacing w:after="0" w:line="240" w:lineRule="auto"/>
        <w:rPr>
          <w:ins w:id="1784" w:author="Unknown"/>
          <w:rFonts w:ascii="Arial" w:eastAsia="Times New Roman" w:hAnsi="Arial" w:cs="Arial"/>
          <w:color w:val="212529"/>
          <w:sz w:val="24"/>
          <w:szCs w:val="24"/>
        </w:rPr>
      </w:pPr>
      <w:ins w:id="1785" w:author="Unknown">
        <w:r w:rsidRPr="002F77D7">
          <w:rPr>
            <w:rFonts w:ascii="Arial" w:eastAsia="Times New Roman" w:hAnsi="Arial" w:cs="Arial"/>
            <w:color w:val="212529"/>
            <w:sz w:val="24"/>
            <w:szCs w:val="24"/>
          </w:rPr>
          <w:t>This is inner Element</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86" w:author="Unknown"/>
          <w:rFonts w:ascii="Consolas" w:eastAsia="Times New Roman" w:hAnsi="Consolas" w:cs="Consolas"/>
          <w:color w:val="212529"/>
          <w:sz w:val="21"/>
          <w:szCs w:val="21"/>
        </w:rPr>
      </w:pPr>
      <w:ins w:id="1787" w:author="Unknown">
        <w:r w:rsidRPr="002F77D7">
          <w:rPr>
            <w:rFonts w:ascii="Consolas" w:eastAsia="Times New Roman" w:hAnsi="Consolas" w:cs="Consolas"/>
            <w:color w:val="212529"/>
            <w:sz w:val="21"/>
            <w:szCs w:val="21"/>
          </w:rPr>
          <w:t>&lt;script type="text/javascript"&gt;</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88" w:author="Unknown"/>
          <w:rFonts w:ascii="Consolas" w:eastAsia="Times New Roman" w:hAnsi="Consolas" w:cs="Consolas"/>
          <w:color w:val="212529"/>
          <w:sz w:val="21"/>
          <w:szCs w:val="21"/>
        </w:rPr>
      </w:pPr>
      <w:ins w:id="1789" w:author="Unknown">
        <w:r w:rsidRPr="002F77D7">
          <w:rPr>
            <w:rFonts w:ascii="Consolas" w:eastAsia="Times New Roman" w:hAnsi="Consolas" w:cs="Consolas"/>
            <w:color w:val="212529"/>
            <w:sz w:val="21"/>
            <w:szCs w:val="21"/>
          </w:rPr>
          <w:tab/>
        </w:r>
        <w:proofErr w:type="gramStart"/>
        <w:r w:rsidRPr="002F77D7">
          <w:rPr>
            <w:rFonts w:ascii="Consolas" w:eastAsia="Times New Roman" w:hAnsi="Consolas" w:cs="Consolas"/>
            <w:color w:val="212529"/>
            <w:sz w:val="21"/>
            <w:szCs w:val="21"/>
          </w:rPr>
          <w:t>var  inner</w:t>
        </w:r>
        <w:proofErr w:type="gramEnd"/>
        <w:r w:rsidRPr="002F77D7">
          <w:rPr>
            <w:rFonts w:ascii="Consolas" w:eastAsia="Times New Roman" w:hAnsi="Consolas" w:cs="Consolas"/>
            <w:color w:val="212529"/>
            <w:sz w:val="21"/>
            <w:szCs w:val="21"/>
          </w:rPr>
          <w:t>= document.getElementById("inner").innerHTML ;</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90" w:author="Unknown"/>
          <w:rFonts w:ascii="Consolas" w:eastAsia="Times New Roman" w:hAnsi="Consolas" w:cs="Consolas"/>
          <w:color w:val="212529"/>
          <w:sz w:val="21"/>
          <w:szCs w:val="21"/>
        </w:rPr>
      </w:pPr>
      <w:ins w:id="1791" w:author="Unknown">
        <w:r w:rsidRPr="002F77D7">
          <w:rPr>
            <w:rFonts w:ascii="Consolas" w:eastAsia="Times New Roman" w:hAnsi="Consolas" w:cs="Consolas"/>
            <w:color w:val="212529"/>
            <w:sz w:val="21"/>
            <w:szCs w:val="21"/>
          </w:rPr>
          <w:tab/>
        </w:r>
        <w:proofErr w:type="gramStart"/>
        <w:r w:rsidRPr="002F77D7">
          <w:rPr>
            <w:rFonts w:ascii="Consolas" w:eastAsia="Times New Roman" w:hAnsi="Consolas" w:cs="Consolas"/>
            <w:color w:val="212529"/>
            <w:sz w:val="21"/>
            <w:szCs w:val="21"/>
          </w:rPr>
          <w:t>console.log(</w:t>
        </w:r>
        <w:proofErr w:type="gramEnd"/>
        <w:r w:rsidRPr="002F77D7">
          <w:rPr>
            <w:rFonts w:ascii="Consolas" w:eastAsia="Times New Roman" w:hAnsi="Consolas" w:cs="Consolas"/>
            <w:color w:val="212529"/>
            <w:sz w:val="21"/>
            <w:szCs w:val="21"/>
          </w:rPr>
          <w:t>inner); // This is inner Element</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92" w:author="Unknown"/>
          <w:rFonts w:ascii="Consolas" w:eastAsia="Times New Roman" w:hAnsi="Consolas" w:cs="Consolas"/>
          <w:color w:val="212529"/>
          <w:sz w:val="21"/>
          <w:szCs w:val="21"/>
        </w:rPr>
      </w:pPr>
      <w:ins w:id="1793" w:author="Unknown">
        <w:r w:rsidRPr="002F77D7">
          <w:rPr>
            <w:rFonts w:ascii="Consolas" w:eastAsia="Times New Roman" w:hAnsi="Consolas" w:cs="Consolas"/>
            <w:color w:val="212529"/>
            <w:sz w:val="21"/>
            <w:szCs w:val="21"/>
          </w:rPr>
          <w:tab/>
        </w:r>
        <w:proofErr w:type="gramStart"/>
        <w:r w:rsidRPr="002F77D7">
          <w:rPr>
            <w:rFonts w:ascii="Consolas" w:eastAsia="Times New Roman" w:hAnsi="Consolas" w:cs="Consolas"/>
            <w:color w:val="212529"/>
            <w:sz w:val="21"/>
            <w:szCs w:val="21"/>
          </w:rPr>
          <w:t>document.getElementById(</w:t>
        </w:r>
        <w:proofErr w:type="gramEnd"/>
        <w:r w:rsidRPr="002F77D7">
          <w:rPr>
            <w:rFonts w:ascii="Consolas" w:eastAsia="Times New Roman" w:hAnsi="Consolas" w:cs="Consolas"/>
            <w:color w:val="212529"/>
            <w:sz w:val="21"/>
            <w:szCs w:val="21"/>
          </w:rPr>
          <w:t>"inner").innerHTML = "Html changed!";</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94" w:author="Unknown"/>
          <w:rFonts w:ascii="Consolas" w:eastAsia="Times New Roman" w:hAnsi="Consolas" w:cs="Consolas"/>
          <w:color w:val="212529"/>
          <w:sz w:val="21"/>
          <w:szCs w:val="21"/>
        </w:rPr>
      </w:pPr>
      <w:ins w:id="1795" w:author="Unknown">
        <w:r w:rsidRPr="002F77D7">
          <w:rPr>
            <w:rFonts w:ascii="Consolas" w:eastAsia="Times New Roman" w:hAnsi="Consolas" w:cs="Consolas"/>
            <w:color w:val="212529"/>
            <w:sz w:val="21"/>
            <w:szCs w:val="21"/>
          </w:rPr>
          <w:tab/>
        </w:r>
        <w:proofErr w:type="gramStart"/>
        <w:r w:rsidRPr="002F77D7">
          <w:rPr>
            <w:rFonts w:ascii="Consolas" w:eastAsia="Times New Roman" w:hAnsi="Consolas" w:cs="Consolas"/>
            <w:color w:val="212529"/>
            <w:sz w:val="21"/>
            <w:szCs w:val="21"/>
          </w:rPr>
          <w:t>var  inner</w:t>
        </w:r>
        <w:proofErr w:type="gramEnd"/>
        <w:r w:rsidRPr="002F77D7">
          <w:rPr>
            <w:rFonts w:ascii="Consolas" w:eastAsia="Times New Roman" w:hAnsi="Consolas" w:cs="Consolas"/>
            <w:color w:val="212529"/>
            <w:sz w:val="21"/>
            <w:szCs w:val="21"/>
          </w:rPr>
          <w:t>= document.getElementById("inner").innerHTML ;</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96" w:author="Unknown"/>
          <w:rFonts w:ascii="Consolas" w:eastAsia="Times New Roman" w:hAnsi="Consolas" w:cs="Consolas"/>
          <w:color w:val="212529"/>
          <w:sz w:val="21"/>
          <w:szCs w:val="21"/>
        </w:rPr>
      </w:pPr>
      <w:ins w:id="1797" w:author="Unknown">
        <w:r w:rsidRPr="002F77D7">
          <w:rPr>
            <w:rFonts w:ascii="Consolas" w:eastAsia="Times New Roman" w:hAnsi="Consolas" w:cs="Consolas"/>
            <w:color w:val="212529"/>
            <w:sz w:val="21"/>
            <w:szCs w:val="21"/>
          </w:rPr>
          <w:tab/>
        </w:r>
        <w:proofErr w:type="gramStart"/>
        <w:r w:rsidRPr="002F77D7">
          <w:rPr>
            <w:rFonts w:ascii="Consolas" w:eastAsia="Times New Roman" w:hAnsi="Consolas" w:cs="Consolas"/>
            <w:color w:val="212529"/>
            <w:sz w:val="21"/>
            <w:szCs w:val="21"/>
          </w:rPr>
          <w:t>console.log(</w:t>
        </w:r>
        <w:proofErr w:type="gramEnd"/>
        <w:r w:rsidRPr="002F77D7">
          <w:rPr>
            <w:rFonts w:ascii="Consolas" w:eastAsia="Times New Roman" w:hAnsi="Consolas" w:cs="Consolas"/>
            <w:color w:val="212529"/>
            <w:sz w:val="21"/>
            <w:szCs w:val="21"/>
          </w:rPr>
          <w:t>inner); // Html changed!</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98" w:author="Unknown"/>
          <w:rFonts w:ascii="Consolas" w:eastAsia="Times New Roman" w:hAnsi="Consolas" w:cs="Consolas"/>
          <w:color w:val="212529"/>
          <w:sz w:val="21"/>
          <w:szCs w:val="21"/>
        </w:rPr>
      </w:pPr>
      <w:ins w:id="1799" w:author="Unknown">
        <w:r w:rsidRPr="002F77D7">
          <w:rPr>
            <w:rFonts w:ascii="Consolas" w:eastAsia="Times New Roman" w:hAnsi="Consolas" w:cs="Consolas"/>
            <w:color w:val="212529"/>
            <w:sz w:val="21"/>
            <w:szCs w:val="21"/>
          </w:rPr>
          <w:t>&lt;/script&gt;</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ins w:id="1800" w:author="Unknown"/>
          <w:rFonts w:ascii="Consolas" w:eastAsia="Times New Roman" w:hAnsi="Consolas" w:cs="Consolas"/>
          <w:color w:val="212529"/>
          <w:sz w:val="21"/>
          <w:szCs w:val="21"/>
        </w:rPr>
      </w:pPr>
    </w:p>
    <w:p w:rsidR="002F77D7" w:rsidRPr="002F77D7" w:rsidRDefault="002F77D7" w:rsidP="002F77D7">
      <w:pPr>
        <w:shd w:val="clear" w:color="auto" w:fill="FFFFFF"/>
        <w:spacing w:after="0" w:line="240" w:lineRule="auto"/>
        <w:rPr>
          <w:ins w:id="1801" w:author="Unknown"/>
          <w:rFonts w:ascii="Times New Roman" w:eastAsia="Times New Roman" w:hAnsi="Times New Roman" w:cs="Times New Roman"/>
          <w:color w:val="007BFF"/>
          <w:sz w:val="24"/>
          <w:szCs w:val="24"/>
        </w:rPr>
      </w:pPr>
      <w:ins w:id="1802" w:author="Unknown">
        <w:r w:rsidRPr="002F77D7">
          <w:rPr>
            <w:rFonts w:ascii="Arial" w:eastAsia="Times New Roman" w:hAnsi="Arial" w:cs="Arial"/>
            <w:color w:val="212529"/>
            <w:sz w:val="24"/>
            <w:szCs w:val="24"/>
          </w:rPr>
          <w:fldChar w:fldCharType="begin"/>
        </w:r>
        <w:r w:rsidRPr="002F77D7">
          <w:rPr>
            <w:rFonts w:ascii="Arial" w:eastAsia="Times New Roman" w:hAnsi="Arial" w:cs="Arial"/>
            <w:color w:val="212529"/>
            <w:sz w:val="24"/>
            <w:szCs w:val="24"/>
          </w:rPr>
          <w:instrText xml:space="preserve"> HYPERLINK "https://www.onlineinterviewquestions.com/advanced-javascript-interview-questions/" \l "collapseUnfiled30" </w:instrText>
        </w:r>
        <w:r w:rsidRPr="002F77D7">
          <w:rPr>
            <w:rFonts w:ascii="Arial" w:eastAsia="Times New Roman" w:hAnsi="Arial" w:cs="Arial"/>
            <w:color w:val="212529"/>
            <w:sz w:val="24"/>
            <w:szCs w:val="24"/>
          </w:rPr>
          <w:fldChar w:fldCharType="separate"/>
        </w:r>
      </w:ins>
    </w:p>
    <w:p w:rsidR="002F77D7" w:rsidRPr="002F77D7" w:rsidRDefault="002F77D7" w:rsidP="002F77D7">
      <w:pPr>
        <w:shd w:val="clear" w:color="auto" w:fill="FFFFFF"/>
        <w:spacing w:before="100" w:beforeAutospacing="1" w:after="0" w:line="240" w:lineRule="auto"/>
        <w:outlineLvl w:val="2"/>
        <w:rPr>
          <w:ins w:id="1803" w:author="Unknown"/>
          <w:rFonts w:ascii="Times New Roman" w:eastAsia="Times New Roman" w:hAnsi="Times New Roman" w:cs="Times New Roman"/>
          <w:color w:val="000000"/>
          <w:sz w:val="27"/>
          <w:szCs w:val="27"/>
        </w:rPr>
      </w:pPr>
      <w:ins w:id="1804" w:author="Unknown">
        <w:r w:rsidRPr="002F77D7">
          <w:rPr>
            <w:rFonts w:ascii="Arial" w:eastAsia="Times New Roman" w:hAnsi="Arial" w:cs="Arial"/>
            <w:color w:val="000000"/>
            <w:sz w:val="27"/>
            <w:szCs w:val="27"/>
          </w:rPr>
          <w:t>30. Explain Event bubbling and Event Capturing in JavaScript?</w:t>
        </w:r>
      </w:ins>
    </w:p>
    <w:p w:rsidR="002F77D7" w:rsidRPr="002F77D7" w:rsidRDefault="002F77D7" w:rsidP="002F77D7">
      <w:pPr>
        <w:shd w:val="clear" w:color="auto" w:fill="FFFFFF"/>
        <w:spacing w:after="0" w:line="240" w:lineRule="auto"/>
        <w:rPr>
          <w:ins w:id="1805" w:author="Unknown"/>
          <w:rFonts w:ascii="Arial" w:eastAsia="Times New Roman" w:hAnsi="Arial" w:cs="Arial"/>
          <w:color w:val="212529"/>
          <w:sz w:val="24"/>
          <w:szCs w:val="24"/>
        </w:rPr>
      </w:pPr>
      <w:ins w:id="1806" w:author="Unknown">
        <w:r w:rsidRPr="002F77D7">
          <w:rPr>
            <w:rFonts w:ascii="Arial" w:eastAsia="Times New Roman" w:hAnsi="Arial" w:cs="Arial"/>
            <w:color w:val="212529"/>
            <w:sz w:val="24"/>
            <w:szCs w:val="24"/>
          </w:rPr>
          <w:fldChar w:fldCharType="end"/>
        </w:r>
      </w:ins>
    </w:p>
    <w:p w:rsidR="002F77D7" w:rsidRPr="002F77D7" w:rsidRDefault="002F77D7" w:rsidP="002F77D7">
      <w:pPr>
        <w:shd w:val="clear" w:color="auto" w:fill="FFFFFF"/>
        <w:spacing w:after="100" w:afterAutospacing="1" w:line="240" w:lineRule="auto"/>
        <w:rPr>
          <w:ins w:id="1807" w:author="Unknown"/>
          <w:rFonts w:ascii="Arial" w:eastAsia="Times New Roman" w:hAnsi="Arial" w:cs="Arial"/>
          <w:color w:val="212529"/>
          <w:sz w:val="24"/>
          <w:szCs w:val="24"/>
        </w:rPr>
      </w:pPr>
      <w:ins w:id="1808" w:author="Unknown">
        <w:r w:rsidRPr="002F77D7">
          <w:rPr>
            <w:rFonts w:ascii="Arial" w:eastAsia="Times New Roman" w:hAnsi="Arial" w:cs="Arial"/>
            <w:b/>
            <w:bCs/>
            <w:color w:val="212529"/>
            <w:sz w:val="24"/>
            <w:szCs w:val="24"/>
          </w:rPr>
          <w:t>Event Capture and Bubbling</w:t>
        </w:r>
        <w:r w:rsidRPr="002F77D7">
          <w:rPr>
            <w:rFonts w:ascii="Arial" w:eastAsia="Times New Roman" w:hAnsi="Arial" w:cs="Arial"/>
            <w:color w:val="212529"/>
            <w:sz w:val="24"/>
            <w:szCs w:val="24"/>
          </w:rPr>
          <w:t xml:space="preserve">: In HTML DOM API there </w:t>
        </w:r>
        <w:proofErr w:type="gramStart"/>
        <w:r w:rsidRPr="002F77D7">
          <w:rPr>
            <w:rFonts w:ascii="Arial" w:eastAsia="Times New Roman" w:hAnsi="Arial" w:cs="Arial"/>
            <w:color w:val="212529"/>
            <w:sz w:val="24"/>
            <w:szCs w:val="24"/>
          </w:rPr>
          <w:t>are</w:t>
        </w:r>
        <w:proofErr w:type="gramEnd"/>
        <w:r w:rsidRPr="002F77D7">
          <w:rPr>
            <w:rFonts w:ascii="Arial" w:eastAsia="Times New Roman" w:hAnsi="Arial" w:cs="Arial"/>
            <w:color w:val="212529"/>
            <w:sz w:val="24"/>
            <w:szCs w:val="24"/>
          </w:rPr>
          <w:t xml:space="preserve"> two ways of event propagation and determines the order in which event will be received. The two ways are Event Bubbling and Event Capturing. The first method event bubbling directs the event to its intended target, and the second is called event capture in which the event goes down to the element.</w:t>
        </w:r>
      </w:ins>
    </w:p>
    <w:p w:rsidR="002F77D7" w:rsidRPr="002F77D7" w:rsidRDefault="002F77D7" w:rsidP="002F77D7">
      <w:pPr>
        <w:shd w:val="clear" w:color="auto" w:fill="FFFFFF"/>
        <w:spacing w:after="100" w:afterAutospacing="1" w:line="240" w:lineRule="auto"/>
        <w:outlineLvl w:val="2"/>
        <w:rPr>
          <w:ins w:id="1809" w:author="Unknown"/>
          <w:rFonts w:ascii="Arial" w:eastAsia="Times New Roman" w:hAnsi="Arial" w:cs="Arial"/>
          <w:color w:val="000000"/>
          <w:sz w:val="27"/>
          <w:szCs w:val="27"/>
        </w:rPr>
      </w:pPr>
      <w:ins w:id="1810" w:author="Unknown">
        <w:r w:rsidRPr="002F77D7">
          <w:rPr>
            <w:rFonts w:ascii="Arial" w:eastAsia="Times New Roman" w:hAnsi="Arial" w:cs="Arial"/>
            <w:b/>
            <w:bCs/>
            <w:color w:val="000000"/>
            <w:sz w:val="27"/>
            <w:szCs w:val="27"/>
          </w:rPr>
          <w:t>Event Capture</w:t>
        </w:r>
      </w:ins>
    </w:p>
    <w:p w:rsidR="002F77D7" w:rsidRPr="002F77D7" w:rsidRDefault="002F77D7" w:rsidP="002F77D7">
      <w:pPr>
        <w:shd w:val="clear" w:color="auto" w:fill="FFFFFF"/>
        <w:spacing w:after="100" w:afterAutospacing="1" w:line="240" w:lineRule="auto"/>
        <w:rPr>
          <w:ins w:id="1811" w:author="Unknown"/>
          <w:rFonts w:ascii="Arial" w:eastAsia="Times New Roman" w:hAnsi="Arial" w:cs="Arial"/>
          <w:color w:val="212529"/>
          <w:sz w:val="24"/>
          <w:szCs w:val="24"/>
        </w:rPr>
      </w:pPr>
      <w:ins w:id="1812" w:author="Unknown">
        <w:r w:rsidRPr="002F77D7">
          <w:rPr>
            <w:rFonts w:ascii="Arial" w:eastAsia="Times New Roman" w:hAnsi="Arial" w:cs="Arial"/>
            <w:color w:val="212529"/>
            <w:sz w:val="24"/>
            <w:szCs w:val="24"/>
          </w:rPr>
          <w:t>The capture procedure is rarely used but when it’s used it proves to be very helpful. This process is also called ‘trickling’. In this process, the event is captured first by the outermost element and then propagated to the innermost element. For example:</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13" w:author="Unknown"/>
          <w:rFonts w:ascii="Consolas" w:eastAsia="Times New Roman" w:hAnsi="Consolas" w:cs="Consolas"/>
          <w:color w:val="212529"/>
          <w:sz w:val="21"/>
          <w:szCs w:val="21"/>
        </w:rPr>
      </w:pPr>
      <w:ins w:id="1814" w:author="Unknown">
        <w:r w:rsidRPr="002F77D7">
          <w:rPr>
            <w:rFonts w:ascii="Consolas" w:eastAsia="Times New Roman" w:hAnsi="Consolas" w:cs="Consolas"/>
            <w:color w:val="212529"/>
            <w:sz w:val="21"/>
            <w:szCs w:val="21"/>
          </w:rPr>
          <w:t>&lt;</w:t>
        </w:r>
        <w:proofErr w:type="gramStart"/>
        <w:r w:rsidRPr="002F77D7">
          <w:rPr>
            <w:rFonts w:ascii="Consolas" w:eastAsia="Times New Roman" w:hAnsi="Consolas" w:cs="Consolas"/>
            <w:color w:val="212529"/>
            <w:sz w:val="21"/>
            <w:szCs w:val="21"/>
          </w:rPr>
          <w:t>div</w:t>
        </w:r>
        <w:proofErr w:type="gramEnd"/>
        <w:r w:rsidRPr="002F77D7">
          <w:rPr>
            <w:rFonts w:ascii="Consolas" w:eastAsia="Times New Roman" w:hAnsi="Consolas" w:cs="Consolas"/>
            <w:color w:val="212529"/>
            <w:sz w:val="21"/>
            <w:szCs w:val="21"/>
          </w:rPr>
          <w:t>&gt;</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15" w:author="Unknown"/>
          <w:rFonts w:ascii="Consolas" w:eastAsia="Times New Roman" w:hAnsi="Consolas" w:cs="Consolas"/>
          <w:color w:val="212529"/>
          <w:sz w:val="21"/>
          <w:szCs w:val="21"/>
        </w:rPr>
      </w:pPr>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16" w:author="Unknown"/>
          <w:rFonts w:ascii="Consolas" w:eastAsia="Times New Roman" w:hAnsi="Consolas" w:cs="Consolas"/>
          <w:color w:val="212529"/>
          <w:sz w:val="21"/>
          <w:szCs w:val="21"/>
        </w:rPr>
      </w:pPr>
      <w:ins w:id="1817" w:author="Unknown">
        <w:r w:rsidRPr="002F77D7">
          <w:rPr>
            <w:rFonts w:ascii="Consolas" w:eastAsia="Times New Roman" w:hAnsi="Consolas" w:cs="Consolas"/>
            <w:color w:val="212529"/>
            <w:sz w:val="21"/>
            <w:szCs w:val="21"/>
          </w:rPr>
          <w:t>&lt;</w:t>
        </w:r>
        <w:proofErr w:type="gramStart"/>
        <w:r w:rsidRPr="002F77D7">
          <w:rPr>
            <w:rFonts w:ascii="Consolas" w:eastAsia="Times New Roman" w:hAnsi="Consolas" w:cs="Consolas"/>
            <w:color w:val="212529"/>
            <w:sz w:val="21"/>
            <w:szCs w:val="21"/>
          </w:rPr>
          <w:t>ul</w:t>
        </w:r>
        <w:proofErr w:type="gramEnd"/>
        <w:r w:rsidRPr="002F77D7">
          <w:rPr>
            <w:rFonts w:ascii="Consolas" w:eastAsia="Times New Roman" w:hAnsi="Consolas" w:cs="Consolas"/>
            <w:color w:val="212529"/>
            <w:sz w:val="21"/>
            <w:szCs w:val="21"/>
          </w:rPr>
          <w:t>&gt;</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18" w:author="Unknown"/>
          <w:rFonts w:ascii="Consolas" w:eastAsia="Times New Roman" w:hAnsi="Consolas" w:cs="Consolas"/>
          <w:color w:val="212529"/>
          <w:sz w:val="21"/>
          <w:szCs w:val="21"/>
        </w:rPr>
      </w:pPr>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19" w:author="Unknown"/>
          <w:rFonts w:ascii="Consolas" w:eastAsia="Times New Roman" w:hAnsi="Consolas" w:cs="Consolas"/>
          <w:color w:val="212529"/>
          <w:sz w:val="21"/>
          <w:szCs w:val="21"/>
        </w:rPr>
      </w:pPr>
      <w:ins w:id="1820" w:author="Unknown">
        <w:r w:rsidRPr="002F77D7">
          <w:rPr>
            <w:rFonts w:ascii="Consolas" w:eastAsia="Times New Roman" w:hAnsi="Consolas" w:cs="Consolas"/>
            <w:color w:val="212529"/>
            <w:sz w:val="21"/>
            <w:szCs w:val="21"/>
          </w:rPr>
          <w:t>&lt;</w:t>
        </w:r>
        <w:proofErr w:type="gramStart"/>
        <w:r w:rsidRPr="002F77D7">
          <w:rPr>
            <w:rFonts w:ascii="Consolas" w:eastAsia="Times New Roman" w:hAnsi="Consolas" w:cs="Consolas"/>
            <w:color w:val="212529"/>
            <w:sz w:val="21"/>
            <w:szCs w:val="21"/>
          </w:rPr>
          <w:t>li</w:t>
        </w:r>
        <w:proofErr w:type="gramEnd"/>
        <w:r w:rsidRPr="002F77D7">
          <w:rPr>
            <w:rFonts w:ascii="Consolas" w:eastAsia="Times New Roman" w:hAnsi="Consolas" w:cs="Consolas"/>
            <w:color w:val="212529"/>
            <w:sz w:val="21"/>
            <w:szCs w:val="21"/>
          </w:rPr>
          <w:t>&gt;&lt;/li&gt;</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21" w:author="Unknown"/>
          <w:rFonts w:ascii="Consolas" w:eastAsia="Times New Roman" w:hAnsi="Consolas" w:cs="Consolas"/>
          <w:color w:val="212529"/>
          <w:sz w:val="21"/>
          <w:szCs w:val="21"/>
        </w:rPr>
      </w:pPr>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22" w:author="Unknown"/>
          <w:rFonts w:ascii="Consolas" w:eastAsia="Times New Roman" w:hAnsi="Consolas" w:cs="Consolas"/>
          <w:color w:val="212529"/>
          <w:sz w:val="21"/>
          <w:szCs w:val="21"/>
        </w:rPr>
      </w:pPr>
      <w:ins w:id="1823" w:author="Unknown">
        <w:r w:rsidRPr="002F77D7">
          <w:rPr>
            <w:rFonts w:ascii="Consolas" w:eastAsia="Times New Roman" w:hAnsi="Consolas" w:cs="Consolas"/>
            <w:color w:val="212529"/>
            <w:sz w:val="21"/>
            <w:szCs w:val="21"/>
          </w:rPr>
          <w:t>&lt;/ul&gt;</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24" w:author="Unknown"/>
          <w:rFonts w:ascii="Consolas" w:eastAsia="Times New Roman" w:hAnsi="Consolas" w:cs="Consolas"/>
          <w:color w:val="212529"/>
          <w:sz w:val="21"/>
          <w:szCs w:val="21"/>
        </w:rPr>
      </w:pPr>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25" w:author="Unknown"/>
          <w:rFonts w:ascii="Consolas" w:eastAsia="Times New Roman" w:hAnsi="Consolas" w:cs="Consolas"/>
          <w:color w:val="212529"/>
          <w:sz w:val="21"/>
          <w:szCs w:val="21"/>
        </w:rPr>
      </w:pPr>
      <w:ins w:id="1826" w:author="Unknown">
        <w:r w:rsidRPr="002F77D7">
          <w:rPr>
            <w:rFonts w:ascii="Consolas" w:eastAsia="Times New Roman" w:hAnsi="Consolas" w:cs="Consolas"/>
            <w:color w:val="212529"/>
            <w:sz w:val="21"/>
            <w:szCs w:val="21"/>
          </w:rPr>
          <w:t>&lt;/div&gt;</w:t>
        </w:r>
      </w:ins>
    </w:p>
    <w:p w:rsidR="002F77D7" w:rsidRPr="002F77D7" w:rsidRDefault="002F77D7" w:rsidP="002F77D7">
      <w:pPr>
        <w:shd w:val="clear" w:color="auto" w:fill="FFFFFF"/>
        <w:spacing w:after="100" w:afterAutospacing="1" w:line="240" w:lineRule="auto"/>
        <w:rPr>
          <w:ins w:id="1827" w:author="Unknown"/>
          <w:rFonts w:ascii="Arial" w:eastAsia="Times New Roman" w:hAnsi="Arial" w:cs="Arial"/>
          <w:color w:val="212529"/>
          <w:sz w:val="24"/>
          <w:szCs w:val="24"/>
        </w:rPr>
      </w:pPr>
      <w:ins w:id="1828" w:author="Unknown">
        <w:r w:rsidRPr="002F77D7">
          <w:rPr>
            <w:rFonts w:ascii="Arial" w:eastAsia="Times New Roman" w:hAnsi="Arial" w:cs="Arial"/>
            <w:color w:val="212529"/>
            <w:sz w:val="24"/>
            <w:szCs w:val="24"/>
          </w:rPr>
          <w:t>From the above example, suppose the click event did occur in the ‘li’ element, in that case capturing event it will be first handled ‘div’, then ‘ul’ and at last the target element will be hit that is ‘li’</w:t>
        </w:r>
      </w:ins>
    </w:p>
    <w:p w:rsidR="002F77D7" w:rsidRPr="002F77D7" w:rsidRDefault="002F77D7" w:rsidP="002F77D7">
      <w:pPr>
        <w:shd w:val="clear" w:color="auto" w:fill="FFFFFF"/>
        <w:spacing w:after="100" w:afterAutospacing="1" w:line="240" w:lineRule="auto"/>
        <w:outlineLvl w:val="2"/>
        <w:rPr>
          <w:ins w:id="1829" w:author="Unknown"/>
          <w:rFonts w:ascii="Arial" w:eastAsia="Times New Roman" w:hAnsi="Arial" w:cs="Arial"/>
          <w:color w:val="000000"/>
          <w:sz w:val="27"/>
          <w:szCs w:val="27"/>
        </w:rPr>
      </w:pPr>
      <w:ins w:id="1830" w:author="Unknown">
        <w:r w:rsidRPr="002F77D7">
          <w:rPr>
            <w:rFonts w:ascii="Arial" w:eastAsia="Times New Roman" w:hAnsi="Arial" w:cs="Arial"/>
            <w:b/>
            <w:bCs/>
            <w:color w:val="000000"/>
            <w:sz w:val="27"/>
            <w:szCs w:val="27"/>
          </w:rPr>
          <w:t>Event Bubbling</w:t>
        </w:r>
      </w:ins>
    </w:p>
    <w:p w:rsidR="002F77D7" w:rsidRPr="002F77D7" w:rsidRDefault="002F77D7" w:rsidP="002F77D7">
      <w:pPr>
        <w:shd w:val="clear" w:color="auto" w:fill="FFFFFF"/>
        <w:spacing w:after="100" w:afterAutospacing="1" w:line="240" w:lineRule="auto"/>
        <w:rPr>
          <w:ins w:id="1831" w:author="Unknown"/>
          <w:rFonts w:ascii="Arial" w:eastAsia="Times New Roman" w:hAnsi="Arial" w:cs="Arial"/>
          <w:color w:val="212529"/>
          <w:sz w:val="24"/>
          <w:szCs w:val="24"/>
        </w:rPr>
      </w:pPr>
      <w:ins w:id="1832" w:author="Unknown">
        <w:r w:rsidRPr="002F77D7">
          <w:rPr>
            <w:rFonts w:ascii="Arial" w:eastAsia="Times New Roman" w:hAnsi="Arial" w:cs="Arial"/>
            <w:color w:val="212529"/>
            <w:sz w:val="24"/>
            <w:szCs w:val="24"/>
          </w:rPr>
          <w:t>Bubbling just works like the bubbles, the event gets handled by the innermost element and then propagated to the outer element.</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33" w:author="Unknown"/>
          <w:rFonts w:ascii="Consolas" w:eastAsia="Times New Roman" w:hAnsi="Consolas" w:cs="Consolas"/>
          <w:color w:val="212529"/>
          <w:sz w:val="21"/>
          <w:szCs w:val="21"/>
        </w:rPr>
      </w:pPr>
      <w:ins w:id="1834" w:author="Unknown">
        <w:r w:rsidRPr="002F77D7">
          <w:rPr>
            <w:rFonts w:ascii="Consolas" w:eastAsia="Times New Roman" w:hAnsi="Consolas" w:cs="Consolas"/>
            <w:color w:val="212529"/>
            <w:sz w:val="21"/>
            <w:szCs w:val="21"/>
          </w:rPr>
          <w:t>&lt;</w:t>
        </w:r>
        <w:proofErr w:type="gramStart"/>
        <w:r w:rsidRPr="002F77D7">
          <w:rPr>
            <w:rFonts w:ascii="Consolas" w:eastAsia="Times New Roman" w:hAnsi="Consolas" w:cs="Consolas"/>
            <w:color w:val="212529"/>
            <w:sz w:val="21"/>
            <w:szCs w:val="21"/>
          </w:rPr>
          <w:t>div</w:t>
        </w:r>
        <w:proofErr w:type="gramEnd"/>
        <w:r w:rsidRPr="002F77D7">
          <w:rPr>
            <w:rFonts w:ascii="Consolas" w:eastAsia="Times New Roman" w:hAnsi="Consolas" w:cs="Consolas"/>
            <w:color w:val="212529"/>
            <w:sz w:val="21"/>
            <w:szCs w:val="21"/>
          </w:rPr>
          <w:t>&gt;</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35" w:author="Unknown"/>
          <w:rFonts w:ascii="Consolas" w:eastAsia="Times New Roman" w:hAnsi="Consolas" w:cs="Consolas"/>
          <w:color w:val="212529"/>
          <w:sz w:val="21"/>
          <w:szCs w:val="21"/>
        </w:rPr>
      </w:pPr>
      <w:ins w:id="1836" w:author="Unknown">
        <w:r w:rsidRPr="002F77D7">
          <w:rPr>
            <w:rFonts w:ascii="Consolas" w:eastAsia="Times New Roman" w:hAnsi="Consolas" w:cs="Consolas"/>
            <w:color w:val="212529"/>
            <w:sz w:val="21"/>
            <w:szCs w:val="21"/>
          </w:rPr>
          <w:t xml:space="preserve"> &lt;</w:t>
        </w:r>
        <w:proofErr w:type="gramStart"/>
        <w:r w:rsidRPr="002F77D7">
          <w:rPr>
            <w:rFonts w:ascii="Consolas" w:eastAsia="Times New Roman" w:hAnsi="Consolas" w:cs="Consolas"/>
            <w:color w:val="212529"/>
            <w:sz w:val="21"/>
            <w:szCs w:val="21"/>
          </w:rPr>
          <w:t>ul</w:t>
        </w:r>
        <w:proofErr w:type="gramEnd"/>
        <w:r w:rsidRPr="002F77D7">
          <w:rPr>
            <w:rFonts w:ascii="Consolas" w:eastAsia="Times New Roman" w:hAnsi="Consolas" w:cs="Consolas"/>
            <w:color w:val="212529"/>
            <w:sz w:val="21"/>
            <w:szCs w:val="21"/>
          </w:rPr>
          <w:t>&gt;</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37" w:author="Unknown"/>
          <w:rFonts w:ascii="Consolas" w:eastAsia="Times New Roman" w:hAnsi="Consolas" w:cs="Consolas"/>
          <w:color w:val="212529"/>
          <w:sz w:val="21"/>
          <w:szCs w:val="21"/>
        </w:rPr>
      </w:pPr>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38" w:author="Unknown"/>
          <w:rFonts w:ascii="Consolas" w:eastAsia="Times New Roman" w:hAnsi="Consolas" w:cs="Consolas"/>
          <w:color w:val="212529"/>
          <w:sz w:val="21"/>
          <w:szCs w:val="21"/>
        </w:rPr>
      </w:pPr>
      <w:ins w:id="1839" w:author="Unknown">
        <w:r w:rsidRPr="002F77D7">
          <w:rPr>
            <w:rFonts w:ascii="Consolas" w:eastAsia="Times New Roman" w:hAnsi="Consolas" w:cs="Consolas"/>
            <w:color w:val="212529"/>
            <w:sz w:val="21"/>
            <w:szCs w:val="21"/>
          </w:rPr>
          <w:t>&lt;</w:t>
        </w:r>
        <w:proofErr w:type="gramStart"/>
        <w:r w:rsidRPr="002F77D7">
          <w:rPr>
            <w:rFonts w:ascii="Consolas" w:eastAsia="Times New Roman" w:hAnsi="Consolas" w:cs="Consolas"/>
            <w:color w:val="212529"/>
            <w:sz w:val="21"/>
            <w:szCs w:val="21"/>
          </w:rPr>
          <w:t>li</w:t>
        </w:r>
        <w:proofErr w:type="gramEnd"/>
        <w:r w:rsidRPr="002F77D7">
          <w:rPr>
            <w:rFonts w:ascii="Consolas" w:eastAsia="Times New Roman" w:hAnsi="Consolas" w:cs="Consolas"/>
            <w:color w:val="212529"/>
            <w:sz w:val="21"/>
            <w:szCs w:val="21"/>
          </w:rPr>
          <w:t>&gt;&lt;/li&gt;</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40" w:author="Unknown"/>
          <w:rFonts w:ascii="Consolas" w:eastAsia="Times New Roman" w:hAnsi="Consolas" w:cs="Consolas"/>
          <w:color w:val="212529"/>
          <w:sz w:val="21"/>
          <w:szCs w:val="21"/>
        </w:rPr>
      </w:pPr>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41" w:author="Unknown"/>
          <w:rFonts w:ascii="Consolas" w:eastAsia="Times New Roman" w:hAnsi="Consolas" w:cs="Consolas"/>
          <w:color w:val="212529"/>
          <w:sz w:val="21"/>
          <w:szCs w:val="21"/>
        </w:rPr>
      </w:pPr>
      <w:ins w:id="1842" w:author="Unknown">
        <w:r w:rsidRPr="002F77D7">
          <w:rPr>
            <w:rFonts w:ascii="Consolas" w:eastAsia="Times New Roman" w:hAnsi="Consolas" w:cs="Consolas"/>
            <w:color w:val="212529"/>
            <w:sz w:val="21"/>
            <w:szCs w:val="21"/>
          </w:rPr>
          <w:t>&lt;/ul&gt;</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43" w:author="Unknown"/>
          <w:rFonts w:ascii="Consolas" w:eastAsia="Times New Roman" w:hAnsi="Consolas" w:cs="Consolas"/>
          <w:color w:val="212529"/>
          <w:sz w:val="21"/>
          <w:szCs w:val="21"/>
        </w:rPr>
      </w:pPr>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44" w:author="Unknown"/>
          <w:rFonts w:ascii="Consolas" w:eastAsia="Times New Roman" w:hAnsi="Consolas" w:cs="Consolas"/>
          <w:color w:val="212529"/>
          <w:sz w:val="21"/>
          <w:szCs w:val="21"/>
        </w:rPr>
      </w:pPr>
      <w:ins w:id="1845" w:author="Unknown">
        <w:r w:rsidRPr="002F77D7">
          <w:rPr>
            <w:rFonts w:ascii="Consolas" w:eastAsia="Times New Roman" w:hAnsi="Consolas" w:cs="Consolas"/>
            <w:color w:val="212529"/>
            <w:sz w:val="21"/>
            <w:szCs w:val="21"/>
          </w:rPr>
          <w:t>&lt;/div&gt;</w:t>
        </w:r>
      </w:ins>
    </w:p>
    <w:p w:rsidR="002F77D7" w:rsidRPr="002F77D7" w:rsidRDefault="002F77D7" w:rsidP="002F77D7">
      <w:pPr>
        <w:shd w:val="clear" w:color="auto" w:fill="FFFFFF"/>
        <w:spacing w:after="100" w:afterAutospacing="1" w:line="240" w:lineRule="auto"/>
        <w:rPr>
          <w:ins w:id="1846" w:author="Unknown"/>
          <w:rFonts w:ascii="Arial" w:eastAsia="Times New Roman" w:hAnsi="Arial" w:cs="Arial"/>
          <w:color w:val="212529"/>
          <w:sz w:val="24"/>
          <w:szCs w:val="24"/>
        </w:rPr>
      </w:pPr>
      <w:ins w:id="1847" w:author="Unknown">
        <w:r w:rsidRPr="002F77D7">
          <w:rPr>
            <w:rFonts w:ascii="Arial" w:eastAsia="Times New Roman" w:hAnsi="Arial" w:cs="Arial"/>
            <w:color w:val="212529"/>
            <w:sz w:val="24"/>
            <w:szCs w:val="24"/>
          </w:rPr>
          <w:t>From the above example, suppose the click event did occur in the ‘li’ element in bubbling model the event will be handled first by ‘li’ then by ‘ul’ and at last by ‘div’ element.</w:t>
        </w:r>
      </w:ins>
    </w:p>
    <w:p w:rsidR="002F77D7" w:rsidRPr="002F77D7" w:rsidRDefault="002F77D7" w:rsidP="002F77D7">
      <w:pPr>
        <w:shd w:val="clear" w:color="auto" w:fill="FFFFFF"/>
        <w:spacing w:after="0" w:line="240" w:lineRule="auto"/>
        <w:rPr>
          <w:ins w:id="1848" w:author="Unknown"/>
          <w:rFonts w:ascii="Times New Roman" w:eastAsia="Times New Roman" w:hAnsi="Times New Roman" w:cs="Times New Roman"/>
          <w:color w:val="007BFF"/>
          <w:sz w:val="24"/>
          <w:szCs w:val="24"/>
        </w:rPr>
      </w:pPr>
      <w:ins w:id="1849" w:author="Unknown">
        <w:r w:rsidRPr="002F77D7">
          <w:rPr>
            <w:rFonts w:ascii="Arial" w:eastAsia="Times New Roman" w:hAnsi="Arial" w:cs="Arial"/>
            <w:color w:val="212529"/>
            <w:sz w:val="24"/>
            <w:szCs w:val="24"/>
          </w:rPr>
          <w:fldChar w:fldCharType="begin"/>
        </w:r>
        <w:r w:rsidRPr="002F77D7">
          <w:rPr>
            <w:rFonts w:ascii="Arial" w:eastAsia="Times New Roman" w:hAnsi="Arial" w:cs="Arial"/>
            <w:color w:val="212529"/>
            <w:sz w:val="24"/>
            <w:szCs w:val="24"/>
          </w:rPr>
          <w:instrText xml:space="preserve"> HYPERLINK "https://www.onlineinterviewquestions.com/advanced-javascript-interview-questions/" \l "collapseUnfiled31" </w:instrText>
        </w:r>
        <w:r w:rsidRPr="002F77D7">
          <w:rPr>
            <w:rFonts w:ascii="Arial" w:eastAsia="Times New Roman" w:hAnsi="Arial" w:cs="Arial"/>
            <w:color w:val="212529"/>
            <w:sz w:val="24"/>
            <w:szCs w:val="24"/>
          </w:rPr>
          <w:fldChar w:fldCharType="separate"/>
        </w:r>
      </w:ins>
    </w:p>
    <w:p w:rsidR="002F77D7" w:rsidRPr="002F77D7" w:rsidRDefault="002F77D7" w:rsidP="002F77D7">
      <w:pPr>
        <w:shd w:val="clear" w:color="auto" w:fill="FFFFFF"/>
        <w:spacing w:before="100" w:beforeAutospacing="1" w:after="0" w:line="240" w:lineRule="auto"/>
        <w:outlineLvl w:val="2"/>
        <w:rPr>
          <w:ins w:id="1850" w:author="Unknown"/>
          <w:rFonts w:ascii="Times New Roman" w:eastAsia="Times New Roman" w:hAnsi="Times New Roman" w:cs="Times New Roman"/>
          <w:color w:val="000000"/>
          <w:sz w:val="27"/>
          <w:szCs w:val="27"/>
        </w:rPr>
      </w:pPr>
      <w:ins w:id="1851" w:author="Unknown">
        <w:r w:rsidRPr="002F77D7">
          <w:rPr>
            <w:rFonts w:ascii="Arial" w:eastAsia="Times New Roman" w:hAnsi="Arial" w:cs="Arial"/>
            <w:color w:val="000000"/>
            <w:sz w:val="27"/>
            <w:szCs w:val="27"/>
          </w:rPr>
          <w:t>31. How to import all exports of a file as an object.</w:t>
        </w:r>
      </w:ins>
    </w:p>
    <w:p w:rsidR="002F77D7" w:rsidRPr="002F77D7" w:rsidRDefault="002F77D7" w:rsidP="002F77D7">
      <w:pPr>
        <w:shd w:val="clear" w:color="auto" w:fill="FFFFFF"/>
        <w:spacing w:after="0" w:line="240" w:lineRule="auto"/>
        <w:rPr>
          <w:ins w:id="1852" w:author="Unknown"/>
          <w:rFonts w:ascii="Arial" w:eastAsia="Times New Roman" w:hAnsi="Arial" w:cs="Arial"/>
          <w:color w:val="212529"/>
          <w:sz w:val="24"/>
          <w:szCs w:val="24"/>
        </w:rPr>
      </w:pPr>
      <w:ins w:id="1853" w:author="Unknown">
        <w:r w:rsidRPr="002F77D7">
          <w:rPr>
            <w:rFonts w:ascii="Arial" w:eastAsia="Times New Roman" w:hAnsi="Arial" w:cs="Arial"/>
            <w:color w:val="212529"/>
            <w:sz w:val="24"/>
            <w:szCs w:val="24"/>
          </w:rPr>
          <w:fldChar w:fldCharType="end"/>
        </w:r>
      </w:ins>
    </w:p>
    <w:p w:rsidR="002F77D7" w:rsidRPr="002F77D7" w:rsidRDefault="002F77D7" w:rsidP="002F77D7">
      <w:pPr>
        <w:shd w:val="clear" w:color="auto" w:fill="FFFFFF"/>
        <w:spacing w:after="100" w:afterAutospacing="1" w:line="240" w:lineRule="auto"/>
        <w:rPr>
          <w:ins w:id="1854" w:author="Unknown"/>
          <w:rFonts w:ascii="Arial" w:eastAsia="Times New Roman" w:hAnsi="Arial" w:cs="Arial"/>
          <w:color w:val="212529"/>
          <w:sz w:val="24"/>
          <w:szCs w:val="24"/>
        </w:rPr>
      </w:pPr>
      <w:proofErr w:type="gramStart"/>
      <w:ins w:id="1855" w:author="Unknown">
        <w:r w:rsidRPr="002F77D7">
          <w:rPr>
            <w:rFonts w:ascii="Arial" w:eastAsia="Times New Roman" w:hAnsi="Arial" w:cs="Arial"/>
            <w:color w:val="212529"/>
            <w:sz w:val="24"/>
            <w:szCs w:val="24"/>
          </w:rPr>
          <w:t>import</w:t>
        </w:r>
        <w:proofErr w:type="gramEnd"/>
        <w:r w:rsidRPr="002F77D7">
          <w:rPr>
            <w:rFonts w:ascii="Arial" w:eastAsia="Times New Roman" w:hAnsi="Arial" w:cs="Arial"/>
            <w:color w:val="212529"/>
            <w:sz w:val="24"/>
            <w:szCs w:val="24"/>
          </w:rPr>
          <w:t xml:space="preserve"> * as object name from ‘./file.js’ is used to import all exported members as an object. You can simply access the exported variables or methods using dot (.) operator of the object.</w:t>
        </w:r>
      </w:ins>
    </w:p>
    <w:p w:rsidR="002F77D7" w:rsidRPr="002F77D7" w:rsidRDefault="002F77D7" w:rsidP="002F77D7">
      <w:pPr>
        <w:shd w:val="clear" w:color="auto" w:fill="FFFFFF"/>
        <w:spacing w:after="100" w:afterAutospacing="1" w:line="240" w:lineRule="auto"/>
        <w:rPr>
          <w:ins w:id="1856" w:author="Unknown"/>
          <w:rFonts w:ascii="Arial" w:eastAsia="Times New Roman" w:hAnsi="Arial" w:cs="Arial"/>
          <w:color w:val="212529"/>
          <w:sz w:val="24"/>
          <w:szCs w:val="24"/>
        </w:rPr>
      </w:pPr>
      <w:ins w:id="1857" w:author="Unknown">
        <w:r w:rsidRPr="002F77D7">
          <w:rPr>
            <w:rFonts w:ascii="Arial" w:eastAsia="Times New Roman" w:hAnsi="Arial" w:cs="Arial"/>
            <w:color w:val="212529"/>
            <w:sz w:val="24"/>
            <w:szCs w:val="24"/>
          </w:rPr>
          <w:t>Example:</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58" w:author="Unknown"/>
          <w:rFonts w:ascii="Consolas" w:eastAsia="Times New Roman" w:hAnsi="Consolas" w:cs="Consolas"/>
          <w:color w:val="212529"/>
          <w:sz w:val="21"/>
          <w:szCs w:val="21"/>
        </w:rPr>
      </w:pPr>
      <w:ins w:id="1859" w:author="Unknown">
        <w:r w:rsidRPr="002F77D7">
          <w:rPr>
            <w:rFonts w:ascii="Consolas" w:eastAsia="Times New Roman" w:hAnsi="Consolas" w:cs="Consolas"/>
            <w:color w:val="212529"/>
            <w:sz w:val="21"/>
            <w:szCs w:val="21"/>
          </w:rPr>
          <w:t>objectname.member1;</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60" w:author="Unknown"/>
          <w:rFonts w:ascii="Consolas" w:eastAsia="Times New Roman" w:hAnsi="Consolas" w:cs="Consolas"/>
          <w:color w:val="212529"/>
          <w:sz w:val="21"/>
          <w:szCs w:val="21"/>
        </w:rPr>
      </w:pPr>
      <w:ins w:id="1861" w:author="Unknown">
        <w:r w:rsidRPr="002F77D7">
          <w:rPr>
            <w:rFonts w:ascii="Consolas" w:eastAsia="Times New Roman" w:hAnsi="Consolas" w:cs="Consolas"/>
            <w:color w:val="212529"/>
            <w:sz w:val="21"/>
            <w:szCs w:val="21"/>
          </w:rPr>
          <w:t>objectname.member2;</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ins w:id="1862" w:author="Unknown"/>
          <w:rFonts w:ascii="Consolas" w:eastAsia="Times New Roman" w:hAnsi="Consolas" w:cs="Consolas"/>
          <w:color w:val="212529"/>
          <w:sz w:val="21"/>
          <w:szCs w:val="21"/>
        </w:rPr>
      </w:pPr>
      <w:proofErr w:type="gramStart"/>
      <w:ins w:id="1863" w:author="Unknown">
        <w:r w:rsidRPr="002F77D7">
          <w:rPr>
            <w:rFonts w:ascii="Consolas" w:eastAsia="Times New Roman" w:hAnsi="Consolas" w:cs="Consolas"/>
            <w:color w:val="212529"/>
            <w:sz w:val="21"/>
            <w:szCs w:val="21"/>
          </w:rPr>
          <w:t>objectname.memberfunc(</w:t>
        </w:r>
        <w:proofErr w:type="gramEnd"/>
        <w:r w:rsidRPr="002F77D7">
          <w:rPr>
            <w:rFonts w:ascii="Consolas" w:eastAsia="Times New Roman" w:hAnsi="Consolas" w:cs="Consolas"/>
            <w:color w:val="212529"/>
            <w:sz w:val="21"/>
            <w:szCs w:val="21"/>
          </w:rPr>
          <w:t>);</w:t>
        </w:r>
      </w:ins>
    </w:p>
    <w:p w:rsidR="002F77D7" w:rsidRPr="002F77D7" w:rsidRDefault="002F77D7" w:rsidP="002F77D7">
      <w:pPr>
        <w:shd w:val="clear" w:color="auto" w:fill="FFFFFF"/>
        <w:spacing w:after="0" w:line="240" w:lineRule="auto"/>
        <w:rPr>
          <w:ins w:id="1864" w:author="Unknown"/>
          <w:rFonts w:ascii="Times New Roman" w:eastAsia="Times New Roman" w:hAnsi="Times New Roman" w:cs="Times New Roman"/>
          <w:color w:val="007BFF"/>
          <w:sz w:val="24"/>
          <w:szCs w:val="24"/>
        </w:rPr>
      </w:pPr>
      <w:ins w:id="1865" w:author="Unknown">
        <w:r w:rsidRPr="002F77D7">
          <w:rPr>
            <w:rFonts w:ascii="Arial" w:eastAsia="Times New Roman" w:hAnsi="Arial" w:cs="Arial"/>
            <w:color w:val="212529"/>
            <w:sz w:val="24"/>
            <w:szCs w:val="24"/>
          </w:rPr>
          <w:fldChar w:fldCharType="begin"/>
        </w:r>
        <w:r w:rsidRPr="002F77D7">
          <w:rPr>
            <w:rFonts w:ascii="Arial" w:eastAsia="Times New Roman" w:hAnsi="Arial" w:cs="Arial"/>
            <w:color w:val="212529"/>
            <w:sz w:val="24"/>
            <w:szCs w:val="24"/>
          </w:rPr>
          <w:instrText xml:space="preserve"> HYPERLINK "https://www.onlineinterviewquestions.com/advanced-javascript-interview-questions/" \l "collapseUnfiled32" </w:instrText>
        </w:r>
        <w:r w:rsidRPr="002F77D7">
          <w:rPr>
            <w:rFonts w:ascii="Arial" w:eastAsia="Times New Roman" w:hAnsi="Arial" w:cs="Arial"/>
            <w:color w:val="212529"/>
            <w:sz w:val="24"/>
            <w:szCs w:val="24"/>
          </w:rPr>
          <w:fldChar w:fldCharType="separate"/>
        </w:r>
      </w:ins>
    </w:p>
    <w:p w:rsidR="002F77D7" w:rsidRPr="002F77D7" w:rsidRDefault="002F77D7" w:rsidP="002F77D7">
      <w:pPr>
        <w:shd w:val="clear" w:color="auto" w:fill="FFFFFF"/>
        <w:spacing w:before="100" w:beforeAutospacing="1" w:after="0" w:line="240" w:lineRule="auto"/>
        <w:outlineLvl w:val="2"/>
        <w:rPr>
          <w:ins w:id="1866" w:author="Unknown"/>
          <w:rFonts w:ascii="Times New Roman" w:eastAsia="Times New Roman" w:hAnsi="Times New Roman" w:cs="Times New Roman"/>
          <w:color w:val="000000"/>
          <w:sz w:val="27"/>
          <w:szCs w:val="27"/>
        </w:rPr>
      </w:pPr>
      <w:ins w:id="1867" w:author="Unknown">
        <w:r w:rsidRPr="002F77D7">
          <w:rPr>
            <w:rFonts w:ascii="Arial" w:eastAsia="Times New Roman" w:hAnsi="Arial" w:cs="Arial"/>
            <w:color w:val="000000"/>
            <w:sz w:val="27"/>
            <w:szCs w:val="27"/>
          </w:rPr>
          <w:t>32. Explain Arrow functions?</w:t>
        </w:r>
      </w:ins>
    </w:p>
    <w:p w:rsidR="002F77D7" w:rsidRPr="002F77D7" w:rsidRDefault="002F77D7" w:rsidP="002F77D7">
      <w:pPr>
        <w:shd w:val="clear" w:color="auto" w:fill="FFFFFF"/>
        <w:spacing w:after="0" w:line="240" w:lineRule="auto"/>
        <w:rPr>
          <w:ins w:id="1868" w:author="Unknown"/>
          <w:rFonts w:ascii="Arial" w:eastAsia="Times New Roman" w:hAnsi="Arial" w:cs="Arial"/>
          <w:color w:val="212529"/>
          <w:sz w:val="24"/>
          <w:szCs w:val="24"/>
        </w:rPr>
      </w:pPr>
      <w:ins w:id="1869" w:author="Unknown">
        <w:r w:rsidRPr="002F77D7">
          <w:rPr>
            <w:rFonts w:ascii="Arial" w:eastAsia="Times New Roman" w:hAnsi="Arial" w:cs="Arial"/>
            <w:color w:val="212529"/>
            <w:sz w:val="24"/>
            <w:szCs w:val="24"/>
          </w:rPr>
          <w:fldChar w:fldCharType="end"/>
        </w:r>
      </w:ins>
    </w:p>
    <w:p w:rsidR="002F77D7" w:rsidRPr="002F77D7" w:rsidRDefault="002F77D7" w:rsidP="002F77D7">
      <w:pPr>
        <w:shd w:val="clear" w:color="auto" w:fill="FFFFFF"/>
        <w:spacing w:after="100" w:afterAutospacing="1" w:line="240" w:lineRule="auto"/>
        <w:rPr>
          <w:ins w:id="1870" w:author="Unknown"/>
          <w:rFonts w:ascii="Arial" w:eastAsia="Times New Roman" w:hAnsi="Arial" w:cs="Arial"/>
          <w:color w:val="212529"/>
          <w:sz w:val="24"/>
          <w:szCs w:val="24"/>
        </w:rPr>
      </w:pPr>
      <w:ins w:id="1871" w:author="Unknown">
        <w:r w:rsidRPr="002F77D7">
          <w:rPr>
            <w:rFonts w:ascii="Arial" w:eastAsia="Times New Roman" w:hAnsi="Arial" w:cs="Arial"/>
            <w:color w:val="212529"/>
            <w:sz w:val="24"/>
            <w:szCs w:val="24"/>
          </w:rPr>
          <w:t>An arrow function is a consise and short way to write function expressions in Es6 or above.A rrow functions cannot be used as constructors and also does not supports this, arguments, super, or new.target keywords. It is best suited for non-method functions. In general an arrow function looks like </w:t>
        </w:r>
        <w:r w:rsidRPr="002F77D7">
          <w:rPr>
            <w:rFonts w:ascii="Consolas" w:eastAsia="Times New Roman" w:hAnsi="Consolas" w:cs="Consolas"/>
            <w:color w:val="E83E8C"/>
            <w:sz w:val="21"/>
            <w:szCs w:val="21"/>
          </w:rPr>
          <w:t>const function_name= (</w:t>
        </w:r>
        <w:proofErr w:type="gramStart"/>
        <w:r w:rsidRPr="002F77D7">
          <w:rPr>
            <w:rFonts w:ascii="Consolas" w:eastAsia="Times New Roman" w:hAnsi="Consolas" w:cs="Consolas"/>
            <w:color w:val="E83E8C"/>
            <w:sz w:val="21"/>
            <w:szCs w:val="21"/>
          </w:rPr>
          <w:t>)=</w:t>
        </w:r>
        <w:proofErr w:type="gramEnd"/>
        <w:r w:rsidRPr="002F77D7">
          <w:rPr>
            <w:rFonts w:ascii="Consolas" w:eastAsia="Times New Roman" w:hAnsi="Consolas" w:cs="Consolas"/>
            <w:color w:val="E83E8C"/>
            <w:sz w:val="21"/>
            <w:szCs w:val="21"/>
          </w:rPr>
          <w:t>&gt;{}</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72" w:author="Unknown"/>
          <w:rFonts w:ascii="Consolas" w:eastAsia="Times New Roman" w:hAnsi="Consolas" w:cs="Consolas"/>
          <w:color w:val="212529"/>
          <w:sz w:val="21"/>
          <w:szCs w:val="21"/>
        </w:rPr>
      </w:pPr>
      <w:ins w:id="1873" w:author="Unknown">
        <w:r w:rsidRPr="002F77D7">
          <w:rPr>
            <w:rFonts w:ascii="Consolas" w:eastAsia="Times New Roman" w:hAnsi="Consolas" w:cs="Consolas"/>
            <w:color w:val="212529"/>
            <w:sz w:val="21"/>
            <w:szCs w:val="21"/>
          </w:rPr>
          <w:t xml:space="preserve"> </w:t>
        </w:r>
        <w:proofErr w:type="gramStart"/>
        <w:r w:rsidRPr="002F77D7">
          <w:rPr>
            <w:rFonts w:ascii="Consolas" w:eastAsia="Times New Roman" w:hAnsi="Consolas" w:cs="Consolas"/>
            <w:color w:val="212529"/>
            <w:sz w:val="21"/>
            <w:szCs w:val="21"/>
          </w:rPr>
          <w:t>const</w:t>
        </w:r>
        <w:proofErr w:type="gramEnd"/>
        <w:r w:rsidRPr="002F77D7">
          <w:rPr>
            <w:rFonts w:ascii="Consolas" w:eastAsia="Times New Roman" w:hAnsi="Consolas" w:cs="Consolas"/>
            <w:color w:val="212529"/>
            <w:sz w:val="21"/>
            <w:szCs w:val="21"/>
          </w:rPr>
          <w:t xml:space="preserve"> greet=()=&gt;{console.log('hello');}</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74" w:author="Unknown"/>
          <w:rFonts w:ascii="Consolas" w:eastAsia="Times New Roman" w:hAnsi="Consolas" w:cs="Consolas"/>
          <w:color w:val="212529"/>
          <w:sz w:val="21"/>
          <w:szCs w:val="21"/>
        </w:rPr>
      </w:pPr>
      <w:ins w:id="1875" w:author="Unknown">
        <w:r w:rsidRPr="002F77D7">
          <w:rPr>
            <w:rFonts w:ascii="Consolas" w:eastAsia="Times New Roman" w:hAnsi="Consolas" w:cs="Consolas"/>
            <w:color w:val="212529"/>
            <w:sz w:val="21"/>
            <w:szCs w:val="21"/>
          </w:rPr>
          <w:t xml:space="preserve"> </w:t>
        </w:r>
        <w:proofErr w:type="gramStart"/>
        <w:r w:rsidRPr="002F77D7">
          <w:rPr>
            <w:rFonts w:ascii="Consolas" w:eastAsia="Times New Roman" w:hAnsi="Consolas" w:cs="Consolas"/>
            <w:color w:val="212529"/>
            <w:sz w:val="21"/>
            <w:szCs w:val="21"/>
          </w:rPr>
          <w:t>greet(</w:t>
        </w:r>
        <w:proofErr w:type="gramEnd"/>
        <w:r w:rsidRPr="002F77D7">
          <w:rPr>
            <w:rFonts w:ascii="Consolas" w:eastAsia="Times New Roman" w:hAnsi="Consolas" w:cs="Consolas"/>
            <w:color w:val="212529"/>
            <w:sz w:val="21"/>
            <w:szCs w:val="21"/>
          </w:rPr>
          <w:t>);</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ins w:id="1876" w:author="Unknown"/>
          <w:rFonts w:ascii="Consolas" w:eastAsia="Times New Roman" w:hAnsi="Consolas" w:cs="Consolas"/>
          <w:color w:val="212529"/>
          <w:sz w:val="21"/>
          <w:szCs w:val="21"/>
        </w:rPr>
      </w:pPr>
      <w:ins w:id="1877" w:author="Unknown">
        <w:r w:rsidRPr="002F77D7">
          <w:rPr>
            <w:rFonts w:ascii="Consolas" w:eastAsia="Times New Roman" w:hAnsi="Consolas" w:cs="Consolas"/>
            <w:color w:val="212529"/>
            <w:sz w:val="21"/>
            <w:szCs w:val="21"/>
          </w:rPr>
          <w:t xml:space="preserve"> </w:t>
        </w:r>
      </w:ins>
    </w:p>
    <w:p w:rsidR="002F77D7" w:rsidRPr="002F77D7" w:rsidRDefault="002F77D7" w:rsidP="002F77D7">
      <w:pPr>
        <w:shd w:val="clear" w:color="auto" w:fill="FFFFFF"/>
        <w:spacing w:after="0" w:line="240" w:lineRule="auto"/>
        <w:rPr>
          <w:ins w:id="1878" w:author="Unknown"/>
          <w:rFonts w:ascii="Arial" w:eastAsia="Times New Roman" w:hAnsi="Arial" w:cs="Arial"/>
          <w:color w:val="007BFF"/>
          <w:sz w:val="24"/>
          <w:szCs w:val="24"/>
        </w:rPr>
      </w:pPr>
      <w:ins w:id="1879" w:author="Unknown">
        <w:r w:rsidRPr="002F77D7">
          <w:rPr>
            <w:rFonts w:ascii="Arial" w:eastAsia="Times New Roman" w:hAnsi="Arial" w:cs="Arial"/>
            <w:color w:val="212529"/>
            <w:sz w:val="24"/>
            <w:szCs w:val="24"/>
          </w:rPr>
          <w:fldChar w:fldCharType="begin"/>
        </w:r>
        <w:r w:rsidRPr="002F77D7">
          <w:rPr>
            <w:rFonts w:ascii="Arial" w:eastAsia="Times New Roman" w:hAnsi="Arial" w:cs="Arial"/>
            <w:color w:val="212529"/>
            <w:sz w:val="24"/>
            <w:szCs w:val="24"/>
          </w:rPr>
          <w:instrText xml:space="preserve"> HYPERLINK "https://www.onlineinterviewquestions.com/advanced-javascript-interview-questions/" \l "collapseUnfiled33" </w:instrText>
        </w:r>
        <w:r w:rsidRPr="002F77D7">
          <w:rPr>
            <w:rFonts w:ascii="Arial" w:eastAsia="Times New Roman" w:hAnsi="Arial" w:cs="Arial"/>
            <w:color w:val="212529"/>
            <w:sz w:val="24"/>
            <w:szCs w:val="24"/>
          </w:rPr>
          <w:fldChar w:fldCharType="separate"/>
        </w:r>
      </w:ins>
    </w:p>
    <w:p w:rsidR="002F77D7" w:rsidRPr="002F77D7" w:rsidRDefault="002F77D7" w:rsidP="002F77D7">
      <w:pPr>
        <w:shd w:val="clear" w:color="auto" w:fill="FFFFFF"/>
        <w:spacing w:before="100" w:beforeAutospacing="1" w:after="0" w:line="240" w:lineRule="auto"/>
        <w:outlineLvl w:val="2"/>
        <w:rPr>
          <w:ins w:id="1880" w:author="Unknown"/>
          <w:rFonts w:ascii="Times New Roman" w:eastAsia="Times New Roman" w:hAnsi="Times New Roman" w:cs="Times New Roman"/>
          <w:color w:val="000000"/>
          <w:sz w:val="27"/>
          <w:szCs w:val="27"/>
        </w:rPr>
      </w:pPr>
      <w:ins w:id="1881" w:author="Unknown">
        <w:r w:rsidRPr="002F77D7">
          <w:rPr>
            <w:rFonts w:ascii="Arial" w:eastAsia="Times New Roman" w:hAnsi="Arial" w:cs="Arial"/>
            <w:color w:val="000000"/>
            <w:sz w:val="27"/>
            <w:szCs w:val="27"/>
          </w:rPr>
          <w:t>33. Explain function hoisting in JavaScript?</w:t>
        </w:r>
      </w:ins>
    </w:p>
    <w:p w:rsidR="002F77D7" w:rsidRPr="002F77D7" w:rsidRDefault="002F77D7" w:rsidP="002F77D7">
      <w:pPr>
        <w:shd w:val="clear" w:color="auto" w:fill="FFFFFF"/>
        <w:spacing w:after="0" w:line="240" w:lineRule="auto"/>
        <w:rPr>
          <w:ins w:id="1882" w:author="Unknown"/>
          <w:rFonts w:ascii="Arial" w:eastAsia="Times New Roman" w:hAnsi="Arial" w:cs="Arial"/>
          <w:color w:val="212529"/>
          <w:sz w:val="24"/>
          <w:szCs w:val="24"/>
        </w:rPr>
      </w:pPr>
      <w:ins w:id="1883" w:author="Unknown">
        <w:r w:rsidRPr="002F77D7">
          <w:rPr>
            <w:rFonts w:ascii="Arial" w:eastAsia="Times New Roman" w:hAnsi="Arial" w:cs="Arial"/>
            <w:color w:val="212529"/>
            <w:sz w:val="24"/>
            <w:szCs w:val="24"/>
          </w:rPr>
          <w:fldChar w:fldCharType="end"/>
        </w:r>
      </w:ins>
    </w:p>
    <w:p w:rsidR="002F77D7" w:rsidRPr="002F77D7" w:rsidRDefault="002F77D7" w:rsidP="002F77D7">
      <w:pPr>
        <w:shd w:val="clear" w:color="auto" w:fill="FFFFFF"/>
        <w:spacing w:after="100" w:afterAutospacing="1" w:line="240" w:lineRule="auto"/>
        <w:rPr>
          <w:ins w:id="1884" w:author="Unknown"/>
          <w:rFonts w:ascii="Arial" w:eastAsia="Times New Roman" w:hAnsi="Arial" w:cs="Arial"/>
          <w:color w:val="212529"/>
          <w:sz w:val="24"/>
          <w:szCs w:val="24"/>
        </w:rPr>
      </w:pPr>
      <w:ins w:id="1885" w:author="Unknown">
        <w:r w:rsidRPr="002F77D7">
          <w:rPr>
            <w:rFonts w:ascii="Arial" w:eastAsia="Times New Roman" w:hAnsi="Arial" w:cs="Arial"/>
            <w:color w:val="212529"/>
            <w:sz w:val="24"/>
            <w:szCs w:val="24"/>
          </w:rPr>
          <w:t>JavaScript’s default behavior that allows moving declarations to the top is called Hoisting. The 2 ways of creating functions in JavaScript are </w:t>
        </w:r>
        <w:r w:rsidRPr="002F77D7">
          <w:rPr>
            <w:rFonts w:ascii="Arial" w:eastAsia="Times New Roman" w:hAnsi="Arial" w:cs="Arial"/>
            <w:b/>
            <w:bCs/>
            <w:color w:val="212529"/>
            <w:sz w:val="24"/>
            <w:szCs w:val="24"/>
          </w:rPr>
          <w:t>Function Declaration</w:t>
        </w:r>
        <w:r w:rsidRPr="002F77D7">
          <w:rPr>
            <w:rFonts w:ascii="Arial" w:eastAsia="Times New Roman" w:hAnsi="Arial" w:cs="Arial"/>
            <w:color w:val="212529"/>
            <w:sz w:val="24"/>
            <w:szCs w:val="24"/>
          </w:rPr>
          <w:t> and </w:t>
        </w:r>
        <w:r w:rsidRPr="002F77D7">
          <w:rPr>
            <w:rFonts w:ascii="Arial" w:eastAsia="Times New Roman" w:hAnsi="Arial" w:cs="Arial"/>
            <w:b/>
            <w:bCs/>
            <w:color w:val="212529"/>
            <w:sz w:val="24"/>
            <w:szCs w:val="24"/>
          </w:rPr>
          <w:t>Function Expression</w:t>
        </w:r>
        <w:r w:rsidRPr="002F77D7">
          <w:rPr>
            <w:rFonts w:ascii="Arial" w:eastAsia="Times New Roman" w:hAnsi="Arial" w:cs="Arial"/>
            <w:color w:val="212529"/>
            <w:sz w:val="24"/>
            <w:szCs w:val="24"/>
          </w:rPr>
          <w:t>. Let’s find out more about these:</w:t>
        </w:r>
      </w:ins>
    </w:p>
    <w:p w:rsidR="002F77D7" w:rsidRPr="002F77D7" w:rsidRDefault="002F77D7" w:rsidP="002F77D7">
      <w:pPr>
        <w:shd w:val="clear" w:color="auto" w:fill="FFFFFF"/>
        <w:spacing w:after="100" w:afterAutospacing="1" w:line="240" w:lineRule="auto"/>
        <w:outlineLvl w:val="3"/>
        <w:rPr>
          <w:ins w:id="1886" w:author="Unknown"/>
          <w:rFonts w:ascii="Arial" w:eastAsia="Times New Roman" w:hAnsi="Arial" w:cs="Arial"/>
          <w:color w:val="212529"/>
          <w:sz w:val="24"/>
          <w:szCs w:val="24"/>
        </w:rPr>
      </w:pPr>
      <w:ins w:id="1887" w:author="Unknown">
        <w:r w:rsidRPr="002F77D7">
          <w:rPr>
            <w:rFonts w:ascii="Arial" w:eastAsia="Times New Roman" w:hAnsi="Arial" w:cs="Arial"/>
            <w:b/>
            <w:bCs/>
            <w:i/>
            <w:iCs/>
            <w:color w:val="212529"/>
            <w:sz w:val="24"/>
            <w:szCs w:val="24"/>
          </w:rPr>
          <w:t>Function Declaration</w:t>
        </w:r>
      </w:ins>
    </w:p>
    <w:p w:rsidR="002F77D7" w:rsidRPr="002F77D7" w:rsidRDefault="002F77D7" w:rsidP="002F77D7">
      <w:pPr>
        <w:shd w:val="clear" w:color="auto" w:fill="FFFFFF"/>
        <w:spacing w:after="100" w:afterAutospacing="1" w:line="240" w:lineRule="auto"/>
        <w:rPr>
          <w:ins w:id="1888" w:author="Unknown"/>
          <w:rFonts w:ascii="Arial" w:eastAsia="Times New Roman" w:hAnsi="Arial" w:cs="Arial"/>
          <w:color w:val="212529"/>
          <w:sz w:val="24"/>
          <w:szCs w:val="24"/>
        </w:rPr>
      </w:pPr>
      <w:ins w:id="1889" w:author="Unknown">
        <w:r w:rsidRPr="002F77D7">
          <w:rPr>
            <w:rFonts w:ascii="Arial" w:eastAsia="Times New Roman" w:hAnsi="Arial" w:cs="Arial"/>
            <w:color w:val="212529"/>
            <w:sz w:val="24"/>
            <w:szCs w:val="24"/>
          </w:rPr>
          <w:lastRenderedPageBreak/>
          <w:t>A function with the specific parameters is known as function declarations. To create a variable in JavaScript is called declarations.</w:t>
        </w:r>
      </w:ins>
    </w:p>
    <w:p w:rsidR="002F77D7" w:rsidRPr="002F77D7" w:rsidRDefault="002F77D7" w:rsidP="002F77D7">
      <w:pPr>
        <w:shd w:val="clear" w:color="auto" w:fill="FFFFFF"/>
        <w:spacing w:after="100" w:afterAutospacing="1" w:line="240" w:lineRule="auto"/>
        <w:rPr>
          <w:ins w:id="1890" w:author="Unknown"/>
          <w:rFonts w:ascii="Arial" w:eastAsia="Times New Roman" w:hAnsi="Arial" w:cs="Arial"/>
          <w:color w:val="212529"/>
          <w:sz w:val="24"/>
          <w:szCs w:val="24"/>
        </w:rPr>
      </w:pPr>
      <w:ins w:id="1891" w:author="Unknown">
        <w:r w:rsidRPr="002F77D7">
          <w:rPr>
            <w:rFonts w:ascii="Arial" w:eastAsia="Times New Roman" w:hAnsi="Arial" w:cs="Arial"/>
            <w:b/>
            <w:bCs/>
            <w:color w:val="212529"/>
            <w:sz w:val="24"/>
            <w:szCs w:val="24"/>
          </w:rPr>
          <w:t>e.g:</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92" w:author="Unknown"/>
          <w:rFonts w:ascii="Consolas" w:eastAsia="Times New Roman" w:hAnsi="Consolas" w:cs="Consolas"/>
          <w:color w:val="212529"/>
          <w:sz w:val="21"/>
          <w:szCs w:val="21"/>
        </w:rPr>
      </w:pPr>
      <w:proofErr w:type="gramStart"/>
      <w:ins w:id="1893" w:author="Unknown">
        <w:r w:rsidRPr="002F77D7">
          <w:rPr>
            <w:rFonts w:ascii="Consolas" w:eastAsia="Times New Roman" w:hAnsi="Consolas" w:cs="Consolas"/>
            <w:color w:val="212529"/>
            <w:sz w:val="21"/>
            <w:szCs w:val="21"/>
          </w:rPr>
          <w:t>hoisted(</w:t>
        </w:r>
        <w:proofErr w:type="gramEnd"/>
        <w:r w:rsidRPr="002F77D7">
          <w:rPr>
            <w:rFonts w:ascii="Consolas" w:eastAsia="Times New Roman" w:hAnsi="Consolas" w:cs="Consolas"/>
            <w:color w:val="212529"/>
            <w:sz w:val="21"/>
            <w:szCs w:val="21"/>
          </w:rPr>
          <w:t>); // logs "foo"</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94" w:author="Unknown"/>
          <w:rFonts w:ascii="Consolas" w:eastAsia="Times New Roman" w:hAnsi="Consolas" w:cs="Consolas"/>
          <w:color w:val="212529"/>
          <w:sz w:val="21"/>
          <w:szCs w:val="21"/>
        </w:rPr>
      </w:pPr>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95" w:author="Unknown"/>
          <w:rFonts w:ascii="Consolas" w:eastAsia="Times New Roman" w:hAnsi="Consolas" w:cs="Consolas"/>
          <w:color w:val="212529"/>
          <w:sz w:val="21"/>
          <w:szCs w:val="21"/>
        </w:rPr>
      </w:pPr>
      <w:proofErr w:type="gramStart"/>
      <w:ins w:id="1896" w:author="Unknown">
        <w:r w:rsidRPr="002F77D7">
          <w:rPr>
            <w:rFonts w:ascii="Consolas" w:eastAsia="Times New Roman" w:hAnsi="Consolas" w:cs="Consolas"/>
            <w:color w:val="212529"/>
            <w:sz w:val="21"/>
            <w:szCs w:val="21"/>
          </w:rPr>
          <w:t>function</w:t>
        </w:r>
        <w:proofErr w:type="gramEnd"/>
        <w:r w:rsidRPr="002F77D7">
          <w:rPr>
            <w:rFonts w:ascii="Consolas" w:eastAsia="Times New Roman" w:hAnsi="Consolas" w:cs="Consolas"/>
            <w:color w:val="212529"/>
            <w:sz w:val="21"/>
            <w:szCs w:val="21"/>
          </w:rPr>
          <w:t xml:space="preserve"> hoisted() {</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97" w:author="Unknown"/>
          <w:rFonts w:ascii="Consolas" w:eastAsia="Times New Roman" w:hAnsi="Consolas" w:cs="Consolas"/>
          <w:color w:val="212529"/>
          <w:sz w:val="21"/>
          <w:szCs w:val="21"/>
        </w:rPr>
      </w:pPr>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98" w:author="Unknown"/>
          <w:rFonts w:ascii="Consolas" w:eastAsia="Times New Roman" w:hAnsi="Consolas" w:cs="Consolas"/>
          <w:color w:val="212529"/>
          <w:sz w:val="21"/>
          <w:szCs w:val="21"/>
        </w:rPr>
      </w:pPr>
      <w:ins w:id="1899" w:author="Unknown">
        <w:r w:rsidRPr="002F77D7">
          <w:rPr>
            <w:rFonts w:ascii="Consolas" w:eastAsia="Times New Roman" w:hAnsi="Consolas" w:cs="Consolas"/>
            <w:color w:val="212529"/>
            <w:sz w:val="21"/>
            <w:szCs w:val="21"/>
          </w:rPr>
          <w:t xml:space="preserve">  </w:t>
        </w:r>
        <w:proofErr w:type="gramStart"/>
        <w:r w:rsidRPr="002F77D7">
          <w:rPr>
            <w:rFonts w:ascii="Consolas" w:eastAsia="Times New Roman" w:hAnsi="Consolas" w:cs="Consolas"/>
            <w:color w:val="212529"/>
            <w:sz w:val="21"/>
            <w:szCs w:val="21"/>
          </w:rPr>
          <w:t>console.log(</w:t>
        </w:r>
        <w:proofErr w:type="gramEnd"/>
        <w:r w:rsidRPr="002F77D7">
          <w:rPr>
            <w:rFonts w:ascii="Consolas" w:eastAsia="Times New Roman" w:hAnsi="Consolas" w:cs="Consolas"/>
            <w:color w:val="212529"/>
            <w:sz w:val="21"/>
            <w:szCs w:val="21"/>
          </w:rPr>
          <w:t>'foo');</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00" w:author="Unknown"/>
          <w:rFonts w:ascii="Consolas" w:eastAsia="Times New Roman" w:hAnsi="Consolas" w:cs="Consolas"/>
          <w:color w:val="212529"/>
          <w:sz w:val="21"/>
          <w:szCs w:val="21"/>
        </w:rPr>
      </w:pPr>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01" w:author="Unknown"/>
          <w:rFonts w:ascii="Consolas" w:eastAsia="Times New Roman" w:hAnsi="Consolas" w:cs="Consolas"/>
          <w:color w:val="212529"/>
          <w:sz w:val="21"/>
          <w:szCs w:val="21"/>
        </w:rPr>
      </w:pPr>
      <w:ins w:id="1902" w:author="Unknown">
        <w:r w:rsidRPr="002F77D7">
          <w:rPr>
            <w:rFonts w:ascii="Consolas" w:eastAsia="Times New Roman" w:hAnsi="Consolas" w:cs="Consolas"/>
            <w:color w:val="212529"/>
            <w:sz w:val="21"/>
            <w:szCs w:val="21"/>
          </w:rPr>
          <w:t>}</w:t>
        </w:r>
      </w:ins>
    </w:p>
    <w:p w:rsidR="002F77D7" w:rsidRPr="002F77D7" w:rsidRDefault="002F77D7" w:rsidP="002F77D7">
      <w:pPr>
        <w:shd w:val="clear" w:color="auto" w:fill="FFFFFF"/>
        <w:spacing w:after="100" w:afterAutospacing="1" w:line="240" w:lineRule="auto"/>
        <w:rPr>
          <w:ins w:id="1903" w:author="Unknown"/>
          <w:rFonts w:ascii="Arial" w:eastAsia="Times New Roman" w:hAnsi="Arial" w:cs="Arial"/>
          <w:color w:val="212529"/>
          <w:sz w:val="24"/>
          <w:szCs w:val="24"/>
        </w:rPr>
      </w:pPr>
      <w:ins w:id="1904" w:author="Unknown">
        <w:r w:rsidRPr="002F77D7">
          <w:rPr>
            <w:rFonts w:ascii="Arial" w:eastAsia="Times New Roman" w:hAnsi="Arial" w:cs="Arial"/>
            <w:b/>
            <w:bCs/>
            <w:color w:val="212529"/>
            <w:sz w:val="24"/>
            <w:szCs w:val="24"/>
          </w:rPr>
          <w:t>Function Expression</w:t>
        </w:r>
      </w:ins>
    </w:p>
    <w:p w:rsidR="002F77D7" w:rsidRPr="002F77D7" w:rsidRDefault="002F77D7" w:rsidP="002F77D7">
      <w:pPr>
        <w:shd w:val="clear" w:color="auto" w:fill="FFFFFF"/>
        <w:spacing w:after="100" w:afterAutospacing="1" w:line="240" w:lineRule="auto"/>
        <w:rPr>
          <w:ins w:id="1905" w:author="Unknown"/>
          <w:rFonts w:ascii="Arial" w:eastAsia="Times New Roman" w:hAnsi="Arial" w:cs="Arial"/>
          <w:color w:val="212529"/>
          <w:sz w:val="24"/>
          <w:szCs w:val="24"/>
        </w:rPr>
      </w:pPr>
      <w:ins w:id="1906" w:author="Unknown">
        <w:r w:rsidRPr="002F77D7">
          <w:rPr>
            <w:rFonts w:ascii="Arial" w:eastAsia="Times New Roman" w:hAnsi="Arial" w:cs="Arial"/>
            <w:color w:val="212529"/>
            <w:sz w:val="24"/>
            <w:szCs w:val="24"/>
          </w:rPr>
          <w:t>When a function is created by using an expression it is called function expression.</w:t>
        </w:r>
      </w:ins>
    </w:p>
    <w:p w:rsidR="002F77D7" w:rsidRPr="002F77D7" w:rsidRDefault="002F77D7" w:rsidP="002F77D7">
      <w:pPr>
        <w:shd w:val="clear" w:color="auto" w:fill="FFFFFF"/>
        <w:spacing w:after="100" w:afterAutospacing="1" w:line="240" w:lineRule="auto"/>
        <w:rPr>
          <w:ins w:id="1907" w:author="Unknown"/>
          <w:rFonts w:ascii="Arial" w:eastAsia="Times New Roman" w:hAnsi="Arial" w:cs="Arial"/>
          <w:color w:val="212529"/>
          <w:sz w:val="24"/>
          <w:szCs w:val="24"/>
        </w:rPr>
      </w:pPr>
      <w:ins w:id="1908" w:author="Unknown">
        <w:r w:rsidRPr="002F77D7">
          <w:rPr>
            <w:rFonts w:ascii="Arial" w:eastAsia="Times New Roman" w:hAnsi="Arial" w:cs="Arial"/>
            <w:color w:val="212529"/>
            <w:sz w:val="24"/>
            <w:szCs w:val="24"/>
          </w:rPr>
          <w:t>e.g:</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09" w:author="Unknown"/>
          <w:rFonts w:ascii="Consolas" w:eastAsia="Times New Roman" w:hAnsi="Consolas" w:cs="Consolas"/>
          <w:color w:val="212529"/>
          <w:sz w:val="21"/>
          <w:szCs w:val="21"/>
        </w:rPr>
      </w:pPr>
      <w:proofErr w:type="gramStart"/>
      <w:ins w:id="1910" w:author="Unknown">
        <w:r w:rsidRPr="002F77D7">
          <w:rPr>
            <w:rFonts w:ascii="Consolas" w:eastAsia="Times New Roman" w:hAnsi="Consolas" w:cs="Consolas"/>
            <w:color w:val="212529"/>
            <w:sz w:val="21"/>
            <w:szCs w:val="21"/>
          </w:rPr>
          <w:t>notHoisted(</w:t>
        </w:r>
        <w:proofErr w:type="gramEnd"/>
        <w:r w:rsidRPr="002F77D7">
          <w:rPr>
            <w:rFonts w:ascii="Consolas" w:eastAsia="Times New Roman" w:hAnsi="Consolas" w:cs="Consolas"/>
            <w:color w:val="212529"/>
            <w:sz w:val="21"/>
            <w:szCs w:val="21"/>
          </w:rPr>
          <w:t>); // TypeError: notHoisted is not a function</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11" w:author="Unknown"/>
          <w:rFonts w:ascii="Consolas" w:eastAsia="Times New Roman" w:hAnsi="Consolas" w:cs="Consolas"/>
          <w:color w:val="212529"/>
          <w:sz w:val="21"/>
          <w:szCs w:val="21"/>
        </w:rPr>
      </w:pPr>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12" w:author="Unknown"/>
          <w:rFonts w:ascii="Consolas" w:eastAsia="Times New Roman" w:hAnsi="Consolas" w:cs="Consolas"/>
          <w:color w:val="212529"/>
          <w:sz w:val="21"/>
          <w:szCs w:val="21"/>
        </w:rPr>
      </w:pPr>
      <w:proofErr w:type="gramStart"/>
      <w:ins w:id="1913" w:author="Unknown">
        <w:r w:rsidRPr="002F77D7">
          <w:rPr>
            <w:rFonts w:ascii="Consolas" w:eastAsia="Times New Roman" w:hAnsi="Consolas" w:cs="Consolas"/>
            <w:color w:val="212529"/>
            <w:sz w:val="21"/>
            <w:szCs w:val="21"/>
          </w:rPr>
          <w:t>var</w:t>
        </w:r>
        <w:proofErr w:type="gramEnd"/>
        <w:r w:rsidRPr="002F77D7">
          <w:rPr>
            <w:rFonts w:ascii="Consolas" w:eastAsia="Times New Roman" w:hAnsi="Consolas" w:cs="Consolas"/>
            <w:color w:val="212529"/>
            <w:sz w:val="21"/>
            <w:szCs w:val="21"/>
          </w:rPr>
          <w:t xml:space="preserve"> notHoisted = function() {</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14" w:author="Unknown"/>
          <w:rFonts w:ascii="Consolas" w:eastAsia="Times New Roman" w:hAnsi="Consolas" w:cs="Consolas"/>
          <w:color w:val="212529"/>
          <w:sz w:val="21"/>
          <w:szCs w:val="21"/>
        </w:rPr>
      </w:pPr>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15" w:author="Unknown"/>
          <w:rFonts w:ascii="Consolas" w:eastAsia="Times New Roman" w:hAnsi="Consolas" w:cs="Consolas"/>
          <w:color w:val="212529"/>
          <w:sz w:val="21"/>
          <w:szCs w:val="21"/>
        </w:rPr>
      </w:pPr>
      <w:ins w:id="1916" w:author="Unknown">
        <w:r w:rsidRPr="002F77D7">
          <w:rPr>
            <w:rFonts w:ascii="Consolas" w:eastAsia="Times New Roman" w:hAnsi="Consolas" w:cs="Consolas"/>
            <w:color w:val="212529"/>
            <w:sz w:val="21"/>
            <w:szCs w:val="21"/>
          </w:rPr>
          <w:t xml:space="preserve">   </w:t>
        </w:r>
        <w:proofErr w:type="gramStart"/>
        <w:r w:rsidRPr="002F77D7">
          <w:rPr>
            <w:rFonts w:ascii="Consolas" w:eastAsia="Times New Roman" w:hAnsi="Consolas" w:cs="Consolas"/>
            <w:color w:val="212529"/>
            <w:sz w:val="21"/>
            <w:szCs w:val="21"/>
          </w:rPr>
          <w:t>console.log(</w:t>
        </w:r>
        <w:proofErr w:type="gramEnd"/>
        <w:r w:rsidRPr="002F77D7">
          <w:rPr>
            <w:rFonts w:ascii="Consolas" w:eastAsia="Times New Roman" w:hAnsi="Consolas" w:cs="Consolas"/>
            <w:color w:val="212529"/>
            <w:sz w:val="21"/>
            <w:szCs w:val="21"/>
          </w:rPr>
          <w:t>'bar');</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17" w:author="Unknown"/>
          <w:rFonts w:ascii="Consolas" w:eastAsia="Times New Roman" w:hAnsi="Consolas" w:cs="Consolas"/>
          <w:color w:val="212529"/>
          <w:sz w:val="21"/>
          <w:szCs w:val="21"/>
        </w:rPr>
      </w:pPr>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ins w:id="1918" w:author="Unknown"/>
          <w:rFonts w:ascii="Consolas" w:eastAsia="Times New Roman" w:hAnsi="Consolas" w:cs="Consolas"/>
          <w:color w:val="212529"/>
          <w:sz w:val="21"/>
          <w:szCs w:val="21"/>
        </w:rPr>
      </w:pPr>
      <w:ins w:id="1919" w:author="Unknown">
        <w:r w:rsidRPr="002F77D7">
          <w:rPr>
            <w:rFonts w:ascii="Consolas" w:eastAsia="Times New Roman" w:hAnsi="Consolas" w:cs="Consolas"/>
            <w:color w:val="212529"/>
            <w:sz w:val="21"/>
            <w:szCs w:val="21"/>
          </w:rPr>
          <w:t>};</w:t>
        </w:r>
      </w:ins>
    </w:p>
    <w:p w:rsidR="002F77D7" w:rsidRPr="002F77D7" w:rsidRDefault="002F77D7" w:rsidP="002F77D7">
      <w:pPr>
        <w:shd w:val="clear" w:color="auto" w:fill="FFFFFF"/>
        <w:spacing w:after="0" w:line="240" w:lineRule="auto"/>
        <w:rPr>
          <w:ins w:id="1920" w:author="Unknown"/>
          <w:rFonts w:ascii="Times New Roman" w:eastAsia="Times New Roman" w:hAnsi="Times New Roman" w:cs="Times New Roman"/>
          <w:color w:val="007BFF"/>
          <w:sz w:val="24"/>
          <w:szCs w:val="24"/>
        </w:rPr>
      </w:pPr>
      <w:ins w:id="1921" w:author="Unknown">
        <w:r w:rsidRPr="002F77D7">
          <w:rPr>
            <w:rFonts w:ascii="Arial" w:eastAsia="Times New Roman" w:hAnsi="Arial" w:cs="Arial"/>
            <w:color w:val="212529"/>
            <w:sz w:val="24"/>
            <w:szCs w:val="24"/>
          </w:rPr>
          <w:fldChar w:fldCharType="begin"/>
        </w:r>
        <w:r w:rsidRPr="002F77D7">
          <w:rPr>
            <w:rFonts w:ascii="Arial" w:eastAsia="Times New Roman" w:hAnsi="Arial" w:cs="Arial"/>
            <w:color w:val="212529"/>
            <w:sz w:val="24"/>
            <w:szCs w:val="24"/>
          </w:rPr>
          <w:instrText xml:space="preserve"> HYPERLINK "https://www.onlineinterviewquestions.com/advanced-javascript-interview-questions/" \l "collapseUnfiled34" </w:instrText>
        </w:r>
        <w:r w:rsidRPr="002F77D7">
          <w:rPr>
            <w:rFonts w:ascii="Arial" w:eastAsia="Times New Roman" w:hAnsi="Arial" w:cs="Arial"/>
            <w:color w:val="212529"/>
            <w:sz w:val="24"/>
            <w:szCs w:val="24"/>
          </w:rPr>
          <w:fldChar w:fldCharType="separate"/>
        </w:r>
      </w:ins>
    </w:p>
    <w:p w:rsidR="002F77D7" w:rsidRPr="002F77D7" w:rsidRDefault="002F77D7" w:rsidP="002F77D7">
      <w:pPr>
        <w:shd w:val="clear" w:color="auto" w:fill="FFFFFF"/>
        <w:spacing w:before="100" w:beforeAutospacing="1" w:after="0" w:line="240" w:lineRule="auto"/>
        <w:outlineLvl w:val="2"/>
        <w:rPr>
          <w:ins w:id="1922" w:author="Unknown"/>
          <w:rFonts w:ascii="Times New Roman" w:eastAsia="Times New Roman" w:hAnsi="Times New Roman" w:cs="Times New Roman"/>
          <w:color w:val="000000"/>
          <w:sz w:val="27"/>
          <w:szCs w:val="27"/>
        </w:rPr>
      </w:pPr>
      <w:ins w:id="1923" w:author="Unknown">
        <w:r w:rsidRPr="002F77D7">
          <w:rPr>
            <w:rFonts w:ascii="Arial" w:eastAsia="Times New Roman" w:hAnsi="Arial" w:cs="Arial"/>
            <w:color w:val="000000"/>
            <w:sz w:val="27"/>
            <w:szCs w:val="27"/>
          </w:rPr>
          <w:t>34. How to remove duplicate values from a JavaScript array?</w:t>
        </w:r>
      </w:ins>
    </w:p>
    <w:p w:rsidR="002F77D7" w:rsidRPr="002F77D7" w:rsidRDefault="002F77D7" w:rsidP="002F77D7">
      <w:pPr>
        <w:shd w:val="clear" w:color="auto" w:fill="FFFFFF"/>
        <w:spacing w:after="0" w:line="240" w:lineRule="auto"/>
        <w:rPr>
          <w:ins w:id="1924" w:author="Unknown"/>
          <w:rFonts w:ascii="Arial" w:eastAsia="Times New Roman" w:hAnsi="Arial" w:cs="Arial"/>
          <w:color w:val="212529"/>
          <w:sz w:val="24"/>
          <w:szCs w:val="24"/>
        </w:rPr>
      </w:pPr>
      <w:ins w:id="1925" w:author="Unknown">
        <w:r w:rsidRPr="002F77D7">
          <w:rPr>
            <w:rFonts w:ascii="Arial" w:eastAsia="Times New Roman" w:hAnsi="Arial" w:cs="Arial"/>
            <w:color w:val="212529"/>
            <w:sz w:val="24"/>
            <w:szCs w:val="24"/>
          </w:rPr>
          <w:fldChar w:fldCharType="end"/>
        </w:r>
      </w:ins>
    </w:p>
    <w:p w:rsidR="002F77D7" w:rsidRPr="002F77D7" w:rsidRDefault="002F77D7" w:rsidP="002F77D7">
      <w:pPr>
        <w:shd w:val="clear" w:color="auto" w:fill="FFFFFF"/>
        <w:spacing w:after="100" w:afterAutospacing="1" w:line="240" w:lineRule="auto"/>
        <w:rPr>
          <w:ins w:id="1926" w:author="Unknown"/>
          <w:rFonts w:ascii="Arial" w:eastAsia="Times New Roman" w:hAnsi="Arial" w:cs="Arial"/>
          <w:color w:val="212529"/>
          <w:sz w:val="24"/>
          <w:szCs w:val="24"/>
        </w:rPr>
      </w:pPr>
      <w:ins w:id="1927" w:author="Unknown">
        <w:r w:rsidRPr="002F77D7">
          <w:rPr>
            <w:rFonts w:ascii="Arial" w:eastAsia="Times New Roman" w:hAnsi="Arial" w:cs="Arial"/>
            <w:color w:val="212529"/>
            <w:sz w:val="24"/>
            <w:szCs w:val="24"/>
          </w:rPr>
          <w:t>We can use array.indexOf method to check a value exists or not. See below example to remove duplicate values.</w:t>
        </w:r>
      </w:ins>
    </w:p>
    <w:p w:rsidR="002F77D7" w:rsidRPr="002F77D7" w:rsidRDefault="002F77D7" w:rsidP="002F77D7">
      <w:pPr>
        <w:shd w:val="clear" w:color="auto" w:fill="FFFFFF"/>
        <w:spacing w:after="100" w:afterAutospacing="1" w:line="240" w:lineRule="auto"/>
        <w:rPr>
          <w:ins w:id="1928" w:author="Unknown"/>
          <w:rFonts w:ascii="Arial" w:eastAsia="Times New Roman" w:hAnsi="Arial" w:cs="Arial"/>
          <w:color w:val="212529"/>
          <w:sz w:val="24"/>
          <w:szCs w:val="24"/>
        </w:rPr>
      </w:pPr>
      <w:ins w:id="1929" w:author="Unknown">
        <w:r w:rsidRPr="002F77D7">
          <w:rPr>
            <w:rFonts w:ascii="Arial" w:eastAsia="Times New Roman" w:hAnsi="Arial" w:cs="Arial"/>
            <w:color w:val="212529"/>
            <w:sz w:val="24"/>
            <w:szCs w:val="24"/>
          </w:rPr>
          <w:t>let duplicates = ['delhi','kanpur','kanpur','goa','delhi','new york'];</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30" w:author="Unknown"/>
          <w:rFonts w:ascii="Consolas" w:eastAsia="Times New Roman" w:hAnsi="Consolas" w:cs="Consolas"/>
          <w:color w:val="212529"/>
          <w:sz w:val="21"/>
          <w:szCs w:val="21"/>
        </w:rPr>
      </w:pPr>
      <w:proofErr w:type="gramStart"/>
      <w:ins w:id="1931" w:author="Unknown">
        <w:r w:rsidRPr="002F77D7">
          <w:rPr>
            <w:rFonts w:ascii="Consolas" w:eastAsia="Times New Roman" w:hAnsi="Consolas" w:cs="Consolas"/>
            <w:color w:val="212529"/>
            <w:sz w:val="21"/>
            <w:szCs w:val="21"/>
          </w:rPr>
          <w:t>function</w:t>
        </w:r>
        <w:proofErr w:type="gramEnd"/>
        <w:r w:rsidRPr="002F77D7">
          <w:rPr>
            <w:rFonts w:ascii="Consolas" w:eastAsia="Times New Roman" w:hAnsi="Consolas" w:cs="Consolas"/>
            <w:color w:val="212529"/>
            <w:sz w:val="21"/>
            <w:szCs w:val="21"/>
          </w:rPr>
          <w:t xml:space="preserve"> removeDuplicatesValues(arr){</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32" w:author="Unknown"/>
          <w:rFonts w:ascii="Consolas" w:eastAsia="Times New Roman" w:hAnsi="Consolas" w:cs="Consolas"/>
          <w:color w:val="212529"/>
          <w:sz w:val="21"/>
          <w:szCs w:val="21"/>
        </w:rPr>
      </w:pPr>
      <w:ins w:id="1933" w:author="Unknown">
        <w:r w:rsidRPr="002F77D7">
          <w:rPr>
            <w:rFonts w:ascii="Consolas" w:eastAsia="Times New Roman" w:hAnsi="Consolas" w:cs="Consolas"/>
            <w:color w:val="212529"/>
            <w:sz w:val="21"/>
            <w:szCs w:val="21"/>
          </w:rPr>
          <w:t xml:space="preserve">    </w:t>
        </w:r>
        <w:proofErr w:type="gramStart"/>
        <w:r w:rsidRPr="002F77D7">
          <w:rPr>
            <w:rFonts w:ascii="Consolas" w:eastAsia="Times New Roman" w:hAnsi="Consolas" w:cs="Consolas"/>
            <w:color w:val="212529"/>
            <w:sz w:val="21"/>
            <w:szCs w:val="21"/>
          </w:rPr>
          <w:t>let</w:t>
        </w:r>
        <w:proofErr w:type="gramEnd"/>
        <w:r w:rsidRPr="002F77D7">
          <w:rPr>
            <w:rFonts w:ascii="Consolas" w:eastAsia="Times New Roman" w:hAnsi="Consolas" w:cs="Consolas"/>
            <w:color w:val="212529"/>
            <w:sz w:val="21"/>
            <w:szCs w:val="21"/>
          </w:rPr>
          <w:t xml:space="preserve"> unique_array = [];</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34" w:author="Unknown"/>
          <w:rFonts w:ascii="Consolas" w:eastAsia="Times New Roman" w:hAnsi="Consolas" w:cs="Consolas"/>
          <w:color w:val="212529"/>
          <w:sz w:val="21"/>
          <w:szCs w:val="21"/>
        </w:rPr>
      </w:pPr>
      <w:ins w:id="1935" w:author="Unknown">
        <w:r w:rsidRPr="002F77D7">
          <w:rPr>
            <w:rFonts w:ascii="Consolas" w:eastAsia="Times New Roman" w:hAnsi="Consolas" w:cs="Consolas"/>
            <w:color w:val="212529"/>
            <w:sz w:val="21"/>
            <w:szCs w:val="21"/>
          </w:rPr>
          <w:t xml:space="preserve">    </w:t>
        </w:r>
        <w:proofErr w:type="gramStart"/>
        <w:r w:rsidRPr="002F77D7">
          <w:rPr>
            <w:rFonts w:ascii="Consolas" w:eastAsia="Times New Roman" w:hAnsi="Consolas" w:cs="Consolas"/>
            <w:color w:val="212529"/>
            <w:sz w:val="21"/>
            <w:szCs w:val="21"/>
          </w:rPr>
          <w:t>for(</w:t>
        </w:r>
        <w:proofErr w:type="gramEnd"/>
        <w:r w:rsidRPr="002F77D7">
          <w:rPr>
            <w:rFonts w:ascii="Consolas" w:eastAsia="Times New Roman" w:hAnsi="Consolas" w:cs="Consolas"/>
            <w:color w:val="212529"/>
            <w:sz w:val="21"/>
            <w:szCs w:val="21"/>
          </w:rPr>
          <w:t>let i = 0;i &lt; arr.length; i++){</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36" w:author="Unknown"/>
          <w:rFonts w:ascii="Consolas" w:eastAsia="Times New Roman" w:hAnsi="Consolas" w:cs="Consolas"/>
          <w:color w:val="212529"/>
          <w:sz w:val="21"/>
          <w:szCs w:val="21"/>
        </w:rPr>
      </w:pPr>
      <w:ins w:id="1937" w:author="Unknown">
        <w:r w:rsidRPr="002F77D7">
          <w:rPr>
            <w:rFonts w:ascii="Consolas" w:eastAsia="Times New Roman" w:hAnsi="Consolas" w:cs="Consolas"/>
            <w:color w:val="212529"/>
            <w:sz w:val="21"/>
            <w:szCs w:val="21"/>
          </w:rPr>
          <w:t xml:space="preserve">        </w:t>
        </w:r>
        <w:proofErr w:type="gramStart"/>
        <w:r w:rsidRPr="002F77D7">
          <w:rPr>
            <w:rFonts w:ascii="Consolas" w:eastAsia="Times New Roman" w:hAnsi="Consolas" w:cs="Consolas"/>
            <w:color w:val="212529"/>
            <w:sz w:val="21"/>
            <w:szCs w:val="21"/>
          </w:rPr>
          <w:t>if(</w:t>
        </w:r>
        <w:proofErr w:type="gramEnd"/>
        <w:r w:rsidRPr="002F77D7">
          <w:rPr>
            <w:rFonts w:ascii="Consolas" w:eastAsia="Times New Roman" w:hAnsi="Consolas" w:cs="Consolas"/>
            <w:color w:val="212529"/>
            <w:sz w:val="21"/>
            <w:szCs w:val="21"/>
          </w:rPr>
          <w:t>unique_array.indexOf(arr[i]) == -1){</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38" w:author="Unknown"/>
          <w:rFonts w:ascii="Consolas" w:eastAsia="Times New Roman" w:hAnsi="Consolas" w:cs="Consolas"/>
          <w:color w:val="212529"/>
          <w:sz w:val="21"/>
          <w:szCs w:val="21"/>
        </w:rPr>
      </w:pPr>
      <w:ins w:id="1939" w:author="Unknown">
        <w:r w:rsidRPr="002F77D7">
          <w:rPr>
            <w:rFonts w:ascii="Consolas" w:eastAsia="Times New Roman" w:hAnsi="Consolas" w:cs="Consolas"/>
            <w:color w:val="212529"/>
            <w:sz w:val="21"/>
            <w:szCs w:val="21"/>
          </w:rPr>
          <w:t xml:space="preserve">            unique_</w:t>
        </w:r>
        <w:proofErr w:type="gramStart"/>
        <w:r w:rsidRPr="002F77D7">
          <w:rPr>
            <w:rFonts w:ascii="Consolas" w:eastAsia="Times New Roman" w:hAnsi="Consolas" w:cs="Consolas"/>
            <w:color w:val="212529"/>
            <w:sz w:val="21"/>
            <w:szCs w:val="21"/>
          </w:rPr>
          <w:t>array.push(</w:t>
        </w:r>
        <w:proofErr w:type="gramEnd"/>
        <w:r w:rsidRPr="002F77D7">
          <w:rPr>
            <w:rFonts w:ascii="Consolas" w:eastAsia="Times New Roman" w:hAnsi="Consolas" w:cs="Consolas"/>
            <w:color w:val="212529"/>
            <w:sz w:val="21"/>
            <w:szCs w:val="21"/>
          </w:rPr>
          <w:t>arr[i])</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40" w:author="Unknown"/>
          <w:rFonts w:ascii="Consolas" w:eastAsia="Times New Roman" w:hAnsi="Consolas" w:cs="Consolas"/>
          <w:color w:val="212529"/>
          <w:sz w:val="21"/>
          <w:szCs w:val="21"/>
        </w:rPr>
      </w:pPr>
      <w:ins w:id="1941" w:author="Unknown">
        <w:r w:rsidRPr="002F77D7">
          <w:rPr>
            <w:rFonts w:ascii="Consolas" w:eastAsia="Times New Roman" w:hAnsi="Consolas" w:cs="Consolas"/>
            <w:color w:val="212529"/>
            <w:sz w:val="21"/>
            <w:szCs w:val="21"/>
          </w:rPr>
          <w:t xml:space="preserve">        }</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42" w:author="Unknown"/>
          <w:rFonts w:ascii="Consolas" w:eastAsia="Times New Roman" w:hAnsi="Consolas" w:cs="Consolas"/>
          <w:color w:val="212529"/>
          <w:sz w:val="21"/>
          <w:szCs w:val="21"/>
        </w:rPr>
      </w:pPr>
      <w:ins w:id="1943" w:author="Unknown">
        <w:r w:rsidRPr="002F77D7">
          <w:rPr>
            <w:rFonts w:ascii="Consolas" w:eastAsia="Times New Roman" w:hAnsi="Consolas" w:cs="Consolas"/>
            <w:color w:val="212529"/>
            <w:sz w:val="21"/>
            <w:szCs w:val="21"/>
          </w:rPr>
          <w:t xml:space="preserve">    }</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44" w:author="Unknown"/>
          <w:rFonts w:ascii="Consolas" w:eastAsia="Times New Roman" w:hAnsi="Consolas" w:cs="Consolas"/>
          <w:color w:val="212529"/>
          <w:sz w:val="21"/>
          <w:szCs w:val="21"/>
        </w:rPr>
      </w:pPr>
      <w:ins w:id="1945" w:author="Unknown">
        <w:r w:rsidRPr="002F77D7">
          <w:rPr>
            <w:rFonts w:ascii="Consolas" w:eastAsia="Times New Roman" w:hAnsi="Consolas" w:cs="Consolas"/>
            <w:color w:val="212529"/>
            <w:sz w:val="21"/>
            <w:szCs w:val="21"/>
          </w:rPr>
          <w:t xml:space="preserve">    </w:t>
        </w:r>
        <w:proofErr w:type="gramStart"/>
        <w:r w:rsidRPr="002F77D7">
          <w:rPr>
            <w:rFonts w:ascii="Consolas" w:eastAsia="Times New Roman" w:hAnsi="Consolas" w:cs="Consolas"/>
            <w:color w:val="212529"/>
            <w:sz w:val="21"/>
            <w:szCs w:val="21"/>
          </w:rPr>
          <w:t>return</w:t>
        </w:r>
        <w:proofErr w:type="gramEnd"/>
        <w:r w:rsidRPr="002F77D7">
          <w:rPr>
            <w:rFonts w:ascii="Consolas" w:eastAsia="Times New Roman" w:hAnsi="Consolas" w:cs="Consolas"/>
            <w:color w:val="212529"/>
            <w:sz w:val="21"/>
            <w:szCs w:val="21"/>
          </w:rPr>
          <w:t xml:space="preserve"> unique_array</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46" w:author="Unknown"/>
          <w:rFonts w:ascii="Consolas" w:eastAsia="Times New Roman" w:hAnsi="Consolas" w:cs="Consolas"/>
          <w:color w:val="212529"/>
          <w:sz w:val="21"/>
          <w:szCs w:val="21"/>
        </w:rPr>
      </w:pPr>
      <w:ins w:id="1947" w:author="Unknown">
        <w:r w:rsidRPr="002F77D7">
          <w:rPr>
            <w:rFonts w:ascii="Consolas" w:eastAsia="Times New Roman" w:hAnsi="Consolas" w:cs="Consolas"/>
            <w:color w:val="212529"/>
            <w:sz w:val="21"/>
            <w:szCs w:val="21"/>
          </w:rPr>
          <w:t>}</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48" w:author="Unknown"/>
          <w:rFonts w:ascii="Consolas" w:eastAsia="Times New Roman" w:hAnsi="Consolas" w:cs="Consolas"/>
          <w:color w:val="212529"/>
          <w:sz w:val="21"/>
          <w:szCs w:val="21"/>
        </w:rPr>
      </w:pPr>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ins w:id="1949" w:author="Unknown"/>
          <w:rFonts w:ascii="Consolas" w:eastAsia="Times New Roman" w:hAnsi="Consolas" w:cs="Consolas"/>
          <w:color w:val="212529"/>
          <w:sz w:val="21"/>
          <w:szCs w:val="21"/>
        </w:rPr>
      </w:pPr>
      <w:proofErr w:type="gramStart"/>
      <w:ins w:id="1950" w:author="Unknown">
        <w:r w:rsidRPr="002F77D7">
          <w:rPr>
            <w:rFonts w:ascii="Consolas" w:eastAsia="Times New Roman" w:hAnsi="Consolas" w:cs="Consolas"/>
            <w:color w:val="212529"/>
            <w:sz w:val="21"/>
            <w:szCs w:val="21"/>
          </w:rPr>
          <w:t>console.log(</w:t>
        </w:r>
        <w:proofErr w:type="gramEnd"/>
        <w:r w:rsidRPr="002F77D7">
          <w:rPr>
            <w:rFonts w:ascii="Consolas" w:eastAsia="Times New Roman" w:hAnsi="Consolas" w:cs="Consolas"/>
            <w:color w:val="212529"/>
            <w:sz w:val="21"/>
            <w:szCs w:val="21"/>
          </w:rPr>
          <w:t>removeDuplicatesValues(duplicates));</w:t>
        </w:r>
      </w:ins>
    </w:p>
    <w:p w:rsidR="002F77D7" w:rsidRPr="002F77D7" w:rsidRDefault="002F77D7" w:rsidP="002F77D7">
      <w:pPr>
        <w:shd w:val="clear" w:color="auto" w:fill="FFFFFF"/>
        <w:spacing w:after="0" w:line="240" w:lineRule="auto"/>
        <w:rPr>
          <w:ins w:id="1951" w:author="Unknown"/>
          <w:rFonts w:ascii="Times New Roman" w:eastAsia="Times New Roman" w:hAnsi="Times New Roman" w:cs="Times New Roman"/>
          <w:color w:val="007BFF"/>
          <w:sz w:val="24"/>
          <w:szCs w:val="24"/>
        </w:rPr>
      </w:pPr>
      <w:ins w:id="1952" w:author="Unknown">
        <w:r w:rsidRPr="002F77D7">
          <w:rPr>
            <w:rFonts w:ascii="Arial" w:eastAsia="Times New Roman" w:hAnsi="Arial" w:cs="Arial"/>
            <w:color w:val="212529"/>
            <w:sz w:val="24"/>
            <w:szCs w:val="24"/>
          </w:rPr>
          <w:fldChar w:fldCharType="begin"/>
        </w:r>
        <w:r w:rsidRPr="002F77D7">
          <w:rPr>
            <w:rFonts w:ascii="Arial" w:eastAsia="Times New Roman" w:hAnsi="Arial" w:cs="Arial"/>
            <w:color w:val="212529"/>
            <w:sz w:val="24"/>
            <w:szCs w:val="24"/>
          </w:rPr>
          <w:instrText xml:space="preserve"> HYPERLINK "https://www.onlineinterviewquestions.com/advanced-javascript-interview-questions/" \l "collapseUnfiled35" </w:instrText>
        </w:r>
        <w:r w:rsidRPr="002F77D7">
          <w:rPr>
            <w:rFonts w:ascii="Arial" w:eastAsia="Times New Roman" w:hAnsi="Arial" w:cs="Arial"/>
            <w:color w:val="212529"/>
            <w:sz w:val="24"/>
            <w:szCs w:val="24"/>
          </w:rPr>
          <w:fldChar w:fldCharType="separate"/>
        </w:r>
      </w:ins>
    </w:p>
    <w:p w:rsidR="002F77D7" w:rsidRPr="002F77D7" w:rsidRDefault="002F77D7" w:rsidP="002F77D7">
      <w:pPr>
        <w:shd w:val="clear" w:color="auto" w:fill="FFFFFF"/>
        <w:spacing w:before="100" w:beforeAutospacing="1" w:after="0" w:line="240" w:lineRule="auto"/>
        <w:outlineLvl w:val="2"/>
        <w:rPr>
          <w:ins w:id="1953" w:author="Unknown"/>
          <w:rFonts w:ascii="Times New Roman" w:eastAsia="Times New Roman" w:hAnsi="Times New Roman" w:cs="Times New Roman"/>
          <w:color w:val="000000"/>
          <w:sz w:val="27"/>
          <w:szCs w:val="27"/>
        </w:rPr>
      </w:pPr>
      <w:ins w:id="1954" w:author="Unknown">
        <w:r w:rsidRPr="002F77D7">
          <w:rPr>
            <w:rFonts w:ascii="Arial" w:eastAsia="Times New Roman" w:hAnsi="Arial" w:cs="Arial"/>
            <w:color w:val="000000"/>
            <w:sz w:val="27"/>
            <w:szCs w:val="27"/>
          </w:rPr>
          <w:lastRenderedPageBreak/>
          <w:t xml:space="preserve">35. What is </w:t>
        </w:r>
        <w:proofErr w:type="gramStart"/>
        <w:r w:rsidRPr="002F77D7">
          <w:rPr>
            <w:rFonts w:ascii="Arial" w:eastAsia="Times New Roman" w:hAnsi="Arial" w:cs="Arial"/>
            <w:color w:val="000000"/>
            <w:sz w:val="27"/>
            <w:szCs w:val="27"/>
          </w:rPr>
          <w:t>console.time</w:t>
        </w:r>
        <w:proofErr w:type="gramEnd"/>
        <w:r w:rsidRPr="002F77D7">
          <w:rPr>
            <w:rFonts w:ascii="Arial" w:eastAsia="Times New Roman" w:hAnsi="Arial" w:cs="Arial"/>
            <w:color w:val="000000"/>
            <w:sz w:val="27"/>
            <w:szCs w:val="27"/>
          </w:rPr>
          <w:t>() and console.timeEnd()? What is its syntax, and why is it used?</w:t>
        </w:r>
      </w:ins>
    </w:p>
    <w:p w:rsidR="002F77D7" w:rsidRPr="002F77D7" w:rsidRDefault="002F77D7" w:rsidP="002F77D7">
      <w:pPr>
        <w:shd w:val="clear" w:color="auto" w:fill="FFFFFF"/>
        <w:spacing w:after="0" w:line="240" w:lineRule="auto"/>
        <w:rPr>
          <w:ins w:id="1955" w:author="Unknown"/>
          <w:rFonts w:ascii="Arial" w:eastAsia="Times New Roman" w:hAnsi="Arial" w:cs="Arial"/>
          <w:color w:val="212529"/>
          <w:sz w:val="24"/>
          <w:szCs w:val="24"/>
        </w:rPr>
      </w:pPr>
      <w:ins w:id="1956" w:author="Unknown">
        <w:r w:rsidRPr="002F77D7">
          <w:rPr>
            <w:rFonts w:ascii="Arial" w:eastAsia="Times New Roman" w:hAnsi="Arial" w:cs="Arial"/>
            <w:color w:val="212529"/>
            <w:sz w:val="24"/>
            <w:szCs w:val="24"/>
          </w:rPr>
          <w:fldChar w:fldCharType="end"/>
        </w:r>
      </w:ins>
    </w:p>
    <w:p w:rsidR="002F77D7" w:rsidRPr="002F77D7" w:rsidRDefault="002F77D7" w:rsidP="002F77D7">
      <w:pPr>
        <w:shd w:val="clear" w:color="auto" w:fill="FFFFFF"/>
        <w:spacing w:after="100" w:afterAutospacing="1" w:line="240" w:lineRule="auto"/>
        <w:rPr>
          <w:ins w:id="1957" w:author="Unknown"/>
          <w:rFonts w:ascii="Arial" w:eastAsia="Times New Roman" w:hAnsi="Arial" w:cs="Arial"/>
          <w:color w:val="212529"/>
          <w:sz w:val="24"/>
          <w:szCs w:val="24"/>
        </w:rPr>
      </w:pPr>
      <w:ins w:id="1958" w:author="Unknown">
        <w:r w:rsidRPr="002F77D7">
          <w:rPr>
            <w:rFonts w:ascii="Arial" w:eastAsia="Times New Roman" w:hAnsi="Arial" w:cs="Arial"/>
            <w:color w:val="212529"/>
            <w:sz w:val="24"/>
            <w:szCs w:val="24"/>
          </w:rPr>
          <w:t>   </w:t>
        </w:r>
      </w:ins>
    </w:p>
    <w:p w:rsidR="002F77D7" w:rsidRPr="002F77D7" w:rsidRDefault="002F77D7" w:rsidP="002F77D7">
      <w:pPr>
        <w:shd w:val="clear" w:color="auto" w:fill="FFFFFF"/>
        <w:spacing w:after="0" w:line="240" w:lineRule="auto"/>
        <w:rPr>
          <w:ins w:id="1959" w:author="Unknown"/>
          <w:rFonts w:ascii="Times New Roman" w:eastAsia="Times New Roman" w:hAnsi="Times New Roman" w:cs="Times New Roman"/>
          <w:color w:val="007BFF"/>
          <w:sz w:val="24"/>
          <w:szCs w:val="24"/>
        </w:rPr>
      </w:pPr>
      <w:ins w:id="1960" w:author="Unknown">
        <w:r w:rsidRPr="002F77D7">
          <w:rPr>
            <w:rFonts w:ascii="Arial" w:eastAsia="Times New Roman" w:hAnsi="Arial" w:cs="Arial"/>
            <w:color w:val="212529"/>
            <w:sz w:val="24"/>
            <w:szCs w:val="24"/>
          </w:rPr>
          <w:fldChar w:fldCharType="begin"/>
        </w:r>
        <w:r w:rsidRPr="002F77D7">
          <w:rPr>
            <w:rFonts w:ascii="Arial" w:eastAsia="Times New Roman" w:hAnsi="Arial" w:cs="Arial"/>
            <w:color w:val="212529"/>
            <w:sz w:val="24"/>
            <w:szCs w:val="24"/>
          </w:rPr>
          <w:instrText xml:space="preserve"> HYPERLINK "https://www.onlineinterviewquestions.com/advanced-javascript-interview-questions/" \l "collapseUnfiled36" </w:instrText>
        </w:r>
        <w:r w:rsidRPr="002F77D7">
          <w:rPr>
            <w:rFonts w:ascii="Arial" w:eastAsia="Times New Roman" w:hAnsi="Arial" w:cs="Arial"/>
            <w:color w:val="212529"/>
            <w:sz w:val="24"/>
            <w:szCs w:val="24"/>
          </w:rPr>
          <w:fldChar w:fldCharType="separate"/>
        </w:r>
      </w:ins>
    </w:p>
    <w:p w:rsidR="002F77D7" w:rsidRPr="002F77D7" w:rsidRDefault="002F77D7" w:rsidP="002F77D7">
      <w:pPr>
        <w:shd w:val="clear" w:color="auto" w:fill="FFFFFF"/>
        <w:spacing w:before="100" w:beforeAutospacing="1" w:after="0" w:line="240" w:lineRule="auto"/>
        <w:outlineLvl w:val="2"/>
        <w:rPr>
          <w:ins w:id="1961" w:author="Unknown"/>
          <w:rFonts w:ascii="Times New Roman" w:eastAsia="Times New Roman" w:hAnsi="Times New Roman" w:cs="Times New Roman"/>
          <w:color w:val="000000"/>
          <w:sz w:val="27"/>
          <w:szCs w:val="27"/>
        </w:rPr>
      </w:pPr>
      <w:ins w:id="1962" w:author="Unknown">
        <w:r w:rsidRPr="002F77D7">
          <w:rPr>
            <w:rFonts w:ascii="Arial" w:eastAsia="Times New Roman" w:hAnsi="Arial" w:cs="Arial"/>
            <w:color w:val="000000"/>
            <w:sz w:val="27"/>
            <w:szCs w:val="27"/>
          </w:rPr>
          <w:t>36. Explain JavaScript Debounce Function?</w:t>
        </w:r>
      </w:ins>
    </w:p>
    <w:p w:rsidR="002F77D7" w:rsidRPr="002F77D7" w:rsidRDefault="002F77D7" w:rsidP="002F77D7">
      <w:pPr>
        <w:shd w:val="clear" w:color="auto" w:fill="FFFFFF"/>
        <w:spacing w:after="0" w:line="240" w:lineRule="auto"/>
        <w:rPr>
          <w:ins w:id="1963" w:author="Unknown"/>
          <w:rFonts w:ascii="Arial" w:eastAsia="Times New Roman" w:hAnsi="Arial" w:cs="Arial"/>
          <w:color w:val="212529"/>
          <w:sz w:val="24"/>
          <w:szCs w:val="24"/>
        </w:rPr>
      </w:pPr>
      <w:ins w:id="1964" w:author="Unknown">
        <w:r w:rsidRPr="002F77D7">
          <w:rPr>
            <w:rFonts w:ascii="Arial" w:eastAsia="Times New Roman" w:hAnsi="Arial" w:cs="Arial"/>
            <w:color w:val="212529"/>
            <w:sz w:val="24"/>
            <w:szCs w:val="24"/>
          </w:rPr>
          <w:fldChar w:fldCharType="end"/>
        </w:r>
      </w:ins>
    </w:p>
    <w:p w:rsidR="002F77D7" w:rsidRPr="002F77D7" w:rsidRDefault="002F77D7" w:rsidP="002F77D7">
      <w:pPr>
        <w:shd w:val="clear" w:color="auto" w:fill="FFFFFF"/>
        <w:spacing w:after="100" w:afterAutospacing="1" w:line="240" w:lineRule="auto"/>
        <w:rPr>
          <w:ins w:id="1965" w:author="Unknown"/>
          <w:rFonts w:ascii="Arial" w:eastAsia="Times New Roman" w:hAnsi="Arial" w:cs="Arial"/>
          <w:color w:val="212529"/>
          <w:sz w:val="24"/>
          <w:szCs w:val="24"/>
        </w:rPr>
      </w:pPr>
      <w:ins w:id="1966" w:author="Unknown">
        <w:r w:rsidRPr="002F77D7">
          <w:rPr>
            <w:rFonts w:ascii="Arial" w:eastAsia="Times New Roman" w:hAnsi="Arial" w:cs="Arial"/>
            <w:color w:val="212529"/>
            <w:sz w:val="24"/>
            <w:szCs w:val="24"/>
          </w:rPr>
          <w:t>   </w:t>
        </w:r>
      </w:ins>
    </w:p>
    <w:p w:rsidR="002F77D7" w:rsidRPr="002F77D7" w:rsidRDefault="002F77D7" w:rsidP="002F77D7">
      <w:pPr>
        <w:shd w:val="clear" w:color="auto" w:fill="FFFFFF"/>
        <w:spacing w:after="0" w:line="240" w:lineRule="auto"/>
        <w:rPr>
          <w:ins w:id="1967" w:author="Unknown"/>
          <w:rFonts w:ascii="Times New Roman" w:eastAsia="Times New Roman" w:hAnsi="Times New Roman" w:cs="Times New Roman"/>
          <w:color w:val="007BFF"/>
          <w:sz w:val="24"/>
          <w:szCs w:val="24"/>
        </w:rPr>
      </w:pPr>
      <w:ins w:id="1968" w:author="Unknown">
        <w:r w:rsidRPr="002F77D7">
          <w:rPr>
            <w:rFonts w:ascii="Arial" w:eastAsia="Times New Roman" w:hAnsi="Arial" w:cs="Arial"/>
            <w:color w:val="212529"/>
            <w:sz w:val="24"/>
            <w:szCs w:val="24"/>
          </w:rPr>
          <w:fldChar w:fldCharType="begin"/>
        </w:r>
        <w:r w:rsidRPr="002F77D7">
          <w:rPr>
            <w:rFonts w:ascii="Arial" w:eastAsia="Times New Roman" w:hAnsi="Arial" w:cs="Arial"/>
            <w:color w:val="212529"/>
            <w:sz w:val="24"/>
            <w:szCs w:val="24"/>
          </w:rPr>
          <w:instrText xml:space="preserve"> HYPERLINK "https://www.onlineinterviewquestions.com/advanced-javascript-interview-questions/" \l "collapseUnfiled37" </w:instrText>
        </w:r>
        <w:r w:rsidRPr="002F77D7">
          <w:rPr>
            <w:rFonts w:ascii="Arial" w:eastAsia="Times New Roman" w:hAnsi="Arial" w:cs="Arial"/>
            <w:color w:val="212529"/>
            <w:sz w:val="24"/>
            <w:szCs w:val="24"/>
          </w:rPr>
          <w:fldChar w:fldCharType="separate"/>
        </w:r>
      </w:ins>
    </w:p>
    <w:p w:rsidR="002F77D7" w:rsidRPr="002F77D7" w:rsidRDefault="002F77D7" w:rsidP="002F77D7">
      <w:pPr>
        <w:shd w:val="clear" w:color="auto" w:fill="FFFFFF"/>
        <w:spacing w:before="100" w:beforeAutospacing="1" w:after="0" w:line="240" w:lineRule="auto"/>
        <w:outlineLvl w:val="2"/>
        <w:rPr>
          <w:ins w:id="1969" w:author="Unknown"/>
          <w:rFonts w:ascii="Times New Roman" w:eastAsia="Times New Roman" w:hAnsi="Times New Roman" w:cs="Times New Roman"/>
          <w:color w:val="000000"/>
          <w:sz w:val="27"/>
          <w:szCs w:val="27"/>
        </w:rPr>
      </w:pPr>
      <w:ins w:id="1970" w:author="Unknown">
        <w:r w:rsidRPr="002F77D7">
          <w:rPr>
            <w:rFonts w:ascii="Arial" w:eastAsia="Times New Roman" w:hAnsi="Arial" w:cs="Arial"/>
            <w:color w:val="000000"/>
            <w:sz w:val="27"/>
            <w:szCs w:val="27"/>
          </w:rPr>
          <w:t>37. What is difference between var x =1; and x=1</w:t>
        </w:r>
        <w:proofErr w:type="gramStart"/>
        <w:r w:rsidRPr="002F77D7">
          <w:rPr>
            <w:rFonts w:ascii="Arial" w:eastAsia="Times New Roman" w:hAnsi="Arial" w:cs="Arial"/>
            <w:color w:val="000000"/>
            <w:sz w:val="27"/>
            <w:szCs w:val="27"/>
          </w:rPr>
          <w:t>;</w:t>
        </w:r>
        <w:proofErr w:type="gramEnd"/>
        <w:r w:rsidRPr="002F77D7">
          <w:rPr>
            <w:rFonts w:ascii="Arial" w:eastAsia="Times New Roman" w:hAnsi="Arial" w:cs="Arial"/>
            <w:color w:val="000000"/>
            <w:sz w:val="27"/>
            <w:szCs w:val="27"/>
          </w:rPr>
          <w:t>?</w:t>
        </w:r>
      </w:ins>
    </w:p>
    <w:p w:rsidR="002F77D7" w:rsidRPr="002F77D7" w:rsidRDefault="002F77D7" w:rsidP="002F77D7">
      <w:pPr>
        <w:shd w:val="clear" w:color="auto" w:fill="FFFFFF"/>
        <w:spacing w:after="0" w:line="240" w:lineRule="auto"/>
        <w:rPr>
          <w:ins w:id="1971" w:author="Unknown"/>
          <w:rFonts w:ascii="Arial" w:eastAsia="Times New Roman" w:hAnsi="Arial" w:cs="Arial"/>
          <w:color w:val="212529"/>
          <w:sz w:val="24"/>
          <w:szCs w:val="24"/>
        </w:rPr>
      </w:pPr>
      <w:ins w:id="1972" w:author="Unknown">
        <w:r w:rsidRPr="002F77D7">
          <w:rPr>
            <w:rFonts w:ascii="Arial" w:eastAsia="Times New Roman" w:hAnsi="Arial" w:cs="Arial"/>
            <w:color w:val="212529"/>
            <w:sz w:val="24"/>
            <w:szCs w:val="24"/>
          </w:rPr>
          <w:fldChar w:fldCharType="end"/>
        </w:r>
      </w:ins>
    </w:p>
    <w:p w:rsidR="002F77D7" w:rsidRPr="002F77D7" w:rsidRDefault="002F77D7" w:rsidP="002F77D7">
      <w:pPr>
        <w:shd w:val="clear" w:color="auto" w:fill="FFFFFF"/>
        <w:spacing w:after="100" w:afterAutospacing="1" w:line="240" w:lineRule="auto"/>
        <w:rPr>
          <w:ins w:id="1973" w:author="Unknown"/>
          <w:rFonts w:ascii="Arial" w:eastAsia="Times New Roman" w:hAnsi="Arial" w:cs="Arial"/>
          <w:color w:val="212529"/>
          <w:sz w:val="24"/>
          <w:szCs w:val="24"/>
        </w:rPr>
      </w:pPr>
      <w:ins w:id="1974" w:author="Unknown">
        <w:r w:rsidRPr="002F77D7">
          <w:rPr>
            <w:rFonts w:ascii="Arial" w:eastAsia="Times New Roman" w:hAnsi="Arial" w:cs="Arial"/>
            <w:color w:val="212529"/>
            <w:sz w:val="24"/>
            <w:szCs w:val="24"/>
          </w:rPr>
          <w:t>   </w:t>
        </w:r>
      </w:ins>
    </w:p>
    <w:p w:rsidR="002F77D7" w:rsidRPr="002F77D7" w:rsidRDefault="002F77D7" w:rsidP="002F77D7">
      <w:pPr>
        <w:shd w:val="clear" w:color="auto" w:fill="FFFFFF"/>
        <w:spacing w:after="0" w:line="240" w:lineRule="auto"/>
        <w:rPr>
          <w:ins w:id="1975" w:author="Unknown"/>
          <w:rFonts w:ascii="Times New Roman" w:eastAsia="Times New Roman" w:hAnsi="Times New Roman" w:cs="Times New Roman"/>
          <w:color w:val="007BFF"/>
          <w:sz w:val="24"/>
          <w:szCs w:val="24"/>
        </w:rPr>
      </w:pPr>
      <w:ins w:id="1976" w:author="Unknown">
        <w:r w:rsidRPr="002F77D7">
          <w:rPr>
            <w:rFonts w:ascii="Arial" w:eastAsia="Times New Roman" w:hAnsi="Arial" w:cs="Arial"/>
            <w:color w:val="212529"/>
            <w:sz w:val="24"/>
            <w:szCs w:val="24"/>
          </w:rPr>
          <w:fldChar w:fldCharType="begin"/>
        </w:r>
        <w:r w:rsidRPr="002F77D7">
          <w:rPr>
            <w:rFonts w:ascii="Arial" w:eastAsia="Times New Roman" w:hAnsi="Arial" w:cs="Arial"/>
            <w:color w:val="212529"/>
            <w:sz w:val="24"/>
            <w:szCs w:val="24"/>
          </w:rPr>
          <w:instrText xml:space="preserve"> HYPERLINK "https://www.onlineinterviewquestions.com/advanced-javascript-interview-questions/" \l "collapseUnfiled38" </w:instrText>
        </w:r>
        <w:r w:rsidRPr="002F77D7">
          <w:rPr>
            <w:rFonts w:ascii="Arial" w:eastAsia="Times New Roman" w:hAnsi="Arial" w:cs="Arial"/>
            <w:color w:val="212529"/>
            <w:sz w:val="24"/>
            <w:szCs w:val="24"/>
          </w:rPr>
          <w:fldChar w:fldCharType="separate"/>
        </w:r>
      </w:ins>
    </w:p>
    <w:p w:rsidR="002F77D7" w:rsidRPr="002F77D7" w:rsidRDefault="002F77D7" w:rsidP="002F77D7">
      <w:pPr>
        <w:shd w:val="clear" w:color="auto" w:fill="FFFFFF"/>
        <w:spacing w:before="100" w:beforeAutospacing="1" w:after="0" w:line="240" w:lineRule="auto"/>
        <w:outlineLvl w:val="2"/>
        <w:rPr>
          <w:ins w:id="1977" w:author="Unknown"/>
          <w:rFonts w:ascii="Times New Roman" w:eastAsia="Times New Roman" w:hAnsi="Times New Roman" w:cs="Times New Roman"/>
          <w:color w:val="000000"/>
          <w:sz w:val="27"/>
          <w:szCs w:val="27"/>
        </w:rPr>
      </w:pPr>
      <w:ins w:id="1978" w:author="Unknown">
        <w:r w:rsidRPr="002F77D7">
          <w:rPr>
            <w:rFonts w:ascii="Arial" w:eastAsia="Times New Roman" w:hAnsi="Arial" w:cs="Arial"/>
            <w:color w:val="000000"/>
            <w:sz w:val="27"/>
            <w:szCs w:val="27"/>
          </w:rPr>
          <w:t xml:space="preserve">38. Explain JavaScript </w:t>
        </w:r>
        <w:proofErr w:type="gramStart"/>
        <w:r w:rsidRPr="002F77D7">
          <w:rPr>
            <w:rFonts w:ascii="Arial" w:eastAsia="Times New Roman" w:hAnsi="Arial" w:cs="Arial"/>
            <w:color w:val="000000"/>
            <w:sz w:val="27"/>
            <w:szCs w:val="27"/>
          </w:rPr>
          <w:t xml:space="preserve">Accessors </w:t>
        </w:r>
        <w:proofErr w:type="gramEnd"/>
        <w:r w:rsidRPr="002F77D7">
          <w:rPr>
            <w:rFonts w:ascii="Arial" w:eastAsia="Times New Roman" w:hAnsi="Arial" w:cs="Arial"/>
            <w:color w:val="000000"/>
            <w:sz w:val="27"/>
            <w:szCs w:val="27"/>
          </w:rPr>
          <w:t>?</w:t>
        </w:r>
      </w:ins>
    </w:p>
    <w:p w:rsidR="002F77D7" w:rsidRPr="002F77D7" w:rsidRDefault="002F77D7" w:rsidP="002F77D7">
      <w:pPr>
        <w:shd w:val="clear" w:color="auto" w:fill="FFFFFF"/>
        <w:spacing w:after="0" w:line="240" w:lineRule="auto"/>
        <w:rPr>
          <w:ins w:id="1979" w:author="Unknown"/>
          <w:rFonts w:ascii="Arial" w:eastAsia="Times New Roman" w:hAnsi="Arial" w:cs="Arial"/>
          <w:color w:val="212529"/>
          <w:sz w:val="24"/>
          <w:szCs w:val="24"/>
        </w:rPr>
      </w:pPr>
      <w:ins w:id="1980" w:author="Unknown">
        <w:r w:rsidRPr="002F77D7">
          <w:rPr>
            <w:rFonts w:ascii="Arial" w:eastAsia="Times New Roman" w:hAnsi="Arial" w:cs="Arial"/>
            <w:color w:val="212529"/>
            <w:sz w:val="24"/>
            <w:szCs w:val="24"/>
          </w:rPr>
          <w:fldChar w:fldCharType="end"/>
        </w:r>
      </w:ins>
    </w:p>
    <w:p w:rsidR="002F77D7" w:rsidRPr="002F77D7" w:rsidRDefault="002F77D7" w:rsidP="002F77D7">
      <w:pPr>
        <w:shd w:val="clear" w:color="auto" w:fill="FFFFFF"/>
        <w:spacing w:after="100" w:afterAutospacing="1" w:line="240" w:lineRule="auto"/>
        <w:rPr>
          <w:ins w:id="1981" w:author="Unknown"/>
          <w:rFonts w:ascii="Arial" w:eastAsia="Times New Roman" w:hAnsi="Arial" w:cs="Arial"/>
          <w:color w:val="212529"/>
          <w:sz w:val="24"/>
          <w:szCs w:val="24"/>
        </w:rPr>
      </w:pPr>
      <w:ins w:id="1982" w:author="Unknown">
        <w:r w:rsidRPr="002F77D7">
          <w:rPr>
            <w:rFonts w:ascii="Arial" w:eastAsia="Times New Roman" w:hAnsi="Arial" w:cs="Arial"/>
            <w:color w:val="212529"/>
            <w:sz w:val="24"/>
            <w:szCs w:val="24"/>
          </w:rPr>
          <w:t>JavaScript Accessors</w:t>
        </w:r>
      </w:ins>
    </w:p>
    <w:p w:rsidR="002F77D7" w:rsidRPr="002F77D7" w:rsidRDefault="002F77D7" w:rsidP="002F77D7">
      <w:pPr>
        <w:shd w:val="clear" w:color="auto" w:fill="FFFFFF"/>
        <w:spacing w:after="0" w:line="240" w:lineRule="auto"/>
        <w:rPr>
          <w:ins w:id="1983" w:author="Unknown"/>
          <w:rFonts w:ascii="Times New Roman" w:eastAsia="Times New Roman" w:hAnsi="Times New Roman" w:cs="Times New Roman"/>
          <w:color w:val="007BFF"/>
          <w:sz w:val="24"/>
          <w:szCs w:val="24"/>
        </w:rPr>
      </w:pPr>
      <w:ins w:id="1984" w:author="Unknown">
        <w:r w:rsidRPr="002F77D7">
          <w:rPr>
            <w:rFonts w:ascii="Arial" w:eastAsia="Times New Roman" w:hAnsi="Arial" w:cs="Arial"/>
            <w:color w:val="212529"/>
            <w:sz w:val="24"/>
            <w:szCs w:val="24"/>
          </w:rPr>
          <w:fldChar w:fldCharType="begin"/>
        </w:r>
        <w:r w:rsidRPr="002F77D7">
          <w:rPr>
            <w:rFonts w:ascii="Arial" w:eastAsia="Times New Roman" w:hAnsi="Arial" w:cs="Arial"/>
            <w:color w:val="212529"/>
            <w:sz w:val="24"/>
            <w:szCs w:val="24"/>
          </w:rPr>
          <w:instrText xml:space="preserve"> HYPERLINK "https://www.onlineinterviewquestions.com/advanced-javascript-interview-questions/" \l "collapseUnfiled39" </w:instrText>
        </w:r>
        <w:r w:rsidRPr="002F77D7">
          <w:rPr>
            <w:rFonts w:ascii="Arial" w:eastAsia="Times New Roman" w:hAnsi="Arial" w:cs="Arial"/>
            <w:color w:val="212529"/>
            <w:sz w:val="24"/>
            <w:szCs w:val="24"/>
          </w:rPr>
          <w:fldChar w:fldCharType="separate"/>
        </w:r>
      </w:ins>
    </w:p>
    <w:p w:rsidR="002F77D7" w:rsidRPr="002F77D7" w:rsidRDefault="002F77D7" w:rsidP="002F77D7">
      <w:pPr>
        <w:shd w:val="clear" w:color="auto" w:fill="FFFFFF"/>
        <w:spacing w:before="100" w:beforeAutospacing="1" w:after="0" w:line="240" w:lineRule="auto"/>
        <w:outlineLvl w:val="2"/>
        <w:rPr>
          <w:ins w:id="1985" w:author="Unknown"/>
          <w:rFonts w:ascii="Times New Roman" w:eastAsia="Times New Roman" w:hAnsi="Times New Roman" w:cs="Times New Roman"/>
          <w:color w:val="000000"/>
          <w:sz w:val="27"/>
          <w:szCs w:val="27"/>
        </w:rPr>
      </w:pPr>
      <w:ins w:id="1986" w:author="Unknown">
        <w:r w:rsidRPr="002F77D7">
          <w:rPr>
            <w:rFonts w:ascii="Arial" w:eastAsia="Times New Roman" w:hAnsi="Arial" w:cs="Arial"/>
            <w:color w:val="000000"/>
            <w:sz w:val="27"/>
            <w:szCs w:val="27"/>
          </w:rPr>
          <w:t>39. What is difference between module.exports and export?</w:t>
        </w:r>
      </w:ins>
    </w:p>
    <w:p w:rsidR="002F77D7" w:rsidRPr="002F77D7" w:rsidRDefault="002F77D7" w:rsidP="002F77D7">
      <w:pPr>
        <w:shd w:val="clear" w:color="auto" w:fill="FFFFFF"/>
        <w:spacing w:after="0" w:line="240" w:lineRule="auto"/>
        <w:rPr>
          <w:ins w:id="1987" w:author="Unknown"/>
          <w:rFonts w:ascii="Arial" w:eastAsia="Times New Roman" w:hAnsi="Arial" w:cs="Arial"/>
          <w:color w:val="212529"/>
          <w:sz w:val="24"/>
          <w:szCs w:val="24"/>
        </w:rPr>
      </w:pPr>
      <w:ins w:id="1988" w:author="Unknown">
        <w:r w:rsidRPr="002F77D7">
          <w:rPr>
            <w:rFonts w:ascii="Arial" w:eastAsia="Times New Roman" w:hAnsi="Arial" w:cs="Arial"/>
            <w:color w:val="212529"/>
            <w:sz w:val="24"/>
            <w:szCs w:val="24"/>
          </w:rPr>
          <w:fldChar w:fldCharType="end"/>
        </w:r>
      </w:ins>
    </w:p>
    <w:p w:rsidR="002F77D7" w:rsidRPr="002F77D7" w:rsidRDefault="002F77D7" w:rsidP="002F77D7">
      <w:pPr>
        <w:shd w:val="clear" w:color="auto" w:fill="FFFFFF"/>
        <w:spacing w:after="100" w:afterAutospacing="1" w:line="240" w:lineRule="auto"/>
        <w:rPr>
          <w:ins w:id="1989" w:author="Unknown"/>
          <w:rFonts w:ascii="Arial" w:eastAsia="Times New Roman" w:hAnsi="Arial" w:cs="Arial"/>
          <w:color w:val="212529"/>
          <w:sz w:val="24"/>
          <w:szCs w:val="24"/>
        </w:rPr>
      </w:pPr>
      <w:ins w:id="1990" w:author="Unknown">
        <w:r w:rsidRPr="002F77D7">
          <w:rPr>
            <w:rFonts w:ascii="Arial" w:eastAsia="Times New Roman" w:hAnsi="Arial" w:cs="Arial"/>
            <w:color w:val="212529"/>
            <w:sz w:val="24"/>
            <w:szCs w:val="24"/>
          </w:rPr>
          <w:t xml:space="preserve">The module is a plain JavaScript object with an exports property. </w:t>
        </w:r>
        <w:proofErr w:type="gramStart"/>
        <w:r w:rsidRPr="002F77D7">
          <w:rPr>
            <w:rFonts w:ascii="Arial" w:eastAsia="Times New Roman" w:hAnsi="Arial" w:cs="Arial"/>
            <w:color w:val="212529"/>
            <w:sz w:val="24"/>
            <w:szCs w:val="24"/>
          </w:rPr>
          <w:t>Exports is</w:t>
        </w:r>
        <w:proofErr w:type="gramEnd"/>
        <w:r w:rsidRPr="002F77D7">
          <w:rPr>
            <w:rFonts w:ascii="Arial" w:eastAsia="Times New Roman" w:hAnsi="Arial" w:cs="Arial"/>
            <w:color w:val="212529"/>
            <w:sz w:val="24"/>
            <w:szCs w:val="24"/>
          </w:rPr>
          <w:t xml:space="preserve"> a plain JavaScript variable that happens to be set to module.exports. At the end of your file, node.js will basically ‘return’ module.exports to the require function. A simplified way to view a JS file in Node could be this:</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91" w:author="Unknown"/>
          <w:rFonts w:ascii="Consolas" w:eastAsia="Times New Roman" w:hAnsi="Consolas" w:cs="Consolas"/>
          <w:color w:val="212529"/>
          <w:sz w:val="21"/>
          <w:szCs w:val="21"/>
        </w:rPr>
      </w:pPr>
      <w:proofErr w:type="gramStart"/>
      <w:ins w:id="1992" w:author="Unknown">
        <w:r w:rsidRPr="002F77D7">
          <w:rPr>
            <w:rFonts w:ascii="Consolas" w:eastAsia="Times New Roman" w:hAnsi="Consolas" w:cs="Consolas"/>
            <w:color w:val="212529"/>
            <w:sz w:val="21"/>
            <w:szCs w:val="21"/>
          </w:rPr>
          <w:t>var</w:t>
        </w:r>
        <w:proofErr w:type="gramEnd"/>
        <w:r w:rsidRPr="002F77D7">
          <w:rPr>
            <w:rFonts w:ascii="Consolas" w:eastAsia="Times New Roman" w:hAnsi="Consolas" w:cs="Consolas"/>
            <w:color w:val="212529"/>
            <w:sz w:val="21"/>
            <w:szCs w:val="21"/>
          </w:rPr>
          <w:t xml:space="preserve"> module = { exports: {} };</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93" w:author="Unknown"/>
          <w:rFonts w:ascii="Consolas" w:eastAsia="Times New Roman" w:hAnsi="Consolas" w:cs="Consolas"/>
          <w:color w:val="212529"/>
          <w:sz w:val="21"/>
          <w:szCs w:val="21"/>
        </w:rPr>
      </w:pPr>
      <w:proofErr w:type="gramStart"/>
      <w:ins w:id="1994" w:author="Unknown">
        <w:r w:rsidRPr="002F77D7">
          <w:rPr>
            <w:rFonts w:ascii="Consolas" w:eastAsia="Times New Roman" w:hAnsi="Consolas" w:cs="Consolas"/>
            <w:color w:val="212529"/>
            <w:sz w:val="21"/>
            <w:szCs w:val="21"/>
          </w:rPr>
          <w:t>var</w:t>
        </w:r>
        <w:proofErr w:type="gramEnd"/>
        <w:r w:rsidRPr="002F77D7">
          <w:rPr>
            <w:rFonts w:ascii="Consolas" w:eastAsia="Times New Roman" w:hAnsi="Consolas" w:cs="Consolas"/>
            <w:color w:val="212529"/>
            <w:sz w:val="21"/>
            <w:szCs w:val="21"/>
          </w:rPr>
          <w:t xml:space="preserve"> exports = module.exports;</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95" w:author="Unknown"/>
          <w:rFonts w:ascii="Consolas" w:eastAsia="Times New Roman" w:hAnsi="Consolas" w:cs="Consolas"/>
          <w:color w:val="212529"/>
          <w:sz w:val="21"/>
          <w:szCs w:val="21"/>
        </w:rPr>
      </w:pPr>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96" w:author="Unknown"/>
          <w:rFonts w:ascii="Consolas" w:eastAsia="Times New Roman" w:hAnsi="Consolas" w:cs="Consolas"/>
          <w:color w:val="212529"/>
          <w:sz w:val="21"/>
          <w:szCs w:val="21"/>
        </w:rPr>
      </w:pPr>
      <w:ins w:id="1997" w:author="Unknown">
        <w:r w:rsidRPr="002F77D7">
          <w:rPr>
            <w:rFonts w:ascii="Consolas" w:eastAsia="Times New Roman" w:hAnsi="Consolas" w:cs="Consolas"/>
            <w:color w:val="212529"/>
            <w:sz w:val="21"/>
            <w:szCs w:val="21"/>
          </w:rPr>
          <w:t>// your code</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98" w:author="Unknown"/>
          <w:rFonts w:ascii="Consolas" w:eastAsia="Times New Roman" w:hAnsi="Consolas" w:cs="Consolas"/>
          <w:color w:val="212529"/>
          <w:sz w:val="21"/>
          <w:szCs w:val="21"/>
        </w:rPr>
      </w:pPr>
      <w:proofErr w:type="gramStart"/>
      <w:ins w:id="1999" w:author="Unknown">
        <w:r w:rsidRPr="002F77D7">
          <w:rPr>
            <w:rFonts w:ascii="Consolas" w:eastAsia="Times New Roman" w:hAnsi="Consolas" w:cs="Consolas"/>
            <w:color w:val="212529"/>
            <w:sz w:val="21"/>
            <w:szCs w:val="21"/>
          </w:rPr>
          <w:t>return</w:t>
        </w:r>
        <w:proofErr w:type="gramEnd"/>
        <w:r w:rsidRPr="002F77D7">
          <w:rPr>
            <w:rFonts w:ascii="Consolas" w:eastAsia="Times New Roman" w:hAnsi="Consolas" w:cs="Consolas"/>
            <w:color w:val="212529"/>
            <w:sz w:val="21"/>
            <w:szCs w:val="21"/>
          </w:rPr>
          <w:t xml:space="preserve"> module.exports;</w:t>
        </w:r>
      </w:ins>
    </w:p>
    <w:p w:rsidR="002F77D7" w:rsidRPr="002F77D7" w:rsidRDefault="002F77D7" w:rsidP="002F77D7">
      <w:pPr>
        <w:shd w:val="clear" w:color="auto" w:fill="FFFFFF"/>
        <w:spacing w:after="100" w:afterAutospacing="1" w:line="240" w:lineRule="auto"/>
        <w:rPr>
          <w:ins w:id="2000" w:author="Unknown"/>
          <w:rFonts w:ascii="Arial" w:eastAsia="Times New Roman" w:hAnsi="Arial" w:cs="Arial"/>
          <w:color w:val="212529"/>
          <w:sz w:val="24"/>
          <w:szCs w:val="24"/>
        </w:rPr>
      </w:pPr>
      <w:ins w:id="2001" w:author="Unknown">
        <w:r w:rsidRPr="002F77D7">
          <w:rPr>
            <w:rFonts w:ascii="Arial" w:eastAsia="Times New Roman" w:hAnsi="Arial" w:cs="Arial"/>
            <w:color w:val="212529"/>
            <w:sz w:val="24"/>
            <w:szCs w:val="24"/>
          </w:rPr>
          <w:t>If you set a property on exports, like exports.a = 9;, that will set module.exports.a as well because objects are passed around as references in JavaScript, which means that if you set multiple variables to the same object, they are all the same object; so then exports and module.exports are the same objects.</w:t>
        </w:r>
        <w:r w:rsidRPr="002F77D7">
          <w:rPr>
            <w:rFonts w:ascii="Arial" w:eastAsia="Times New Roman" w:hAnsi="Arial" w:cs="Arial"/>
            <w:color w:val="212529"/>
            <w:sz w:val="24"/>
            <w:szCs w:val="24"/>
          </w:rPr>
          <w:br/>
          <w:t>But if you set exports to something new, it will no longer be set to module.exports, so exports and module.exports are no longer the same objects.</w:t>
        </w:r>
      </w:ins>
    </w:p>
    <w:p w:rsidR="002F77D7" w:rsidRPr="002F77D7" w:rsidRDefault="002F77D7" w:rsidP="002F77D7">
      <w:pPr>
        <w:shd w:val="clear" w:color="auto" w:fill="FFFFFF"/>
        <w:spacing w:after="100" w:afterAutospacing="1" w:line="240" w:lineRule="auto"/>
        <w:rPr>
          <w:ins w:id="2002" w:author="Unknown"/>
          <w:rFonts w:ascii="Arial" w:eastAsia="Times New Roman" w:hAnsi="Arial" w:cs="Arial"/>
          <w:color w:val="212529"/>
          <w:sz w:val="24"/>
          <w:szCs w:val="24"/>
        </w:rPr>
      </w:pPr>
      <w:proofErr w:type="gramStart"/>
      <w:ins w:id="2003" w:author="Unknown">
        <w:r w:rsidRPr="002F77D7">
          <w:rPr>
            <w:rFonts w:ascii="Arial" w:eastAsia="Times New Roman" w:hAnsi="Arial" w:cs="Arial"/>
            <w:color w:val="212529"/>
            <w:sz w:val="24"/>
            <w:szCs w:val="24"/>
          </w:rPr>
          <w:t>Source :</w:t>
        </w:r>
        <w:proofErr w:type="gramEnd"/>
        <w:r w:rsidRPr="002F77D7">
          <w:rPr>
            <w:rFonts w:ascii="Arial" w:eastAsia="Times New Roman" w:hAnsi="Arial" w:cs="Arial"/>
            <w:color w:val="212529"/>
            <w:sz w:val="24"/>
            <w:szCs w:val="24"/>
          </w:rPr>
          <w:t xml:space="preserve"> https://stackoverflow.com/questions/16383795/difference-between-module-exports-and-exports-in-the-commonjs-module-system</w:t>
        </w:r>
      </w:ins>
    </w:p>
    <w:p w:rsidR="002F77D7" w:rsidRPr="002F77D7" w:rsidRDefault="002F77D7" w:rsidP="002F77D7">
      <w:pPr>
        <w:shd w:val="clear" w:color="auto" w:fill="FFFFFF"/>
        <w:spacing w:after="0" w:line="240" w:lineRule="auto"/>
        <w:rPr>
          <w:ins w:id="2004" w:author="Unknown"/>
          <w:rFonts w:ascii="Times New Roman" w:eastAsia="Times New Roman" w:hAnsi="Times New Roman" w:cs="Times New Roman"/>
          <w:color w:val="007BFF"/>
          <w:sz w:val="24"/>
          <w:szCs w:val="24"/>
        </w:rPr>
      </w:pPr>
      <w:ins w:id="2005" w:author="Unknown">
        <w:r w:rsidRPr="002F77D7">
          <w:rPr>
            <w:rFonts w:ascii="Arial" w:eastAsia="Times New Roman" w:hAnsi="Arial" w:cs="Arial"/>
            <w:color w:val="212529"/>
            <w:sz w:val="24"/>
            <w:szCs w:val="24"/>
          </w:rPr>
          <w:lastRenderedPageBreak/>
          <w:fldChar w:fldCharType="begin"/>
        </w:r>
        <w:r w:rsidRPr="002F77D7">
          <w:rPr>
            <w:rFonts w:ascii="Arial" w:eastAsia="Times New Roman" w:hAnsi="Arial" w:cs="Arial"/>
            <w:color w:val="212529"/>
            <w:sz w:val="24"/>
            <w:szCs w:val="24"/>
          </w:rPr>
          <w:instrText xml:space="preserve"> HYPERLINK "https://www.onlineinterviewquestions.com/advanced-javascript-interview-questions/" \l "collapseUnfiled40" </w:instrText>
        </w:r>
        <w:r w:rsidRPr="002F77D7">
          <w:rPr>
            <w:rFonts w:ascii="Arial" w:eastAsia="Times New Roman" w:hAnsi="Arial" w:cs="Arial"/>
            <w:color w:val="212529"/>
            <w:sz w:val="24"/>
            <w:szCs w:val="24"/>
          </w:rPr>
          <w:fldChar w:fldCharType="separate"/>
        </w:r>
      </w:ins>
    </w:p>
    <w:p w:rsidR="002F77D7" w:rsidRPr="002F77D7" w:rsidRDefault="002F77D7" w:rsidP="002F77D7">
      <w:pPr>
        <w:shd w:val="clear" w:color="auto" w:fill="FFFFFF"/>
        <w:spacing w:before="100" w:beforeAutospacing="1" w:after="0" w:line="240" w:lineRule="auto"/>
        <w:outlineLvl w:val="2"/>
        <w:rPr>
          <w:ins w:id="2006" w:author="Unknown"/>
          <w:rFonts w:ascii="Times New Roman" w:eastAsia="Times New Roman" w:hAnsi="Times New Roman" w:cs="Times New Roman"/>
          <w:color w:val="000000"/>
          <w:sz w:val="27"/>
          <w:szCs w:val="27"/>
        </w:rPr>
      </w:pPr>
      <w:ins w:id="2007" w:author="Unknown">
        <w:r w:rsidRPr="002F77D7">
          <w:rPr>
            <w:rFonts w:ascii="Arial" w:eastAsia="Times New Roman" w:hAnsi="Arial" w:cs="Arial"/>
            <w:color w:val="000000"/>
            <w:sz w:val="27"/>
            <w:szCs w:val="27"/>
          </w:rPr>
          <w:t>40. What are exports and imports?</w:t>
        </w:r>
      </w:ins>
    </w:p>
    <w:p w:rsidR="002F77D7" w:rsidRPr="002F77D7" w:rsidRDefault="002F77D7" w:rsidP="002F77D7">
      <w:pPr>
        <w:shd w:val="clear" w:color="auto" w:fill="FFFFFF"/>
        <w:spacing w:after="0" w:line="240" w:lineRule="auto"/>
        <w:rPr>
          <w:ins w:id="2008" w:author="Unknown"/>
          <w:rFonts w:ascii="Arial" w:eastAsia="Times New Roman" w:hAnsi="Arial" w:cs="Arial"/>
          <w:color w:val="212529"/>
          <w:sz w:val="24"/>
          <w:szCs w:val="24"/>
        </w:rPr>
      </w:pPr>
      <w:ins w:id="2009" w:author="Unknown">
        <w:r w:rsidRPr="002F77D7">
          <w:rPr>
            <w:rFonts w:ascii="Arial" w:eastAsia="Times New Roman" w:hAnsi="Arial" w:cs="Arial"/>
            <w:color w:val="212529"/>
            <w:sz w:val="24"/>
            <w:szCs w:val="24"/>
          </w:rPr>
          <w:fldChar w:fldCharType="end"/>
        </w:r>
      </w:ins>
    </w:p>
    <w:p w:rsidR="002F77D7" w:rsidRPr="002F77D7" w:rsidRDefault="002F77D7" w:rsidP="002F77D7">
      <w:pPr>
        <w:shd w:val="clear" w:color="auto" w:fill="FFFFFF"/>
        <w:spacing w:after="100" w:afterAutospacing="1" w:line="240" w:lineRule="auto"/>
        <w:rPr>
          <w:ins w:id="2010" w:author="Unknown"/>
          <w:rFonts w:ascii="Arial" w:eastAsia="Times New Roman" w:hAnsi="Arial" w:cs="Arial"/>
          <w:color w:val="212529"/>
          <w:sz w:val="24"/>
          <w:szCs w:val="24"/>
        </w:rPr>
      </w:pPr>
      <w:ins w:id="2011" w:author="Unknown">
        <w:r w:rsidRPr="002F77D7">
          <w:rPr>
            <w:rFonts w:ascii="Arial" w:eastAsia="Times New Roman" w:hAnsi="Arial" w:cs="Arial"/>
            <w:color w:val="212529"/>
            <w:sz w:val="24"/>
            <w:szCs w:val="24"/>
          </w:rPr>
          <w:t>Imports and exports help us to write modular javascript code. Using Imports and exports we can split our code into multiple files. Imports allow taking only some specific variables or methods of a file. We can import methods or variables that are exported by a module. See the below example for more detail.</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12" w:author="Unknown"/>
          <w:rFonts w:ascii="Consolas" w:eastAsia="Times New Roman" w:hAnsi="Consolas" w:cs="Consolas"/>
          <w:color w:val="212529"/>
          <w:sz w:val="21"/>
          <w:szCs w:val="21"/>
        </w:rPr>
      </w:pPr>
      <w:ins w:id="2013" w:author="Unknown">
        <w:r w:rsidRPr="002F77D7">
          <w:rPr>
            <w:rFonts w:ascii="Consolas" w:eastAsia="Times New Roman" w:hAnsi="Consolas" w:cs="Consolas"/>
            <w:color w:val="212529"/>
            <w:sz w:val="21"/>
            <w:szCs w:val="21"/>
          </w:rPr>
          <w:t xml:space="preserve"> //index.js</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14" w:author="Unknown"/>
          <w:rFonts w:ascii="Consolas" w:eastAsia="Times New Roman" w:hAnsi="Consolas" w:cs="Consolas"/>
          <w:color w:val="212529"/>
          <w:sz w:val="21"/>
          <w:szCs w:val="21"/>
        </w:rPr>
      </w:pPr>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15" w:author="Unknown"/>
          <w:rFonts w:ascii="Consolas" w:eastAsia="Times New Roman" w:hAnsi="Consolas" w:cs="Consolas"/>
          <w:color w:val="212529"/>
          <w:sz w:val="21"/>
          <w:szCs w:val="21"/>
        </w:rPr>
      </w:pPr>
      <w:ins w:id="2016" w:author="Unknown">
        <w:r w:rsidRPr="002F77D7">
          <w:rPr>
            <w:rFonts w:ascii="Consolas" w:eastAsia="Times New Roman" w:hAnsi="Consolas" w:cs="Consolas"/>
            <w:color w:val="212529"/>
            <w:sz w:val="21"/>
            <w:szCs w:val="21"/>
          </w:rPr>
          <w:t xml:space="preserve"> </w:t>
        </w:r>
        <w:proofErr w:type="gramStart"/>
        <w:r w:rsidRPr="002F77D7">
          <w:rPr>
            <w:rFonts w:ascii="Consolas" w:eastAsia="Times New Roman" w:hAnsi="Consolas" w:cs="Consolas"/>
            <w:color w:val="212529"/>
            <w:sz w:val="21"/>
            <w:szCs w:val="21"/>
          </w:rPr>
          <w:t>import</w:t>
        </w:r>
        <w:proofErr w:type="gramEnd"/>
        <w:r w:rsidRPr="002F77D7">
          <w:rPr>
            <w:rFonts w:ascii="Consolas" w:eastAsia="Times New Roman" w:hAnsi="Consolas" w:cs="Consolas"/>
            <w:color w:val="212529"/>
            <w:sz w:val="21"/>
            <w:szCs w:val="21"/>
          </w:rPr>
          <w:t xml:space="preserve"> name,age from './person'; </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17" w:author="Unknown"/>
          <w:rFonts w:ascii="Consolas" w:eastAsia="Times New Roman" w:hAnsi="Consolas" w:cs="Consolas"/>
          <w:color w:val="212529"/>
          <w:sz w:val="21"/>
          <w:szCs w:val="21"/>
        </w:rPr>
      </w:pPr>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18" w:author="Unknown"/>
          <w:rFonts w:ascii="Consolas" w:eastAsia="Times New Roman" w:hAnsi="Consolas" w:cs="Consolas"/>
          <w:color w:val="212529"/>
          <w:sz w:val="21"/>
          <w:szCs w:val="21"/>
        </w:rPr>
      </w:pPr>
      <w:ins w:id="2019" w:author="Unknown">
        <w:r w:rsidRPr="002F77D7">
          <w:rPr>
            <w:rFonts w:ascii="Consolas" w:eastAsia="Times New Roman" w:hAnsi="Consolas" w:cs="Consolas"/>
            <w:color w:val="212529"/>
            <w:sz w:val="21"/>
            <w:szCs w:val="21"/>
          </w:rPr>
          <w:t xml:space="preserve"> </w:t>
        </w:r>
        <w:proofErr w:type="gramStart"/>
        <w:r w:rsidRPr="002F77D7">
          <w:rPr>
            <w:rFonts w:ascii="Consolas" w:eastAsia="Times New Roman" w:hAnsi="Consolas" w:cs="Consolas"/>
            <w:color w:val="212529"/>
            <w:sz w:val="21"/>
            <w:szCs w:val="21"/>
          </w:rPr>
          <w:t>console.log(</w:t>
        </w:r>
        <w:proofErr w:type="gramEnd"/>
        <w:r w:rsidRPr="002F77D7">
          <w:rPr>
            <w:rFonts w:ascii="Consolas" w:eastAsia="Times New Roman" w:hAnsi="Consolas" w:cs="Consolas"/>
            <w:color w:val="212529"/>
            <w:sz w:val="21"/>
            <w:szCs w:val="21"/>
          </w:rPr>
          <w:t>name);</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20" w:author="Unknown"/>
          <w:rFonts w:ascii="Consolas" w:eastAsia="Times New Roman" w:hAnsi="Consolas" w:cs="Consolas"/>
          <w:color w:val="212529"/>
          <w:sz w:val="21"/>
          <w:szCs w:val="21"/>
        </w:rPr>
      </w:pPr>
      <w:ins w:id="2021" w:author="Unknown">
        <w:r w:rsidRPr="002F77D7">
          <w:rPr>
            <w:rFonts w:ascii="Consolas" w:eastAsia="Times New Roman" w:hAnsi="Consolas" w:cs="Consolas"/>
            <w:color w:val="212529"/>
            <w:sz w:val="21"/>
            <w:szCs w:val="21"/>
          </w:rPr>
          <w:t xml:space="preserve"> </w:t>
        </w:r>
        <w:proofErr w:type="gramStart"/>
        <w:r w:rsidRPr="002F77D7">
          <w:rPr>
            <w:rFonts w:ascii="Consolas" w:eastAsia="Times New Roman" w:hAnsi="Consolas" w:cs="Consolas"/>
            <w:color w:val="212529"/>
            <w:sz w:val="21"/>
            <w:szCs w:val="21"/>
          </w:rPr>
          <w:t>console.log(</w:t>
        </w:r>
        <w:proofErr w:type="gramEnd"/>
        <w:r w:rsidRPr="002F77D7">
          <w:rPr>
            <w:rFonts w:ascii="Consolas" w:eastAsia="Times New Roman" w:hAnsi="Consolas" w:cs="Consolas"/>
            <w:color w:val="212529"/>
            <w:sz w:val="21"/>
            <w:szCs w:val="21"/>
          </w:rPr>
          <w:t>age);</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22" w:author="Unknown"/>
          <w:rFonts w:ascii="Consolas" w:eastAsia="Times New Roman" w:hAnsi="Consolas" w:cs="Consolas"/>
          <w:color w:val="212529"/>
          <w:sz w:val="21"/>
          <w:szCs w:val="21"/>
        </w:rPr>
      </w:pPr>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23" w:author="Unknown"/>
          <w:rFonts w:ascii="Consolas" w:eastAsia="Times New Roman" w:hAnsi="Consolas" w:cs="Consolas"/>
          <w:color w:val="212529"/>
          <w:sz w:val="21"/>
          <w:szCs w:val="21"/>
        </w:rPr>
      </w:pPr>
      <w:ins w:id="2024" w:author="Unknown">
        <w:r w:rsidRPr="002F77D7">
          <w:rPr>
            <w:rFonts w:ascii="Consolas" w:eastAsia="Times New Roman" w:hAnsi="Consolas" w:cs="Consolas"/>
            <w:color w:val="212529"/>
            <w:sz w:val="21"/>
            <w:szCs w:val="21"/>
          </w:rPr>
          <w:t xml:space="preserve"> //person.js</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25" w:author="Unknown"/>
          <w:rFonts w:ascii="Consolas" w:eastAsia="Times New Roman" w:hAnsi="Consolas" w:cs="Consolas"/>
          <w:color w:val="212529"/>
          <w:sz w:val="21"/>
          <w:szCs w:val="21"/>
        </w:rPr>
      </w:pPr>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26" w:author="Unknown"/>
          <w:rFonts w:ascii="Consolas" w:eastAsia="Times New Roman" w:hAnsi="Consolas" w:cs="Consolas"/>
          <w:color w:val="212529"/>
          <w:sz w:val="21"/>
          <w:szCs w:val="21"/>
        </w:rPr>
      </w:pPr>
      <w:ins w:id="2027" w:author="Unknown">
        <w:r w:rsidRPr="002F77D7">
          <w:rPr>
            <w:rFonts w:ascii="Consolas" w:eastAsia="Times New Roman" w:hAnsi="Consolas" w:cs="Consolas"/>
            <w:color w:val="212529"/>
            <w:sz w:val="21"/>
            <w:szCs w:val="21"/>
          </w:rPr>
          <w:t xml:space="preserve"> </w:t>
        </w:r>
        <w:proofErr w:type="gramStart"/>
        <w:r w:rsidRPr="002F77D7">
          <w:rPr>
            <w:rFonts w:ascii="Consolas" w:eastAsia="Times New Roman" w:hAnsi="Consolas" w:cs="Consolas"/>
            <w:color w:val="212529"/>
            <w:sz w:val="21"/>
            <w:szCs w:val="21"/>
          </w:rPr>
          <w:t>let</w:t>
        </w:r>
        <w:proofErr w:type="gramEnd"/>
        <w:r w:rsidRPr="002F77D7">
          <w:rPr>
            <w:rFonts w:ascii="Consolas" w:eastAsia="Times New Roman" w:hAnsi="Consolas" w:cs="Consolas"/>
            <w:color w:val="212529"/>
            <w:sz w:val="21"/>
            <w:szCs w:val="21"/>
          </w:rPr>
          <w:t xml:space="preserve"> name ='Sharad', occupation='developer', age =26;</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28" w:author="Unknown"/>
          <w:rFonts w:ascii="Consolas" w:eastAsia="Times New Roman" w:hAnsi="Consolas" w:cs="Consolas"/>
          <w:color w:val="212529"/>
          <w:sz w:val="21"/>
          <w:szCs w:val="21"/>
        </w:rPr>
      </w:pPr>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ins w:id="2029" w:author="Unknown"/>
          <w:rFonts w:ascii="Consolas" w:eastAsia="Times New Roman" w:hAnsi="Consolas" w:cs="Consolas"/>
          <w:color w:val="212529"/>
          <w:sz w:val="21"/>
          <w:szCs w:val="21"/>
        </w:rPr>
      </w:pPr>
      <w:ins w:id="2030" w:author="Unknown">
        <w:r w:rsidRPr="002F77D7">
          <w:rPr>
            <w:rFonts w:ascii="Consolas" w:eastAsia="Times New Roman" w:hAnsi="Consolas" w:cs="Consolas"/>
            <w:color w:val="212529"/>
            <w:sz w:val="21"/>
            <w:szCs w:val="21"/>
          </w:rPr>
          <w:t xml:space="preserve"> </w:t>
        </w:r>
        <w:proofErr w:type="gramStart"/>
        <w:r w:rsidRPr="002F77D7">
          <w:rPr>
            <w:rFonts w:ascii="Consolas" w:eastAsia="Times New Roman" w:hAnsi="Consolas" w:cs="Consolas"/>
            <w:color w:val="212529"/>
            <w:sz w:val="21"/>
            <w:szCs w:val="21"/>
          </w:rPr>
          <w:t>export</w:t>
        </w:r>
        <w:proofErr w:type="gramEnd"/>
        <w:r w:rsidRPr="002F77D7">
          <w:rPr>
            <w:rFonts w:ascii="Consolas" w:eastAsia="Times New Roman" w:hAnsi="Consolas" w:cs="Consolas"/>
            <w:color w:val="212529"/>
            <w:sz w:val="21"/>
            <w:szCs w:val="21"/>
          </w:rPr>
          <w:t xml:space="preserve"> { name, age}; </w:t>
        </w:r>
      </w:ins>
    </w:p>
    <w:p w:rsidR="002F77D7" w:rsidRPr="002F77D7" w:rsidRDefault="002F77D7" w:rsidP="002F77D7">
      <w:pPr>
        <w:shd w:val="clear" w:color="auto" w:fill="FFFFFF"/>
        <w:spacing w:after="0" w:line="240" w:lineRule="auto"/>
        <w:rPr>
          <w:ins w:id="2031" w:author="Unknown"/>
          <w:rFonts w:ascii="Times New Roman" w:eastAsia="Times New Roman" w:hAnsi="Times New Roman" w:cs="Times New Roman"/>
          <w:color w:val="007BFF"/>
          <w:sz w:val="24"/>
          <w:szCs w:val="24"/>
        </w:rPr>
      </w:pPr>
      <w:ins w:id="2032" w:author="Unknown">
        <w:r w:rsidRPr="002F77D7">
          <w:rPr>
            <w:rFonts w:ascii="Arial" w:eastAsia="Times New Roman" w:hAnsi="Arial" w:cs="Arial"/>
            <w:color w:val="212529"/>
            <w:sz w:val="24"/>
            <w:szCs w:val="24"/>
          </w:rPr>
          <w:fldChar w:fldCharType="begin"/>
        </w:r>
        <w:r w:rsidRPr="002F77D7">
          <w:rPr>
            <w:rFonts w:ascii="Arial" w:eastAsia="Times New Roman" w:hAnsi="Arial" w:cs="Arial"/>
            <w:color w:val="212529"/>
            <w:sz w:val="24"/>
            <w:szCs w:val="24"/>
          </w:rPr>
          <w:instrText xml:space="preserve"> HYPERLINK "https://www.onlineinterviewquestions.com/advanced-javascript-interview-questions/" \l "collapseUnfiled41" </w:instrText>
        </w:r>
        <w:r w:rsidRPr="002F77D7">
          <w:rPr>
            <w:rFonts w:ascii="Arial" w:eastAsia="Times New Roman" w:hAnsi="Arial" w:cs="Arial"/>
            <w:color w:val="212529"/>
            <w:sz w:val="24"/>
            <w:szCs w:val="24"/>
          </w:rPr>
          <w:fldChar w:fldCharType="separate"/>
        </w:r>
      </w:ins>
    </w:p>
    <w:p w:rsidR="002F77D7" w:rsidRPr="002F77D7" w:rsidRDefault="002F77D7" w:rsidP="002F77D7">
      <w:pPr>
        <w:shd w:val="clear" w:color="auto" w:fill="FFFFFF"/>
        <w:spacing w:before="100" w:beforeAutospacing="1" w:after="0" w:line="240" w:lineRule="auto"/>
        <w:outlineLvl w:val="2"/>
        <w:rPr>
          <w:ins w:id="2033" w:author="Unknown"/>
          <w:rFonts w:ascii="Times New Roman" w:eastAsia="Times New Roman" w:hAnsi="Times New Roman" w:cs="Times New Roman"/>
          <w:color w:val="000000"/>
          <w:sz w:val="27"/>
          <w:szCs w:val="27"/>
        </w:rPr>
      </w:pPr>
      <w:ins w:id="2034" w:author="Unknown">
        <w:r w:rsidRPr="002F77D7">
          <w:rPr>
            <w:rFonts w:ascii="Arial" w:eastAsia="Times New Roman" w:hAnsi="Arial" w:cs="Arial"/>
            <w:color w:val="000000"/>
            <w:sz w:val="27"/>
            <w:szCs w:val="27"/>
          </w:rPr>
          <w:t>41. What is the difference between let and var?</w:t>
        </w:r>
      </w:ins>
    </w:p>
    <w:p w:rsidR="002F77D7" w:rsidRPr="002F77D7" w:rsidRDefault="002F77D7" w:rsidP="002F77D7">
      <w:pPr>
        <w:shd w:val="clear" w:color="auto" w:fill="FFFFFF"/>
        <w:spacing w:after="0" w:line="240" w:lineRule="auto"/>
        <w:rPr>
          <w:ins w:id="2035" w:author="Unknown"/>
          <w:rFonts w:ascii="Arial" w:eastAsia="Times New Roman" w:hAnsi="Arial" w:cs="Arial"/>
          <w:color w:val="212529"/>
          <w:sz w:val="24"/>
          <w:szCs w:val="24"/>
        </w:rPr>
      </w:pPr>
      <w:ins w:id="2036" w:author="Unknown">
        <w:r w:rsidRPr="002F77D7">
          <w:rPr>
            <w:rFonts w:ascii="Arial" w:eastAsia="Times New Roman" w:hAnsi="Arial" w:cs="Arial"/>
            <w:color w:val="212529"/>
            <w:sz w:val="24"/>
            <w:szCs w:val="24"/>
          </w:rPr>
          <w:fldChar w:fldCharType="end"/>
        </w:r>
      </w:ins>
    </w:p>
    <w:p w:rsidR="002F77D7" w:rsidRPr="002F77D7" w:rsidRDefault="002F77D7" w:rsidP="002F77D7">
      <w:pPr>
        <w:shd w:val="clear" w:color="auto" w:fill="FFFFFF"/>
        <w:spacing w:after="100" w:afterAutospacing="1" w:line="240" w:lineRule="auto"/>
        <w:rPr>
          <w:ins w:id="2037" w:author="Unknown"/>
          <w:rFonts w:ascii="Arial" w:eastAsia="Times New Roman" w:hAnsi="Arial" w:cs="Arial"/>
          <w:color w:val="212529"/>
          <w:sz w:val="24"/>
          <w:szCs w:val="24"/>
        </w:rPr>
      </w:pPr>
      <w:ins w:id="2038" w:author="Unknown">
        <w:r w:rsidRPr="002F77D7">
          <w:rPr>
            <w:rFonts w:ascii="Arial" w:eastAsia="Times New Roman" w:hAnsi="Arial" w:cs="Arial"/>
            <w:color w:val="212529"/>
            <w:sz w:val="24"/>
            <w:szCs w:val="24"/>
          </w:rPr>
          <w:t>Both var and let are used for variable/ method declaration in javascript but the main difference between let and var is that </w:t>
        </w:r>
        <w:r w:rsidRPr="002F77D7">
          <w:rPr>
            <w:rFonts w:ascii="Arial" w:eastAsia="Times New Roman" w:hAnsi="Arial" w:cs="Arial"/>
            <w:b/>
            <w:bCs/>
            <w:color w:val="212529"/>
            <w:sz w:val="24"/>
            <w:szCs w:val="24"/>
          </w:rPr>
          <w:t>var</w:t>
        </w:r>
        <w:r w:rsidRPr="002F77D7">
          <w:rPr>
            <w:rFonts w:ascii="Arial" w:eastAsia="Times New Roman" w:hAnsi="Arial" w:cs="Arial"/>
            <w:color w:val="212529"/>
            <w:sz w:val="24"/>
            <w:szCs w:val="24"/>
          </w:rPr>
          <w:t> is function scoped whereas </w:t>
        </w:r>
        <w:r w:rsidRPr="002F77D7">
          <w:rPr>
            <w:rFonts w:ascii="Arial" w:eastAsia="Times New Roman" w:hAnsi="Arial" w:cs="Arial"/>
            <w:b/>
            <w:bCs/>
            <w:color w:val="212529"/>
            <w:sz w:val="24"/>
            <w:szCs w:val="24"/>
          </w:rPr>
          <w:t>let</w:t>
        </w:r>
        <w:r w:rsidRPr="002F77D7">
          <w:rPr>
            <w:rFonts w:ascii="Arial" w:eastAsia="Times New Roman" w:hAnsi="Arial" w:cs="Arial"/>
            <w:color w:val="212529"/>
            <w:sz w:val="24"/>
            <w:szCs w:val="24"/>
          </w:rPr>
          <w:t> is block scoped.</w:t>
        </w:r>
      </w:ins>
    </w:p>
    <w:p w:rsidR="002F77D7" w:rsidRPr="002F77D7" w:rsidRDefault="002F77D7" w:rsidP="002F77D7">
      <w:pPr>
        <w:shd w:val="clear" w:color="auto" w:fill="FFFFFF"/>
        <w:spacing w:after="0" w:line="240" w:lineRule="auto"/>
        <w:rPr>
          <w:ins w:id="2039" w:author="Unknown"/>
          <w:rFonts w:ascii="Times New Roman" w:eastAsia="Times New Roman" w:hAnsi="Times New Roman" w:cs="Times New Roman"/>
          <w:color w:val="007BFF"/>
          <w:sz w:val="24"/>
          <w:szCs w:val="24"/>
        </w:rPr>
      </w:pPr>
      <w:ins w:id="2040" w:author="Unknown">
        <w:r w:rsidRPr="002F77D7">
          <w:rPr>
            <w:rFonts w:ascii="Arial" w:eastAsia="Times New Roman" w:hAnsi="Arial" w:cs="Arial"/>
            <w:color w:val="212529"/>
            <w:sz w:val="24"/>
            <w:szCs w:val="24"/>
          </w:rPr>
          <w:fldChar w:fldCharType="begin"/>
        </w:r>
        <w:r w:rsidRPr="002F77D7">
          <w:rPr>
            <w:rFonts w:ascii="Arial" w:eastAsia="Times New Roman" w:hAnsi="Arial" w:cs="Arial"/>
            <w:color w:val="212529"/>
            <w:sz w:val="24"/>
            <w:szCs w:val="24"/>
          </w:rPr>
          <w:instrText xml:space="preserve"> HYPERLINK "https://www.onlineinterviewquestions.com/advanced-javascript-interview-questions/" \l "collapseUnfiled42" </w:instrText>
        </w:r>
        <w:r w:rsidRPr="002F77D7">
          <w:rPr>
            <w:rFonts w:ascii="Arial" w:eastAsia="Times New Roman" w:hAnsi="Arial" w:cs="Arial"/>
            <w:color w:val="212529"/>
            <w:sz w:val="24"/>
            <w:szCs w:val="24"/>
          </w:rPr>
          <w:fldChar w:fldCharType="separate"/>
        </w:r>
      </w:ins>
    </w:p>
    <w:p w:rsidR="002F77D7" w:rsidRPr="002F77D7" w:rsidRDefault="002F77D7" w:rsidP="002F77D7">
      <w:pPr>
        <w:shd w:val="clear" w:color="auto" w:fill="FFFFFF"/>
        <w:spacing w:before="100" w:beforeAutospacing="1" w:after="0" w:line="240" w:lineRule="auto"/>
        <w:outlineLvl w:val="2"/>
        <w:rPr>
          <w:ins w:id="2041" w:author="Unknown"/>
          <w:rFonts w:ascii="Times New Roman" w:eastAsia="Times New Roman" w:hAnsi="Times New Roman" w:cs="Times New Roman"/>
          <w:color w:val="000000"/>
          <w:sz w:val="27"/>
          <w:szCs w:val="27"/>
        </w:rPr>
      </w:pPr>
      <w:ins w:id="2042" w:author="Unknown">
        <w:r w:rsidRPr="002F77D7">
          <w:rPr>
            <w:rFonts w:ascii="Arial" w:eastAsia="Times New Roman" w:hAnsi="Arial" w:cs="Arial"/>
            <w:color w:val="000000"/>
            <w:sz w:val="27"/>
            <w:szCs w:val="27"/>
          </w:rPr>
          <w:t>42. List the comparison operators supported by Javascript?</w:t>
        </w:r>
      </w:ins>
    </w:p>
    <w:p w:rsidR="002F77D7" w:rsidRPr="002F77D7" w:rsidRDefault="002F77D7" w:rsidP="002F77D7">
      <w:pPr>
        <w:shd w:val="clear" w:color="auto" w:fill="FFFFFF"/>
        <w:spacing w:after="0" w:line="240" w:lineRule="auto"/>
        <w:rPr>
          <w:ins w:id="2043" w:author="Unknown"/>
          <w:rFonts w:ascii="Arial" w:eastAsia="Times New Roman" w:hAnsi="Arial" w:cs="Arial"/>
          <w:color w:val="212529"/>
          <w:sz w:val="24"/>
          <w:szCs w:val="24"/>
        </w:rPr>
      </w:pPr>
      <w:ins w:id="2044" w:author="Unknown">
        <w:r w:rsidRPr="002F77D7">
          <w:rPr>
            <w:rFonts w:ascii="Arial" w:eastAsia="Times New Roman" w:hAnsi="Arial" w:cs="Arial"/>
            <w:color w:val="212529"/>
            <w:sz w:val="24"/>
            <w:szCs w:val="24"/>
          </w:rPr>
          <w:fldChar w:fldCharType="end"/>
        </w:r>
      </w:ins>
    </w:p>
    <w:p w:rsidR="002F77D7" w:rsidRPr="002F77D7" w:rsidRDefault="002F77D7" w:rsidP="002F77D7">
      <w:pPr>
        <w:shd w:val="clear" w:color="auto" w:fill="FFFFFF"/>
        <w:spacing w:after="100" w:afterAutospacing="1" w:line="240" w:lineRule="auto"/>
        <w:rPr>
          <w:ins w:id="2045" w:author="Unknown"/>
          <w:rFonts w:ascii="Arial" w:eastAsia="Times New Roman" w:hAnsi="Arial" w:cs="Arial"/>
          <w:color w:val="212529"/>
          <w:sz w:val="24"/>
          <w:szCs w:val="24"/>
        </w:rPr>
      </w:pPr>
      <w:ins w:id="2046" w:author="Unknown">
        <w:r w:rsidRPr="002F77D7">
          <w:rPr>
            <w:rFonts w:ascii="Arial" w:eastAsia="Times New Roman" w:hAnsi="Arial" w:cs="Arial"/>
            <w:color w:val="212529"/>
            <w:sz w:val="24"/>
            <w:szCs w:val="24"/>
          </w:rPr>
          <w:t>Javascript supports below comparison operators</w:t>
        </w:r>
      </w:ins>
    </w:p>
    <w:p w:rsidR="002F77D7" w:rsidRPr="002F77D7" w:rsidRDefault="002F77D7" w:rsidP="002F77D7">
      <w:pPr>
        <w:numPr>
          <w:ilvl w:val="0"/>
          <w:numId w:val="92"/>
        </w:numPr>
        <w:shd w:val="clear" w:color="auto" w:fill="FFFFFF"/>
        <w:spacing w:before="100" w:beforeAutospacing="1" w:after="100" w:afterAutospacing="1" w:line="240" w:lineRule="auto"/>
        <w:rPr>
          <w:ins w:id="2047" w:author="Unknown"/>
          <w:rFonts w:ascii="Arial" w:eastAsia="Times New Roman" w:hAnsi="Arial" w:cs="Arial"/>
          <w:color w:val="212529"/>
          <w:sz w:val="24"/>
          <w:szCs w:val="24"/>
        </w:rPr>
      </w:pPr>
      <w:ins w:id="2048" w:author="Unknown">
        <w:r w:rsidRPr="002F77D7">
          <w:rPr>
            <w:rFonts w:ascii="Arial" w:eastAsia="Times New Roman" w:hAnsi="Arial" w:cs="Arial"/>
            <w:color w:val="212529"/>
            <w:sz w:val="24"/>
            <w:szCs w:val="24"/>
          </w:rPr>
          <w:t>&gt; Greater than</w:t>
        </w:r>
      </w:ins>
    </w:p>
    <w:p w:rsidR="002F77D7" w:rsidRPr="002F77D7" w:rsidRDefault="002F77D7" w:rsidP="002F77D7">
      <w:pPr>
        <w:numPr>
          <w:ilvl w:val="0"/>
          <w:numId w:val="92"/>
        </w:numPr>
        <w:shd w:val="clear" w:color="auto" w:fill="FFFFFF"/>
        <w:spacing w:before="100" w:beforeAutospacing="1" w:after="100" w:afterAutospacing="1" w:line="240" w:lineRule="auto"/>
        <w:rPr>
          <w:ins w:id="2049" w:author="Unknown"/>
          <w:rFonts w:ascii="Arial" w:eastAsia="Times New Roman" w:hAnsi="Arial" w:cs="Arial"/>
          <w:color w:val="212529"/>
          <w:sz w:val="24"/>
          <w:szCs w:val="24"/>
        </w:rPr>
      </w:pPr>
      <w:ins w:id="2050" w:author="Unknown">
        <w:r w:rsidRPr="002F77D7">
          <w:rPr>
            <w:rFonts w:ascii="Arial" w:eastAsia="Times New Roman" w:hAnsi="Arial" w:cs="Arial"/>
            <w:color w:val="212529"/>
            <w:sz w:val="24"/>
            <w:szCs w:val="24"/>
          </w:rPr>
          <w:t>&lt; Less than</w:t>
        </w:r>
      </w:ins>
    </w:p>
    <w:p w:rsidR="002F77D7" w:rsidRPr="002F77D7" w:rsidRDefault="002F77D7" w:rsidP="002F77D7">
      <w:pPr>
        <w:numPr>
          <w:ilvl w:val="0"/>
          <w:numId w:val="92"/>
        </w:numPr>
        <w:shd w:val="clear" w:color="auto" w:fill="FFFFFF"/>
        <w:spacing w:before="100" w:beforeAutospacing="1" w:after="100" w:afterAutospacing="1" w:line="240" w:lineRule="auto"/>
        <w:rPr>
          <w:ins w:id="2051" w:author="Unknown"/>
          <w:rFonts w:ascii="Arial" w:eastAsia="Times New Roman" w:hAnsi="Arial" w:cs="Arial"/>
          <w:color w:val="212529"/>
          <w:sz w:val="24"/>
          <w:szCs w:val="24"/>
        </w:rPr>
      </w:pPr>
      <w:ins w:id="2052" w:author="Unknown">
        <w:r w:rsidRPr="002F77D7">
          <w:rPr>
            <w:rFonts w:ascii="Arial" w:eastAsia="Times New Roman" w:hAnsi="Arial" w:cs="Arial"/>
            <w:color w:val="212529"/>
            <w:sz w:val="24"/>
            <w:szCs w:val="24"/>
          </w:rPr>
          <w:t>&lt;= Less than or equal to</w:t>
        </w:r>
      </w:ins>
    </w:p>
    <w:p w:rsidR="002F77D7" w:rsidRPr="002F77D7" w:rsidRDefault="002F77D7" w:rsidP="002F77D7">
      <w:pPr>
        <w:numPr>
          <w:ilvl w:val="0"/>
          <w:numId w:val="92"/>
        </w:numPr>
        <w:shd w:val="clear" w:color="auto" w:fill="FFFFFF"/>
        <w:spacing w:before="100" w:beforeAutospacing="1" w:after="100" w:afterAutospacing="1" w:line="240" w:lineRule="auto"/>
        <w:rPr>
          <w:ins w:id="2053" w:author="Unknown"/>
          <w:rFonts w:ascii="Arial" w:eastAsia="Times New Roman" w:hAnsi="Arial" w:cs="Arial"/>
          <w:color w:val="212529"/>
          <w:sz w:val="24"/>
          <w:szCs w:val="24"/>
        </w:rPr>
      </w:pPr>
      <w:ins w:id="2054" w:author="Unknown">
        <w:r w:rsidRPr="002F77D7">
          <w:rPr>
            <w:rFonts w:ascii="Arial" w:eastAsia="Times New Roman" w:hAnsi="Arial" w:cs="Arial"/>
            <w:color w:val="212529"/>
            <w:sz w:val="24"/>
            <w:szCs w:val="24"/>
          </w:rPr>
          <w:t>&gt;= Greater than or equal to</w:t>
        </w:r>
      </w:ins>
    </w:p>
    <w:p w:rsidR="002F77D7" w:rsidRPr="002F77D7" w:rsidRDefault="002F77D7" w:rsidP="002F77D7">
      <w:pPr>
        <w:numPr>
          <w:ilvl w:val="0"/>
          <w:numId w:val="92"/>
        </w:numPr>
        <w:shd w:val="clear" w:color="auto" w:fill="FFFFFF"/>
        <w:spacing w:before="100" w:beforeAutospacing="1" w:after="100" w:afterAutospacing="1" w:line="240" w:lineRule="auto"/>
        <w:rPr>
          <w:ins w:id="2055" w:author="Unknown"/>
          <w:rFonts w:ascii="Arial" w:eastAsia="Times New Roman" w:hAnsi="Arial" w:cs="Arial"/>
          <w:color w:val="212529"/>
          <w:sz w:val="24"/>
          <w:szCs w:val="24"/>
        </w:rPr>
      </w:pPr>
      <w:ins w:id="2056" w:author="Unknown">
        <w:r w:rsidRPr="002F77D7">
          <w:rPr>
            <w:rFonts w:ascii="Arial" w:eastAsia="Times New Roman" w:hAnsi="Arial" w:cs="Arial"/>
            <w:color w:val="212529"/>
            <w:sz w:val="24"/>
            <w:szCs w:val="24"/>
          </w:rPr>
          <w:t>== Equal to</w:t>
        </w:r>
      </w:ins>
    </w:p>
    <w:p w:rsidR="002F77D7" w:rsidRPr="002F77D7" w:rsidRDefault="002F77D7" w:rsidP="002F77D7">
      <w:pPr>
        <w:numPr>
          <w:ilvl w:val="0"/>
          <w:numId w:val="92"/>
        </w:numPr>
        <w:shd w:val="clear" w:color="auto" w:fill="FFFFFF"/>
        <w:spacing w:before="100" w:beforeAutospacing="1" w:after="100" w:afterAutospacing="1" w:line="240" w:lineRule="auto"/>
        <w:rPr>
          <w:ins w:id="2057" w:author="Unknown"/>
          <w:rFonts w:ascii="Arial" w:eastAsia="Times New Roman" w:hAnsi="Arial" w:cs="Arial"/>
          <w:color w:val="212529"/>
          <w:sz w:val="24"/>
          <w:szCs w:val="24"/>
        </w:rPr>
      </w:pPr>
      <w:ins w:id="2058" w:author="Unknown">
        <w:r w:rsidRPr="002F77D7">
          <w:rPr>
            <w:rFonts w:ascii="Arial" w:eastAsia="Times New Roman" w:hAnsi="Arial" w:cs="Arial"/>
            <w:color w:val="212529"/>
            <w:sz w:val="24"/>
            <w:szCs w:val="24"/>
          </w:rPr>
          <w:t>!= Not Equal to</w:t>
        </w:r>
      </w:ins>
    </w:p>
    <w:p w:rsidR="002F77D7" w:rsidRPr="002F77D7" w:rsidRDefault="002F77D7" w:rsidP="002F77D7">
      <w:pPr>
        <w:numPr>
          <w:ilvl w:val="0"/>
          <w:numId w:val="92"/>
        </w:numPr>
        <w:shd w:val="clear" w:color="auto" w:fill="FFFFFF"/>
        <w:spacing w:before="100" w:beforeAutospacing="1" w:after="100" w:afterAutospacing="1" w:line="240" w:lineRule="auto"/>
        <w:rPr>
          <w:ins w:id="2059" w:author="Unknown"/>
          <w:rFonts w:ascii="Arial" w:eastAsia="Times New Roman" w:hAnsi="Arial" w:cs="Arial"/>
          <w:color w:val="212529"/>
          <w:sz w:val="24"/>
          <w:szCs w:val="24"/>
        </w:rPr>
      </w:pPr>
      <w:ins w:id="2060" w:author="Unknown">
        <w:r w:rsidRPr="002F77D7">
          <w:rPr>
            <w:rFonts w:ascii="Arial" w:eastAsia="Times New Roman" w:hAnsi="Arial" w:cs="Arial"/>
            <w:color w:val="212529"/>
            <w:sz w:val="24"/>
            <w:szCs w:val="24"/>
          </w:rPr>
          <w:t>=== Equal to with datatype check</w:t>
        </w:r>
      </w:ins>
    </w:p>
    <w:p w:rsidR="002F77D7" w:rsidRPr="002F77D7" w:rsidRDefault="002F77D7" w:rsidP="002F77D7">
      <w:pPr>
        <w:numPr>
          <w:ilvl w:val="0"/>
          <w:numId w:val="92"/>
        </w:numPr>
        <w:shd w:val="clear" w:color="auto" w:fill="FFFFFF"/>
        <w:spacing w:before="100" w:beforeAutospacing="1" w:after="100" w:afterAutospacing="1" w:line="240" w:lineRule="auto"/>
        <w:rPr>
          <w:ins w:id="2061" w:author="Unknown"/>
          <w:rFonts w:ascii="Arial" w:eastAsia="Times New Roman" w:hAnsi="Arial" w:cs="Arial"/>
          <w:color w:val="212529"/>
          <w:sz w:val="24"/>
          <w:szCs w:val="24"/>
        </w:rPr>
      </w:pPr>
      <w:ins w:id="2062" w:author="Unknown">
        <w:r w:rsidRPr="002F77D7">
          <w:rPr>
            <w:rFonts w:ascii="Arial" w:eastAsia="Times New Roman" w:hAnsi="Arial" w:cs="Arial"/>
            <w:color w:val="212529"/>
            <w:sz w:val="24"/>
            <w:szCs w:val="24"/>
          </w:rPr>
          <w:t>!== Not equal to with datatype check</w:t>
        </w:r>
      </w:ins>
    </w:p>
    <w:p w:rsidR="002F77D7" w:rsidRPr="002F77D7" w:rsidRDefault="002F77D7" w:rsidP="002F77D7">
      <w:pPr>
        <w:shd w:val="clear" w:color="auto" w:fill="FFFFFF"/>
        <w:spacing w:after="0" w:line="240" w:lineRule="auto"/>
        <w:rPr>
          <w:ins w:id="2063" w:author="Unknown"/>
          <w:rFonts w:ascii="Times New Roman" w:eastAsia="Times New Roman" w:hAnsi="Times New Roman" w:cs="Times New Roman"/>
          <w:color w:val="007BFF"/>
          <w:sz w:val="24"/>
          <w:szCs w:val="24"/>
        </w:rPr>
      </w:pPr>
      <w:ins w:id="2064" w:author="Unknown">
        <w:r w:rsidRPr="002F77D7">
          <w:rPr>
            <w:rFonts w:ascii="Arial" w:eastAsia="Times New Roman" w:hAnsi="Arial" w:cs="Arial"/>
            <w:color w:val="212529"/>
            <w:sz w:val="24"/>
            <w:szCs w:val="24"/>
          </w:rPr>
          <w:fldChar w:fldCharType="begin"/>
        </w:r>
        <w:r w:rsidRPr="002F77D7">
          <w:rPr>
            <w:rFonts w:ascii="Arial" w:eastAsia="Times New Roman" w:hAnsi="Arial" w:cs="Arial"/>
            <w:color w:val="212529"/>
            <w:sz w:val="24"/>
            <w:szCs w:val="24"/>
          </w:rPr>
          <w:instrText xml:space="preserve"> HYPERLINK "https://www.onlineinterviewquestions.com/advanced-javascript-interview-questions/" \l "collapseUnfiled43" </w:instrText>
        </w:r>
        <w:r w:rsidRPr="002F77D7">
          <w:rPr>
            <w:rFonts w:ascii="Arial" w:eastAsia="Times New Roman" w:hAnsi="Arial" w:cs="Arial"/>
            <w:color w:val="212529"/>
            <w:sz w:val="24"/>
            <w:szCs w:val="24"/>
          </w:rPr>
          <w:fldChar w:fldCharType="separate"/>
        </w:r>
      </w:ins>
    </w:p>
    <w:p w:rsidR="002F77D7" w:rsidRPr="002F77D7" w:rsidRDefault="002F77D7" w:rsidP="002F77D7">
      <w:pPr>
        <w:shd w:val="clear" w:color="auto" w:fill="FFFFFF"/>
        <w:spacing w:before="100" w:beforeAutospacing="1" w:after="0" w:line="240" w:lineRule="auto"/>
        <w:outlineLvl w:val="2"/>
        <w:rPr>
          <w:ins w:id="2065" w:author="Unknown"/>
          <w:rFonts w:ascii="Times New Roman" w:eastAsia="Times New Roman" w:hAnsi="Times New Roman" w:cs="Times New Roman"/>
          <w:color w:val="000000"/>
          <w:sz w:val="27"/>
          <w:szCs w:val="27"/>
        </w:rPr>
      </w:pPr>
      <w:ins w:id="2066" w:author="Unknown">
        <w:r w:rsidRPr="002F77D7">
          <w:rPr>
            <w:rFonts w:ascii="Arial" w:eastAsia="Times New Roman" w:hAnsi="Arial" w:cs="Arial"/>
            <w:color w:val="000000"/>
            <w:sz w:val="27"/>
            <w:szCs w:val="27"/>
          </w:rPr>
          <w:lastRenderedPageBreak/>
          <w:t>43. List some Unit Testing Frameworks JavaScript</w:t>
        </w:r>
      </w:ins>
    </w:p>
    <w:p w:rsidR="002F77D7" w:rsidRPr="002F77D7" w:rsidRDefault="002F77D7" w:rsidP="002F77D7">
      <w:pPr>
        <w:shd w:val="clear" w:color="auto" w:fill="FFFFFF"/>
        <w:spacing w:after="0" w:line="240" w:lineRule="auto"/>
        <w:rPr>
          <w:ins w:id="2067" w:author="Unknown"/>
          <w:rFonts w:ascii="Arial" w:eastAsia="Times New Roman" w:hAnsi="Arial" w:cs="Arial"/>
          <w:color w:val="212529"/>
          <w:sz w:val="24"/>
          <w:szCs w:val="24"/>
        </w:rPr>
      </w:pPr>
      <w:ins w:id="2068" w:author="Unknown">
        <w:r w:rsidRPr="002F77D7">
          <w:rPr>
            <w:rFonts w:ascii="Arial" w:eastAsia="Times New Roman" w:hAnsi="Arial" w:cs="Arial"/>
            <w:color w:val="212529"/>
            <w:sz w:val="24"/>
            <w:szCs w:val="24"/>
          </w:rPr>
          <w:fldChar w:fldCharType="end"/>
        </w:r>
      </w:ins>
    </w:p>
    <w:p w:rsidR="002F77D7" w:rsidRPr="002F77D7" w:rsidRDefault="002F77D7" w:rsidP="002F77D7">
      <w:pPr>
        <w:shd w:val="clear" w:color="auto" w:fill="FFFFFF"/>
        <w:spacing w:after="100" w:afterAutospacing="1" w:line="240" w:lineRule="auto"/>
        <w:rPr>
          <w:ins w:id="2069" w:author="Unknown"/>
          <w:rFonts w:ascii="Arial" w:eastAsia="Times New Roman" w:hAnsi="Arial" w:cs="Arial"/>
          <w:color w:val="212529"/>
          <w:sz w:val="24"/>
          <w:szCs w:val="24"/>
        </w:rPr>
      </w:pPr>
      <w:ins w:id="2070" w:author="Unknown">
        <w:r w:rsidRPr="002F77D7">
          <w:rPr>
            <w:rFonts w:ascii="Arial" w:eastAsia="Times New Roman" w:hAnsi="Arial" w:cs="Arial"/>
            <w:color w:val="212529"/>
            <w:sz w:val="24"/>
            <w:szCs w:val="24"/>
          </w:rPr>
          <w:t>Below is the list of few most Popular Javascript Unit Testing Frameworks:</w:t>
        </w:r>
      </w:ins>
    </w:p>
    <w:p w:rsidR="002F77D7" w:rsidRPr="002F77D7" w:rsidRDefault="002F77D7" w:rsidP="002F77D7">
      <w:pPr>
        <w:numPr>
          <w:ilvl w:val="0"/>
          <w:numId w:val="93"/>
        </w:numPr>
        <w:shd w:val="clear" w:color="auto" w:fill="FFFFFF"/>
        <w:spacing w:before="100" w:beforeAutospacing="1" w:after="100" w:afterAutospacing="1" w:line="240" w:lineRule="auto"/>
        <w:rPr>
          <w:ins w:id="2071" w:author="Unknown"/>
          <w:rFonts w:ascii="Arial" w:eastAsia="Times New Roman" w:hAnsi="Arial" w:cs="Arial"/>
          <w:color w:val="212529"/>
          <w:sz w:val="24"/>
          <w:szCs w:val="24"/>
        </w:rPr>
      </w:pPr>
      <w:ins w:id="2072" w:author="Unknown">
        <w:r w:rsidRPr="002F77D7">
          <w:rPr>
            <w:rFonts w:ascii="Arial" w:eastAsia="Times New Roman" w:hAnsi="Arial" w:cs="Arial"/>
            <w:color w:val="212529"/>
            <w:sz w:val="24"/>
            <w:szCs w:val="24"/>
          </w:rPr>
          <w:t>Unit.js</w:t>
        </w:r>
      </w:ins>
    </w:p>
    <w:p w:rsidR="002F77D7" w:rsidRPr="002F77D7" w:rsidRDefault="002F77D7" w:rsidP="002F77D7">
      <w:pPr>
        <w:numPr>
          <w:ilvl w:val="0"/>
          <w:numId w:val="93"/>
        </w:numPr>
        <w:shd w:val="clear" w:color="auto" w:fill="FFFFFF"/>
        <w:spacing w:before="100" w:beforeAutospacing="1" w:after="100" w:afterAutospacing="1" w:line="240" w:lineRule="auto"/>
        <w:rPr>
          <w:ins w:id="2073" w:author="Unknown"/>
          <w:rFonts w:ascii="Arial" w:eastAsia="Times New Roman" w:hAnsi="Arial" w:cs="Arial"/>
          <w:color w:val="212529"/>
          <w:sz w:val="24"/>
          <w:szCs w:val="24"/>
        </w:rPr>
      </w:pPr>
      <w:ins w:id="2074" w:author="Unknown">
        <w:r w:rsidRPr="002F77D7">
          <w:rPr>
            <w:rFonts w:ascii="Arial" w:eastAsia="Times New Roman" w:hAnsi="Arial" w:cs="Arial"/>
            <w:color w:val="212529"/>
            <w:sz w:val="24"/>
            <w:szCs w:val="24"/>
          </w:rPr>
          <w:t>Jasmine</w:t>
        </w:r>
      </w:ins>
    </w:p>
    <w:p w:rsidR="002F77D7" w:rsidRPr="002F77D7" w:rsidRDefault="002F77D7" w:rsidP="002F77D7">
      <w:pPr>
        <w:numPr>
          <w:ilvl w:val="0"/>
          <w:numId w:val="93"/>
        </w:numPr>
        <w:shd w:val="clear" w:color="auto" w:fill="FFFFFF"/>
        <w:spacing w:before="100" w:beforeAutospacing="1" w:after="100" w:afterAutospacing="1" w:line="240" w:lineRule="auto"/>
        <w:rPr>
          <w:ins w:id="2075" w:author="Unknown"/>
          <w:rFonts w:ascii="Arial" w:eastAsia="Times New Roman" w:hAnsi="Arial" w:cs="Arial"/>
          <w:color w:val="212529"/>
          <w:sz w:val="24"/>
          <w:szCs w:val="24"/>
        </w:rPr>
      </w:pPr>
      <w:ins w:id="2076" w:author="Unknown">
        <w:r w:rsidRPr="002F77D7">
          <w:rPr>
            <w:rFonts w:ascii="Arial" w:eastAsia="Times New Roman" w:hAnsi="Arial" w:cs="Arial"/>
            <w:color w:val="212529"/>
            <w:sz w:val="24"/>
            <w:szCs w:val="24"/>
          </w:rPr>
          <w:t>Karma</w:t>
        </w:r>
      </w:ins>
    </w:p>
    <w:p w:rsidR="002F77D7" w:rsidRPr="002F77D7" w:rsidRDefault="002F77D7" w:rsidP="002F77D7">
      <w:pPr>
        <w:numPr>
          <w:ilvl w:val="0"/>
          <w:numId w:val="93"/>
        </w:numPr>
        <w:shd w:val="clear" w:color="auto" w:fill="FFFFFF"/>
        <w:spacing w:before="100" w:beforeAutospacing="1" w:after="100" w:afterAutospacing="1" w:line="240" w:lineRule="auto"/>
        <w:rPr>
          <w:ins w:id="2077" w:author="Unknown"/>
          <w:rFonts w:ascii="Arial" w:eastAsia="Times New Roman" w:hAnsi="Arial" w:cs="Arial"/>
          <w:color w:val="212529"/>
          <w:sz w:val="24"/>
          <w:szCs w:val="24"/>
        </w:rPr>
      </w:pPr>
      <w:ins w:id="2078" w:author="Unknown">
        <w:r w:rsidRPr="002F77D7">
          <w:rPr>
            <w:rFonts w:ascii="Arial" w:eastAsia="Times New Roman" w:hAnsi="Arial" w:cs="Arial"/>
            <w:color w:val="212529"/>
            <w:sz w:val="24"/>
            <w:szCs w:val="24"/>
          </w:rPr>
          <w:t>Chai</w:t>
        </w:r>
      </w:ins>
    </w:p>
    <w:p w:rsidR="002F77D7" w:rsidRPr="002F77D7" w:rsidRDefault="002F77D7" w:rsidP="002F77D7">
      <w:pPr>
        <w:numPr>
          <w:ilvl w:val="0"/>
          <w:numId w:val="93"/>
        </w:numPr>
        <w:shd w:val="clear" w:color="auto" w:fill="FFFFFF"/>
        <w:spacing w:before="100" w:beforeAutospacing="1" w:after="100" w:afterAutospacing="1" w:line="240" w:lineRule="auto"/>
        <w:rPr>
          <w:ins w:id="2079" w:author="Unknown"/>
          <w:rFonts w:ascii="Arial" w:eastAsia="Times New Roman" w:hAnsi="Arial" w:cs="Arial"/>
          <w:color w:val="212529"/>
          <w:sz w:val="24"/>
          <w:szCs w:val="24"/>
        </w:rPr>
      </w:pPr>
      <w:ins w:id="2080" w:author="Unknown">
        <w:r w:rsidRPr="002F77D7">
          <w:rPr>
            <w:rFonts w:ascii="Arial" w:eastAsia="Times New Roman" w:hAnsi="Arial" w:cs="Arial"/>
            <w:color w:val="212529"/>
            <w:sz w:val="24"/>
            <w:szCs w:val="24"/>
          </w:rPr>
          <w:t>AVA</w:t>
        </w:r>
      </w:ins>
    </w:p>
    <w:p w:rsidR="002F77D7" w:rsidRPr="002F77D7" w:rsidRDefault="002F77D7" w:rsidP="002F77D7">
      <w:pPr>
        <w:numPr>
          <w:ilvl w:val="0"/>
          <w:numId w:val="93"/>
        </w:numPr>
        <w:shd w:val="clear" w:color="auto" w:fill="FFFFFF"/>
        <w:spacing w:before="100" w:beforeAutospacing="1" w:after="100" w:afterAutospacing="1" w:line="240" w:lineRule="auto"/>
        <w:rPr>
          <w:ins w:id="2081" w:author="Unknown"/>
          <w:rFonts w:ascii="Arial" w:eastAsia="Times New Roman" w:hAnsi="Arial" w:cs="Arial"/>
          <w:color w:val="212529"/>
          <w:sz w:val="24"/>
          <w:szCs w:val="24"/>
        </w:rPr>
      </w:pPr>
      <w:ins w:id="2082" w:author="Unknown">
        <w:r w:rsidRPr="002F77D7">
          <w:rPr>
            <w:rFonts w:ascii="Arial" w:eastAsia="Times New Roman" w:hAnsi="Arial" w:cs="Arial"/>
            <w:color w:val="212529"/>
            <w:sz w:val="24"/>
            <w:szCs w:val="24"/>
          </w:rPr>
          <w:t>Mocha</w:t>
        </w:r>
      </w:ins>
    </w:p>
    <w:p w:rsidR="002F77D7" w:rsidRPr="002F77D7" w:rsidRDefault="002F77D7" w:rsidP="002F77D7">
      <w:pPr>
        <w:numPr>
          <w:ilvl w:val="0"/>
          <w:numId w:val="93"/>
        </w:numPr>
        <w:shd w:val="clear" w:color="auto" w:fill="FFFFFF"/>
        <w:spacing w:before="100" w:beforeAutospacing="1" w:after="100" w:afterAutospacing="1" w:line="240" w:lineRule="auto"/>
        <w:rPr>
          <w:ins w:id="2083" w:author="Unknown"/>
          <w:rFonts w:ascii="Arial" w:eastAsia="Times New Roman" w:hAnsi="Arial" w:cs="Arial"/>
          <w:color w:val="212529"/>
          <w:sz w:val="24"/>
          <w:szCs w:val="24"/>
        </w:rPr>
      </w:pPr>
      <w:ins w:id="2084" w:author="Unknown">
        <w:r w:rsidRPr="002F77D7">
          <w:rPr>
            <w:rFonts w:ascii="Arial" w:eastAsia="Times New Roman" w:hAnsi="Arial" w:cs="Arial"/>
            <w:color w:val="212529"/>
            <w:sz w:val="24"/>
            <w:szCs w:val="24"/>
          </w:rPr>
          <w:t>JSUnit</w:t>
        </w:r>
      </w:ins>
    </w:p>
    <w:p w:rsidR="002F77D7" w:rsidRPr="002F77D7" w:rsidRDefault="002F77D7" w:rsidP="002F77D7">
      <w:pPr>
        <w:numPr>
          <w:ilvl w:val="0"/>
          <w:numId w:val="93"/>
        </w:numPr>
        <w:shd w:val="clear" w:color="auto" w:fill="FFFFFF"/>
        <w:spacing w:before="100" w:beforeAutospacing="1" w:after="100" w:afterAutospacing="1" w:line="240" w:lineRule="auto"/>
        <w:rPr>
          <w:ins w:id="2085" w:author="Unknown"/>
          <w:rFonts w:ascii="Arial" w:eastAsia="Times New Roman" w:hAnsi="Arial" w:cs="Arial"/>
          <w:color w:val="212529"/>
          <w:sz w:val="24"/>
          <w:szCs w:val="24"/>
        </w:rPr>
      </w:pPr>
      <w:ins w:id="2086" w:author="Unknown">
        <w:r w:rsidRPr="002F77D7">
          <w:rPr>
            <w:rFonts w:ascii="Arial" w:eastAsia="Times New Roman" w:hAnsi="Arial" w:cs="Arial"/>
            <w:color w:val="212529"/>
            <w:sz w:val="24"/>
            <w:szCs w:val="24"/>
          </w:rPr>
          <w:t>QUnit</w:t>
        </w:r>
      </w:ins>
    </w:p>
    <w:p w:rsidR="002F77D7" w:rsidRPr="002F77D7" w:rsidRDefault="002F77D7" w:rsidP="002F77D7">
      <w:pPr>
        <w:numPr>
          <w:ilvl w:val="0"/>
          <w:numId w:val="93"/>
        </w:numPr>
        <w:shd w:val="clear" w:color="auto" w:fill="FFFFFF"/>
        <w:spacing w:before="100" w:beforeAutospacing="1" w:after="100" w:afterAutospacing="1" w:line="240" w:lineRule="auto"/>
        <w:rPr>
          <w:ins w:id="2087" w:author="Unknown"/>
          <w:rFonts w:ascii="Arial" w:eastAsia="Times New Roman" w:hAnsi="Arial" w:cs="Arial"/>
          <w:color w:val="212529"/>
          <w:sz w:val="24"/>
          <w:szCs w:val="24"/>
        </w:rPr>
      </w:pPr>
      <w:ins w:id="2088" w:author="Unknown">
        <w:r w:rsidRPr="002F77D7">
          <w:rPr>
            <w:rFonts w:ascii="Arial" w:eastAsia="Times New Roman" w:hAnsi="Arial" w:cs="Arial"/>
            <w:color w:val="212529"/>
            <w:sz w:val="24"/>
            <w:szCs w:val="24"/>
          </w:rPr>
          <w:t>Jest</w:t>
        </w:r>
      </w:ins>
    </w:p>
    <w:p w:rsidR="002F77D7" w:rsidRPr="002F77D7" w:rsidRDefault="002F77D7" w:rsidP="002F77D7">
      <w:pPr>
        <w:shd w:val="clear" w:color="auto" w:fill="FFFFFF"/>
        <w:spacing w:after="0" w:line="240" w:lineRule="auto"/>
        <w:rPr>
          <w:ins w:id="2089" w:author="Unknown"/>
          <w:rFonts w:ascii="Times New Roman" w:eastAsia="Times New Roman" w:hAnsi="Times New Roman" w:cs="Times New Roman"/>
          <w:color w:val="007BFF"/>
          <w:sz w:val="24"/>
          <w:szCs w:val="24"/>
        </w:rPr>
      </w:pPr>
      <w:ins w:id="2090" w:author="Unknown">
        <w:r w:rsidRPr="002F77D7">
          <w:rPr>
            <w:rFonts w:ascii="Arial" w:eastAsia="Times New Roman" w:hAnsi="Arial" w:cs="Arial"/>
            <w:color w:val="212529"/>
            <w:sz w:val="24"/>
            <w:szCs w:val="24"/>
          </w:rPr>
          <w:fldChar w:fldCharType="begin"/>
        </w:r>
        <w:r w:rsidRPr="002F77D7">
          <w:rPr>
            <w:rFonts w:ascii="Arial" w:eastAsia="Times New Roman" w:hAnsi="Arial" w:cs="Arial"/>
            <w:color w:val="212529"/>
            <w:sz w:val="24"/>
            <w:szCs w:val="24"/>
          </w:rPr>
          <w:instrText xml:space="preserve"> HYPERLINK "https://www.onlineinterviewquestions.com/advanced-javascript-interview-questions/" \l "collapseUnfiled44" </w:instrText>
        </w:r>
        <w:r w:rsidRPr="002F77D7">
          <w:rPr>
            <w:rFonts w:ascii="Arial" w:eastAsia="Times New Roman" w:hAnsi="Arial" w:cs="Arial"/>
            <w:color w:val="212529"/>
            <w:sz w:val="24"/>
            <w:szCs w:val="24"/>
          </w:rPr>
          <w:fldChar w:fldCharType="separate"/>
        </w:r>
      </w:ins>
    </w:p>
    <w:p w:rsidR="002F77D7" w:rsidRPr="002F77D7" w:rsidRDefault="002F77D7" w:rsidP="002F77D7">
      <w:pPr>
        <w:shd w:val="clear" w:color="auto" w:fill="FFFFFF"/>
        <w:spacing w:before="100" w:beforeAutospacing="1" w:after="0" w:line="240" w:lineRule="auto"/>
        <w:outlineLvl w:val="2"/>
        <w:rPr>
          <w:ins w:id="2091" w:author="Unknown"/>
          <w:rFonts w:ascii="Times New Roman" w:eastAsia="Times New Roman" w:hAnsi="Times New Roman" w:cs="Times New Roman"/>
          <w:color w:val="000000"/>
          <w:sz w:val="27"/>
          <w:szCs w:val="27"/>
        </w:rPr>
      </w:pPr>
      <w:ins w:id="2092" w:author="Unknown">
        <w:r w:rsidRPr="002F77D7">
          <w:rPr>
            <w:rFonts w:ascii="Arial" w:eastAsia="Times New Roman" w:hAnsi="Arial" w:cs="Arial"/>
            <w:color w:val="000000"/>
            <w:sz w:val="27"/>
            <w:szCs w:val="27"/>
          </w:rPr>
          <w:t>44. How do you declare variables in Javascript?</w:t>
        </w:r>
      </w:ins>
    </w:p>
    <w:p w:rsidR="002F77D7" w:rsidRPr="002F77D7" w:rsidRDefault="002F77D7" w:rsidP="002F77D7">
      <w:pPr>
        <w:shd w:val="clear" w:color="auto" w:fill="FFFFFF"/>
        <w:spacing w:after="0" w:line="240" w:lineRule="auto"/>
        <w:rPr>
          <w:ins w:id="2093" w:author="Unknown"/>
          <w:rFonts w:ascii="Arial" w:eastAsia="Times New Roman" w:hAnsi="Arial" w:cs="Arial"/>
          <w:color w:val="212529"/>
          <w:sz w:val="24"/>
          <w:szCs w:val="24"/>
        </w:rPr>
      </w:pPr>
      <w:ins w:id="2094" w:author="Unknown">
        <w:r w:rsidRPr="002F77D7">
          <w:rPr>
            <w:rFonts w:ascii="Arial" w:eastAsia="Times New Roman" w:hAnsi="Arial" w:cs="Arial"/>
            <w:color w:val="212529"/>
            <w:sz w:val="24"/>
            <w:szCs w:val="24"/>
          </w:rPr>
          <w:fldChar w:fldCharType="end"/>
        </w:r>
      </w:ins>
    </w:p>
    <w:p w:rsidR="002F77D7" w:rsidRPr="002F77D7" w:rsidRDefault="002F77D7" w:rsidP="002F77D7">
      <w:pPr>
        <w:shd w:val="clear" w:color="auto" w:fill="FFFFFF"/>
        <w:spacing w:after="100" w:afterAutospacing="1" w:line="240" w:lineRule="auto"/>
        <w:rPr>
          <w:ins w:id="2095" w:author="Unknown"/>
          <w:rFonts w:ascii="Arial" w:eastAsia="Times New Roman" w:hAnsi="Arial" w:cs="Arial"/>
          <w:color w:val="212529"/>
          <w:sz w:val="24"/>
          <w:szCs w:val="24"/>
        </w:rPr>
      </w:pPr>
      <w:ins w:id="2096" w:author="Unknown">
        <w:r w:rsidRPr="002F77D7">
          <w:rPr>
            <w:rFonts w:ascii="Arial" w:eastAsia="Times New Roman" w:hAnsi="Arial" w:cs="Arial"/>
            <w:color w:val="212529"/>
            <w:sz w:val="24"/>
            <w:szCs w:val="24"/>
          </w:rPr>
          <w:t>In Javascript variable are declared using the var keyword.A variable must begin with A </w:t>
        </w:r>
        <w:r w:rsidRPr="002F77D7">
          <w:rPr>
            <w:rFonts w:ascii="Arial" w:eastAsia="Times New Roman" w:hAnsi="Arial" w:cs="Arial"/>
            <w:b/>
            <w:bCs/>
            <w:color w:val="212529"/>
            <w:sz w:val="24"/>
            <w:szCs w:val="24"/>
          </w:rPr>
          <w:t>letter</w:t>
        </w:r>
        <w:r w:rsidRPr="002F77D7">
          <w:rPr>
            <w:rFonts w:ascii="Arial" w:eastAsia="Times New Roman" w:hAnsi="Arial" w:cs="Arial"/>
            <w:color w:val="212529"/>
            <w:sz w:val="24"/>
            <w:szCs w:val="24"/>
          </w:rPr>
          <w:t>, </w:t>
        </w:r>
        <w:r w:rsidRPr="002F77D7">
          <w:rPr>
            <w:rFonts w:ascii="Arial" w:eastAsia="Times New Roman" w:hAnsi="Arial" w:cs="Arial"/>
            <w:b/>
            <w:bCs/>
            <w:color w:val="212529"/>
            <w:sz w:val="24"/>
            <w:szCs w:val="24"/>
          </w:rPr>
          <w:t>$</w:t>
        </w:r>
        <w:r w:rsidRPr="002F77D7">
          <w:rPr>
            <w:rFonts w:ascii="Arial" w:eastAsia="Times New Roman" w:hAnsi="Arial" w:cs="Arial"/>
            <w:color w:val="212529"/>
            <w:sz w:val="24"/>
            <w:szCs w:val="24"/>
          </w:rPr>
          <w:t> or _.</w:t>
        </w:r>
      </w:ins>
    </w:p>
    <w:p w:rsidR="002F77D7" w:rsidRPr="002F77D7" w:rsidRDefault="002F77D7" w:rsidP="002F77D7">
      <w:pPr>
        <w:shd w:val="clear" w:color="auto" w:fill="FFFFFF"/>
        <w:spacing w:after="100" w:afterAutospacing="1" w:line="240" w:lineRule="auto"/>
        <w:rPr>
          <w:ins w:id="2097" w:author="Unknown"/>
          <w:rFonts w:ascii="Arial" w:eastAsia="Times New Roman" w:hAnsi="Arial" w:cs="Arial"/>
          <w:color w:val="212529"/>
          <w:sz w:val="24"/>
          <w:szCs w:val="24"/>
        </w:rPr>
      </w:pPr>
      <w:proofErr w:type="gramStart"/>
      <w:ins w:id="2098" w:author="Unknown">
        <w:r w:rsidRPr="002F77D7">
          <w:rPr>
            <w:rFonts w:ascii="Arial" w:eastAsia="Times New Roman" w:hAnsi="Arial" w:cs="Arial"/>
            <w:b/>
            <w:bCs/>
            <w:color w:val="212529"/>
            <w:sz w:val="24"/>
            <w:szCs w:val="24"/>
          </w:rPr>
          <w:t>eg</w:t>
        </w:r>
        <w:proofErr w:type="gramEnd"/>
        <w:r w:rsidRPr="002F77D7">
          <w:rPr>
            <w:rFonts w:ascii="Arial" w:eastAsia="Times New Roman" w:hAnsi="Arial" w:cs="Arial"/>
            <w:b/>
            <w:bCs/>
            <w:color w:val="212529"/>
            <w:sz w:val="24"/>
            <w:szCs w:val="24"/>
          </w:rPr>
          <w:t>.</w:t>
        </w:r>
        <w:r w:rsidRPr="002F77D7">
          <w:rPr>
            <w:rFonts w:ascii="Arial" w:eastAsia="Times New Roman" w:hAnsi="Arial" w:cs="Arial"/>
            <w:color w:val="212529"/>
            <w:sz w:val="24"/>
            <w:szCs w:val="24"/>
          </w:rPr>
          <w:t> var myVar=”Online Interview Questions”;</w:t>
        </w:r>
      </w:ins>
    </w:p>
    <w:p w:rsidR="002F77D7" w:rsidRPr="002F77D7" w:rsidRDefault="002F77D7" w:rsidP="002F77D7">
      <w:pPr>
        <w:shd w:val="clear" w:color="auto" w:fill="FFFFFF"/>
        <w:spacing w:after="100" w:afterAutospacing="1" w:line="240" w:lineRule="auto"/>
        <w:rPr>
          <w:ins w:id="2099" w:author="Unknown"/>
          <w:rFonts w:ascii="Arial" w:eastAsia="Times New Roman" w:hAnsi="Arial" w:cs="Arial"/>
          <w:color w:val="212529"/>
          <w:sz w:val="24"/>
          <w:szCs w:val="24"/>
        </w:rPr>
      </w:pPr>
      <w:ins w:id="2100" w:author="Unknown">
        <w:r w:rsidRPr="002F77D7">
          <w:rPr>
            <w:rFonts w:ascii="Arial" w:eastAsia="Times New Roman" w:hAnsi="Arial" w:cs="Arial"/>
            <w:b/>
            <w:bCs/>
            <w:color w:val="212529"/>
            <w:sz w:val="24"/>
            <w:szCs w:val="24"/>
          </w:rPr>
          <w:t>PS:</w:t>
        </w:r>
        <w:r w:rsidRPr="002F77D7">
          <w:rPr>
            <w:rFonts w:ascii="Arial" w:eastAsia="Times New Roman" w:hAnsi="Arial" w:cs="Arial"/>
            <w:color w:val="212529"/>
            <w:sz w:val="24"/>
            <w:szCs w:val="24"/>
          </w:rPr>
          <w:t> All variables in Javascript are Case sensitive.</w:t>
        </w:r>
      </w:ins>
    </w:p>
    <w:p w:rsidR="002F77D7" w:rsidRPr="002F77D7" w:rsidRDefault="002F77D7" w:rsidP="002F77D7">
      <w:pPr>
        <w:shd w:val="clear" w:color="auto" w:fill="FFFFFF"/>
        <w:spacing w:after="100" w:afterAutospacing="1" w:line="240" w:lineRule="auto"/>
        <w:rPr>
          <w:ins w:id="2101" w:author="Unknown"/>
          <w:rFonts w:ascii="Arial" w:eastAsia="Times New Roman" w:hAnsi="Arial" w:cs="Arial"/>
          <w:color w:val="212529"/>
          <w:sz w:val="24"/>
          <w:szCs w:val="24"/>
        </w:rPr>
      </w:pPr>
      <w:ins w:id="2102" w:author="Unknown">
        <w:r w:rsidRPr="002F77D7">
          <w:rPr>
            <w:rFonts w:ascii="Arial" w:eastAsia="Times New Roman" w:hAnsi="Arial" w:cs="Arial"/>
            <w:color w:val="212529"/>
            <w:sz w:val="24"/>
            <w:szCs w:val="24"/>
          </w:rPr>
          <w:t>Also, read </w:t>
        </w:r>
        <w:r w:rsidRPr="002F77D7">
          <w:rPr>
            <w:rFonts w:ascii="Arial" w:eastAsia="Times New Roman" w:hAnsi="Arial" w:cs="Arial"/>
            <w:b/>
            <w:bCs/>
            <w:color w:val="212529"/>
            <w:sz w:val="24"/>
            <w:szCs w:val="24"/>
          </w:rPr>
          <w:fldChar w:fldCharType="begin"/>
        </w:r>
        <w:r w:rsidRPr="002F77D7">
          <w:rPr>
            <w:rFonts w:ascii="Arial" w:eastAsia="Times New Roman" w:hAnsi="Arial" w:cs="Arial"/>
            <w:b/>
            <w:bCs/>
            <w:color w:val="212529"/>
            <w:sz w:val="24"/>
            <w:szCs w:val="24"/>
          </w:rPr>
          <w:instrText xml:space="preserve"> HYPERLINK "https://www.onlineinterviewquestions.com/advanced-javascript-interview-questions/" </w:instrText>
        </w:r>
        <w:r w:rsidRPr="002F77D7">
          <w:rPr>
            <w:rFonts w:ascii="Arial" w:eastAsia="Times New Roman" w:hAnsi="Arial" w:cs="Arial"/>
            <w:b/>
            <w:bCs/>
            <w:color w:val="212529"/>
            <w:sz w:val="24"/>
            <w:szCs w:val="24"/>
          </w:rPr>
          <w:fldChar w:fldCharType="separate"/>
        </w:r>
        <w:r w:rsidRPr="002F77D7">
          <w:rPr>
            <w:rFonts w:ascii="Arial" w:eastAsia="Times New Roman" w:hAnsi="Arial" w:cs="Arial"/>
            <w:b/>
            <w:bCs/>
            <w:color w:val="007BFF"/>
            <w:sz w:val="24"/>
            <w:szCs w:val="24"/>
            <w:u w:val="single"/>
          </w:rPr>
          <w:t>Advanced JavaScript Interview Questions</w:t>
        </w:r>
        <w:r w:rsidRPr="002F77D7">
          <w:rPr>
            <w:rFonts w:ascii="Arial" w:eastAsia="Times New Roman" w:hAnsi="Arial" w:cs="Arial"/>
            <w:b/>
            <w:bCs/>
            <w:color w:val="212529"/>
            <w:sz w:val="24"/>
            <w:szCs w:val="24"/>
          </w:rPr>
          <w:fldChar w:fldCharType="end"/>
        </w:r>
      </w:ins>
    </w:p>
    <w:p w:rsidR="002F77D7" w:rsidRPr="002F77D7" w:rsidRDefault="002F77D7" w:rsidP="002F77D7">
      <w:pPr>
        <w:shd w:val="clear" w:color="auto" w:fill="FFFFFF"/>
        <w:spacing w:after="0" w:line="240" w:lineRule="auto"/>
        <w:rPr>
          <w:ins w:id="2103" w:author="Unknown"/>
          <w:rFonts w:ascii="Times New Roman" w:eastAsia="Times New Roman" w:hAnsi="Times New Roman" w:cs="Times New Roman"/>
          <w:color w:val="007BFF"/>
          <w:sz w:val="24"/>
          <w:szCs w:val="24"/>
        </w:rPr>
      </w:pPr>
      <w:ins w:id="2104" w:author="Unknown">
        <w:r w:rsidRPr="002F77D7">
          <w:rPr>
            <w:rFonts w:ascii="Arial" w:eastAsia="Times New Roman" w:hAnsi="Arial" w:cs="Arial"/>
            <w:color w:val="212529"/>
            <w:sz w:val="24"/>
            <w:szCs w:val="24"/>
          </w:rPr>
          <w:fldChar w:fldCharType="begin"/>
        </w:r>
        <w:r w:rsidRPr="002F77D7">
          <w:rPr>
            <w:rFonts w:ascii="Arial" w:eastAsia="Times New Roman" w:hAnsi="Arial" w:cs="Arial"/>
            <w:color w:val="212529"/>
            <w:sz w:val="24"/>
            <w:szCs w:val="24"/>
          </w:rPr>
          <w:instrText xml:space="preserve"> HYPERLINK "https://www.onlineinterviewquestions.com/advanced-javascript-interview-questions/" \l "collapseUnfiled45" </w:instrText>
        </w:r>
        <w:r w:rsidRPr="002F77D7">
          <w:rPr>
            <w:rFonts w:ascii="Arial" w:eastAsia="Times New Roman" w:hAnsi="Arial" w:cs="Arial"/>
            <w:color w:val="212529"/>
            <w:sz w:val="24"/>
            <w:szCs w:val="24"/>
          </w:rPr>
          <w:fldChar w:fldCharType="separate"/>
        </w:r>
      </w:ins>
    </w:p>
    <w:p w:rsidR="002F77D7" w:rsidRPr="002F77D7" w:rsidRDefault="002F77D7" w:rsidP="002F77D7">
      <w:pPr>
        <w:shd w:val="clear" w:color="auto" w:fill="FFFFFF"/>
        <w:spacing w:before="100" w:beforeAutospacing="1" w:after="0" w:line="240" w:lineRule="auto"/>
        <w:outlineLvl w:val="2"/>
        <w:rPr>
          <w:ins w:id="2105" w:author="Unknown"/>
          <w:rFonts w:ascii="Times New Roman" w:eastAsia="Times New Roman" w:hAnsi="Times New Roman" w:cs="Times New Roman"/>
          <w:color w:val="000000"/>
          <w:sz w:val="27"/>
          <w:szCs w:val="27"/>
        </w:rPr>
      </w:pPr>
      <w:ins w:id="2106" w:author="Unknown">
        <w:r w:rsidRPr="002F77D7">
          <w:rPr>
            <w:rFonts w:ascii="Arial" w:eastAsia="Times New Roman" w:hAnsi="Arial" w:cs="Arial"/>
            <w:color w:val="000000"/>
            <w:sz w:val="27"/>
            <w:szCs w:val="27"/>
          </w:rPr>
          <w:t>45. What are different types of Popup boxes available in Javascript?</w:t>
        </w:r>
      </w:ins>
    </w:p>
    <w:p w:rsidR="002F77D7" w:rsidRPr="002F77D7" w:rsidRDefault="002F77D7" w:rsidP="002F77D7">
      <w:pPr>
        <w:shd w:val="clear" w:color="auto" w:fill="FFFFFF"/>
        <w:spacing w:after="0" w:line="240" w:lineRule="auto"/>
        <w:rPr>
          <w:ins w:id="2107" w:author="Unknown"/>
          <w:rFonts w:ascii="Arial" w:eastAsia="Times New Roman" w:hAnsi="Arial" w:cs="Arial"/>
          <w:color w:val="212529"/>
          <w:sz w:val="24"/>
          <w:szCs w:val="24"/>
        </w:rPr>
      </w:pPr>
      <w:ins w:id="2108" w:author="Unknown">
        <w:r w:rsidRPr="002F77D7">
          <w:rPr>
            <w:rFonts w:ascii="Arial" w:eastAsia="Times New Roman" w:hAnsi="Arial" w:cs="Arial"/>
            <w:color w:val="212529"/>
            <w:sz w:val="24"/>
            <w:szCs w:val="24"/>
          </w:rPr>
          <w:fldChar w:fldCharType="end"/>
        </w:r>
      </w:ins>
    </w:p>
    <w:p w:rsidR="002F77D7" w:rsidRPr="002F77D7" w:rsidRDefault="002F77D7" w:rsidP="002F77D7">
      <w:pPr>
        <w:shd w:val="clear" w:color="auto" w:fill="FFFFFF"/>
        <w:spacing w:after="100" w:afterAutospacing="1" w:line="240" w:lineRule="auto"/>
        <w:rPr>
          <w:ins w:id="2109" w:author="Unknown"/>
          <w:rFonts w:ascii="Arial" w:eastAsia="Times New Roman" w:hAnsi="Arial" w:cs="Arial"/>
          <w:color w:val="212529"/>
          <w:sz w:val="24"/>
          <w:szCs w:val="24"/>
        </w:rPr>
      </w:pPr>
      <w:ins w:id="2110" w:author="Unknown">
        <w:r w:rsidRPr="002F77D7">
          <w:rPr>
            <w:rFonts w:ascii="Arial" w:eastAsia="Times New Roman" w:hAnsi="Arial" w:cs="Arial"/>
            <w:color w:val="212529"/>
            <w:sz w:val="24"/>
            <w:szCs w:val="24"/>
          </w:rPr>
          <w:t>In Javascript there are 3 types of Popup Boxes are available, they are</w:t>
        </w:r>
      </w:ins>
    </w:p>
    <w:p w:rsidR="002F77D7" w:rsidRPr="002F77D7" w:rsidRDefault="002F77D7" w:rsidP="002F77D7">
      <w:pPr>
        <w:numPr>
          <w:ilvl w:val="0"/>
          <w:numId w:val="94"/>
        </w:numPr>
        <w:shd w:val="clear" w:color="auto" w:fill="FFFFFF"/>
        <w:spacing w:before="100" w:beforeAutospacing="1" w:after="100" w:afterAutospacing="1" w:line="240" w:lineRule="auto"/>
        <w:rPr>
          <w:ins w:id="2111" w:author="Unknown"/>
          <w:rFonts w:ascii="Arial" w:eastAsia="Times New Roman" w:hAnsi="Arial" w:cs="Arial"/>
          <w:color w:val="212529"/>
          <w:sz w:val="24"/>
          <w:szCs w:val="24"/>
        </w:rPr>
      </w:pPr>
      <w:ins w:id="2112" w:author="Unknown">
        <w:r w:rsidRPr="002F77D7">
          <w:rPr>
            <w:rFonts w:ascii="Arial" w:eastAsia="Times New Roman" w:hAnsi="Arial" w:cs="Arial"/>
            <w:color w:val="212529"/>
            <w:sz w:val="24"/>
            <w:szCs w:val="24"/>
          </w:rPr>
          <w:t>Alert</w:t>
        </w:r>
      </w:ins>
    </w:p>
    <w:p w:rsidR="002F77D7" w:rsidRPr="002F77D7" w:rsidRDefault="002F77D7" w:rsidP="002F77D7">
      <w:pPr>
        <w:numPr>
          <w:ilvl w:val="0"/>
          <w:numId w:val="94"/>
        </w:numPr>
        <w:shd w:val="clear" w:color="auto" w:fill="FFFFFF"/>
        <w:spacing w:before="100" w:beforeAutospacing="1" w:after="100" w:afterAutospacing="1" w:line="240" w:lineRule="auto"/>
        <w:rPr>
          <w:ins w:id="2113" w:author="Unknown"/>
          <w:rFonts w:ascii="Arial" w:eastAsia="Times New Roman" w:hAnsi="Arial" w:cs="Arial"/>
          <w:color w:val="212529"/>
          <w:sz w:val="24"/>
          <w:szCs w:val="24"/>
        </w:rPr>
      </w:pPr>
      <w:ins w:id="2114" w:author="Unknown">
        <w:r w:rsidRPr="002F77D7">
          <w:rPr>
            <w:rFonts w:ascii="Arial" w:eastAsia="Times New Roman" w:hAnsi="Arial" w:cs="Arial"/>
            <w:color w:val="212529"/>
            <w:sz w:val="24"/>
            <w:szCs w:val="24"/>
          </w:rPr>
          <w:t>Confirm</w:t>
        </w:r>
      </w:ins>
    </w:p>
    <w:p w:rsidR="002F77D7" w:rsidRPr="002F77D7" w:rsidRDefault="002F77D7" w:rsidP="002F77D7">
      <w:pPr>
        <w:numPr>
          <w:ilvl w:val="0"/>
          <w:numId w:val="94"/>
        </w:numPr>
        <w:shd w:val="clear" w:color="auto" w:fill="FFFFFF"/>
        <w:spacing w:before="100" w:beforeAutospacing="1" w:after="100" w:afterAutospacing="1" w:line="240" w:lineRule="auto"/>
        <w:rPr>
          <w:ins w:id="2115" w:author="Unknown"/>
          <w:rFonts w:ascii="Arial" w:eastAsia="Times New Roman" w:hAnsi="Arial" w:cs="Arial"/>
          <w:color w:val="212529"/>
          <w:sz w:val="24"/>
          <w:szCs w:val="24"/>
        </w:rPr>
      </w:pPr>
      <w:ins w:id="2116" w:author="Unknown">
        <w:r w:rsidRPr="002F77D7">
          <w:rPr>
            <w:rFonts w:ascii="Arial" w:eastAsia="Times New Roman" w:hAnsi="Arial" w:cs="Arial"/>
            <w:color w:val="212529"/>
            <w:sz w:val="24"/>
            <w:szCs w:val="24"/>
          </w:rPr>
          <w:t>Prompt</w:t>
        </w:r>
      </w:ins>
    </w:p>
    <w:p w:rsidR="002F77D7" w:rsidRPr="002F77D7" w:rsidRDefault="002F77D7" w:rsidP="002F77D7">
      <w:pPr>
        <w:shd w:val="clear" w:color="auto" w:fill="FFFFFF"/>
        <w:spacing w:after="100" w:afterAutospacing="1" w:line="240" w:lineRule="auto"/>
        <w:rPr>
          <w:ins w:id="2117" w:author="Unknown"/>
          <w:rFonts w:ascii="Arial" w:eastAsia="Times New Roman" w:hAnsi="Arial" w:cs="Arial"/>
          <w:color w:val="212529"/>
          <w:sz w:val="24"/>
          <w:szCs w:val="24"/>
        </w:rPr>
      </w:pPr>
      <w:ins w:id="2118" w:author="Unknown">
        <w:r w:rsidRPr="002F77D7">
          <w:rPr>
            <w:rFonts w:ascii="Arial" w:eastAsia="Times New Roman" w:hAnsi="Arial" w:cs="Arial"/>
            <w:color w:val="212529"/>
            <w:sz w:val="24"/>
            <w:szCs w:val="24"/>
          </w:rPr>
          <w:t>Read </w:t>
        </w:r>
        <w:r w:rsidRPr="002F77D7">
          <w:rPr>
            <w:rFonts w:ascii="Arial" w:eastAsia="Times New Roman" w:hAnsi="Arial" w:cs="Arial"/>
            <w:color w:val="212529"/>
            <w:sz w:val="24"/>
            <w:szCs w:val="24"/>
          </w:rPr>
          <w:fldChar w:fldCharType="begin"/>
        </w:r>
        <w:r w:rsidRPr="002F77D7">
          <w:rPr>
            <w:rFonts w:ascii="Arial" w:eastAsia="Times New Roman" w:hAnsi="Arial" w:cs="Arial"/>
            <w:color w:val="212529"/>
            <w:sz w:val="24"/>
            <w:szCs w:val="24"/>
          </w:rPr>
          <w:instrText xml:space="preserve"> HYPERLINK "https://www.onlineinterviewquestions.com/angular-js-interview-questions/" </w:instrText>
        </w:r>
        <w:r w:rsidRPr="002F77D7">
          <w:rPr>
            <w:rFonts w:ascii="Arial" w:eastAsia="Times New Roman" w:hAnsi="Arial" w:cs="Arial"/>
            <w:color w:val="212529"/>
            <w:sz w:val="24"/>
            <w:szCs w:val="24"/>
          </w:rPr>
          <w:fldChar w:fldCharType="separate"/>
        </w:r>
        <w:r w:rsidRPr="002F77D7">
          <w:rPr>
            <w:rFonts w:ascii="Arial" w:eastAsia="Times New Roman" w:hAnsi="Arial" w:cs="Arial"/>
            <w:b/>
            <w:bCs/>
            <w:color w:val="007BFF"/>
            <w:sz w:val="24"/>
            <w:szCs w:val="24"/>
          </w:rPr>
          <w:t>80+ Best Angular Js Interview Questions</w:t>
        </w:r>
        <w:r w:rsidRPr="002F77D7">
          <w:rPr>
            <w:rFonts w:ascii="Arial" w:eastAsia="Times New Roman" w:hAnsi="Arial" w:cs="Arial"/>
            <w:color w:val="212529"/>
            <w:sz w:val="24"/>
            <w:szCs w:val="24"/>
          </w:rPr>
          <w:fldChar w:fldCharType="end"/>
        </w:r>
      </w:ins>
    </w:p>
    <w:p w:rsidR="002F77D7" w:rsidRPr="002F77D7" w:rsidRDefault="002F77D7" w:rsidP="002F77D7">
      <w:pPr>
        <w:shd w:val="clear" w:color="auto" w:fill="FFFFFF"/>
        <w:spacing w:after="0" w:line="240" w:lineRule="auto"/>
        <w:rPr>
          <w:ins w:id="2119" w:author="Unknown"/>
          <w:rFonts w:ascii="Times New Roman" w:eastAsia="Times New Roman" w:hAnsi="Times New Roman" w:cs="Times New Roman"/>
          <w:color w:val="007BFF"/>
          <w:sz w:val="24"/>
          <w:szCs w:val="24"/>
        </w:rPr>
      </w:pPr>
      <w:ins w:id="2120" w:author="Unknown">
        <w:r w:rsidRPr="002F77D7">
          <w:rPr>
            <w:rFonts w:ascii="Arial" w:eastAsia="Times New Roman" w:hAnsi="Arial" w:cs="Arial"/>
            <w:color w:val="212529"/>
            <w:sz w:val="24"/>
            <w:szCs w:val="24"/>
          </w:rPr>
          <w:fldChar w:fldCharType="begin"/>
        </w:r>
        <w:r w:rsidRPr="002F77D7">
          <w:rPr>
            <w:rFonts w:ascii="Arial" w:eastAsia="Times New Roman" w:hAnsi="Arial" w:cs="Arial"/>
            <w:color w:val="212529"/>
            <w:sz w:val="24"/>
            <w:szCs w:val="24"/>
          </w:rPr>
          <w:instrText xml:space="preserve"> HYPERLINK "https://www.onlineinterviewquestions.com/advanced-javascript-interview-questions/" \l "collapseUnfiled46" </w:instrText>
        </w:r>
        <w:r w:rsidRPr="002F77D7">
          <w:rPr>
            <w:rFonts w:ascii="Arial" w:eastAsia="Times New Roman" w:hAnsi="Arial" w:cs="Arial"/>
            <w:color w:val="212529"/>
            <w:sz w:val="24"/>
            <w:szCs w:val="24"/>
          </w:rPr>
          <w:fldChar w:fldCharType="separate"/>
        </w:r>
      </w:ins>
    </w:p>
    <w:p w:rsidR="002F77D7" w:rsidRPr="002F77D7" w:rsidRDefault="002F77D7" w:rsidP="002F77D7">
      <w:pPr>
        <w:shd w:val="clear" w:color="auto" w:fill="FFFFFF"/>
        <w:spacing w:before="100" w:beforeAutospacing="1" w:after="0" w:line="240" w:lineRule="auto"/>
        <w:outlineLvl w:val="2"/>
        <w:rPr>
          <w:ins w:id="2121" w:author="Unknown"/>
          <w:rFonts w:ascii="Times New Roman" w:eastAsia="Times New Roman" w:hAnsi="Times New Roman" w:cs="Times New Roman"/>
          <w:color w:val="000000"/>
          <w:sz w:val="27"/>
          <w:szCs w:val="27"/>
        </w:rPr>
      </w:pPr>
      <w:ins w:id="2122" w:author="Unknown">
        <w:r w:rsidRPr="002F77D7">
          <w:rPr>
            <w:rFonts w:ascii="Arial" w:eastAsia="Times New Roman" w:hAnsi="Arial" w:cs="Arial"/>
            <w:color w:val="000000"/>
            <w:sz w:val="27"/>
            <w:szCs w:val="27"/>
          </w:rPr>
          <w:t>46. How to convert Javascript date to ISO standard?</w:t>
        </w:r>
      </w:ins>
    </w:p>
    <w:p w:rsidR="002F77D7" w:rsidRPr="002F77D7" w:rsidRDefault="002F77D7" w:rsidP="002F77D7">
      <w:pPr>
        <w:shd w:val="clear" w:color="auto" w:fill="FFFFFF"/>
        <w:spacing w:after="0" w:line="240" w:lineRule="auto"/>
        <w:rPr>
          <w:ins w:id="2123" w:author="Unknown"/>
          <w:rFonts w:ascii="Arial" w:eastAsia="Times New Roman" w:hAnsi="Arial" w:cs="Arial"/>
          <w:color w:val="212529"/>
          <w:sz w:val="24"/>
          <w:szCs w:val="24"/>
        </w:rPr>
      </w:pPr>
      <w:ins w:id="2124" w:author="Unknown">
        <w:r w:rsidRPr="002F77D7">
          <w:rPr>
            <w:rFonts w:ascii="Arial" w:eastAsia="Times New Roman" w:hAnsi="Arial" w:cs="Arial"/>
            <w:color w:val="212529"/>
            <w:sz w:val="24"/>
            <w:szCs w:val="24"/>
          </w:rPr>
          <w:fldChar w:fldCharType="end"/>
        </w:r>
      </w:ins>
    </w:p>
    <w:p w:rsidR="002F77D7" w:rsidRPr="002F77D7" w:rsidRDefault="002F77D7" w:rsidP="002F77D7">
      <w:pPr>
        <w:shd w:val="clear" w:color="auto" w:fill="FFFFFF"/>
        <w:spacing w:after="100" w:afterAutospacing="1" w:line="240" w:lineRule="auto"/>
        <w:rPr>
          <w:ins w:id="2125" w:author="Unknown"/>
          <w:rFonts w:ascii="Arial" w:eastAsia="Times New Roman" w:hAnsi="Arial" w:cs="Arial"/>
          <w:color w:val="212529"/>
          <w:sz w:val="24"/>
          <w:szCs w:val="24"/>
        </w:rPr>
      </w:pPr>
      <w:proofErr w:type="gramStart"/>
      <w:ins w:id="2126" w:author="Unknown">
        <w:r w:rsidRPr="002F77D7">
          <w:rPr>
            <w:rFonts w:ascii="Arial" w:eastAsia="Times New Roman" w:hAnsi="Arial" w:cs="Arial"/>
            <w:b/>
            <w:bCs/>
            <w:color w:val="212529"/>
            <w:sz w:val="24"/>
            <w:szCs w:val="24"/>
          </w:rPr>
          <w:t>toISOString(</w:t>
        </w:r>
        <w:proofErr w:type="gramEnd"/>
        <w:r w:rsidRPr="002F77D7">
          <w:rPr>
            <w:rFonts w:ascii="Arial" w:eastAsia="Times New Roman" w:hAnsi="Arial" w:cs="Arial"/>
            <w:b/>
            <w:bCs/>
            <w:color w:val="212529"/>
            <w:sz w:val="24"/>
            <w:szCs w:val="24"/>
          </w:rPr>
          <w:t>)</w:t>
        </w:r>
        <w:r w:rsidRPr="002F77D7">
          <w:rPr>
            <w:rFonts w:ascii="Arial" w:eastAsia="Times New Roman" w:hAnsi="Arial" w:cs="Arial"/>
            <w:color w:val="212529"/>
            <w:sz w:val="24"/>
            <w:szCs w:val="24"/>
          </w:rPr>
          <w:t> method is used to convert javascript date to ISO standard. It converts JavaScript Date object into a string, using the ISO standard.</w:t>
        </w:r>
      </w:ins>
    </w:p>
    <w:p w:rsidR="002F77D7" w:rsidRPr="002F77D7" w:rsidRDefault="002F77D7" w:rsidP="002F77D7">
      <w:pPr>
        <w:shd w:val="clear" w:color="auto" w:fill="FFFFFF"/>
        <w:spacing w:after="100" w:afterAutospacing="1" w:line="240" w:lineRule="auto"/>
        <w:rPr>
          <w:ins w:id="2127" w:author="Unknown"/>
          <w:rFonts w:ascii="Arial" w:eastAsia="Times New Roman" w:hAnsi="Arial" w:cs="Arial"/>
          <w:color w:val="212529"/>
          <w:sz w:val="24"/>
          <w:szCs w:val="24"/>
        </w:rPr>
      </w:pPr>
      <w:ins w:id="2128" w:author="Unknown">
        <w:r w:rsidRPr="002F77D7">
          <w:rPr>
            <w:rFonts w:ascii="Arial" w:eastAsia="Times New Roman" w:hAnsi="Arial" w:cs="Arial"/>
            <w:b/>
            <w:bCs/>
            <w:color w:val="212529"/>
            <w:sz w:val="24"/>
            <w:szCs w:val="24"/>
          </w:rPr>
          <w:lastRenderedPageBreak/>
          <w:t>Usage:</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29" w:author="Unknown"/>
          <w:rFonts w:ascii="Consolas" w:eastAsia="Times New Roman" w:hAnsi="Consolas" w:cs="Consolas"/>
          <w:color w:val="212529"/>
          <w:sz w:val="21"/>
          <w:szCs w:val="21"/>
        </w:rPr>
      </w:pPr>
      <w:proofErr w:type="gramStart"/>
      <w:ins w:id="2130" w:author="Unknown">
        <w:r w:rsidRPr="002F77D7">
          <w:rPr>
            <w:rFonts w:ascii="Consolas" w:eastAsia="Times New Roman" w:hAnsi="Consolas" w:cs="Consolas"/>
            <w:color w:val="212529"/>
            <w:sz w:val="21"/>
            <w:szCs w:val="21"/>
          </w:rPr>
          <w:t>var</w:t>
        </w:r>
        <w:proofErr w:type="gramEnd"/>
        <w:r w:rsidRPr="002F77D7">
          <w:rPr>
            <w:rFonts w:ascii="Consolas" w:eastAsia="Times New Roman" w:hAnsi="Consolas" w:cs="Consolas"/>
            <w:color w:val="212529"/>
            <w:sz w:val="21"/>
            <w:szCs w:val="21"/>
          </w:rPr>
          <w:t xml:space="preserve"> date = new Date();</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31" w:author="Unknown"/>
          <w:rFonts w:ascii="Consolas" w:eastAsia="Times New Roman" w:hAnsi="Consolas" w:cs="Consolas"/>
          <w:color w:val="212529"/>
          <w:sz w:val="21"/>
          <w:szCs w:val="21"/>
        </w:rPr>
      </w:pPr>
      <w:proofErr w:type="gramStart"/>
      <w:ins w:id="2132" w:author="Unknown">
        <w:r w:rsidRPr="002F77D7">
          <w:rPr>
            <w:rFonts w:ascii="Consolas" w:eastAsia="Times New Roman" w:hAnsi="Consolas" w:cs="Consolas"/>
            <w:color w:val="212529"/>
            <w:sz w:val="21"/>
            <w:szCs w:val="21"/>
          </w:rPr>
          <w:t>var</w:t>
        </w:r>
        <w:proofErr w:type="gramEnd"/>
        <w:r w:rsidRPr="002F77D7">
          <w:rPr>
            <w:rFonts w:ascii="Consolas" w:eastAsia="Times New Roman" w:hAnsi="Consolas" w:cs="Consolas"/>
            <w:color w:val="212529"/>
            <w:sz w:val="21"/>
            <w:szCs w:val="21"/>
          </w:rPr>
          <w:t xml:space="preserve"> n = date.toISOString();</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33" w:author="Unknown"/>
          <w:rFonts w:ascii="Consolas" w:eastAsia="Times New Roman" w:hAnsi="Consolas" w:cs="Consolas"/>
          <w:color w:val="212529"/>
          <w:sz w:val="21"/>
          <w:szCs w:val="21"/>
        </w:rPr>
      </w:pPr>
      <w:proofErr w:type="gramStart"/>
      <w:ins w:id="2134" w:author="Unknown">
        <w:r w:rsidRPr="002F77D7">
          <w:rPr>
            <w:rFonts w:ascii="Consolas" w:eastAsia="Times New Roman" w:hAnsi="Consolas" w:cs="Consolas"/>
            <w:color w:val="212529"/>
            <w:sz w:val="21"/>
            <w:szCs w:val="21"/>
          </w:rPr>
          <w:t>console.log(</w:t>
        </w:r>
        <w:proofErr w:type="gramEnd"/>
        <w:r w:rsidRPr="002F77D7">
          <w:rPr>
            <w:rFonts w:ascii="Consolas" w:eastAsia="Times New Roman" w:hAnsi="Consolas" w:cs="Consolas"/>
            <w:color w:val="212529"/>
            <w:sz w:val="21"/>
            <w:szCs w:val="21"/>
          </w:rPr>
          <w:t>n);</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ins w:id="2135" w:author="Unknown"/>
          <w:rFonts w:ascii="Consolas" w:eastAsia="Times New Roman" w:hAnsi="Consolas" w:cs="Consolas"/>
          <w:color w:val="212529"/>
          <w:sz w:val="21"/>
          <w:szCs w:val="21"/>
        </w:rPr>
      </w:pPr>
      <w:ins w:id="2136" w:author="Unknown">
        <w:r w:rsidRPr="002F77D7">
          <w:rPr>
            <w:rFonts w:ascii="Consolas" w:eastAsia="Times New Roman" w:hAnsi="Consolas" w:cs="Consolas"/>
            <w:color w:val="212529"/>
            <w:sz w:val="21"/>
            <w:szCs w:val="21"/>
          </w:rPr>
          <w:t>// YYYY-MM-DDTHH</w:t>
        </w:r>
        <w:proofErr w:type="gramStart"/>
        <w:r w:rsidRPr="002F77D7">
          <w:rPr>
            <w:rFonts w:ascii="Consolas" w:eastAsia="Times New Roman" w:hAnsi="Consolas" w:cs="Consolas"/>
            <w:color w:val="212529"/>
            <w:sz w:val="21"/>
            <w:szCs w:val="21"/>
          </w:rPr>
          <w:t>:mm:ss.sssZ</w:t>
        </w:r>
        <w:proofErr w:type="gramEnd"/>
      </w:ins>
    </w:p>
    <w:p w:rsidR="002F77D7" w:rsidRPr="002F77D7" w:rsidRDefault="002F77D7" w:rsidP="002F77D7">
      <w:pPr>
        <w:shd w:val="clear" w:color="auto" w:fill="FFFFFF"/>
        <w:spacing w:after="0" w:line="240" w:lineRule="auto"/>
        <w:rPr>
          <w:ins w:id="2137" w:author="Unknown"/>
          <w:rFonts w:ascii="Times New Roman" w:eastAsia="Times New Roman" w:hAnsi="Times New Roman" w:cs="Times New Roman"/>
          <w:color w:val="007BFF"/>
          <w:sz w:val="24"/>
          <w:szCs w:val="24"/>
        </w:rPr>
      </w:pPr>
      <w:ins w:id="2138" w:author="Unknown">
        <w:r w:rsidRPr="002F77D7">
          <w:rPr>
            <w:rFonts w:ascii="Arial" w:eastAsia="Times New Roman" w:hAnsi="Arial" w:cs="Arial"/>
            <w:color w:val="212529"/>
            <w:sz w:val="24"/>
            <w:szCs w:val="24"/>
          </w:rPr>
          <w:fldChar w:fldCharType="begin"/>
        </w:r>
        <w:r w:rsidRPr="002F77D7">
          <w:rPr>
            <w:rFonts w:ascii="Arial" w:eastAsia="Times New Roman" w:hAnsi="Arial" w:cs="Arial"/>
            <w:color w:val="212529"/>
            <w:sz w:val="24"/>
            <w:szCs w:val="24"/>
          </w:rPr>
          <w:instrText xml:space="preserve"> HYPERLINK "https://www.onlineinterviewquestions.com/advanced-javascript-interview-questions/" \l "collapseUnfiled47" </w:instrText>
        </w:r>
        <w:r w:rsidRPr="002F77D7">
          <w:rPr>
            <w:rFonts w:ascii="Arial" w:eastAsia="Times New Roman" w:hAnsi="Arial" w:cs="Arial"/>
            <w:color w:val="212529"/>
            <w:sz w:val="24"/>
            <w:szCs w:val="24"/>
          </w:rPr>
          <w:fldChar w:fldCharType="separate"/>
        </w:r>
      </w:ins>
    </w:p>
    <w:p w:rsidR="002F77D7" w:rsidRPr="002F77D7" w:rsidRDefault="002F77D7" w:rsidP="002F77D7">
      <w:pPr>
        <w:shd w:val="clear" w:color="auto" w:fill="FFFFFF"/>
        <w:spacing w:before="100" w:beforeAutospacing="1" w:after="0" w:line="240" w:lineRule="auto"/>
        <w:outlineLvl w:val="2"/>
        <w:rPr>
          <w:ins w:id="2139" w:author="Unknown"/>
          <w:rFonts w:ascii="Times New Roman" w:eastAsia="Times New Roman" w:hAnsi="Times New Roman" w:cs="Times New Roman"/>
          <w:color w:val="000000"/>
          <w:sz w:val="27"/>
          <w:szCs w:val="27"/>
        </w:rPr>
      </w:pPr>
      <w:ins w:id="2140" w:author="Unknown">
        <w:r w:rsidRPr="002F77D7">
          <w:rPr>
            <w:rFonts w:ascii="Arial" w:eastAsia="Times New Roman" w:hAnsi="Arial" w:cs="Arial"/>
            <w:color w:val="000000"/>
            <w:sz w:val="27"/>
            <w:szCs w:val="27"/>
          </w:rPr>
          <w:t>47. How to you change the title of the page by JavaScript?</w:t>
        </w:r>
      </w:ins>
    </w:p>
    <w:p w:rsidR="002F77D7" w:rsidRPr="002F77D7" w:rsidRDefault="002F77D7" w:rsidP="002F77D7">
      <w:pPr>
        <w:shd w:val="clear" w:color="auto" w:fill="FFFFFF"/>
        <w:spacing w:after="0" w:line="240" w:lineRule="auto"/>
        <w:rPr>
          <w:ins w:id="2141" w:author="Unknown"/>
          <w:rFonts w:ascii="Arial" w:eastAsia="Times New Roman" w:hAnsi="Arial" w:cs="Arial"/>
          <w:color w:val="212529"/>
          <w:sz w:val="24"/>
          <w:szCs w:val="24"/>
        </w:rPr>
      </w:pPr>
      <w:ins w:id="2142" w:author="Unknown">
        <w:r w:rsidRPr="002F77D7">
          <w:rPr>
            <w:rFonts w:ascii="Arial" w:eastAsia="Times New Roman" w:hAnsi="Arial" w:cs="Arial"/>
            <w:color w:val="212529"/>
            <w:sz w:val="24"/>
            <w:szCs w:val="24"/>
          </w:rPr>
          <w:fldChar w:fldCharType="end"/>
        </w:r>
      </w:ins>
    </w:p>
    <w:p w:rsidR="002F77D7" w:rsidRPr="002F77D7" w:rsidRDefault="002F77D7" w:rsidP="002F77D7">
      <w:pPr>
        <w:shd w:val="clear" w:color="auto" w:fill="FFFFFF"/>
        <w:spacing w:after="100" w:afterAutospacing="1" w:line="240" w:lineRule="auto"/>
        <w:rPr>
          <w:ins w:id="2143" w:author="Unknown"/>
          <w:rFonts w:ascii="Arial" w:eastAsia="Times New Roman" w:hAnsi="Arial" w:cs="Arial"/>
          <w:color w:val="212529"/>
          <w:sz w:val="24"/>
          <w:szCs w:val="24"/>
        </w:rPr>
      </w:pPr>
      <w:ins w:id="2144" w:author="Unknown">
        <w:r w:rsidRPr="002F77D7">
          <w:rPr>
            <w:rFonts w:ascii="Arial" w:eastAsia="Times New Roman" w:hAnsi="Arial" w:cs="Arial"/>
            <w:color w:val="212529"/>
            <w:sz w:val="24"/>
            <w:szCs w:val="24"/>
          </w:rPr>
          <w:t>You can change the title of a webpage using setting the title property of the document object.</w:t>
        </w:r>
      </w:ins>
    </w:p>
    <w:p w:rsidR="002F77D7" w:rsidRPr="002F77D7" w:rsidRDefault="002F77D7" w:rsidP="002F77D7">
      <w:pPr>
        <w:shd w:val="clear" w:color="auto" w:fill="FFFFFF"/>
        <w:spacing w:after="100" w:afterAutospacing="1" w:line="240" w:lineRule="auto"/>
        <w:rPr>
          <w:ins w:id="2145" w:author="Unknown"/>
          <w:rFonts w:ascii="Arial" w:eastAsia="Times New Roman" w:hAnsi="Arial" w:cs="Arial"/>
          <w:color w:val="212529"/>
          <w:sz w:val="24"/>
          <w:szCs w:val="24"/>
        </w:rPr>
      </w:pPr>
      <w:ins w:id="2146" w:author="Unknown">
        <w:r w:rsidRPr="002F77D7">
          <w:rPr>
            <w:rFonts w:ascii="Arial" w:eastAsia="Times New Roman" w:hAnsi="Arial" w:cs="Arial"/>
            <w:b/>
            <w:bCs/>
            <w:color w:val="212529"/>
            <w:sz w:val="24"/>
            <w:szCs w:val="24"/>
          </w:rPr>
          <w:t>Example usage</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ins w:id="2147" w:author="Unknown"/>
          <w:rFonts w:ascii="Consolas" w:eastAsia="Times New Roman" w:hAnsi="Consolas" w:cs="Consolas"/>
          <w:color w:val="212529"/>
          <w:sz w:val="21"/>
          <w:szCs w:val="21"/>
        </w:rPr>
      </w:pPr>
      <w:ins w:id="2148" w:author="Unknown">
        <w:r w:rsidRPr="002F77D7">
          <w:rPr>
            <w:rFonts w:ascii="Consolas" w:eastAsia="Times New Roman" w:hAnsi="Consolas" w:cs="Consolas"/>
            <w:color w:val="212529"/>
            <w:sz w:val="21"/>
            <w:szCs w:val="21"/>
          </w:rPr>
          <w:t>document.title="My New Title";</w:t>
        </w:r>
      </w:ins>
    </w:p>
    <w:p w:rsidR="002F77D7" w:rsidRPr="002F77D7" w:rsidRDefault="002F77D7" w:rsidP="002F77D7">
      <w:pPr>
        <w:shd w:val="clear" w:color="auto" w:fill="FFFFFF"/>
        <w:spacing w:after="0" w:line="240" w:lineRule="auto"/>
        <w:rPr>
          <w:ins w:id="2149" w:author="Unknown"/>
          <w:rFonts w:ascii="Arial" w:eastAsia="Times New Roman" w:hAnsi="Arial" w:cs="Arial"/>
          <w:color w:val="007BFF"/>
          <w:sz w:val="24"/>
          <w:szCs w:val="24"/>
        </w:rPr>
      </w:pPr>
      <w:ins w:id="2150" w:author="Unknown">
        <w:r w:rsidRPr="002F77D7">
          <w:rPr>
            <w:rFonts w:ascii="Arial" w:eastAsia="Times New Roman" w:hAnsi="Arial" w:cs="Arial"/>
            <w:color w:val="212529"/>
            <w:sz w:val="24"/>
            <w:szCs w:val="24"/>
          </w:rPr>
          <w:fldChar w:fldCharType="begin"/>
        </w:r>
        <w:r w:rsidRPr="002F77D7">
          <w:rPr>
            <w:rFonts w:ascii="Arial" w:eastAsia="Times New Roman" w:hAnsi="Arial" w:cs="Arial"/>
            <w:color w:val="212529"/>
            <w:sz w:val="24"/>
            <w:szCs w:val="24"/>
          </w:rPr>
          <w:instrText xml:space="preserve"> HYPERLINK "https://www.onlineinterviewquestions.com/advanced-javascript-interview-questions/" \l "collapseUnfiled48" </w:instrText>
        </w:r>
        <w:r w:rsidRPr="002F77D7">
          <w:rPr>
            <w:rFonts w:ascii="Arial" w:eastAsia="Times New Roman" w:hAnsi="Arial" w:cs="Arial"/>
            <w:color w:val="212529"/>
            <w:sz w:val="24"/>
            <w:szCs w:val="24"/>
          </w:rPr>
          <w:fldChar w:fldCharType="separate"/>
        </w:r>
      </w:ins>
    </w:p>
    <w:p w:rsidR="002F77D7" w:rsidRPr="002F77D7" w:rsidRDefault="002F77D7" w:rsidP="002F77D7">
      <w:pPr>
        <w:shd w:val="clear" w:color="auto" w:fill="FFFFFF"/>
        <w:spacing w:before="100" w:beforeAutospacing="1" w:after="0" w:line="240" w:lineRule="auto"/>
        <w:outlineLvl w:val="2"/>
        <w:rPr>
          <w:ins w:id="2151" w:author="Unknown"/>
          <w:rFonts w:ascii="Times New Roman" w:eastAsia="Times New Roman" w:hAnsi="Times New Roman" w:cs="Times New Roman"/>
          <w:color w:val="000000"/>
          <w:sz w:val="27"/>
          <w:szCs w:val="27"/>
        </w:rPr>
      </w:pPr>
      <w:ins w:id="2152" w:author="Unknown">
        <w:r w:rsidRPr="002F77D7">
          <w:rPr>
            <w:rFonts w:ascii="Arial" w:eastAsia="Times New Roman" w:hAnsi="Arial" w:cs="Arial"/>
            <w:color w:val="000000"/>
            <w:sz w:val="27"/>
            <w:szCs w:val="27"/>
          </w:rPr>
          <w:t>48. How to clone an object in Javascript?</w:t>
        </w:r>
      </w:ins>
    </w:p>
    <w:p w:rsidR="002F77D7" w:rsidRPr="002F77D7" w:rsidRDefault="002F77D7" w:rsidP="002F77D7">
      <w:pPr>
        <w:shd w:val="clear" w:color="auto" w:fill="FFFFFF"/>
        <w:spacing w:after="0" w:line="240" w:lineRule="auto"/>
        <w:rPr>
          <w:ins w:id="2153" w:author="Unknown"/>
          <w:rFonts w:ascii="Arial" w:eastAsia="Times New Roman" w:hAnsi="Arial" w:cs="Arial"/>
          <w:color w:val="212529"/>
          <w:sz w:val="24"/>
          <w:szCs w:val="24"/>
        </w:rPr>
      </w:pPr>
      <w:ins w:id="2154" w:author="Unknown">
        <w:r w:rsidRPr="002F77D7">
          <w:rPr>
            <w:rFonts w:ascii="Arial" w:eastAsia="Times New Roman" w:hAnsi="Arial" w:cs="Arial"/>
            <w:color w:val="212529"/>
            <w:sz w:val="24"/>
            <w:szCs w:val="24"/>
          </w:rPr>
          <w:fldChar w:fldCharType="end"/>
        </w:r>
      </w:ins>
    </w:p>
    <w:p w:rsidR="002F77D7" w:rsidRPr="002F77D7" w:rsidRDefault="002F77D7" w:rsidP="002F77D7">
      <w:pPr>
        <w:shd w:val="clear" w:color="auto" w:fill="FFFFFF"/>
        <w:spacing w:after="100" w:afterAutospacing="1" w:line="240" w:lineRule="auto"/>
        <w:rPr>
          <w:ins w:id="2155" w:author="Unknown"/>
          <w:rFonts w:ascii="Arial" w:eastAsia="Times New Roman" w:hAnsi="Arial" w:cs="Arial"/>
          <w:color w:val="212529"/>
          <w:sz w:val="24"/>
          <w:szCs w:val="24"/>
        </w:rPr>
      </w:pPr>
      <w:proofErr w:type="gramStart"/>
      <w:ins w:id="2156" w:author="Unknown">
        <w:r w:rsidRPr="002F77D7">
          <w:rPr>
            <w:rFonts w:ascii="Arial" w:eastAsia="Times New Roman" w:hAnsi="Arial" w:cs="Arial"/>
            <w:color w:val="212529"/>
            <w:sz w:val="24"/>
            <w:szCs w:val="24"/>
          </w:rPr>
          <w:t>Object.assign(</w:t>
        </w:r>
        <w:proofErr w:type="gramEnd"/>
        <w:r w:rsidRPr="002F77D7">
          <w:rPr>
            <w:rFonts w:ascii="Arial" w:eastAsia="Times New Roman" w:hAnsi="Arial" w:cs="Arial"/>
            <w:color w:val="212529"/>
            <w:sz w:val="24"/>
            <w:szCs w:val="24"/>
          </w:rPr>
          <w:t>) method is used for cloning an object in Javascript.Here is sample usage</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57" w:author="Unknown"/>
          <w:rFonts w:ascii="Consolas" w:eastAsia="Times New Roman" w:hAnsi="Consolas" w:cs="Consolas"/>
          <w:color w:val="212529"/>
          <w:sz w:val="21"/>
          <w:szCs w:val="21"/>
        </w:rPr>
      </w:pPr>
      <w:ins w:id="2158" w:author="Unknown">
        <w:r w:rsidRPr="002F77D7">
          <w:rPr>
            <w:rFonts w:ascii="Consolas" w:eastAsia="Times New Roman" w:hAnsi="Consolas" w:cs="Consolas"/>
            <w:color w:val="212529"/>
            <w:sz w:val="21"/>
            <w:szCs w:val="21"/>
          </w:rPr>
          <w:tab/>
        </w:r>
        <w:proofErr w:type="gramStart"/>
        <w:r w:rsidRPr="002F77D7">
          <w:rPr>
            <w:rFonts w:ascii="Consolas" w:eastAsia="Times New Roman" w:hAnsi="Consolas" w:cs="Consolas"/>
            <w:color w:val="212529"/>
            <w:sz w:val="21"/>
            <w:szCs w:val="21"/>
          </w:rPr>
          <w:t>var</w:t>
        </w:r>
        <w:proofErr w:type="gramEnd"/>
        <w:r w:rsidRPr="002F77D7">
          <w:rPr>
            <w:rFonts w:ascii="Consolas" w:eastAsia="Times New Roman" w:hAnsi="Consolas" w:cs="Consolas"/>
            <w:color w:val="212529"/>
            <w:sz w:val="21"/>
            <w:szCs w:val="21"/>
          </w:rPr>
          <w:t xml:space="preserve"> x = {myProp: "value"};</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ins w:id="2159" w:author="Unknown"/>
          <w:rFonts w:ascii="Consolas" w:eastAsia="Times New Roman" w:hAnsi="Consolas" w:cs="Consolas"/>
          <w:color w:val="212529"/>
          <w:sz w:val="21"/>
          <w:szCs w:val="21"/>
        </w:rPr>
      </w:pPr>
      <w:ins w:id="2160" w:author="Unknown">
        <w:r w:rsidRPr="002F77D7">
          <w:rPr>
            <w:rFonts w:ascii="Consolas" w:eastAsia="Times New Roman" w:hAnsi="Consolas" w:cs="Consolas"/>
            <w:color w:val="212529"/>
            <w:sz w:val="21"/>
            <w:szCs w:val="21"/>
          </w:rPr>
          <w:tab/>
        </w:r>
        <w:proofErr w:type="gramStart"/>
        <w:r w:rsidRPr="002F77D7">
          <w:rPr>
            <w:rFonts w:ascii="Consolas" w:eastAsia="Times New Roman" w:hAnsi="Consolas" w:cs="Consolas"/>
            <w:color w:val="212529"/>
            <w:sz w:val="21"/>
            <w:szCs w:val="21"/>
          </w:rPr>
          <w:t>var</w:t>
        </w:r>
        <w:proofErr w:type="gramEnd"/>
        <w:r w:rsidRPr="002F77D7">
          <w:rPr>
            <w:rFonts w:ascii="Consolas" w:eastAsia="Times New Roman" w:hAnsi="Consolas" w:cs="Consolas"/>
            <w:color w:val="212529"/>
            <w:sz w:val="21"/>
            <w:szCs w:val="21"/>
          </w:rPr>
          <w:t xml:space="preserve"> y = Object.assign({}, x); </w:t>
        </w:r>
      </w:ins>
    </w:p>
    <w:p w:rsidR="002F77D7" w:rsidRPr="002F77D7" w:rsidRDefault="002F77D7" w:rsidP="002F77D7">
      <w:pPr>
        <w:shd w:val="clear" w:color="auto" w:fill="FFFFFF"/>
        <w:spacing w:after="0" w:line="240" w:lineRule="auto"/>
        <w:rPr>
          <w:ins w:id="2161" w:author="Unknown"/>
          <w:rFonts w:ascii="Times New Roman" w:eastAsia="Times New Roman" w:hAnsi="Times New Roman" w:cs="Times New Roman"/>
          <w:color w:val="007BFF"/>
          <w:sz w:val="24"/>
          <w:szCs w:val="24"/>
        </w:rPr>
      </w:pPr>
      <w:ins w:id="2162" w:author="Unknown">
        <w:r w:rsidRPr="002F77D7">
          <w:rPr>
            <w:rFonts w:ascii="Arial" w:eastAsia="Times New Roman" w:hAnsi="Arial" w:cs="Arial"/>
            <w:color w:val="212529"/>
            <w:sz w:val="24"/>
            <w:szCs w:val="24"/>
          </w:rPr>
          <w:fldChar w:fldCharType="begin"/>
        </w:r>
        <w:r w:rsidRPr="002F77D7">
          <w:rPr>
            <w:rFonts w:ascii="Arial" w:eastAsia="Times New Roman" w:hAnsi="Arial" w:cs="Arial"/>
            <w:color w:val="212529"/>
            <w:sz w:val="24"/>
            <w:szCs w:val="24"/>
          </w:rPr>
          <w:instrText xml:space="preserve"> HYPERLINK "https://www.onlineinterviewquestions.com/advanced-javascript-interview-questions/" \l "collapseUnfiled49" </w:instrText>
        </w:r>
        <w:r w:rsidRPr="002F77D7">
          <w:rPr>
            <w:rFonts w:ascii="Arial" w:eastAsia="Times New Roman" w:hAnsi="Arial" w:cs="Arial"/>
            <w:color w:val="212529"/>
            <w:sz w:val="24"/>
            <w:szCs w:val="24"/>
          </w:rPr>
          <w:fldChar w:fldCharType="separate"/>
        </w:r>
      </w:ins>
    </w:p>
    <w:p w:rsidR="002F77D7" w:rsidRPr="002F77D7" w:rsidRDefault="002F77D7" w:rsidP="002F77D7">
      <w:pPr>
        <w:shd w:val="clear" w:color="auto" w:fill="FFFFFF"/>
        <w:spacing w:before="100" w:beforeAutospacing="1" w:after="0" w:line="240" w:lineRule="auto"/>
        <w:outlineLvl w:val="2"/>
        <w:rPr>
          <w:ins w:id="2163" w:author="Unknown"/>
          <w:rFonts w:ascii="Times New Roman" w:eastAsia="Times New Roman" w:hAnsi="Times New Roman" w:cs="Times New Roman"/>
          <w:color w:val="000000"/>
          <w:sz w:val="27"/>
          <w:szCs w:val="27"/>
        </w:rPr>
      </w:pPr>
      <w:ins w:id="2164" w:author="Unknown">
        <w:r w:rsidRPr="002F77D7">
          <w:rPr>
            <w:rFonts w:ascii="Arial" w:eastAsia="Times New Roman" w:hAnsi="Arial" w:cs="Arial"/>
            <w:color w:val="000000"/>
            <w:sz w:val="27"/>
            <w:szCs w:val="27"/>
          </w:rPr>
          <w:t>49. How to encode and decode a URL in JavaScript?</w:t>
        </w:r>
      </w:ins>
    </w:p>
    <w:p w:rsidR="002F77D7" w:rsidRPr="002F77D7" w:rsidRDefault="002F77D7" w:rsidP="002F77D7">
      <w:pPr>
        <w:shd w:val="clear" w:color="auto" w:fill="FFFFFF"/>
        <w:spacing w:after="0" w:line="240" w:lineRule="auto"/>
        <w:rPr>
          <w:ins w:id="2165" w:author="Unknown"/>
          <w:rFonts w:ascii="Arial" w:eastAsia="Times New Roman" w:hAnsi="Arial" w:cs="Arial"/>
          <w:color w:val="212529"/>
          <w:sz w:val="24"/>
          <w:szCs w:val="24"/>
        </w:rPr>
      </w:pPr>
      <w:ins w:id="2166" w:author="Unknown">
        <w:r w:rsidRPr="002F77D7">
          <w:rPr>
            <w:rFonts w:ascii="Arial" w:eastAsia="Times New Roman" w:hAnsi="Arial" w:cs="Arial"/>
            <w:color w:val="212529"/>
            <w:sz w:val="24"/>
            <w:szCs w:val="24"/>
          </w:rPr>
          <w:fldChar w:fldCharType="end"/>
        </w:r>
      </w:ins>
    </w:p>
    <w:p w:rsidR="002F77D7" w:rsidRPr="002F77D7" w:rsidRDefault="002F77D7" w:rsidP="002F77D7">
      <w:pPr>
        <w:shd w:val="clear" w:color="auto" w:fill="FFFFFF"/>
        <w:spacing w:after="100" w:afterAutospacing="1" w:line="240" w:lineRule="auto"/>
        <w:rPr>
          <w:ins w:id="2167" w:author="Unknown"/>
          <w:rFonts w:ascii="Arial" w:eastAsia="Times New Roman" w:hAnsi="Arial" w:cs="Arial"/>
          <w:color w:val="212529"/>
          <w:sz w:val="24"/>
          <w:szCs w:val="24"/>
        </w:rPr>
      </w:pPr>
      <w:proofErr w:type="gramStart"/>
      <w:ins w:id="2168" w:author="Unknown">
        <w:r w:rsidRPr="002F77D7">
          <w:rPr>
            <w:rFonts w:ascii="Arial" w:eastAsia="Times New Roman" w:hAnsi="Arial" w:cs="Arial"/>
            <w:b/>
            <w:bCs/>
            <w:color w:val="212529"/>
            <w:sz w:val="24"/>
            <w:szCs w:val="24"/>
          </w:rPr>
          <w:t>encodeURI(</w:t>
        </w:r>
        <w:proofErr w:type="gramEnd"/>
        <w:r w:rsidRPr="002F77D7">
          <w:rPr>
            <w:rFonts w:ascii="Arial" w:eastAsia="Times New Roman" w:hAnsi="Arial" w:cs="Arial"/>
            <w:b/>
            <w:bCs/>
            <w:color w:val="212529"/>
            <w:sz w:val="24"/>
            <w:szCs w:val="24"/>
          </w:rPr>
          <w:t>)</w:t>
        </w:r>
        <w:r w:rsidRPr="002F77D7">
          <w:rPr>
            <w:rFonts w:ascii="Arial" w:eastAsia="Times New Roman" w:hAnsi="Arial" w:cs="Arial"/>
            <w:color w:val="212529"/>
            <w:sz w:val="24"/>
            <w:szCs w:val="24"/>
          </w:rPr>
          <w:t xml:space="preserve"> function is used to encode an URL in Javascript.It takes a url string as parameter and return encoded string. Note: </w:t>
        </w:r>
        <w:proofErr w:type="gramStart"/>
        <w:r w:rsidRPr="002F77D7">
          <w:rPr>
            <w:rFonts w:ascii="Arial" w:eastAsia="Times New Roman" w:hAnsi="Arial" w:cs="Arial"/>
            <w:color w:val="212529"/>
            <w:sz w:val="24"/>
            <w:szCs w:val="24"/>
          </w:rPr>
          <w:t>encodeURI(</w:t>
        </w:r>
        <w:proofErr w:type="gramEnd"/>
        <w:r w:rsidRPr="002F77D7">
          <w:rPr>
            <w:rFonts w:ascii="Arial" w:eastAsia="Times New Roman" w:hAnsi="Arial" w:cs="Arial"/>
            <w:color w:val="212529"/>
            <w:sz w:val="24"/>
            <w:szCs w:val="24"/>
          </w:rPr>
          <w:t>) did not encode characters like </w:t>
        </w:r>
        <w:r w:rsidRPr="002F77D7">
          <w:rPr>
            <w:rFonts w:ascii="Arial" w:eastAsia="Times New Roman" w:hAnsi="Arial" w:cs="Arial"/>
            <w:b/>
            <w:bCs/>
            <w:color w:val="212529"/>
            <w:sz w:val="24"/>
            <w:szCs w:val="24"/>
          </w:rPr>
          <w:t>/ ? : @ &amp; = + $ #</w:t>
        </w:r>
        <w:r w:rsidRPr="002F77D7">
          <w:rPr>
            <w:rFonts w:ascii="Arial" w:eastAsia="Times New Roman" w:hAnsi="Arial" w:cs="Arial"/>
            <w:color w:val="212529"/>
            <w:sz w:val="24"/>
            <w:szCs w:val="24"/>
          </w:rPr>
          <w:t xml:space="preserve">, if you have to encode these characters too please use </w:t>
        </w:r>
        <w:proofErr w:type="gramStart"/>
        <w:r w:rsidRPr="002F77D7">
          <w:rPr>
            <w:rFonts w:ascii="Arial" w:eastAsia="Times New Roman" w:hAnsi="Arial" w:cs="Arial"/>
            <w:color w:val="212529"/>
            <w:sz w:val="24"/>
            <w:szCs w:val="24"/>
          </w:rPr>
          <w:t>encodeURIComponent(</w:t>
        </w:r>
        <w:proofErr w:type="gramEnd"/>
        <w:r w:rsidRPr="002F77D7">
          <w:rPr>
            <w:rFonts w:ascii="Arial" w:eastAsia="Times New Roman" w:hAnsi="Arial" w:cs="Arial"/>
            <w:color w:val="212529"/>
            <w:sz w:val="24"/>
            <w:szCs w:val="24"/>
          </w:rPr>
          <w:t>). Usage:</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69" w:author="Unknown"/>
          <w:rFonts w:ascii="Consolas" w:eastAsia="Times New Roman" w:hAnsi="Consolas" w:cs="Consolas"/>
          <w:color w:val="212529"/>
          <w:sz w:val="21"/>
          <w:szCs w:val="21"/>
        </w:rPr>
      </w:pPr>
      <w:proofErr w:type="gramStart"/>
      <w:ins w:id="2170" w:author="Unknown">
        <w:r w:rsidRPr="002F77D7">
          <w:rPr>
            <w:rFonts w:ascii="Consolas" w:eastAsia="Times New Roman" w:hAnsi="Consolas" w:cs="Consolas"/>
            <w:color w:val="212529"/>
            <w:sz w:val="21"/>
            <w:szCs w:val="21"/>
          </w:rPr>
          <w:t>var</w:t>
        </w:r>
        <w:proofErr w:type="gramEnd"/>
        <w:r w:rsidRPr="002F77D7">
          <w:rPr>
            <w:rFonts w:ascii="Consolas" w:eastAsia="Times New Roman" w:hAnsi="Consolas" w:cs="Consolas"/>
            <w:color w:val="212529"/>
            <w:sz w:val="21"/>
            <w:szCs w:val="21"/>
          </w:rPr>
          <w:t xml:space="preserve"> uri = "my profile.php?name=sammer&amp;occupation=pāntiNG";</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71" w:author="Unknown"/>
          <w:rFonts w:ascii="Consolas" w:eastAsia="Times New Roman" w:hAnsi="Consolas" w:cs="Consolas"/>
          <w:color w:val="212529"/>
          <w:sz w:val="21"/>
          <w:szCs w:val="21"/>
        </w:rPr>
      </w:pPr>
      <w:proofErr w:type="gramStart"/>
      <w:ins w:id="2172" w:author="Unknown">
        <w:r w:rsidRPr="002F77D7">
          <w:rPr>
            <w:rFonts w:ascii="Consolas" w:eastAsia="Times New Roman" w:hAnsi="Consolas" w:cs="Consolas"/>
            <w:color w:val="212529"/>
            <w:sz w:val="21"/>
            <w:szCs w:val="21"/>
          </w:rPr>
          <w:t>var</w:t>
        </w:r>
        <w:proofErr w:type="gramEnd"/>
        <w:r w:rsidRPr="002F77D7">
          <w:rPr>
            <w:rFonts w:ascii="Consolas" w:eastAsia="Times New Roman" w:hAnsi="Consolas" w:cs="Consolas"/>
            <w:color w:val="212529"/>
            <w:sz w:val="21"/>
            <w:szCs w:val="21"/>
          </w:rPr>
          <w:t xml:space="preserve"> encoded_uri = encodeURI(uri);</w:t>
        </w:r>
      </w:ins>
    </w:p>
    <w:p w:rsidR="002F77D7" w:rsidRPr="002F77D7" w:rsidRDefault="002F77D7" w:rsidP="002F77D7">
      <w:pPr>
        <w:shd w:val="clear" w:color="auto" w:fill="FFFFFF"/>
        <w:spacing w:after="100" w:afterAutospacing="1" w:line="240" w:lineRule="auto"/>
        <w:rPr>
          <w:ins w:id="2173" w:author="Unknown"/>
          <w:rFonts w:ascii="Arial" w:eastAsia="Times New Roman" w:hAnsi="Arial" w:cs="Arial"/>
          <w:color w:val="212529"/>
          <w:sz w:val="24"/>
          <w:szCs w:val="24"/>
        </w:rPr>
      </w:pPr>
      <w:proofErr w:type="gramStart"/>
      <w:ins w:id="2174" w:author="Unknown">
        <w:r w:rsidRPr="002F77D7">
          <w:rPr>
            <w:rFonts w:ascii="Arial" w:eastAsia="Times New Roman" w:hAnsi="Arial" w:cs="Arial"/>
            <w:b/>
            <w:bCs/>
            <w:color w:val="212529"/>
            <w:sz w:val="24"/>
            <w:szCs w:val="24"/>
          </w:rPr>
          <w:t>decodeURI(</w:t>
        </w:r>
        <w:proofErr w:type="gramEnd"/>
        <w:r w:rsidRPr="002F77D7">
          <w:rPr>
            <w:rFonts w:ascii="Arial" w:eastAsia="Times New Roman" w:hAnsi="Arial" w:cs="Arial"/>
            <w:b/>
            <w:bCs/>
            <w:color w:val="212529"/>
            <w:sz w:val="24"/>
            <w:szCs w:val="24"/>
          </w:rPr>
          <w:t>)</w:t>
        </w:r>
        <w:r w:rsidRPr="002F77D7">
          <w:rPr>
            <w:rFonts w:ascii="Arial" w:eastAsia="Times New Roman" w:hAnsi="Arial" w:cs="Arial"/>
            <w:color w:val="212529"/>
            <w:sz w:val="24"/>
            <w:szCs w:val="24"/>
          </w:rPr>
          <w:t> function is used to decode an URL in Javascript.It takes a encoded url string as parameter and return decoded string. Usage:</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75" w:author="Unknown"/>
          <w:rFonts w:ascii="Consolas" w:eastAsia="Times New Roman" w:hAnsi="Consolas" w:cs="Consolas"/>
          <w:color w:val="212529"/>
          <w:sz w:val="21"/>
          <w:szCs w:val="21"/>
        </w:rPr>
      </w:pPr>
      <w:proofErr w:type="gramStart"/>
      <w:ins w:id="2176" w:author="Unknown">
        <w:r w:rsidRPr="002F77D7">
          <w:rPr>
            <w:rFonts w:ascii="Consolas" w:eastAsia="Times New Roman" w:hAnsi="Consolas" w:cs="Consolas"/>
            <w:color w:val="212529"/>
            <w:sz w:val="21"/>
            <w:szCs w:val="21"/>
          </w:rPr>
          <w:t>var</w:t>
        </w:r>
        <w:proofErr w:type="gramEnd"/>
        <w:r w:rsidRPr="002F77D7">
          <w:rPr>
            <w:rFonts w:ascii="Consolas" w:eastAsia="Times New Roman" w:hAnsi="Consolas" w:cs="Consolas"/>
            <w:color w:val="212529"/>
            <w:sz w:val="21"/>
            <w:szCs w:val="21"/>
          </w:rPr>
          <w:t xml:space="preserve"> uri = "my profile.php?name=sammer&amp;occupation=pāntiNG";</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77" w:author="Unknown"/>
          <w:rFonts w:ascii="Consolas" w:eastAsia="Times New Roman" w:hAnsi="Consolas" w:cs="Consolas"/>
          <w:color w:val="212529"/>
          <w:sz w:val="21"/>
          <w:szCs w:val="21"/>
        </w:rPr>
      </w:pPr>
      <w:proofErr w:type="gramStart"/>
      <w:ins w:id="2178" w:author="Unknown">
        <w:r w:rsidRPr="002F77D7">
          <w:rPr>
            <w:rFonts w:ascii="Consolas" w:eastAsia="Times New Roman" w:hAnsi="Consolas" w:cs="Consolas"/>
            <w:color w:val="212529"/>
            <w:sz w:val="21"/>
            <w:szCs w:val="21"/>
          </w:rPr>
          <w:t>var</w:t>
        </w:r>
        <w:proofErr w:type="gramEnd"/>
        <w:r w:rsidRPr="002F77D7">
          <w:rPr>
            <w:rFonts w:ascii="Consolas" w:eastAsia="Times New Roman" w:hAnsi="Consolas" w:cs="Consolas"/>
            <w:color w:val="212529"/>
            <w:sz w:val="21"/>
            <w:szCs w:val="21"/>
          </w:rPr>
          <w:t xml:space="preserve"> encoded_uri = encodeURI(uri);</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ins w:id="2179" w:author="Unknown"/>
          <w:rFonts w:ascii="Consolas" w:eastAsia="Times New Roman" w:hAnsi="Consolas" w:cs="Consolas"/>
          <w:color w:val="212529"/>
          <w:sz w:val="21"/>
          <w:szCs w:val="21"/>
        </w:rPr>
      </w:pPr>
      <w:proofErr w:type="gramStart"/>
      <w:ins w:id="2180" w:author="Unknown">
        <w:r w:rsidRPr="002F77D7">
          <w:rPr>
            <w:rFonts w:ascii="Consolas" w:eastAsia="Times New Roman" w:hAnsi="Consolas" w:cs="Consolas"/>
            <w:color w:val="212529"/>
            <w:sz w:val="21"/>
            <w:szCs w:val="21"/>
          </w:rPr>
          <w:t>decodeURI(</w:t>
        </w:r>
        <w:proofErr w:type="gramEnd"/>
        <w:r w:rsidRPr="002F77D7">
          <w:rPr>
            <w:rFonts w:ascii="Consolas" w:eastAsia="Times New Roman" w:hAnsi="Consolas" w:cs="Consolas"/>
            <w:color w:val="212529"/>
            <w:sz w:val="21"/>
            <w:szCs w:val="21"/>
          </w:rPr>
          <w:t>encoded_uri);</w:t>
        </w:r>
      </w:ins>
    </w:p>
    <w:p w:rsidR="002F77D7" w:rsidRPr="002F77D7" w:rsidRDefault="002F77D7" w:rsidP="002F77D7">
      <w:pPr>
        <w:shd w:val="clear" w:color="auto" w:fill="FFFFFF"/>
        <w:spacing w:after="0" w:line="240" w:lineRule="auto"/>
        <w:rPr>
          <w:ins w:id="2181" w:author="Unknown"/>
          <w:rFonts w:ascii="Times New Roman" w:eastAsia="Times New Roman" w:hAnsi="Times New Roman" w:cs="Times New Roman"/>
          <w:color w:val="007BFF"/>
          <w:sz w:val="24"/>
          <w:szCs w:val="24"/>
        </w:rPr>
      </w:pPr>
      <w:ins w:id="2182" w:author="Unknown">
        <w:r w:rsidRPr="002F77D7">
          <w:rPr>
            <w:rFonts w:ascii="Arial" w:eastAsia="Times New Roman" w:hAnsi="Arial" w:cs="Arial"/>
            <w:color w:val="212529"/>
            <w:sz w:val="24"/>
            <w:szCs w:val="24"/>
          </w:rPr>
          <w:fldChar w:fldCharType="begin"/>
        </w:r>
        <w:r w:rsidRPr="002F77D7">
          <w:rPr>
            <w:rFonts w:ascii="Arial" w:eastAsia="Times New Roman" w:hAnsi="Arial" w:cs="Arial"/>
            <w:color w:val="212529"/>
            <w:sz w:val="24"/>
            <w:szCs w:val="24"/>
          </w:rPr>
          <w:instrText xml:space="preserve"> HYPERLINK "https://www.onlineinterviewquestions.com/advanced-javascript-interview-questions/" \l "collapseUnfiled50" </w:instrText>
        </w:r>
        <w:r w:rsidRPr="002F77D7">
          <w:rPr>
            <w:rFonts w:ascii="Arial" w:eastAsia="Times New Roman" w:hAnsi="Arial" w:cs="Arial"/>
            <w:color w:val="212529"/>
            <w:sz w:val="24"/>
            <w:szCs w:val="24"/>
          </w:rPr>
          <w:fldChar w:fldCharType="separate"/>
        </w:r>
      </w:ins>
    </w:p>
    <w:p w:rsidR="002F77D7" w:rsidRPr="002F77D7" w:rsidRDefault="002F77D7" w:rsidP="002F77D7">
      <w:pPr>
        <w:shd w:val="clear" w:color="auto" w:fill="FFFFFF"/>
        <w:spacing w:before="100" w:beforeAutospacing="1" w:after="0" w:line="240" w:lineRule="auto"/>
        <w:outlineLvl w:val="2"/>
        <w:rPr>
          <w:ins w:id="2183" w:author="Unknown"/>
          <w:rFonts w:ascii="Times New Roman" w:eastAsia="Times New Roman" w:hAnsi="Times New Roman" w:cs="Times New Roman"/>
          <w:color w:val="000000"/>
          <w:sz w:val="27"/>
          <w:szCs w:val="27"/>
        </w:rPr>
      </w:pPr>
      <w:ins w:id="2184" w:author="Unknown">
        <w:r w:rsidRPr="002F77D7">
          <w:rPr>
            <w:rFonts w:ascii="Arial" w:eastAsia="Times New Roman" w:hAnsi="Arial" w:cs="Arial"/>
            <w:color w:val="000000"/>
            <w:sz w:val="27"/>
            <w:szCs w:val="27"/>
          </w:rPr>
          <w:t>50. Explain Typecasting in Javascript?</w:t>
        </w:r>
      </w:ins>
    </w:p>
    <w:p w:rsidR="002F77D7" w:rsidRPr="002F77D7" w:rsidRDefault="002F77D7" w:rsidP="002F77D7">
      <w:pPr>
        <w:shd w:val="clear" w:color="auto" w:fill="FFFFFF"/>
        <w:spacing w:after="0" w:line="240" w:lineRule="auto"/>
        <w:rPr>
          <w:ins w:id="2185" w:author="Unknown"/>
          <w:rFonts w:ascii="Arial" w:eastAsia="Times New Roman" w:hAnsi="Arial" w:cs="Arial"/>
          <w:color w:val="212529"/>
          <w:sz w:val="24"/>
          <w:szCs w:val="24"/>
        </w:rPr>
      </w:pPr>
      <w:ins w:id="2186" w:author="Unknown">
        <w:r w:rsidRPr="002F77D7">
          <w:rPr>
            <w:rFonts w:ascii="Arial" w:eastAsia="Times New Roman" w:hAnsi="Arial" w:cs="Arial"/>
            <w:color w:val="212529"/>
            <w:sz w:val="24"/>
            <w:szCs w:val="24"/>
          </w:rPr>
          <w:lastRenderedPageBreak/>
          <w:fldChar w:fldCharType="end"/>
        </w:r>
      </w:ins>
    </w:p>
    <w:p w:rsidR="002F77D7" w:rsidRPr="002F77D7" w:rsidRDefault="002F77D7" w:rsidP="002F77D7">
      <w:pPr>
        <w:shd w:val="clear" w:color="auto" w:fill="FFFFFF"/>
        <w:spacing w:after="100" w:afterAutospacing="1" w:line="240" w:lineRule="auto"/>
        <w:rPr>
          <w:ins w:id="2187" w:author="Unknown"/>
          <w:rFonts w:ascii="Arial" w:eastAsia="Times New Roman" w:hAnsi="Arial" w:cs="Arial"/>
          <w:color w:val="212529"/>
          <w:sz w:val="24"/>
          <w:szCs w:val="24"/>
        </w:rPr>
      </w:pPr>
      <w:ins w:id="2188" w:author="Unknown">
        <w:r w:rsidRPr="002F77D7">
          <w:rPr>
            <w:rFonts w:ascii="Arial" w:eastAsia="Times New Roman" w:hAnsi="Arial" w:cs="Arial"/>
            <w:color w:val="212529"/>
            <w:sz w:val="24"/>
            <w:szCs w:val="24"/>
          </w:rPr>
          <w:t>In Programming whenever we need to convert a variable from one data type to another Typecasting is used. In Javascript, we can do this via library functions. There are basically 3 typecasts are available in Javascript Programming, they are:</w:t>
        </w:r>
      </w:ins>
    </w:p>
    <w:p w:rsidR="002F77D7" w:rsidRPr="002F77D7" w:rsidRDefault="002F77D7" w:rsidP="002F77D7">
      <w:pPr>
        <w:numPr>
          <w:ilvl w:val="0"/>
          <w:numId w:val="95"/>
        </w:numPr>
        <w:shd w:val="clear" w:color="auto" w:fill="FFFFFF"/>
        <w:spacing w:before="100" w:beforeAutospacing="1" w:after="100" w:afterAutospacing="1" w:line="240" w:lineRule="auto"/>
        <w:rPr>
          <w:ins w:id="2189" w:author="Unknown"/>
          <w:rFonts w:ascii="Arial" w:eastAsia="Times New Roman" w:hAnsi="Arial" w:cs="Arial"/>
          <w:color w:val="212529"/>
          <w:sz w:val="24"/>
          <w:szCs w:val="24"/>
        </w:rPr>
      </w:pPr>
      <w:ins w:id="2190" w:author="Unknown">
        <w:r w:rsidRPr="002F77D7">
          <w:rPr>
            <w:rFonts w:ascii="Arial" w:eastAsia="Times New Roman" w:hAnsi="Arial" w:cs="Arial"/>
            <w:color w:val="212529"/>
            <w:sz w:val="24"/>
            <w:szCs w:val="24"/>
          </w:rPr>
          <w:t>Boolean(value): Casts the inputted value to a Boolean</w:t>
        </w:r>
      </w:ins>
    </w:p>
    <w:p w:rsidR="002F77D7" w:rsidRPr="002F77D7" w:rsidRDefault="002F77D7" w:rsidP="002F77D7">
      <w:pPr>
        <w:numPr>
          <w:ilvl w:val="0"/>
          <w:numId w:val="95"/>
        </w:numPr>
        <w:shd w:val="clear" w:color="auto" w:fill="FFFFFF"/>
        <w:spacing w:before="100" w:beforeAutospacing="1" w:after="100" w:afterAutospacing="1" w:line="240" w:lineRule="auto"/>
        <w:rPr>
          <w:ins w:id="2191" w:author="Unknown"/>
          <w:rFonts w:ascii="Arial" w:eastAsia="Times New Roman" w:hAnsi="Arial" w:cs="Arial"/>
          <w:color w:val="212529"/>
          <w:sz w:val="24"/>
          <w:szCs w:val="24"/>
        </w:rPr>
      </w:pPr>
      <w:proofErr w:type="gramStart"/>
      <w:ins w:id="2192" w:author="Unknown">
        <w:r w:rsidRPr="002F77D7">
          <w:rPr>
            <w:rFonts w:ascii="Arial" w:eastAsia="Times New Roman" w:hAnsi="Arial" w:cs="Arial"/>
            <w:color w:val="212529"/>
            <w:sz w:val="24"/>
            <w:szCs w:val="24"/>
          </w:rPr>
          <w:t>Number(</w:t>
        </w:r>
        <w:proofErr w:type="gramEnd"/>
        <w:r w:rsidRPr="002F77D7">
          <w:rPr>
            <w:rFonts w:ascii="Arial" w:eastAsia="Times New Roman" w:hAnsi="Arial" w:cs="Arial"/>
            <w:color w:val="212529"/>
            <w:sz w:val="24"/>
            <w:szCs w:val="24"/>
          </w:rPr>
          <w:t>value): Casts the inputted value to an Integer or Floating point Number.</w:t>
        </w:r>
      </w:ins>
    </w:p>
    <w:p w:rsidR="002F77D7" w:rsidRPr="002F77D7" w:rsidRDefault="002F77D7" w:rsidP="002F77D7">
      <w:pPr>
        <w:numPr>
          <w:ilvl w:val="0"/>
          <w:numId w:val="95"/>
        </w:numPr>
        <w:shd w:val="clear" w:color="auto" w:fill="FFFFFF"/>
        <w:spacing w:before="100" w:beforeAutospacing="1" w:after="100" w:afterAutospacing="1" w:line="240" w:lineRule="auto"/>
        <w:rPr>
          <w:ins w:id="2193" w:author="Unknown"/>
          <w:rFonts w:ascii="Arial" w:eastAsia="Times New Roman" w:hAnsi="Arial" w:cs="Arial"/>
          <w:color w:val="212529"/>
          <w:sz w:val="24"/>
          <w:szCs w:val="24"/>
        </w:rPr>
      </w:pPr>
      <w:ins w:id="2194" w:author="Unknown">
        <w:r w:rsidRPr="002F77D7">
          <w:rPr>
            <w:rFonts w:ascii="Arial" w:eastAsia="Times New Roman" w:hAnsi="Arial" w:cs="Arial"/>
            <w:color w:val="212529"/>
            <w:sz w:val="24"/>
            <w:szCs w:val="24"/>
          </w:rPr>
          <w:t>String(value) : Casts the inputted value value a string</w:t>
        </w:r>
      </w:ins>
    </w:p>
    <w:p w:rsidR="002F77D7" w:rsidRPr="002F77D7" w:rsidRDefault="002F77D7" w:rsidP="002F77D7">
      <w:pPr>
        <w:shd w:val="clear" w:color="auto" w:fill="FFFFFF"/>
        <w:spacing w:after="0" w:line="240" w:lineRule="auto"/>
        <w:rPr>
          <w:ins w:id="2195" w:author="Unknown"/>
          <w:rFonts w:ascii="Times New Roman" w:eastAsia="Times New Roman" w:hAnsi="Times New Roman" w:cs="Times New Roman"/>
          <w:color w:val="007BFF"/>
          <w:sz w:val="24"/>
          <w:szCs w:val="24"/>
        </w:rPr>
      </w:pPr>
      <w:ins w:id="2196" w:author="Unknown">
        <w:r w:rsidRPr="002F77D7">
          <w:rPr>
            <w:rFonts w:ascii="Arial" w:eastAsia="Times New Roman" w:hAnsi="Arial" w:cs="Arial"/>
            <w:color w:val="212529"/>
            <w:sz w:val="24"/>
            <w:szCs w:val="24"/>
          </w:rPr>
          <w:fldChar w:fldCharType="begin"/>
        </w:r>
        <w:r w:rsidRPr="002F77D7">
          <w:rPr>
            <w:rFonts w:ascii="Arial" w:eastAsia="Times New Roman" w:hAnsi="Arial" w:cs="Arial"/>
            <w:color w:val="212529"/>
            <w:sz w:val="24"/>
            <w:szCs w:val="24"/>
          </w:rPr>
          <w:instrText xml:space="preserve"> HYPERLINK "https://www.onlineinterviewquestions.com/advanced-javascript-interview-questions/" \l "collapseUnfiled51" </w:instrText>
        </w:r>
        <w:r w:rsidRPr="002F77D7">
          <w:rPr>
            <w:rFonts w:ascii="Arial" w:eastAsia="Times New Roman" w:hAnsi="Arial" w:cs="Arial"/>
            <w:color w:val="212529"/>
            <w:sz w:val="24"/>
            <w:szCs w:val="24"/>
          </w:rPr>
          <w:fldChar w:fldCharType="separate"/>
        </w:r>
      </w:ins>
    </w:p>
    <w:p w:rsidR="002F77D7" w:rsidRPr="002F77D7" w:rsidRDefault="002F77D7" w:rsidP="002F77D7">
      <w:pPr>
        <w:shd w:val="clear" w:color="auto" w:fill="FFFFFF"/>
        <w:spacing w:before="100" w:beforeAutospacing="1" w:after="0" w:line="240" w:lineRule="auto"/>
        <w:outlineLvl w:val="2"/>
        <w:rPr>
          <w:ins w:id="2197" w:author="Unknown"/>
          <w:rFonts w:ascii="Times New Roman" w:eastAsia="Times New Roman" w:hAnsi="Times New Roman" w:cs="Times New Roman"/>
          <w:color w:val="000000"/>
          <w:sz w:val="27"/>
          <w:szCs w:val="27"/>
        </w:rPr>
      </w:pPr>
      <w:ins w:id="2198" w:author="Unknown">
        <w:r w:rsidRPr="002F77D7">
          <w:rPr>
            <w:rFonts w:ascii="Arial" w:eastAsia="Times New Roman" w:hAnsi="Arial" w:cs="Arial"/>
            <w:color w:val="000000"/>
            <w:sz w:val="27"/>
            <w:szCs w:val="27"/>
          </w:rPr>
          <w:t>51. List different ways of empty an array in Javascript?</w:t>
        </w:r>
      </w:ins>
    </w:p>
    <w:p w:rsidR="002F77D7" w:rsidRPr="002F77D7" w:rsidRDefault="002F77D7" w:rsidP="002F77D7">
      <w:pPr>
        <w:shd w:val="clear" w:color="auto" w:fill="FFFFFF"/>
        <w:spacing w:after="0" w:line="240" w:lineRule="auto"/>
        <w:rPr>
          <w:ins w:id="2199" w:author="Unknown"/>
          <w:rFonts w:ascii="Arial" w:eastAsia="Times New Roman" w:hAnsi="Arial" w:cs="Arial"/>
          <w:color w:val="212529"/>
          <w:sz w:val="24"/>
          <w:szCs w:val="24"/>
        </w:rPr>
      </w:pPr>
      <w:ins w:id="2200" w:author="Unknown">
        <w:r w:rsidRPr="002F77D7">
          <w:rPr>
            <w:rFonts w:ascii="Arial" w:eastAsia="Times New Roman" w:hAnsi="Arial" w:cs="Arial"/>
            <w:color w:val="212529"/>
            <w:sz w:val="24"/>
            <w:szCs w:val="24"/>
          </w:rPr>
          <w:fldChar w:fldCharType="end"/>
        </w:r>
      </w:ins>
    </w:p>
    <w:p w:rsidR="002F77D7" w:rsidRPr="002F77D7" w:rsidRDefault="002F77D7" w:rsidP="002F77D7">
      <w:pPr>
        <w:shd w:val="clear" w:color="auto" w:fill="FFFFFF"/>
        <w:spacing w:after="100" w:afterAutospacing="1" w:line="240" w:lineRule="auto"/>
        <w:rPr>
          <w:ins w:id="2201" w:author="Unknown"/>
          <w:rFonts w:ascii="Arial" w:eastAsia="Times New Roman" w:hAnsi="Arial" w:cs="Arial"/>
          <w:color w:val="212529"/>
          <w:sz w:val="24"/>
          <w:szCs w:val="24"/>
        </w:rPr>
      </w:pPr>
      <w:ins w:id="2202" w:author="Unknown">
        <w:r w:rsidRPr="002F77D7">
          <w:rPr>
            <w:rFonts w:ascii="Arial" w:eastAsia="Times New Roman" w:hAnsi="Arial" w:cs="Arial"/>
            <w:color w:val="212529"/>
            <w:sz w:val="24"/>
            <w:szCs w:val="24"/>
          </w:rPr>
          <w:t xml:space="preserve">In Javascript, there are many ways to empty an array in </w:t>
        </w:r>
        <w:proofErr w:type="gramStart"/>
        <w:r w:rsidRPr="002F77D7">
          <w:rPr>
            <w:rFonts w:ascii="Arial" w:eastAsia="Times New Roman" w:hAnsi="Arial" w:cs="Arial"/>
            <w:color w:val="212529"/>
            <w:sz w:val="24"/>
            <w:szCs w:val="24"/>
          </w:rPr>
          <w:t>Javascript,</w:t>
        </w:r>
        <w:proofErr w:type="gramEnd"/>
        <w:r w:rsidRPr="002F77D7">
          <w:rPr>
            <w:rFonts w:ascii="Arial" w:eastAsia="Times New Roman" w:hAnsi="Arial" w:cs="Arial"/>
            <w:color w:val="212529"/>
            <w:sz w:val="24"/>
            <w:szCs w:val="24"/>
          </w:rPr>
          <w:t xml:space="preserve"> below we have listed 4 major</w:t>
        </w:r>
      </w:ins>
    </w:p>
    <w:p w:rsidR="002F77D7" w:rsidRPr="002F77D7" w:rsidRDefault="002F77D7" w:rsidP="002F77D7">
      <w:pPr>
        <w:numPr>
          <w:ilvl w:val="0"/>
          <w:numId w:val="96"/>
        </w:numPr>
        <w:shd w:val="clear" w:color="auto" w:fill="FFFFFF"/>
        <w:spacing w:after="100" w:afterAutospacing="1" w:line="240" w:lineRule="auto"/>
        <w:rPr>
          <w:ins w:id="2203" w:author="Unknown"/>
          <w:rFonts w:ascii="Arial" w:eastAsia="Times New Roman" w:hAnsi="Arial" w:cs="Arial"/>
          <w:color w:val="212529"/>
          <w:sz w:val="24"/>
          <w:szCs w:val="24"/>
        </w:rPr>
      </w:pPr>
      <w:ins w:id="2204" w:author="Unknown">
        <w:r w:rsidRPr="002F77D7">
          <w:rPr>
            <w:rFonts w:ascii="Arial" w:eastAsia="Times New Roman" w:hAnsi="Arial" w:cs="Arial"/>
            <w:color w:val="212529"/>
            <w:sz w:val="24"/>
            <w:szCs w:val="24"/>
          </w:rPr>
          <w:t>By assigning an empty array.</w:t>
        </w:r>
      </w:ins>
    </w:p>
    <w:p w:rsidR="002F77D7" w:rsidRPr="002F77D7" w:rsidRDefault="002F77D7" w:rsidP="002F77D7">
      <w:pPr>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05" w:author="Unknown"/>
          <w:rFonts w:ascii="Consolas" w:eastAsia="Times New Roman" w:hAnsi="Consolas" w:cs="Consolas"/>
          <w:color w:val="212529"/>
          <w:sz w:val="21"/>
          <w:szCs w:val="21"/>
        </w:rPr>
      </w:pPr>
      <w:ins w:id="2206" w:author="Unknown">
        <w:r w:rsidRPr="002F77D7">
          <w:rPr>
            <w:rFonts w:ascii="Consolas" w:eastAsia="Times New Roman" w:hAnsi="Consolas" w:cs="Consolas"/>
            <w:color w:val="212529"/>
            <w:sz w:val="21"/>
            <w:szCs w:val="21"/>
          </w:rPr>
          <w:t>var arr1 =[1,4,5,6];</w:t>
        </w:r>
      </w:ins>
    </w:p>
    <w:p w:rsidR="002F77D7" w:rsidRPr="002F77D7" w:rsidRDefault="002F77D7" w:rsidP="002F77D7">
      <w:pPr>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07" w:author="Unknown"/>
          <w:rFonts w:ascii="Consolas" w:eastAsia="Times New Roman" w:hAnsi="Consolas" w:cs="Consolas"/>
          <w:color w:val="212529"/>
          <w:sz w:val="21"/>
          <w:szCs w:val="21"/>
        </w:rPr>
      </w:pPr>
      <w:ins w:id="2208" w:author="Unknown">
        <w:r w:rsidRPr="002F77D7">
          <w:rPr>
            <w:rFonts w:ascii="Consolas" w:eastAsia="Times New Roman" w:hAnsi="Consolas" w:cs="Consolas"/>
            <w:color w:val="212529"/>
            <w:sz w:val="21"/>
            <w:szCs w:val="21"/>
          </w:rPr>
          <w:t>arr1=[];</w:t>
        </w:r>
      </w:ins>
    </w:p>
    <w:p w:rsidR="002F77D7" w:rsidRPr="002F77D7" w:rsidRDefault="002F77D7" w:rsidP="002F77D7">
      <w:pPr>
        <w:numPr>
          <w:ilvl w:val="0"/>
          <w:numId w:val="96"/>
        </w:numPr>
        <w:shd w:val="clear" w:color="auto" w:fill="FFFFFF"/>
        <w:spacing w:after="100" w:afterAutospacing="1" w:line="240" w:lineRule="auto"/>
        <w:rPr>
          <w:ins w:id="2209" w:author="Unknown"/>
          <w:rFonts w:ascii="Arial" w:eastAsia="Times New Roman" w:hAnsi="Arial" w:cs="Arial"/>
          <w:color w:val="212529"/>
          <w:sz w:val="24"/>
          <w:szCs w:val="24"/>
        </w:rPr>
      </w:pPr>
      <w:ins w:id="2210" w:author="Unknown">
        <w:r w:rsidRPr="002F77D7">
          <w:rPr>
            <w:rFonts w:ascii="Arial" w:eastAsia="Times New Roman" w:hAnsi="Arial" w:cs="Arial"/>
            <w:color w:val="212529"/>
            <w:sz w:val="24"/>
            <w:szCs w:val="24"/>
          </w:rPr>
          <w:t>By assigning array length to 0.</w:t>
        </w:r>
      </w:ins>
    </w:p>
    <w:p w:rsidR="002F77D7" w:rsidRPr="002F77D7" w:rsidRDefault="002F77D7" w:rsidP="002F77D7">
      <w:pPr>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11" w:author="Unknown"/>
          <w:rFonts w:ascii="Consolas" w:eastAsia="Times New Roman" w:hAnsi="Consolas" w:cs="Consolas"/>
          <w:color w:val="212529"/>
          <w:sz w:val="21"/>
          <w:szCs w:val="21"/>
        </w:rPr>
      </w:pPr>
      <w:ins w:id="2212" w:author="Unknown">
        <w:r w:rsidRPr="002F77D7">
          <w:rPr>
            <w:rFonts w:ascii="Consolas" w:eastAsia="Times New Roman" w:hAnsi="Consolas" w:cs="Consolas"/>
            <w:color w:val="212529"/>
            <w:sz w:val="21"/>
            <w:szCs w:val="21"/>
          </w:rPr>
          <w:t>var arr2 =[1,4,5,6];</w:t>
        </w:r>
      </w:ins>
    </w:p>
    <w:p w:rsidR="002F77D7" w:rsidRPr="002F77D7" w:rsidRDefault="002F77D7" w:rsidP="002F77D7">
      <w:pPr>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13" w:author="Unknown"/>
          <w:rFonts w:ascii="Consolas" w:eastAsia="Times New Roman" w:hAnsi="Consolas" w:cs="Consolas"/>
          <w:color w:val="212529"/>
          <w:sz w:val="21"/>
          <w:szCs w:val="21"/>
        </w:rPr>
      </w:pPr>
      <w:ins w:id="2214" w:author="Unknown">
        <w:r w:rsidRPr="002F77D7">
          <w:rPr>
            <w:rFonts w:ascii="Consolas" w:eastAsia="Times New Roman" w:hAnsi="Consolas" w:cs="Consolas"/>
            <w:color w:val="212529"/>
            <w:sz w:val="21"/>
            <w:szCs w:val="21"/>
          </w:rPr>
          <w:t>arr2.length=0;</w:t>
        </w:r>
      </w:ins>
    </w:p>
    <w:p w:rsidR="002F77D7" w:rsidRPr="002F77D7" w:rsidRDefault="002F77D7" w:rsidP="002F77D7">
      <w:pPr>
        <w:numPr>
          <w:ilvl w:val="0"/>
          <w:numId w:val="96"/>
        </w:numPr>
        <w:shd w:val="clear" w:color="auto" w:fill="FFFFFF"/>
        <w:spacing w:after="100" w:afterAutospacing="1" w:line="240" w:lineRule="auto"/>
        <w:rPr>
          <w:ins w:id="2215" w:author="Unknown"/>
          <w:rFonts w:ascii="Arial" w:eastAsia="Times New Roman" w:hAnsi="Arial" w:cs="Arial"/>
          <w:color w:val="212529"/>
          <w:sz w:val="24"/>
          <w:szCs w:val="24"/>
        </w:rPr>
      </w:pPr>
      <w:ins w:id="2216" w:author="Unknown">
        <w:r w:rsidRPr="002F77D7">
          <w:rPr>
            <w:rFonts w:ascii="Arial" w:eastAsia="Times New Roman" w:hAnsi="Arial" w:cs="Arial"/>
            <w:color w:val="212529"/>
            <w:sz w:val="24"/>
            <w:szCs w:val="24"/>
          </w:rPr>
          <w:t>By poping the elements of the array.</w:t>
        </w:r>
      </w:ins>
    </w:p>
    <w:p w:rsidR="002F77D7" w:rsidRPr="002F77D7" w:rsidRDefault="002F77D7" w:rsidP="002F77D7">
      <w:pPr>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17" w:author="Unknown"/>
          <w:rFonts w:ascii="Consolas" w:eastAsia="Times New Roman" w:hAnsi="Consolas" w:cs="Consolas"/>
          <w:color w:val="212529"/>
          <w:sz w:val="21"/>
          <w:szCs w:val="21"/>
        </w:rPr>
      </w:pPr>
      <w:ins w:id="2218" w:author="Unknown">
        <w:r w:rsidRPr="002F77D7">
          <w:rPr>
            <w:rFonts w:ascii="Consolas" w:eastAsia="Times New Roman" w:hAnsi="Consolas" w:cs="Consolas"/>
            <w:color w:val="212529"/>
            <w:sz w:val="21"/>
            <w:szCs w:val="21"/>
          </w:rPr>
          <w:t>var arr2 =[1,4,5,6];</w:t>
        </w:r>
      </w:ins>
    </w:p>
    <w:p w:rsidR="002F77D7" w:rsidRPr="002F77D7" w:rsidRDefault="002F77D7" w:rsidP="002F77D7">
      <w:pPr>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19" w:author="Unknown"/>
          <w:rFonts w:ascii="Consolas" w:eastAsia="Times New Roman" w:hAnsi="Consolas" w:cs="Consolas"/>
          <w:color w:val="212529"/>
          <w:sz w:val="21"/>
          <w:szCs w:val="21"/>
        </w:rPr>
      </w:pPr>
      <w:ins w:id="2220" w:author="Unknown">
        <w:r w:rsidRPr="002F77D7">
          <w:rPr>
            <w:rFonts w:ascii="Consolas" w:eastAsia="Times New Roman" w:hAnsi="Consolas" w:cs="Consolas"/>
            <w:color w:val="212529"/>
            <w:sz w:val="21"/>
            <w:szCs w:val="21"/>
          </w:rPr>
          <w:t>while(arr.length &gt; 0) {</w:t>
        </w:r>
      </w:ins>
    </w:p>
    <w:p w:rsidR="002F77D7" w:rsidRPr="002F77D7" w:rsidRDefault="002F77D7" w:rsidP="002F77D7">
      <w:pPr>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21" w:author="Unknown"/>
          <w:rFonts w:ascii="Consolas" w:eastAsia="Times New Roman" w:hAnsi="Consolas" w:cs="Consolas"/>
          <w:color w:val="212529"/>
          <w:sz w:val="21"/>
          <w:szCs w:val="21"/>
        </w:rPr>
      </w:pPr>
      <w:ins w:id="2222" w:author="Unknown">
        <w:r w:rsidRPr="002F77D7">
          <w:rPr>
            <w:rFonts w:ascii="Consolas" w:eastAsia="Times New Roman" w:hAnsi="Consolas" w:cs="Consolas"/>
            <w:color w:val="212529"/>
            <w:sz w:val="21"/>
            <w:szCs w:val="21"/>
          </w:rPr>
          <w:t xml:space="preserve">    arr.pop();</w:t>
        </w:r>
      </w:ins>
    </w:p>
    <w:p w:rsidR="002F77D7" w:rsidRPr="002F77D7" w:rsidRDefault="002F77D7" w:rsidP="002F77D7">
      <w:pPr>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23" w:author="Unknown"/>
          <w:rFonts w:ascii="Consolas" w:eastAsia="Times New Roman" w:hAnsi="Consolas" w:cs="Consolas"/>
          <w:color w:val="212529"/>
          <w:sz w:val="21"/>
          <w:szCs w:val="21"/>
        </w:rPr>
      </w:pPr>
      <w:ins w:id="2224" w:author="Unknown">
        <w:r w:rsidRPr="002F77D7">
          <w:rPr>
            <w:rFonts w:ascii="Consolas" w:eastAsia="Times New Roman" w:hAnsi="Consolas" w:cs="Consolas"/>
            <w:color w:val="212529"/>
            <w:sz w:val="21"/>
            <w:szCs w:val="21"/>
          </w:rPr>
          <w:t>}</w:t>
        </w:r>
      </w:ins>
    </w:p>
    <w:p w:rsidR="002F77D7" w:rsidRPr="002F77D7" w:rsidRDefault="002F77D7" w:rsidP="002F77D7">
      <w:pPr>
        <w:numPr>
          <w:ilvl w:val="0"/>
          <w:numId w:val="96"/>
        </w:numPr>
        <w:shd w:val="clear" w:color="auto" w:fill="FFFFFF"/>
        <w:spacing w:after="100" w:afterAutospacing="1" w:line="240" w:lineRule="auto"/>
        <w:rPr>
          <w:ins w:id="2225" w:author="Unknown"/>
          <w:rFonts w:ascii="Arial" w:eastAsia="Times New Roman" w:hAnsi="Arial" w:cs="Arial"/>
          <w:color w:val="212529"/>
          <w:sz w:val="24"/>
          <w:szCs w:val="24"/>
        </w:rPr>
      </w:pPr>
      <w:ins w:id="2226" w:author="Unknown">
        <w:r w:rsidRPr="002F77D7">
          <w:rPr>
            <w:rFonts w:ascii="Arial" w:eastAsia="Times New Roman" w:hAnsi="Arial" w:cs="Arial"/>
            <w:color w:val="212529"/>
            <w:sz w:val="24"/>
            <w:szCs w:val="24"/>
          </w:rPr>
          <w:t>By using .</w:t>
        </w:r>
        <w:proofErr w:type="gramStart"/>
        <w:r w:rsidRPr="002F77D7">
          <w:rPr>
            <w:rFonts w:ascii="Arial" w:eastAsia="Times New Roman" w:hAnsi="Arial" w:cs="Arial"/>
            <w:color w:val="212529"/>
            <w:sz w:val="24"/>
            <w:szCs w:val="24"/>
          </w:rPr>
          <w:t>splice(</w:t>
        </w:r>
        <w:proofErr w:type="gramEnd"/>
        <w:r w:rsidRPr="002F77D7">
          <w:rPr>
            <w:rFonts w:ascii="Arial" w:eastAsia="Times New Roman" w:hAnsi="Arial" w:cs="Arial"/>
            <w:color w:val="212529"/>
            <w:sz w:val="24"/>
            <w:szCs w:val="24"/>
          </w:rPr>
          <w:t>) .</w:t>
        </w:r>
      </w:ins>
    </w:p>
    <w:p w:rsidR="002F77D7" w:rsidRPr="002F77D7" w:rsidRDefault="002F77D7" w:rsidP="002F77D7">
      <w:pPr>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27" w:author="Unknown"/>
          <w:rFonts w:ascii="Consolas" w:eastAsia="Times New Roman" w:hAnsi="Consolas" w:cs="Consolas"/>
          <w:color w:val="212529"/>
          <w:sz w:val="21"/>
          <w:szCs w:val="21"/>
        </w:rPr>
      </w:pPr>
      <w:ins w:id="2228" w:author="Unknown">
        <w:r w:rsidRPr="002F77D7">
          <w:rPr>
            <w:rFonts w:ascii="Consolas" w:eastAsia="Times New Roman" w:hAnsi="Consolas" w:cs="Consolas"/>
            <w:color w:val="212529"/>
            <w:sz w:val="21"/>
            <w:szCs w:val="21"/>
          </w:rPr>
          <w:t>var arr =[1,4,5,6];</w:t>
        </w:r>
      </w:ins>
    </w:p>
    <w:p w:rsidR="002F77D7" w:rsidRPr="002F77D7" w:rsidRDefault="002F77D7" w:rsidP="002F77D7">
      <w:pPr>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ins w:id="2229" w:author="Unknown"/>
          <w:rFonts w:ascii="Consolas" w:eastAsia="Times New Roman" w:hAnsi="Consolas" w:cs="Consolas"/>
          <w:color w:val="212529"/>
          <w:sz w:val="21"/>
          <w:szCs w:val="21"/>
        </w:rPr>
      </w:pPr>
      <w:ins w:id="2230" w:author="Unknown">
        <w:r w:rsidRPr="002F77D7">
          <w:rPr>
            <w:rFonts w:ascii="Consolas" w:eastAsia="Times New Roman" w:hAnsi="Consolas" w:cs="Consolas"/>
            <w:color w:val="212529"/>
            <w:sz w:val="21"/>
            <w:szCs w:val="21"/>
          </w:rPr>
          <w:t>arr.splice(0,arr.length)</w:t>
        </w:r>
      </w:ins>
    </w:p>
    <w:p w:rsidR="002F77D7" w:rsidRPr="002F77D7" w:rsidRDefault="002F77D7" w:rsidP="002F77D7">
      <w:pPr>
        <w:shd w:val="clear" w:color="auto" w:fill="FFFFFF"/>
        <w:spacing w:after="0" w:line="240" w:lineRule="auto"/>
        <w:rPr>
          <w:ins w:id="2231" w:author="Unknown"/>
          <w:rFonts w:ascii="Times New Roman" w:eastAsia="Times New Roman" w:hAnsi="Times New Roman" w:cs="Times New Roman"/>
          <w:color w:val="007BFF"/>
          <w:sz w:val="24"/>
          <w:szCs w:val="24"/>
        </w:rPr>
      </w:pPr>
      <w:ins w:id="2232" w:author="Unknown">
        <w:r w:rsidRPr="002F77D7">
          <w:rPr>
            <w:rFonts w:ascii="Arial" w:eastAsia="Times New Roman" w:hAnsi="Arial" w:cs="Arial"/>
            <w:color w:val="212529"/>
            <w:sz w:val="24"/>
            <w:szCs w:val="24"/>
          </w:rPr>
          <w:fldChar w:fldCharType="begin"/>
        </w:r>
        <w:r w:rsidRPr="002F77D7">
          <w:rPr>
            <w:rFonts w:ascii="Arial" w:eastAsia="Times New Roman" w:hAnsi="Arial" w:cs="Arial"/>
            <w:color w:val="212529"/>
            <w:sz w:val="24"/>
            <w:szCs w:val="24"/>
          </w:rPr>
          <w:instrText xml:space="preserve"> HYPERLINK "https://www.onlineinterviewquestions.com/advanced-javascript-interview-questions/" \l "collapseUnfiled52" </w:instrText>
        </w:r>
        <w:r w:rsidRPr="002F77D7">
          <w:rPr>
            <w:rFonts w:ascii="Arial" w:eastAsia="Times New Roman" w:hAnsi="Arial" w:cs="Arial"/>
            <w:color w:val="212529"/>
            <w:sz w:val="24"/>
            <w:szCs w:val="24"/>
          </w:rPr>
          <w:fldChar w:fldCharType="separate"/>
        </w:r>
      </w:ins>
    </w:p>
    <w:p w:rsidR="002F77D7" w:rsidRPr="002F77D7" w:rsidRDefault="002F77D7" w:rsidP="002F77D7">
      <w:pPr>
        <w:shd w:val="clear" w:color="auto" w:fill="FFFFFF"/>
        <w:spacing w:before="100" w:beforeAutospacing="1" w:after="0" w:line="240" w:lineRule="auto"/>
        <w:outlineLvl w:val="2"/>
        <w:rPr>
          <w:ins w:id="2233" w:author="Unknown"/>
          <w:rFonts w:ascii="Times New Roman" w:eastAsia="Times New Roman" w:hAnsi="Times New Roman" w:cs="Times New Roman"/>
          <w:color w:val="000000"/>
          <w:sz w:val="27"/>
          <w:szCs w:val="27"/>
        </w:rPr>
      </w:pPr>
      <w:ins w:id="2234" w:author="Unknown">
        <w:r w:rsidRPr="002F77D7">
          <w:rPr>
            <w:rFonts w:ascii="Arial" w:eastAsia="Times New Roman" w:hAnsi="Arial" w:cs="Arial"/>
            <w:color w:val="000000"/>
            <w:sz w:val="27"/>
            <w:szCs w:val="27"/>
          </w:rPr>
          <w:t>52. What is the ‘Strict’ mode in JavaScript and how can it be enabled?</w:t>
        </w:r>
      </w:ins>
    </w:p>
    <w:p w:rsidR="002F77D7" w:rsidRPr="002F77D7" w:rsidRDefault="002F77D7" w:rsidP="002F77D7">
      <w:pPr>
        <w:shd w:val="clear" w:color="auto" w:fill="FFFFFF"/>
        <w:spacing w:after="0" w:line="240" w:lineRule="auto"/>
        <w:rPr>
          <w:ins w:id="2235" w:author="Unknown"/>
          <w:rFonts w:ascii="Arial" w:eastAsia="Times New Roman" w:hAnsi="Arial" w:cs="Arial"/>
          <w:color w:val="212529"/>
          <w:sz w:val="24"/>
          <w:szCs w:val="24"/>
        </w:rPr>
      </w:pPr>
      <w:ins w:id="2236" w:author="Unknown">
        <w:r w:rsidRPr="002F77D7">
          <w:rPr>
            <w:rFonts w:ascii="Arial" w:eastAsia="Times New Roman" w:hAnsi="Arial" w:cs="Arial"/>
            <w:color w:val="212529"/>
            <w:sz w:val="24"/>
            <w:szCs w:val="24"/>
          </w:rPr>
          <w:fldChar w:fldCharType="end"/>
        </w:r>
      </w:ins>
    </w:p>
    <w:p w:rsidR="002F77D7" w:rsidRPr="002F77D7" w:rsidRDefault="002F77D7" w:rsidP="002F77D7">
      <w:pPr>
        <w:shd w:val="clear" w:color="auto" w:fill="FFFFFF"/>
        <w:spacing w:after="100" w:afterAutospacing="1" w:line="240" w:lineRule="auto"/>
        <w:rPr>
          <w:ins w:id="2237" w:author="Unknown"/>
          <w:rFonts w:ascii="Arial" w:eastAsia="Times New Roman" w:hAnsi="Arial" w:cs="Arial"/>
          <w:color w:val="212529"/>
          <w:sz w:val="24"/>
          <w:szCs w:val="24"/>
        </w:rPr>
      </w:pPr>
      <w:ins w:id="2238" w:author="Unknown">
        <w:r w:rsidRPr="002F77D7">
          <w:rPr>
            <w:rFonts w:ascii="Arial" w:eastAsia="Times New Roman" w:hAnsi="Arial" w:cs="Arial"/>
            <w:b/>
            <w:bCs/>
            <w:color w:val="212529"/>
            <w:sz w:val="24"/>
            <w:szCs w:val="24"/>
          </w:rPr>
          <w:t>Strict mode</w:t>
        </w:r>
        <w:r w:rsidRPr="002F77D7">
          <w:rPr>
            <w:rFonts w:ascii="Arial" w:eastAsia="Times New Roman" w:hAnsi="Arial" w:cs="Arial"/>
            <w:color w:val="212529"/>
            <w:sz w:val="24"/>
            <w:szCs w:val="24"/>
          </w:rPr>
          <w:t> is a way to introduce better error-checking into your code. When you use strict mode, you cannot, for example, use implicitly declared variables, or assign a value to a read-only property, or add a property to an object that is not extensible.</w:t>
        </w:r>
      </w:ins>
    </w:p>
    <w:p w:rsidR="002F77D7" w:rsidRPr="002F77D7" w:rsidRDefault="002F77D7" w:rsidP="002F77D7">
      <w:pPr>
        <w:shd w:val="clear" w:color="auto" w:fill="FFFFFF"/>
        <w:spacing w:after="100" w:afterAutospacing="1" w:line="240" w:lineRule="auto"/>
        <w:rPr>
          <w:ins w:id="2239" w:author="Unknown"/>
          <w:rFonts w:ascii="Arial" w:eastAsia="Times New Roman" w:hAnsi="Arial" w:cs="Arial"/>
          <w:color w:val="212529"/>
          <w:sz w:val="24"/>
          <w:szCs w:val="24"/>
        </w:rPr>
      </w:pPr>
      <w:ins w:id="2240" w:author="Unknown">
        <w:r w:rsidRPr="002F77D7">
          <w:rPr>
            <w:rFonts w:ascii="Arial" w:eastAsia="Times New Roman" w:hAnsi="Arial" w:cs="Arial"/>
            <w:color w:val="212529"/>
            <w:sz w:val="24"/>
            <w:szCs w:val="24"/>
          </w:rPr>
          <w:t>You can enable strict mode by adding </w:t>
        </w:r>
        <w:r w:rsidRPr="002F77D7">
          <w:rPr>
            <w:rFonts w:ascii="Arial" w:eastAsia="Times New Roman" w:hAnsi="Arial" w:cs="Arial"/>
            <w:b/>
            <w:bCs/>
            <w:color w:val="212529"/>
            <w:sz w:val="24"/>
            <w:szCs w:val="24"/>
          </w:rPr>
          <w:t>“use strict”</w:t>
        </w:r>
        <w:r w:rsidRPr="002F77D7">
          <w:rPr>
            <w:rFonts w:ascii="Arial" w:eastAsia="Times New Roman" w:hAnsi="Arial" w:cs="Arial"/>
            <w:color w:val="212529"/>
            <w:sz w:val="24"/>
            <w:szCs w:val="24"/>
          </w:rPr>
          <w:t>; at the beginning of a file, a program, or a function. This kind of declaration is known as a directive prologue. The scope of a strict mode declaration depends on its context. If it is declared in a global context (outside the scope of a function), all the code in the program is in strict mode. If it is declared in a function, all the code in the function is in strict mode.</w:t>
        </w:r>
      </w:ins>
    </w:p>
    <w:p w:rsidR="002F77D7" w:rsidRPr="002F77D7" w:rsidRDefault="002F77D7" w:rsidP="002F77D7">
      <w:pPr>
        <w:shd w:val="clear" w:color="auto" w:fill="FFFFFF"/>
        <w:spacing w:after="0" w:line="240" w:lineRule="auto"/>
        <w:rPr>
          <w:ins w:id="2241" w:author="Unknown"/>
          <w:rFonts w:ascii="Times New Roman" w:eastAsia="Times New Roman" w:hAnsi="Times New Roman" w:cs="Times New Roman"/>
          <w:color w:val="007BFF"/>
          <w:sz w:val="24"/>
          <w:szCs w:val="24"/>
        </w:rPr>
      </w:pPr>
      <w:ins w:id="2242" w:author="Unknown">
        <w:r w:rsidRPr="002F77D7">
          <w:rPr>
            <w:rFonts w:ascii="Arial" w:eastAsia="Times New Roman" w:hAnsi="Arial" w:cs="Arial"/>
            <w:color w:val="212529"/>
            <w:sz w:val="24"/>
            <w:szCs w:val="24"/>
          </w:rPr>
          <w:fldChar w:fldCharType="begin"/>
        </w:r>
        <w:r w:rsidRPr="002F77D7">
          <w:rPr>
            <w:rFonts w:ascii="Arial" w:eastAsia="Times New Roman" w:hAnsi="Arial" w:cs="Arial"/>
            <w:color w:val="212529"/>
            <w:sz w:val="24"/>
            <w:szCs w:val="24"/>
          </w:rPr>
          <w:instrText xml:space="preserve"> HYPERLINK "https://www.onlineinterviewquestions.com/advanced-javascript-interview-questions/" \l "collapseUnfiled53" </w:instrText>
        </w:r>
        <w:r w:rsidRPr="002F77D7">
          <w:rPr>
            <w:rFonts w:ascii="Arial" w:eastAsia="Times New Roman" w:hAnsi="Arial" w:cs="Arial"/>
            <w:color w:val="212529"/>
            <w:sz w:val="24"/>
            <w:szCs w:val="24"/>
          </w:rPr>
          <w:fldChar w:fldCharType="separate"/>
        </w:r>
      </w:ins>
    </w:p>
    <w:p w:rsidR="002F77D7" w:rsidRPr="002F77D7" w:rsidRDefault="002F77D7" w:rsidP="002F77D7">
      <w:pPr>
        <w:shd w:val="clear" w:color="auto" w:fill="FFFFFF"/>
        <w:spacing w:before="100" w:beforeAutospacing="1" w:after="0" w:line="240" w:lineRule="auto"/>
        <w:outlineLvl w:val="2"/>
        <w:rPr>
          <w:ins w:id="2243" w:author="Unknown"/>
          <w:rFonts w:ascii="Times New Roman" w:eastAsia="Times New Roman" w:hAnsi="Times New Roman" w:cs="Times New Roman"/>
          <w:color w:val="000000"/>
          <w:sz w:val="27"/>
          <w:szCs w:val="27"/>
        </w:rPr>
      </w:pPr>
      <w:ins w:id="2244" w:author="Unknown">
        <w:r w:rsidRPr="002F77D7">
          <w:rPr>
            <w:rFonts w:ascii="Arial" w:eastAsia="Times New Roman" w:hAnsi="Arial" w:cs="Arial"/>
            <w:color w:val="000000"/>
            <w:sz w:val="27"/>
            <w:szCs w:val="27"/>
          </w:rPr>
          <w:lastRenderedPageBreak/>
          <w:t>53. How can you create an array in Javascript?</w:t>
        </w:r>
      </w:ins>
    </w:p>
    <w:p w:rsidR="002F77D7" w:rsidRPr="002F77D7" w:rsidRDefault="002F77D7" w:rsidP="002F77D7">
      <w:pPr>
        <w:shd w:val="clear" w:color="auto" w:fill="FFFFFF"/>
        <w:spacing w:after="0" w:line="240" w:lineRule="auto"/>
        <w:rPr>
          <w:ins w:id="2245" w:author="Unknown"/>
          <w:rFonts w:ascii="Arial" w:eastAsia="Times New Roman" w:hAnsi="Arial" w:cs="Arial"/>
          <w:color w:val="212529"/>
          <w:sz w:val="24"/>
          <w:szCs w:val="24"/>
        </w:rPr>
      </w:pPr>
      <w:ins w:id="2246" w:author="Unknown">
        <w:r w:rsidRPr="002F77D7">
          <w:rPr>
            <w:rFonts w:ascii="Arial" w:eastAsia="Times New Roman" w:hAnsi="Arial" w:cs="Arial"/>
            <w:color w:val="212529"/>
            <w:sz w:val="24"/>
            <w:szCs w:val="24"/>
          </w:rPr>
          <w:fldChar w:fldCharType="end"/>
        </w:r>
      </w:ins>
    </w:p>
    <w:p w:rsidR="002F77D7" w:rsidRPr="002F77D7" w:rsidRDefault="002F77D7" w:rsidP="002F77D7">
      <w:pPr>
        <w:shd w:val="clear" w:color="auto" w:fill="FFFFFF"/>
        <w:spacing w:after="100" w:afterAutospacing="1" w:line="240" w:lineRule="auto"/>
        <w:rPr>
          <w:ins w:id="2247" w:author="Unknown"/>
          <w:rFonts w:ascii="Arial" w:eastAsia="Times New Roman" w:hAnsi="Arial" w:cs="Arial"/>
          <w:color w:val="212529"/>
          <w:sz w:val="24"/>
          <w:szCs w:val="24"/>
        </w:rPr>
      </w:pPr>
      <w:ins w:id="2248" w:author="Unknown">
        <w:r w:rsidRPr="002F77D7">
          <w:rPr>
            <w:rFonts w:ascii="Arial" w:eastAsia="Times New Roman" w:hAnsi="Arial" w:cs="Arial"/>
            <w:color w:val="212529"/>
            <w:sz w:val="24"/>
            <w:szCs w:val="24"/>
          </w:rPr>
          <w:t>There are 3 different ways to create an array in Javascript. They are</w:t>
        </w:r>
      </w:ins>
    </w:p>
    <w:p w:rsidR="002F77D7" w:rsidRPr="002F77D7" w:rsidRDefault="002F77D7" w:rsidP="002F77D7">
      <w:pPr>
        <w:numPr>
          <w:ilvl w:val="0"/>
          <w:numId w:val="97"/>
        </w:numPr>
        <w:shd w:val="clear" w:color="auto" w:fill="FFFFFF"/>
        <w:spacing w:before="100" w:beforeAutospacing="1" w:after="100" w:afterAutospacing="1" w:line="240" w:lineRule="auto"/>
        <w:rPr>
          <w:ins w:id="2249" w:author="Unknown"/>
          <w:rFonts w:ascii="Arial" w:eastAsia="Times New Roman" w:hAnsi="Arial" w:cs="Arial"/>
          <w:color w:val="212529"/>
          <w:sz w:val="24"/>
          <w:szCs w:val="24"/>
        </w:rPr>
      </w:pPr>
      <w:ins w:id="2250" w:author="Unknown">
        <w:r w:rsidRPr="002F77D7">
          <w:rPr>
            <w:rFonts w:ascii="Arial" w:eastAsia="Times New Roman" w:hAnsi="Arial" w:cs="Arial"/>
            <w:color w:val="212529"/>
            <w:sz w:val="24"/>
            <w:szCs w:val="24"/>
          </w:rPr>
          <w:t>By array literal</w:t>
        </w:r>
        <w:r w:rsidRPr="002F77D7">
          <w:rPr>
            <w:rFonts w:ascii="Arial" w:eastAsia="Times New Roman" w:hAnsi="Arial" w:cs="Arial"/>
            <w:color w:val="212529"/>
            <w:sz w:val="24"/>
            <w:szCs w:val="24"/>
          </w:rPr>
          <w:br/>
        </w:r>
        <w:r w:rsidRPr="002F77D7">
          <w:rPr>
            <w:rFonts w:ascii="Arial" w:eastAsia="Times New Roman" w:hAnsi="Arial" w:cs="Arial"/>
            <w:b/>
            <w:bCs/>
            <w:color w:val="212529"/>
            <w:sz w:val="24"/>
            <w:szCs w:val="24"/>
          </w:rPr>
          <w:t>usage:</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2251" w:author="Unknown"/>
          <w:rFonts w:ascii="Consolas" w:eastAsia="Times New Roman" w:hAnsi="Consolas" w:cs="Consolas"/>
          <w:color w:val="212529"/>
          <w:sz w:val="21"/>
          <w:szCs w:val="21"/>
        </w:rPr>
      </w:pPr>
      <w:ins w:id="2252" w:author="Unknown">
        <w:r w:rsidRPr="002F77D7">
          <w:rPr>
            <w:rFonts w:ascii="Consolas" w:eastAsia="Times New Roman" w:hAnsi="Consolas" w:cs="Consolas"/>
            <w:color w:val="212529"/>
            <w:sz w:val="21"/>
            <w:szCs w:val="21"/>
          </w:rPr>
          <w:t xml:space="preserve"> </w:t>
        </w:r>
        <w:proofErr w:type="gramStart"/>
        <w:r w:rsidRPr="002F77D7">
          <w:rPr>
            <w:rFonts w:ascii="Consolas" w:eastAsia="Times New Roman" w:hAnsi="Consolas" w:cs="Consolas"/>
            <w:color w:val="212529"/>
            <w:sz w:val="21"/>
            <w:szCs w:val="21"/>
          </w:rPr>
          <w:t>var</w:t>
        </w:r>
        <w:proofErr w:type="gramEnd"/>
        <w:r w:rsidRPr="002F77D7">
          <w:rPr>
            <w:rFonts w:ascii="Consolas" w:eastAsia="Times New Roman" w:hAnsi="Consolas" w:cs="Consolas"/>
            <w:color w:val="212529"/>
            <w:sz w:val="21"/>
            <w:szCs w:val="21"/>
          </w:rPr>
          <w:t xml:space="preserve"> myArray=[value1,value2...valueN];</w:t>
        </w:r>
      </w:ins>
    </w:p>
    <w:p w:rsidR="002F77D7" w:rsidRPr="002F77D7" w:rsidRDefault="002F77D7" w:rsidP="002F77D7">
      <w:pPr>
        <w:numPr>
          <w:ilvl w:val="0"/>
          <w:numId w:val="97"/>
        </w:numPr>
        <w:shd w:val="clear" w:color="auto" w:fill="FFFFFF"/>
        <w:spacing w:before="100" w:beforeAutospacing="1" w:after="100" w:afterAutospacing="1" w:line="240" w:lineRule="auto"/>
        <w:rPr>
          <w:ins w:id="2253" w:author="Unknown"/>
          <w:rFonts w:ascii="Arial" w:eastAsia="Times New Roman" w:hAnsi="Arial" w:cs="Arial"/>
          <w:color w:val="212529"/>
          <w:sz w:val="24"/>
          <w:szCs w:val="24"/>
        </w:rPr>
      </w:pPr>
      <w:ins w:id="2254" w:author="Unknown">
        <w:r w:rsidRPr="002F77D7">
          <w:rPr>
            <w:rFonts w:ascii="Arial" w:eastAsia="Times New Roman" w:hAnsi="Arial" w:cs="Arial"/>
            <w:color w:val="212529"/>
            <w:sz w:val="24"/>
            <w:szCs w:val="24"/>
          </w:rPr>
          <w:t>By creating instance of Array</w:t>
        </w:r>
        <w:r w:rsidRPr="002F77D7">
          <w:rPr>
            <w:rFonts w:ascii="Arial" w:eastAsia="Times New Roman" w:hAnsi="Arial" w:cs="Arial"/>
            <w:color w:val="212529"/>
            <w:sz w:val="24"/>
            <w:szCs w:val="24"/>
          </w:rPr>
          <w:br/>
        </w:r>
        <w:r w:rsidRPr="002F77D7">
          <w:rPr>
            <w:rFonts w:ascii="Arial" w:eastAsia="Times New Roman" w:hAnsi="Arial" w:cs="Arial"/>
            <w:b/>
            <w:bCs/>
            <w:color w:val="212529"/>
            <w:sz w:val="24"/>
            <w:szCs w:val="24"/>
          </w:rPr>
          <w:t>usage:</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2255" w:author="Unknown"/>
          <w:rFonts w:ascii="Consolas" w:eastAsia="Times New Roman" w:hAnsi="Consolas" w:cs="Consolas"/>
          <w:color w:val="212529"/>
          <w:sz w:val="21"/>
          <w:szCs w:val="21"/>
        </w:rPr>
      </w:pPr>
      <w:proofErr w:type="gramStart"/>
      <w:ins w:id="2256" w:author="Unknown">
        <w:r w:rsidRPr="002F77D7">
          <w:rPr>
            <w:rFonts w:ascii="Consolas" w:eastAsia="Times New Roman" w:hAnsi="Consolas" w:cs="Consolas"/>
            <w:color w:val="212529"/>
            <w:sz w:val="21"/>
            <w:szCs w:val="21"/>
          </w:rPr>
          <w:t>var</w:t>
        </w:r>
        <w:proofErr w:type="gramEnd"/>
        <w:r w:rsidRPr="002F77D7">
          <w:rPr>
            <w:rFonts w:ascii="Consolas" w:eastAsia="Times New Roman" w:hAnsi="Consolas" w:cs="Consolas"/>
            <w:color w:val="212529"/>
            <w:sz w:val="21"/>
            <w:szCs w:val="21"/>
          </w:rPr>
          <w:t xml:space="preserve"> myArray=new Array();</w:t>
        </w:r>
      </w:ins>
    </w:p>
    <w:p w:rsidR="002F77D7" w:rsidRPr="002F77D7" w:rsidRDefault="002F77D7" w:rsidP="002F77D7">
      <w:pPr>
        <w:numPr>
          <w:ilvl w:val="0"/>
          <w:numId w:val="97"/>
        </w:numPr>
        <w:shd w:val="clear" w:color="auto" w:fill="FFFFFF"/>
        <w:spacing w:before="100" w:beforeAutospacing="1" w:after="100" w:afterAutospacing="1" w:line="240" w:lineRule="auto"/>
        <w:rPr>
          <w:ins w:id="2257" w:author="Unknown"/>
          <w:rFonts w:ascii="Arial" w:eastAsia="Times New Roman" w:hAnsi="Arial" w:cs="Arial"/>
          <w:color w:val="212529"/>
          <w:sz w:val="24"/>
          <w:szCs w:val="24"/>
        </w:rPr>
      </w:pPr>
      <w:ins w:id="2258" w:author="Unknown">
        <w:r w:rsidRPr="002F77D7">
          <w:rPr>
            <w:rFonts w:ascii="Arial" w:eastAsia="Times New Roman" w:hAnsi="Arial" w:cs="Arial"/>
            <w:color w:val="212529"/>
            <w:sz w:val="24"/>
            <w:szCs w:val="24"/>
          </w:rPr>
          <w:t>By using an Array constructor</w:t>
        </w:r>
        <w:r w:rsidRPr="002F77D7">
          <w:rPr>
            <w:rFonts w:ascii="Arial" w:eastAsia="Times New Roman" w:hAnsi="Arial" w:cs="Arial"/>
            <w:color w:val="212529"/>
            <w:sz w:val="24"/>
            <w:szCs w:val="24"/>
          </w:rPr>
          <w:br/>
        </w:r>
        <w:r w:rsidRPr="002F77D7">
          <w:rPr>
            <w:rFonts w:ascii="Arial" w:eastAsia="Times New Roman" w:hAnsi="Arial" w:cs="Arial"/>
            <w:b/>
            <w:bCs/>
            <w:color w:val="212529"/>
            <w:sz w:val="24"/>
            <w:szCs w:val="24"/>
          </w:rPr>
          <w:t>usage:</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ins w:id="2259" w:author="Unknown"/>
          <w:rFonts w:ascii="Consolas" w:eastAsia="Times New Roman" w:hAnsi="Consolas" w:cs="Consolas"/>
          <w:color w:val="212529"/>
          <w:sz w:val="21"/>
          <w:szCs w:val="21"/>
        </w:rPr>
      </w:pPr>
      <w:proofErr w:type="gramStart"/>
      <w:ins w:id="2260" w:author="Unknown">
        <w:r w:rsidRPr="002F77D7">
          <w:rPr>
            <w:rFonts w:ascii="Consolas" w:eastAsia="Times New Roman" w:hAnsi="Consolas" w:cs="Consolas"/>
            <w:color w:val="212529"/>
            <w:sz w:val="21"/>
            <w:szCs w:val="21"/>
          </w:rPr>
          <w:t>var</w:t>
        </w:r>
        <w:proofErr w:type="gramEnd"/>
        <w:r w:rsidRPr="002F77D7">
          <w:rPr>
            <w:rFonts w:ascii="Consolas" w:eastAsia="Times New Roman" w:hAnsi="Consolas" w:cs="Consolas"/>
            <w:color w:val="212529"/>
            <w:sz w:val="21"/>
            <w:szCs w:val="21"/>
          </w:rPr>
          <w:t xml:space="preserve"> myArray=new Array('value1','value2',...,'valueN');</w:t>
        </w:r>
      </w:ins>
    </w:p>
    <w:p w:rsidR="002F77D7" w:rsidRPr="002F77D7" w:rsidRDefault="002F77D7" w:rsidP="002F77D7">
      <w:pPr>
        <w:shd w:val="clear" w:color="auto" w:fill="FFFFFF"/>
        <w:spacing w:after="0" w:line="240" w:lineRule="auto"/>
        <w:rPr>
          <w:ins w:id="2261" w:author="Unknown"/>
          <w:rFonts w:ascii="Arial" w:eastAsia="Times New Roman" w:hAnsi="Arial" w:cs="Arial"/>
          <w:color w:val="007BFF"/>
          <w:sz w:val="24"/>
          <w:szCs w:val="24"/>
        </w:rPr>
      </w:pPr>
      <w:ins w:id="2262" w:author="Unknown">
        <w:r w:rsidRPr="002F77D7">
          <w:rPr>
            <w:rFonts w:ascii="Arial" w:eastAsia="Times New Roman" w:hAnsi="Arial" w:cs="Arial"/>
            <w:color w:val="212529"/>
            <w:sz w:val="24"/>
            <w:szCs w:val="24"/>
          </w:rPr>
          <w:fldChar w:fldCharType="begin"/>
        </w:r>
        <w:r w:rsidRPr="002F77D7">
          <w:rPr>
            <w:rFonts w:ascii="Arial" w:eastAsia="Times New Roman" w:hAnsi="Arial" w:cs="Arial"/>
            <w:color w:val="212529"/>
            <w:sz w:val="24"/>
            <w:szCs w:val="24"/>
          </w:rPr>
          <w:instrText xml:space="preserve"> HYPERLINK "https://www.onlineinterviewquestions.com/advanced-javascript-interview-questions/" \l "collapseUnfiled54" </w:instrText>
        </w:r>
        <w:r w:rsidRPr="002F77D7">
          <w:rPr>
            <w:rFonts w:ascii="Arial" w:eastAsia="Times New Roman" w:hAnsi="Arial" w:cs="Arial"/>
            <w:color w:val="212529"/>
            <w:sz w:val="24"/>
            <w:szCs w:val="24"/>
          </w:rPr>
          <w:fldChar w:fldCharType="separate"/>
        </w:r>
      </w:ins>
    </w:p>
    <w:p w:rsidR="002F77D7" w:rsidRPr="002F77D7" w:rsidRDefault="002F77D7" w:rsidP="002F77D7">
      <w:pPr>
        <w:shd w:val="clear" w:color="auto" w:fill="FFFFFF"/>
        <w:spacing w:before="100" w:beforeAutospacing="1" w:after="0" w:line="240" w:lineRule="auto"/>
        <w:outlineLvl w:val="2"/>
        <w:rPr>
          <w:ins w:id="2263" w:author="Unknown"/>
          <w:rFonts w:ascii="Times New Roman" w:eastAsia="Times New Roman" w:hAnsi="Times New Roman" w:cs="Times New Roman"/>
          <w:color w:val="000000"/>
          <w:sz w:val="27"/>
          <w:szCs w:val="27"/>
        </w:rPr>
      </w:pPr>
      <w:ins w:id="2264" w:author="Unknown">
        <w:r w:rsidRPr="002F77D7">
          <w:rPr>
            <w:rFonts w:ascii="Arial" w:eastAsia="Times New Roman" w:hAnsi="Arial" w:cs="Arial"/>
            <w:color w:val="000000"/>
            <w:sz w:val="27"/>
            <w:szCs w:val="27"/>
          </w:rPr>
          <w:t>54. What is Javascript BOM?</w:t>
        </w:r>
      </w:ins>
    </w:p>
    <w:p w:rsidR="002F77D7" w:rsidRPr="002F77D7" w:rsidRDefault="002F77D7" w:rsidP="002F77D7">
      <w:pPr>
        <w:shd w:val="clear" w:color="auto" w:fill="FFFFFF"/>
        <w:spacing w:after="0" w:line="240" w:lineRule="auto"/>
        <w:rPr>
          <w:ins w:id="2265" w:author="Unknown"/>
          <w:rFonts w:ascii="Arial" w:eastAsia="Times New Roman" w:hAnsi="Arial" w:cs="Arial"/>
          <w:color w:val="212529"/>
          <w:sz w:val="24"/>
          <w:szCs w:val="24"/>
        </w:rPr>
      </w:pPr>
      <w:ins w:id="2266" w:author="Unknown">
        <w:r w:rsidRPr="002F77D7">
          <w:rPr>
            <w:rFonts w:ascii="Arial" w:eastAsia="Times New Roman" w:hAnsi="Arial" w:cs="Arial"/>
            <w:color w:val="212529"/>
            <w:sz w:val="24"/>
            <w:szCs w:val="24"/>
          </w:rPr>
          <w:fldChar w:fldCharType="end"/>
        </w:r>
      </w:ins>
    </w:p>
    <w:p w:rsidR="002F77D7" w:rsidRPr="002F77D7" w:rsidRDefault="002F77D7" w:rsidP="002F77D7">
      <w:pPr>
        <w:shd w:val="clear" w:color="auto" w:fill="FFFFFF"/>
        <w:spacing w:after="100" w:afterAutospacing="1" w:line="240" w:lineRule="auto"/>
        <w:rPr>
          <w:ins w:id="2267" w:author="Unknown"/>
          <w:rFonts w:ascii="Arial" w:eastAsia="Times New Roman" w:hAnsi="Arial" w:cs="Arial"/>
          <w:color w:val="212529"/>
          <w:sz w:val="24"/>
          <w:szCs w:val="24"/>
        </w:rPr>
      </w:pPr>
      <w:ins w:id="2268" w:author="Unknown">
        <w:r w:rsidRPr="002F77D7">
          <w:rPr>
            <w:rFonts w:ascii="Arial" w:eastAsia="Times New Roman" w:hAnsi="Arial" w:cs="Arial"/>
            <w:color w:val="212529"/>
            <w:sz w:val="24"/>
            <w:szCs w:val="24"/>
          </w:rPr>
          <w:t xml:space="preserve">BOM stands for “Browser Object Modal” that allows Javascript to ‘talk’ to the browser, no </w:t>
        </w:r>
        <w:proofErr w:type="gramStart"/>
        <w:r w:rsidRPr="002F77D7">
          <w:rPr>
            <w:rFonts w:ascii="Arial" w:eastAsia="Times New Roman" w:hAnsi="Arial" w:cs="Arial"/>
            <w:color w:val="212529"/>
            <w:sz w:val="24"/>
            <w:szCs w:val="24"/>
          </w:rPr>
          <w:t>standards,</w:t>
        </w:r>
        <w:proofErr w:type="gramEnd"/>
        <w:r w:rsidRPr="002F77D7">
          <w:rPr>
            <w:rFonts w:ascii="Arial" w:eastAsia="Times New Roman" w:hAnsi="Arial" w:cs="Arial"/>
            <w:color w:val="212529"/>
            <w:sz w:val="24"/>
            <w:szCs w:val="24"/>
          </w:rPr>
          <w:t xml:space="preserve"> modern browsers implement similar BOMS – window, screen, location, history, navigator, timing, cookies.</w:t>
        </w:r>
      </w:ins>
    </w:p>
    <w:p w:rsidR="002F77D7" w:rsidRPr="002F77D7" w:rsidRDefault="002F77D7" w:rsidP="002F77D7">
      <w:pPr>
        <w:shd w:val="clear" w:color="auto" w:fill="FFFFFF"/>
        <w:spacing w:after="0" w:line="240" w:lineRule="auto"/>
        <w:rPr>
          <w:ins w:id="2269" w:author="Unknown"/>
          <w:rFonts w:ascii="Times New Roman" w:eastAsia="Times New Roman" w:hAnsi="Times New Roman" w:cs="Times New Roman"/>
          <w:color w:val="007BFF"/>
          <w:sz w:val="24"/>
          <w:szCs w:val="24"/>
        </w:rPr>
      </w:pPr>
      <w:ins w:id="2270" w:author="Unknown">
        <w:r w:rsidRPr="002F77D7">
          <w:rPr>
            <w:rFonts w:ascii="Arial" w:eastAsia="Times New Roman" w:hAnsi="Arial" w:cs="Arial"/>
            <w:color w:val="212529"/>
            <w:sz w:val="24"/>
            <w:szCs w:val="24"/>
          </w:rPr>
          <w:fldChar w:fldCharType="begin"/>
        </w:r>
        <w:r w:rsidRPr="002F77D7">
          <w:rPr>
            <w:rFonts w:ascii="Arial" w:eastAsia="Times New Roman" w:hAnsi="Arial" w:cs="Arial"/>
            <w:color w:val="212529"/>
            <w:sz w:val="24"/>
            <w:szCs w:val="24"/>
          </w:rPr>
          <w:instrText xml:space="preserve"> HYPERLINK "https://www.onlineinterviewquestions.com/advanced-javascript-interview-questions/" \l "collapseUnfiled55" </w:instrText>
        </w:r>
        <w:r w:rsidRPr="002F77D7">
          <w:rPr>
            <w:rFonts w:ascii="Arial" w:eastAsia="Times New Roman" w:hAnsi="Arial" w:cs="Arial"/>
            <w:color w:val="212529"/>
            <w:sz w:val="24"/>
            <w:szCs w:val="24"/>
          </w:rPr>
          <w:fldChar w:fldCharType="separate"/>
        </w:r>
      </w:ins>
    </w:p>
    <w:p w:rsidR="002F77D7" w:rsidRPr="002F77D7" w:rsidRDefault="002F77D7" w:rsidP="002F77D7">
      <w:pPr>
        <w:shd w:val="clear" w:color="auto" w:fill="FFFFFF"/>
        <w:spacing w:before="100" w:beforeAutospacing="1" w:after="0" w:line="240" w:lineRule="auto"/>
        <w:outlineLvl w:val="2"/>
        <w:rPr>
          <w:ins w:id="2271" w:author="Unknown"/>
          <w:rFonts w:ascii="Times New Roman" w:eastAsia="Times New Roman" w:hAnsi="Times New Roman" w:cs="Times New Roman"/>
          <w:color w:val="000000"/>
          <w:sz w:val="27"/>
          <w:szCs w:val="27"/>
        </w:rPr>
      </w:pPr>
      <w:ins w:id="2272" w:author="Unknown">
        <w:r w:rsidRPr="002F77D7">
          <w:rPr>
            <w:rFonts w:ascii="Arial" w:eastAsia="Times New Roman" w:hAnsi="Arial" w:cs="Arial"/>
            <w:color w:val="000000"/>
            <w:sz w:val="27"/>
            <w:szCs w:val="27"/>
          </w:rPr>
          <w:t>55. What does the instanceof operator do?</w:t>
        </w:r>
      </w:ins>
    </w:p>
    <w:p w:rsidR="002F77D7" w:rsidRPr="002F77D7" w:rsidRDefault="002F77D7" w:rsidP="002F77D7">
      <w:pPr>
        <w:shd w:val="clear" w:color="auto" w:fill="FFFFFF"/>
        <w:spacing w:after="0" w:line="240" w:lineRule="auto"/>
        <w:rPr>
          <w:ins w:id="2273" w:author="Unknown"/>
          <w:rFonts w:ascii="Arial" w:eastAsia="Times New Roman" w:hAnsi="Arial" w:cs="Arial"/>
          <w:color w:val="212529"/>
          <w:sz w:val="24"/>
          <w:szCs w:val="24"/>
        </w:rPr>
      </w:pPr>
      <w:ins w:id="2274" w:author="Unknown">
        <w:r w:rsidRPr="002F77D7">
          <w:rPr>
            <w:rFonts w:ascii="Arial" w:eastAsia="Times New Roman" w:hAnsi="Arial" w:cs="Arial"/>
            <w:color w:val="212529"/>
            <w:sz w:val="24"/>
            <w:szCs w:val="24"/>
          </w:rPr>
          <w:fldChar w:fldCharType="end"/>
        </w:r>
      </w:ins>
    </w:p>
    <w:p w:rsidR="002F77D7" w:rsidRPr="002F77D7" w:rsidRDefault="002F77D7" w:rsidP="002F77D7">
      <w:pPr>
        <w:shd w:val="clear" w:color="auto" w:fill="FFFFFF"/>
        <w:spacing w:after="100" w:afterAutospacing="1" w:line="240" w:lineRule="auto"/>
        <w:rPr>
          <w:ins w:id="2275" w:author="Unknown"/>
          <w:rFonts w:ascii="Arial" w:eastAsia="Times New Roman" w:hAnsi="Arial" w:cs="Arial"/>
          <w:color w:val="212529"/>
          <w:sz w:val="24"/>
          <w:szCs w:val="24"/>
        </w:rPr>
      </w:pPr>
      <w:ins w:id="2276" w:author="Unknown">
        <w:r w:rsidRPr="002F77D7">
          <w:rPr>
            <w:rFonts w:ascii="Arial" w:eastAsia="Times New Roman" w:hAnsi="Arial" w:cs="Arial"/>
            <w:color w:val="212529"/>
            <w:sz w:val="24"/>
            <w:szCs w:val="24"/>
          </w:rPr>
          <w:t>In Javascript </w:t>
        </w:r>
        <w:r w:rsidRPr="002F77D7">
          <w:rPr>
            <w:rFonts w:ascii="Arial" w:eastAsia="Times New Roman" w:hAnsi="Arial" w:cs="Arial"/>
            <w:b/>
            <w:bCs/>
            <w:color w:val="212529"/>
            <w:sz w:val="24"/>
            <w:szCs w:val="24"/>
          </w:rPr>
          <w:t>instanceof</w:t>
        </w:r>
        <w:r w:rsidRPr="002F77D7">
          <w:rPr>
            <w:rFonts w:ascii="Arial" w:eastAsia="Times New Roman" w:hAnsi="Arial" w:cs="Arial"/>
            <w:color w:val="212529"/>
            <w:sz w:val="24"/>
            <w:szCs w:val="24"/>
          </w:rPr>
          <w:t> operator checks whether the object is an instance of a class or not:</w:t>
        </w:r>
      </w:ins>
    </w:p>
    <w:p w:rsidR="002F77D7" w:rsidRPr="002F77D7" w:rsidRDefault="002F77D7" w:rsidP="002F77D7">
      <w:pPr>
        <w:shd w:val="clear" w:color="auto" w:fill="FFFFFF"/>
        <w:spacing w:after="100" w:afterAutospacing="1" w:line="240" w:lineRule="auto"/>
        <w:rPr>
          <w:ins w:id="2277" w:author="Unknown"/>
          <w:rFonts w:ascii="Arial" w:eastAsia="Times New Roman" w:hAnsi="Arial" w:cs="Arial"/>
          <w:color w:val="212529"/>
          <w:sz w:val="24"/>
          <w:szCs w:val="24"/>
        </w:rPr>
      </w:pPr>
      <w:ins w:id="2278" w:author="Unknown">
        <w:r w:rsidRPr="002F77D7">
          <w:rPr>
            <w:rFonts w:ascii="Arial" w:eastAsia="Times New Roman" w:hAnsi="Arial" w:cs="Arial"/>
            <w:b/>
            <w:bCs/>
            <w:color w:val="212529"/>
            <w:sz w:val="24"/>
            <w:szCs w:val="24"/>
          </w:rPr>
          <w:t>Example Usage</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79" w:author="Unknown"/>
          <w:rFonts w:ascii="Consolas" w:eastAsia="Times New Roman" w:hAnsi="Consolas" w:cs="Consolas"/>
          <w:color w:val="212529"/>
          <w:sz w:val="21"/>
          <w:szCs w:val="21"/>
        </w:rPr>
      </w:pPr>
      <w:ins w:id="2280" w:author="Unknown">
        <w:r w:rsidRPr="002F77D7">
          <w:rPr>
            <w:rFonts w:ascii="Consolas" w:eastAsia="Times New Roman" w:hAnsi="Consolas" w:cs="Consolas"/>
            <w:color w:val="212529"/>
            <w:sz w:val="21"/>
            <w:szCs w:val="21"/>
          </w:rPr>
          <w:t xml:space="preserve">Square.prototype = new </w:t>
        </w:r>
        <w:proofErr w:type="gramStart"/>
        <w:r w:rsidRPr="002F77D7">
          <w:rPr>
            <w:rFonts w:ascii="Consolas" w:eastAsia="Times New Roman" w:hAnsi="Consolas" w:cs="Consolas"/>
            <w:color w:val="212529"/>
            <w:sz w:val="21"/>
            <w:szCs w:val="21"/>
          </w:rPr>
          <w:t>Square(</w:t>
        </w:r>
        <w:proofErr w:type="gramEnd"/>
        <w:r w:rsidRPr="002F77D7">
          <w:rPr>
            <w:rFonts w:ascii="Consolas" w:eastAsia="Times New Roman" w:hAnsi="Consolas" w:cs="Consolas"/>
            <w:color w:val="212529"/>
            <w:sz w:val="21"/>
            <w:szCs w:val="21"/>
          </w:rPr>
          <w:t>);</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ins w:id="2281" w:author="Unknown"/>
          <w:rFonts w:ascii="Consolas" w:eastAsia="Times New Roman" w:hAnsi="Consolas" w:cs="Consolas"/>
          <w:color w:val="212529"/>
          <w:sz w:val="21"/>
          <w:szCs w:val="21"/>
        </w:rPr>
      </w:pPr>
      <w:proofErr w:type="gramStart"/>
      <w:ins w:id="2282" w:author="Unknown">
        <w:r w:rsidRPr="002F77D7">
          <w:rPr>
            <w:rFonts w:ascii="Consolas" w:eastAsia="Times New Roman" w:hAnsi="Consolas" w:cs="Consolas"/>
            <w:color w:val="212529"/>
            <w:sz w:val="21"/>
            <w:szCs w:val="21"/>
          </w:rPr>
          <w:t>console.log(</w:t>
        </w:r>
        <w:proofErr w:type="gramEnd"/>
        <w:r w:rsidRPr="002F77D7">
          <w:rPr>
            <w:rFonts w:ascii="Consolas" w:eastAsia="Times New Roman" w:hAnsi="Consolas" w:cs="Consolas"/>
            <w:color w:val="212529"/>
            <w:sz w:val="21"/>
            <w:szCs w:val="21"/>
          </w:rPr>
          <w:t>sq instanceof Square); // true</w:t>
        </w:r>
      </w:ins>
    </w:p>
    <w:p w:rsidR="002F77D7" w:rsidRPr="002F77D7" w:rsidRDefault="002F77D7" w:rsidP="002F77D7">
      <w:pPr>
        <w:shd w:val="clear" w:color="auto" w:fill="FFFFFF"/>
        <w:spacing w:after="0" w:line="240" w:lineRule="auto"/>
        <w:rPr>
          <w:ins w:id="2283" w:author="Unknown"/>
          <w:rFonts w:ascii="Times New Roman" w:eastAsia="Times New Roman" w:hAnsi="Times New Roman" w:cs="Times New Roman"/>
          <w:color w:val="007BFF"/>
          <w:sz w:val="24"/>
          <w:szCs w:val="24"/>
        </w:rPr>
      </w:pPr>
      <w:ins w:id="2284" w:author="Unknown">
        <w:r w:rsidRPr="002F77D7">
          <w:rPr>
            <w:rFonts w:ascii="Arial" w:eastAsia="Times New Roman" w:hAnsi="Arial" w:cs="Arial"/>
            <w:color w:val="212529"/>
            <w:sz w:val="24"/>
            <w:szCs w:val="24"/>
          </w:rPr>
          <w:fldChar w:fldCharType="begin"/>
        </w:r>
        <w:r w:rsidRPr="002F77D7">
          <w:rPr>
            <w:rFonts w:ascii="Arial" w:eastAsia="Times New Roman" w:hAnsi="Arial" w:cs="Arial"/>
            <w:color w:val="212529"/>
            <w:sz w:val="24"/>
            <w:szCs w:val="24"/>
          </w:rPr>
          <w:instrText xml:space="preserve"> HYPERLINK "https://www.onlineinterviewquestions.com/advanced-javascript-interview-questions/" \l "collapseUnfiled56" </w:instrText>
        </w:r>
        <w:r w:rsidRPr="002F77D7">
          <w:rPr>
            <w:rFonts w:ascii="Arial" w:eastAsia="Times New Roman" w:hAnsi="Arial" w:cs="Arial"/>
            <w:color w:val="212529"/>
            <w:sz w:val="24"/>
            <w:szCs w:val="24"/>
          </w:rPr>
          <w:fldChar w:fldCharType="separate"/>
        </w:r>
      </w:ins>
    </w:p>
    <w:p w:rsidR="002F77D7" w:rsidRPr="002F77D7" w:rsidRDefault="002F77D7" w:rsidP="002F77D7">
      <w:pPr>
        <w:shd w:val="clear" w:color="auto" w:fill="FFFFFF"/>
        <w:spacing w:before="100" w:beforeAutospacing="1" w:after="0" w:line="240" w:lineRule="auto"/>
        <w:outlineLvl w:val="2"/>
        <w:rPr>
          <w:ins w:id="2285" w:author="Unknown"/>
          <w:rFonts w:ascii="Times New Roman" w:eastAsia="Times New Roman" w:hAnsi="Times New Roman" w:cs="Times New Roman"/>
          <w:color w:val="000000"/>
          <w:sz w:val="27"/>
          <w:szCs w:val="27"/>
        </w:rPr>
      </w:pPr>
      <w:ins w:id="2286" w:author="Unknown">
        <w:r w:rsidRPr="002F77D7">
          <w:rPr>
            <w:rFonts w:ascii="Arial" w:eastAsia="Times New Roman" w:hAnsi="Arial" w:cs="Arial"/>
            <w:color w:val="000000"/>
            <w:sz w:val="27"/>
            <w:szCs w:val="27"/>
          </w:rPr>
          <w:t>56. How to get the primitive value of a string in Javascript?</w:t>
        </w:r>
      </w:ins>
    </w:p>
    <w:p w:rsidR="002F77D7" w:rsidRPr="002F77D7" w:rsidRDefault="002F77D7" w:rsidP="002F77D7">
      <w:pPr>
        <w:shd w:val="clear" w:color="auto" w:fill="FFFFFF"/>
        <w:spacing w:after="0" w:line="240" w:lineRule="auto"/>
        <w:rPr>
          <w:ins w:id="2287" w:author="Unknown"/>
          <w:rFonts w:ascii="Arial" w:eastAsia="Times New Roman" w:hAnsi="Arial" w:cs="Arial"/>
          <w:color w:val="212529"/>
          <w:sz w:val="24"/>
          <w:szCs w:val="24"/>
        </w:rPr>
      </w:pPr>
      <w:ins w:id="2288" w:author="Unknown">
        <w:r w:rsidRPr="002F77D7">
          <w:rPr>
            <w:rFonts w:ascii="Arial" w:eastAsia="Times New Roman" w:hAnsi="Arial" w:cs="Arial"/>
            <w:color w:val="212529"/>
            <w:sz w:val="24"/>
            <w:szCs w:val="24"/>
          </w:rPr>
          <w:fldChar w:fldCharType="end"/>
        </w:r>
      </w:ins>
    </w:p>
    <w:p w:rsidR="002F77D7" w:rsidRPr="002F77D7" w:rsidRDefault="002F77D7" w:rsidP="002F77D7">
      <w:pPr>
        <w:shd w:val="clear" w:color="auto" w:fill="FFFFFF"/>
        <w:spacing w:after="100" w:afterAutospacing="1" w:line="240" w:lineRule="auto"/>
        <w:rPr>
          <w:ins w:id="2289" w:author="Unknown"/>
          <w:rFonts w:ascii="Arial" w:eastAsia="Times New Roman" w:hAnsi="Arial" w:cs="Arial"/>
          <w:color w:val="212529"/>
          <w:sz w:val="24"/>
          <w:szCs w:val="24"/>
        </w:rPr>
      </w:pPr>
      <w:ins w:id="2290" w:author="Unknown">
        <w:r w:rsidRPr="002F77D7">
          <w:rPr>
            <w:rFonts w:ascii="Arial" w:eastAsia="Times New Roman" w:hAnsi="Arial" w:cs="Arial"/>
            <w:color w:val="212529"/>
            <w:sz w:val="24"/>
            <w:szCs w:val="24"/>
          </w:rPr>
          <w:t>In Javascript </w:t>
        </w:r>
        <w:proofErr w:type="gramStart"/>
        <w:r w:rsidRPr="002F77D7">
          <w:rPr>
            <w:rFonts w:ascii="Arial" w:eastAsia="Times New Roman" w:hAnsi="Arial" w:cs="Arial"/>
            <w:b/>
            <w:bCs/>
            <w:color w:val="212529"/>
            <w:sz w:val="24"/>
            <w:szCs w:val="24"/>
          </w:rPr>
          <w:t>valueOf(</w:t>
        </w:r>
        <w:proofErr w:type="gramEnd"/>
        <w:r w:rsidRPr="002F77D7">
          <w:rPr>
            <w:rFonts w:ascii="Arial" w:eastAsia="Times New Roman" w:hAnsi="Arial" w:cs="Arial"/>
            <w:b/>
            <w:bCs/>
            <w:color w:val="212529"/>
            <w:sz w:val="24"/>
            <w:szCs w:val="24"/>
          </w:rPr>
          <w:t>)</w:t>
        </w:r>
        <w:r w:rsidRPr="002F77D7">
          <w:rPr>
            <w:rFonts w:ascii="Arial" w:eastAsia="Times New Roman" w:hAnsi="Arial" w:cs="Arial"/>
            <w:color w:val="212529"/>
            <w:sz w:val="24"/>
            <w:szCs w:val="24"/>
          </w:rPr>
          <w:t> method is used to get the primitive value of a string.</w:t>
        </w:r>
      </w:ins>
    </w:p>
    <w:p w:rsidR="002F77D7" w:rsidRPr="002F77D7" w:rsidRDefault="002F77D7" w:rsidP="002F77D7">
      <w:pPr>
        <w:shd w:val="clear" w:color="auto" w:fill="FFFFFF"/>
        <w:spacing w:after="100" w:afterAutospacing="1" w:line="240" w:lineRule="auto"/>
        <w:rPr>
          <w:ins w:id="2291" w:author="Unknown"/>
          <w:rFonts w:ascii="Arial" w:eastAsia="Times New Roman" w:hAnsi="Arial" w:cs="Arial"/>
          <w:color w:val="212529"/>
          <w:sz w:val="24"/>
          <w:szCs w:val="24"/>
        </w:rPr>
      </w:pPr>
      <w:ins w:id="2292" w:author="Unknown">
        <w:r w:rsidRPr="002F77D7">
          <w:rPr>
            <w:rFonts w:ascii="Arial" w:eastAsia="Times New Roman" w:hAnsi="Arial" w:cs="Arial"/>
            <w:b/>
            <w:bCs/>
            <w:color w:val="212529"/>
            <w:sz w:val="24"/>
            <w:szCs w:val="24"/>
          </w:rPr>
          <w:t>Example Usage:</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93" w:author="Unknown"/>
          <w:rFonts w:ascii="Consolas" w:eastAsia="Times New Roman" w:hAnsi="Consolas" w:cs="Consolas"/>
          <w:color w:val="212529"/>
          <w:sz w:val="21"/>
          <w:szCs w:val="21"/>
        </w:rPr>
      </w:pPr>
      <w:proofErr w:type="gramStart"/>
      <w:ins w:id="2294" w:author="Unknown">
        <w:r w:rsidRPr="002F77D7">
          <w:rPr>
            <w:rFonts w:ascii="Consolas" w:eastAsia="Times New Roman" w:hAnsi="Consolas" w:cs="Consolas"/>
            <w:color w:val="212529"/>
            <w:sz w:val="21"/>
            <w:szCs w:val="21"/>
          </w:rPr>
          <w:lastRenderedPageBreak/>
          <w:t>var</w:t>
        </w:r>
        <w:proofErr w:type="gramEnd"/>
        <w:r w:rsidRPr="002F77D7">
          <w:rPr>
            <w:rFonts w:ascii="Consolas" w:eastAsia="Times New Roman" w:hAnsi="Consolas" w:cs="Consolas"/>
            <w:color w:val="212529"/>
            <w:sz w:val="21"/>
            <w:szCs w:val="21"/>
          </w:rPr>
          <w:t xml:space="preserve"> myVar= "Hi!"</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ins w:id="2295" w:author="Unknown"/>
          <w:rFonts w:ascii="Consolas" w:eastAsia="Times New Roman" w:hAnsi="Consolas" w:cs="Consolas"/>
          <w:color w:val="212529"/>
          <w:sz w:val="21"/>
          <w:szCs w:val="21"/>
        </w:rPr>
      </w:pPr>
      <w:proofErr w:type="gramStart"/>
      <w:ins w:id="2296" w:author="Unknown">
        <w:r w:rsidRPr="002F77D7">
          <w:rPr>
            <w:rFonts w:ascii="Consolas" w:eastAsia="Times New Roman" w:hAnsi="Consolas" w:cs="Consolas"/>
            <w:color w:val="212529"/>
            <w:sz w:val="21"/>
            <w:szCs w:val="21"/>
          </w:rPr>
          <w:t>console.log(</w:t>
        </w:r>
        <w:proofErr w:type="gramEnd"/>
        <w:r w:rsidRPr="002F77D7">
          <w:rPr>
            <w:rFonts w:ascii="Consolas" w:eastAsia="Times New Roman" w:hAnsi="Consolas" w:cs="Consolas"/>
            <w:color w:val="212529"/>
            <w:sz w:val="21"/>
            <w:szCs w:val="21"/>
          </w:rPr>
          <w:t>myVar.valueOf())</w:t>
        </w:r>
      </w:ins>
    </w:p>
    <w:p w:rsidR="002F77D7" w:rsidRPr="002F77D7" w:rsidRDefault="002F77D7" w:rsidP="002F77D7">
      <w:pPr>
        <w:shd w:val="clear" w:color="auto" w:fill="FFFFFF"/>
        <w:spacing w:after="0" w:line="240" w:lineRule="auto"/>
        <w:rPr>
          <w:ins w:id="2297" w:author="Unknown"/>
          <w:rFonts w:ascii="Times New Roman" w:eastAsia="Times New Roman" w:hAnsi="Times New Roman" w:cs="Times New Roman"/>
          <w:color w:val="007BFF"/>
          <w:sz w:val="24"/>
          <w:szCs w:val="24"/>
        </w:rPr>
      </w:pPr>
      <w:ins w:id="2298" w:author="Unknown">
        <w:r w:rsidRPr="002F77D7">
          <w:rPr>
            <w:rFonts w:ascii="Arial" w:eastAsia="Times New Roman" w:hAnsi="Arial" w:cs="Arial"/>
            <w:color w:val="212529"/>
            <w:sz w:val="24"/>
            <w:szCs w:val="24"/>
          </w:rPr>
          <w:fldChar w:fldCharType="begin"/>
        </w:r>
        <w:r w:rsidRPr="002F77D7">
          <w:rPr>
            <w:rFonts w:ascii="Arial" w:eastAsia="Times New Roman" w:hAnsi="Arial" w:cs="Arial"/>
            <w:color w:val="212529"/>
            <w:sz w:val="24"/>
            <w:szCs w:val="24"/>
          </w:rPr>
          <w:instrText xml:space="preserve"> HYPERLINK "https://www.onlineinterviewquestions.com/advanced-javascript-interview-questions/" \l "collapseUnfiled57" </w:instrText>
        </w:r>
        <w:r w:rsidRPr="002F77D7">
          <w:rPr>
            <w:rFonts w:ascii="Arial" w:eastAsia="Times New Roman" w:hAnsi="Arial" w:cs="Arial"/>
            <w:color w:val="212529"/>
            <w:sz w:val="24"/>
            <w:szCs w:val="24"/>
          </w:rPr>
          <w:fldChar w:fldCharType="separate"/>
        </w:r>
      </w:ins>
    </w:p>
    <w:p w:rsidR="002F77D7" w:rsidRPr="002F77D7" w:rsidRDefault="002F77D7" w:rsidP="002F77D7">
      <w:pPr>
        <w:shd w:val="clear" w:color="auto" w:fill="FFFFFF"/>
        <w:spacing w:before="100" w:beforeAutospacing="1" w:after="0" w:line="240" w:lineRule="auto"/>
        <w:outlineLvl w:val="2"/>
        <w:rPr>
          <w:ins w:id="2299" w:author="Unknown"/>
          <w:rFonts w:ascii="Times New Roman" w:eastAsia="Times New Roman" w:hAnsi="Times New Roman" w:cs="Times New Roman"/>
          <w:color w:val="000000"/>
          <w:sz w:val="27"/>
          <w:szCs w:val="27"/>
        </w:rPr>
      </w:pPr>
      <w:ins w:id="2300" w:author="Unknown">
        <w:r w:rsidRPr="002F77D7">
          <w:rPr>
            <w:rFonts w:ascii="Arial" w:eastAsia="Times New Roman" w:hAnsi="Arial" w:cs="Arial"/>
            <w:color w:val="000000"/>
            <w:sz w:val="27"/>
            <w:szCs w:val="27"/>
          </w:rPr>
          <w:t>57. How to get the last index of a string in Javascript?</w:t>
        </w:r>
      </w:ins>
    </w:p>
    <w:p w:rsidR="002F77D7" w:rsidRPr="002F77D7" w:rsidRDefault="002F77D7" w:rsidP="002F77D7">
      <w:pPr>
        <w:shd w:val="clear" w:color="auto" w:fill="FFFFFF"/>
        <w:spacing w:after="0" w:line="240" w:lineRule="auto"/>
        <w:rPr>
          <w:ins w:id="2301" w:author="Unknown"/>
          <w:rFonts w:ascii="Arial" w:eastAsia="Times New Roman" w:hAnsi="Arial" w:cs="Arial"/>
          <w:color w:val="212529"/>
          <w:sz w:val="24"/>
          <w:szCs w:val="24"/>
        </w:rPr>
      </w:pPr>
      <w:ins w:id="2302" w:author="Unknown">
        <w:r w:rsidRPr="002F77D7">
          <w:rPr>
            <w:rFonts w:ascii="Arial" w:eastAsia="Times New Roman" w:hAnsi="Arial" w:cs="Arial"/>
            <w:color w:val="212529"/>
            <w:sz w:val="24"/>
            <w:szCs w:val="24"/>
          </w:rPr>
          <w:fldChar w:fldCharType="end"/>
        </w:r>
      </w:ins>
    </w:p>
    <w:p w:rsidR="002F77D7" w:rsidRPr="002F77D7" w:rsidRDefault="002F77D7" w:rsidP="002F77D7">
      <w:pPr>
        <w:shd w:val="clear" w:color="auto" w:fill="FFFFFF"/>
        <w:spacing w:after="100" w:afterAutospacing="1" w:line="240" w:lineRule="auto"/>
        <w:rPr>
          <w:ins w:id="2303" w:author="Unknown"/>
          <w:rFonts w:ascii="Arial" w:eastAsia="Times New Roman" w:hAnsi="Arial" w:cs="Arial"/>
          <w:color w:val="212529"/>
          <w:sz w:val="24"/>
          <w:szCs w:val="24"/>
        </w:rPr>
      </w:pPr>
      <w:proofErr w:type="gramStart"/>
      <w:ins w:id="2304" w:author="Unknown">
        <w:r w:rsidRPr="002F77D7">
          <w:rPr>
            <w:rFonts w:ascii="Arial" w:eastAsia="Times New Roman" w:hAnsi="Arial" w:cs="Arial"/>
            <w:b/>
            <w:bCs/>
            <w:color w:val="212529"/>
            <w:sz w:val="24"/>
            <w:szCs w:val="24"/>
          </w:rPr>
          <w:t>string.length-1</w:t>
        </w:r>
        <w:proofErr w:type="gramEnd"/>
        <w:r w:rsidRPr="002F77D7">
          <w:rPr>
            <w:rFonts w:ascii="Arial" w:eastAsia="Times New Roman" w:hAnsi="Arial" w:cs="Arial"/>
            <w:color w:val="212529"/>
            <w:sz w:val="24"/>
            <w:szCs w:val="24"/>
          </w:rPr>
          <w:t> is used to get the last index of a string in Javascript</w:t>
        </w:r>
      </w:ins>
    </w:p>
    <w:p w:rsidR="002F77D7" w:rsidRPr="002F77D7" w:rsidRDefault="002F77D7" w:rsidP="002F77D7">
      <w:pPr>
        <w:shd w:val="clear" w:color="auto" w:fill="FFFFFF"/>
        <w:spacing w:after="100" w:afterAutospacing="1" w:line="240" w:lineRule="auto"/>
        <w:rPr>
          <w:ins w:id="2305" w:author="Unknown"/>
          <w:rFonts w:ascii="Arial" w:eastAsia="Times New Roman" w:hAnsi="Arial" w:cs="Arial"/>
          <w:color w:val="212529"/>
          <w:sz w:val="24"/>
          <w:szCs w:val="24"/>
        </w:rPr>
      </w:pPr>
      <w:ins w:id="2306" w:author="Unknown">
        <w:r w:rsidRPr="002F77D7">
          <w:rPr>
            <w:rFonts w:ascii="Arial" w:eastAsia="Times New Roman" w:hAnsi="Arial" w:cs="Arial"/>
            <w:b/>
            <w:bCs/>
            <w:color w:val="212529"/>
            <w:sz w:val="24"/>
            <w:szCs w:val="24"/>
          </w:rPr>
          <w:t>Example Usage:-</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07" w:author="Unknown"/>
          <w:rFonts w:ascii="Consolas" w:eastAsia="Times New Roman" w:hAnsi="Consolas" w:cs="Consolas"/>
          <w:color w:val="212529"/>
          <w:sz w:val="21"/>
          <w:szCs w:val="21"/>
        </w:rPr>
      </w:pPr>
      <w:proofErr w:type="gramStart"/>
      <w:ins w:id="2308" w:author="Unknown">
        <w:r w:rsidRPr="002F77D7">
          <w:rPr>
            <w:rFonts w:ascii="Consolas" w:eastAsia="Times New Roman" w:hAnsi="Consolas" w:cs="Consolas"/>
            <w:color w:val="212529"/>
            <w:sz w:val="21"/>
            <w:szCs w:val="21"/>
          </w:rPr>
          <w:t>var</w:t>
        </w:r>
        <w:proofErr w:type="gramEnd"/>
        <w:r w:rsidRPr="002F77D7">
          <w:rPr>
            <w:rFonts w:ascii="Consolas" w:eastAsia="Times New Roman" w:hAnsi="Consolas" w:cs="Consolas"/>
            <w:color w:val="212529"/>
            <w:sz w:val="21"/>
            <w:szCs w:val="21"/>
          </w:rPr>
          <w:t xml:space="preserve"> myString="JavascriptQuestions";</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ins w:id="2309" w:author="Unknown"/>
          <w:rFonts w:ascii="Consolas" w:eastAsia="Times New Roman" w:hAnsi="Consolas" w:cs="Consolas"/>
          <w:color w:val="212529"/>
          <w:sz w:val="21"/>
          <w:szCs w:val="21"/>
        </w:rPr>
      </w:pPr>
      <w:proofErr w:type="gramStart"/>
      <w:ins w:id="2310" w:author="Unknown">
        <w:r w:rsidRPr="002F77D7">
          <w:rPr>
            <w:rFonts w:ascii="Consolas" w:eastAsia="Times New Roman" w:hAnsi="Consolas" w:cs="Consolas"/>
            <w:color w:val="212529"/>
            <w:sz w:val="21"/>
            <w:szCs w:val="21"/>
          </w:rPr>
          <w:t>console.log(</w:t>
        </w:r>
        <w:proofErr w:type="gramEnd"/>
        <w:r w:rsidRPr="002F77D7">
          <w:rPr>
            <w:rFonts w:ascii="Consolas" w:eastAsia="Times New Roman" w:hAnsi="Consolas" w:cs="Consolas"/>
            <w:color w:val="212529"/>
            <w:sz w:val="21"/>
            <w:szCs w:val="21"/>
          </w:rPr>
          <w:t>myString.length-1);</w:t>
        </w:r>
      </w:ins>
    </w:p>
    <w:p w:rsidR="002F77D7" w:rsidRPr="002F77D7" w:rsidRDefault="002F77D7" w:rsidP="002F77D7">
      <w:pPr>
        <w:shd w:val="clear" w:color="auto" w:fill="FFFFFF"/>
        <w:spacing w:after="0" w:line="240" w:lineRule="auto"/>
        <w:rPr>
          <w:ins w:id="2311" w:author="Unknown"/>
          <w:rFonts w:ascii="Times New Roman" w:eastAsia="Times New Roman" w:hAnsi="Times New Roman" w:cs="Times New Roman"/>
          <w:color w:val="007BFF"/>
          <w:sz w:val="24"/>
          <w:szCs w:val="24"/>
        </w:rPr>
      </w:pPr>
      <w:ins w:id="2312" w:author="Unknown">
        <w:r w:rsidRPr="002F77D7">
          <w:rPr>
            <w:rFonts w:ascii="Arial" w:eastAsia="Times New Roman" w:hAnsi="Arial" w:cs="Arial"/>
            <w:color w:val="212529"/>
            <w:sz w:val="24"/>
            <w:szCs w:val="24"/>
          </w:rPr>
          <w:fldChar w:fldCharType="begin"/>
        </w:r>
        <w:r w:rsidRPr="002F77D7">
          <w:rPr>
            <w:rFonts w:ascii="Arial" w:eastAsia="Times New Roman" w:hAnsi="Arial" w:cs="Arial"/>
            <w:color w:val="212529"/>
            <w:sz w:val="24"/>
            <w:szCs w:val="24"/>
          </w:rPr>
          <w:instrText xml:space="preserve"> HYPERLINK "https://www.onlineinterviewquestions.com/advanced-javascript-interview-questions/" \l "collapseUnfiled58" </w:instrText>
        </w:r>
        <w:r w:rsidRPr="002F77D7">
          <w:rPr>
            <w:rFonts w:ascii="Arial" w:eastAsia="Times New Roman" w:hAnsi="Arial" w:cs="Arial"/>
            <w:color w:val="212529"/>
            <w:sz w:val="24"/>
            <w:szCs w:val="24"/>
          </w:rPr>
          <w:fldChar w:fldCharType="separate"/>
        </w:r>
      </w:ins>
    </w:p>
    <w:p w:rsidR="002F77D7" w:rsidRPr="002F77D7" w:rsidRDefault="002F77D7" w:rsidP="002F77D7">
      <w:pPr>
        <w:shd w:val="clear" w:color="auto" w:fill="FFFFFF"/>
        <w:spacing w:before="100" w:beforeAutospacing="1" w:after="0" w:line="240" w:lineRule="auto"/>
        <w:outlineLvl w:val="2"/>
        <w:rPr>
          <w:ins w:id="2313" w:author="Unknown"/>
          <w:rFonts w:ascii="Times New Roman" w:eastAsia="Times New Roman" w:hAnsi="Times New Roman" w:cs="Times New Roman"/>
          <w:color w:val="000000"/>
          <w:sz w:val="27"/>
          <w:szCs w:val="27"/>
        </w:rPr>
      </w:pPr>
      <w:ins w:id="2314" w:author="Unknown">
        <w:r w:rsidRPr="002F77D7">
          <w:rPr>
            <w:rFonts w:ascii="Arial" w:eastAsia="Times New Roman" w:hAnsi="Arial" w:cs="Arial"/>
            <w:color w:val="000000"/>
            <w:sz w:val="27"/>
            <w:szCs w:val="27"/>
          </w:rPr>
          <w:t>58. List HTML DOM mouse events?</w:t>
        </w:r>
      </w:ins>
    </w:p>
    <w:p w:rsidR="002F77D7" w:rsidRPr="002F77D7" w:rsidRDefault="002F77D7" w:rsidP="002F77D7">
      <w:pPr>
        <w:shd w:val="clear" w:color="auto" w:fill="FFFFFF"/>
        <w:spacing w:after="0" w:line="240" w:lineRule="auto"/>
        <w:rPr>
          <w:ins w:id="2315" w:author="Unknown"/>
          <w:rFonts w:ascii="Arial" w:eastAsia="Times New Roman" w:hAnsi="Arial" w:cs="Arial"/>
          <w:color w:val="212529"/>
          <w:sz w:val="24"/>
          <w:szCs w:val="24"/>
        </w:rPr>
      </w:pPr>
      <w:ins w:id="2316" w:author="Unknown">
        <w:r w:rsidRPr="002F77D7">
          <w:rPr>
            <w:rFonts w:ascii="Arial" w:eastAsia="Times New Roman" w:hAnsi="Arial" w:cs="Arial"/>
            <w:color w:val="212529"/>
            <w:sz w:val="24"/>
            <w:szCs w:val="24"/>
          </w:rPr>
          <w:fldChar w:fldCharType="end"/>
        </w:r>
      </w:ins>
    </w:p>
    <w:p w:rsidR="002F77D7" w:rsidRPr="002F77D7" w:rsidRDefault="002F77D7" w:rsidP="002F77D7">
      <w:pPr>
        <w:shd w:val="clear" w:color="auto" w:fill="FFFFFF"/>
        <w:spacing w:after="100" w:afterAutospacing="1" w:line="240" w:lineRule="auto"/>
        <w:rPr>
          <w:ins w:id="2317" w:author="Unknown"/>
          <w:rFonts w:ascii="Arial" w:eastAsia="Times New Roman" w:hAnsi="Arial" w:cs="Arial"/>
          <w:color w:val="212529"/>
          <w:sz w:val="24"/>
          <w:szCs w:val="24"/>
        </w:rPr>
      </w:pPr>
      <w:ins w:id="2318" w:author="Unknown">
        <w:r w:rsidRPr="002F77D7">
          <w:rPr>
            <w:rFonts w:ascii="Arial" w:eastAsia="Times New Roman" w:hAnsi="Arial" w:cs="Arial"/>
            <w:color w:val="212529"/>
            <w:sz w:val="24"/>
            <w:szCs w:val="24"/>
          </w:rPr>
          <w:t>HTML DOM mouse events</w:t>
        </w:r>
      </w:ins>
    </w:p>
    <w:p w:rsidR="002F77D7" w:rsidRPr="002F77D7" w:rsidRDefault="002F77D7" w:rsidP="002F77D7">
      <w:pPr>
        <w:numPr>
          <w:ilvl w:val="0"/>
          <w:numId w:val="98"/>
        </w:numPr>
        <w:shd w:val="clear" w:color="auto" w:fill="FFFFFF"/>
        <w:spacing w:before="100" w:beforeAutospacing="1" w:after="100" w:afterAutospacing="1" w:line="240" w:lineRule="auto"/>
        <w:rPr>
          <w:ins w:id="2319" w:author="Unknown"/>
          <w:rFonts w:ascii="Arial" w:eastAsia="Times New Roman" w:hAnsi="Arial" w:cs="Arial"/>
          <w:color w:val="212529"/>
          <w:sz w:val="24"/>
          <w:szCs w:val="24"/>
        </w:rPr>
      </w:pPr>
      <w:ins w:id="2320" w:author="Unknown">
        <w:r w:rsidRPr="002F77D7">
          <w:rPr>
            <w:rFonts w:ascii="Arial" w:eastAsia="Times New Roman" w:hAnsi="Arial" w:cs="Arial"/>
            <w:color w:val="212529"/>
            <w:sz w:val="24"/>
            <w:szCs w:val="24"/>
          </w:rPr>
          <w:t>onclick</w:t>
        </w:r>
      </w:ins>
    </w:p>
    <w:p w:rsidR="002F77D7" w:rsidRPr="002F77D7" w:rsidRDefault="002F77D7" w:rsidP="002F77D7">
      <w:pPr>
        <w:numPr>
          <w:ilvl w:val="0"/>
          <w:numId w:val="98"/>
        </w:numPr>
        <w:shd w:val="clear" w:color="auto" w:fill="FFFFFF"/>
        <w:spacing w:before="100" w:beforeAutospacing="1" w:after="100" w:afterAutospacing="1" w:line="240" w:lineRule="auto"/>
        <w:rPr>
          <w:ins w:id="2321" w:author="Unknown"/>
          <w:rFonts w:ascii="Arial" w:eastAsia="Times New Roman" w:hAnsi="Arial" w:cs="Arial"/>
          <w:color w:val="212529"/>
          <w:sz w:val="24"/>
          <w:szCs w:val="24"/>
        </w:rPr>
      </w:pPr>
      <w:ins w:id="2322" w:author="Unknown">
        <w:r w:rsidRPr="002F77D7">
          <w:rPr>
            <w:rFonts w:ascii="Arial" w:eastAsia="Times New Roman" w:hAnsi="Arial" w:cs="Arial"/>
            <w:color w:val="212529"/>
            <w:sz w:val="24"/>
            <w:szCs w:val="24"/>
          </w:rPr>
          <w:t>ondblclick</w:t>
        </w:r>
      </w:ins>
    </w:p>
    <w:p w:rsidR="002F77D7" w:rsidRPr="002F77D7" w:rsidRDefault="002F77D7" w:rsidP="002F77D7">
      <w:pPr>
        <w:numPr>
          <w:ilvl w:val="0"/>
          <w:numId w:val="98"/>
        </w:numPr>
        <w:shd w:val="clear" w:color="auto" w:fill="FFFFFF"/>
        <w:spacing w:before="100" w:beforeAutospacing="1" w:after="100" w:afterAutospacing="1" w:line="240" w:lineRule="auto"/>
        <w:rPr>
          <w:ins w:id="2323" w:author="Unknown"/>
          <w:rFonts w:ascii="Arial" w:eastAsia="Times New Roman" w:hAnsi="Arial" w:cs="Arial"/>
          <w:color w:val="212529"/>
          <w:sz w:val="24"/>
          <w:szCs w:val="24"/>
        </w:rPr>
      </w:pPr>
      <w:ins w:id="2324" w:author="Unknown">
        <w:r w:rsidRPr="002F77D7">
          <w:rPr>
            <w:rFonts w:ascii="Arial" w:eastAsia="Times New Roman" w:hAnsi="Arial" w:cs="Arial"/>
            <w:color w:val="212529"/>
            <w:sz w:val="24"/>
            <w:szCs w:val="24"/>
          </w:rPr>
          <w:t>mousemove</w:t>
        </w:r>
      </w:ins>
    </w:p>
    <w:p w:rsidR="002F77D7" w:rsidRPr="002F77D7" w:rsidRDefault="002F77D7" w:rsidP="002F77D7">
      <w:pPr>
        <w:numPr>
          <w:ilvl w:val="0"/>
          <w:numId w:val="98"/>
        </w:numPr>
        <w:shd w:val="clear" w:color="auto" w:fill="FFFFFF"/>
        <w:spacing w:before="100" w:beforeAutospacing="1" w:after="100" w:afterAutospacing="1" w:line="240" w:lineRule="auto"/>
        <w:rPr>
          <w:ins w:id="2325" w:author="Unknown"/>
          <w:rFonts w:ascii="Arial" w:eastAsia="Times New Roman" w:hAnsi="Arial" w:cs="Arial"/>
          <w:color w:val="212529"/>
          <w:sz w:val="24"/>
          <w:szCs w:val="24"/>
        </w:rPr>
      </w:pPr>
      <w:ins w:id="2326" w:author="Unknown">
        <w:r w:rsidRPr="002F77D7">
          <w:rPr>
            <w:rFonts w:ascii="Arial" w:eastAsia="Times New Roman" w:hAnsi="Arial" w:cs="Arial"/>
            <w:color w:val="212529"/>
            <w:sz w:val="24"/>
            <w:szCs w:val="24"/>
          </w:rPr>
          <w:t>mousedown</w:t>
        </w:r>
      </w:ins>
    </w:p>
    <w:p w:rsidR="002F77D7" w:rsidRPr="002F77D7" w:rsidRDefault="002F77D7" w:rsidP="002F77D7">
      <w:pPr>
        <w:numPr>
          <w:ilvl w:val="0"/>
          <w:numId w:val="98"/>
        </w:numPr>
        <w:shd w:val="clear" w:color="auto" w:fill="FFFFFF"/>
        <w:spacing w:before="100" w:beforeAutospacing="1" w:after="100" w:afterAutospacing="1" w:line="240" w:lineRule="auto"/>
        <w:rPr>
          <w:ins w:id="2327" w:author="Unknown"/>
          <w:rFonts w:ascii="Arial" w:eastAsia="Times New Roman" w:hAnsi="Arial" w:cs="Arial"/>
          <w:color w:val="212529"/>
          <w:sz w:val="24"/>
          <w:szCs w:val="24"/>
        </w:rPr>
      </w:pPr>
      <w:ins w:id="2328" w:author="Unknown">
        <w:r w:rsidRPr="002F77D7">
          <w:rPr>
            <w:rFonts w:ascii="Arial" w:eastAsia="Times New Roman" w:hAnsi="Arial" w:cs="Arial"/>
            <w:color w:val="212529"/>
            <w:sz w:val="24"/>
            <w:szCs w:val="24"/>
          </w:rPr>
          <w:t>mouseover</w:t>
        </w:r>
      </w:ins>
    </w:p>
    <w:p w:rsidR="002F77D7" w:rsidRPr="002F77D7" w:rsidRDefault="002F77D7" w:rsidP="002F77D7">
      <w:pPr>
        <w:numPr>
          <w:ilvl w:val="0"/>
          <w:numId w:val="98"/>
        </w:numPr>
        <w:shd w:val="clear" w:color="auto" w:fill="FFFFFF"/>
        <w:spacing w:before="100" w:beforeAutospacing="1" w:after="100" w:afterAutospacing="1" w:line="240" w:lineRule="auto"/>
        <w:rPr>
          <w:ins w:id="2329" w:author="Unknown"/>
          <w:rFonts w:ascii="Arial" w:eastAsia="Times New Roman" w:hAnsi="Arial" w:cs="Arial"/>
          <w:color w:val="212529"/>
          <w:sz w:val="24"/>
          <w:szCs w:val="24"/>
        </w:rPr>
      </w:pPr>
      <w:ins w:id="2330" w:author="Unknown">
        <w:r w:rsidRPr="002F77D7">
          <w:rPr>
            <w:rFonts w:ascii="Arial" w:eastAsia="Times New Roman" w:hAnsi="Arial" w:cs="Arial"/>
            <w:color w:val="212529"/>
            <w:sz w:val="24"/>
            <w:szCs w:val="24"/>
          </w:rPr>
          <w:t>mouseout</w:t>
        </w:r>
      </w:ins>
    </w:p>
    <w:p w:rsidR="002F77D7" w:rsidRPr="002F77D7" w:rsidRDefault="002F77D7" w:rsidP="002F77D7">
      <w:pPr>
        <w:numPr>
          <w:ilvl w:val="0"/>
          <w:numId w:val="98"/>
        </w:numPr>
        <w:shd w:val="clear" w:color="auto" w:fill="FFFFFF"/>
        <w:spacing w:before="100" w:beforeAutospacing="1" w:after="100" w:afterAutospacing="1" w:line="240" w:lineRule="auto"/>
        <w:rPr>
          <w:ins w:id="2331" w:author="Unknown"/>
          <w:rFonts w:ascii="Arial" w:eastAsia="Times New Roman" w:hAnsi="Arial" w:cs="Arial"/>
          <w:color w:val="212529"/>
          <w:sz w:val="24"/>
          <w:szCs w:val="24"/>
        </w:rPr>
      </w:pPr>
      <w:ins w:id="2332" w:author="Unknown">
        <w:r w:rsidRPr="002F77D7">
          <w:rPr>
            <w:rFonts w:ascii="Arial" w:eastAsia="Times New Roman" w:hAnsi="Arial" w:cs="Arial"/>
            <w:color w:val="212529"/>
            <w:sz w:val="24"/>
            <w:szCs w:val="24"/>
          </w:rPr>
          <w:t>mouseup</w:t>
        </w:r>
      </w:ins>
    </w:p>
    <w:p w:rsidR="002F77D7" w:rsidRPr="002F77D7" w:rsidRDefault="002F77D7" w:rsidP="002F77D7">
      <w:pPr>
        <w:shd w:val="clear" w:color="auto" w:fill="FFFFFF"/>
        <w:spacing w:after="0" w:line="240" w:lineRule="auto"/>
        <w:rPr>
          <w:ins w:id="2333" w:author="Unknown"/>
          <w:rFonts w:ascii="Times New Roman" w:eastAsia="Times New Roman" w:hAnsi="Times New Roman" w:cs="Times New Roman"/>
          <w:color w:val="007BFF"/>
          <w:sz w:val="24"/>
          <w:szCs w:val="24"/>
        </w:rPr>
      </w:pPr>
      <w:ins w:id="2334" w:author="Unknown">
        <w:r w:rsidRPr="002F77D7">
          <w:rPr>
            <w:rFonts w:ascii="Arial" w:eastAsia="Times New Roman" w:hAnsi="Arial" w:cs="Arial"/>
            <w:color w:val="212529"/>
            <w:sz w:val="24"/>
            <w:szCs w:val="24"/>
          </w:rPr>
          <w:fldChar w:fldCharType="begin"/>
        </w:r>
        <w:r w:rsidRPr="002F77D7">
          <w:rPr>
            <w:rFonts w:ascii="Arial" w:eastAsia="Times New Roman" w:hAnsi="Arial" w:cs="Arial"/>
            <w:color w:val="212529"/>
            <w:sz w:val="24"/>
            <w:szCs w:val="24"/>
          </w:rPr>
          <w:instrText xml:space="preserve"> HYPERLINK "https://www.onlineinterviewquestions.com/advanced-javascript-interview-questions/" \l "collapseUnfiled59" </w:instrText>
        </w:r>
        <w:r w:rsidRPr="002F77D7">
          <w:rPr>
            <w:rFonts w:ascii="Arial" w:eastAsia="Times New Roman" w:hAnsi="Arial" w:cs="Arial"/>
            <w:color w:val="212529"/>
            <w:sz w:val="24"/>
            <w:szCs w:val="24"/>
          </w:rPr>
          <w:fldChar w:fldCharType="separate"/>
        </w:r>
      </w:ins>
    </w:p>
    <w:p w:rsidR="002F77D7" w:rsidRPr="002F77D7" w:rsidRDefault="002F77D7" w:rsidP="002F77D7">
      <w:pPr>
        <w:shd w:val="clear" w:color="auto" w:fill="FFFFFF"/>
        <w:spacing w:before="100" w:beforeAutospacing="1" w:after="0" w:line="240" w:lineRule="auto"/>
        <w:outlineLvl w:val="2"/>
        <w:rPr>
          <w:ins w:id="2335" w:author="Unknown"/>
          <w:rFonts w:ascii="Times New Roman" w:eastAsia="Times New Roman" w:hAnsi="Times New Roman" w:cs="Times New Roman"/>
          <w:color w:val="000000"/>
          <w:sz w:val="27"/>
          <w:szCs w:val="27"/>
        </w:rPr>
      </w:pPr>
      <w:ins w:id="2336" w:author="Unknown">
        <w:r w:rsidRPr="002F77D7">
          <w:rPr>
            <w:rFonts w:ascii="Arial" w:eastAsia="Times New Roman" w:hAnsi="Arial" w:cs="Arial"/>
            <w:color w:val="000000"/>
            <w:sz w:val="27"/>
            <w:szCs w:val="27"/>
          </w:rPr>
          <w:t>59. What will happen if an infinite while loop is run in Javascript?</w:t>
        </w:r>
      </w:ins>
    </w:p>
    <w:p w:rsidR="002F77D7" w:rsidRPr="002F77D7" w:rsidRDefault="002F77D7" w:rsidP="002F77D7">
      <w:pPr>
        <w:shd w:val="clear" w:color="auto" w:fill="FFFFFF"/>
        <w:spacing w:after="0" w:line="240" w:lineRule="auto"/>
        <w:rPr>
          <w:ins w:id="2337" w:author="Unknown"/>
          <w:rFonts w:ascii="Arial" w:eastAsia="Times New Roman" w:hAnsi="Arial" w:cs="Arial"/>
          <w:color w:val="212529"/>
          <w:sz w:val="24"/>
          <w:szCs w:val="24"/>
        </w:rPr>
      </w:pPr>
      <w:ins w:id="2338" w:author="Unknown">
        <w:r w:rsidRPr="002F77D7">
          <w:rPr>
            <w:rFonts w:ascii="Arial" w:eastAsia="Times New Roman" w:hAnsi="Arial" w:cs="Arial"/>
            <w:color w:val="212529"/>
            <w:sz w:val="24"/>
            <w:szCs w:val="24"/>
          </w:rPr>
          <w:fldChar w:fldCharType="end"/>
        </w:r>
      </w:ins>
    </w:p>
    <w:p w:rsidR="002F77D7" w:rsidRPr="002F77D7" w:rsidRDefault="002F77D7" w:rsidP="002F77D7">
      <w:pPr>
        <w:shd w:val="clear" w:color="auto" w:fill="FFFFFF"/>
        <w:spacing w:after="100" w:afterAutospacing="1" w:line="240" w:lineRule="auto"/>
        <w:rPr>
          <w:ins w:id="2339" w:author="Unknown"/>
          <w:rFonts w:ascii="Arial" w:eastAsia="Times New Roman" w:hAnsi="Arial" w:cs="Arial"/>
          <w:color w:val="212529"/>
          <w:sz w:val="24"/>
          <w:szCs w:val="24"/>
        </w:rPr>
      </w:pPr>
      <w:ins w:id="2340" w:author="Unknown">
        <w:r w:rsidRPr="002F77D7">
          <w:rPr>
            <w:rFonts w:ascii="Arial" w:eastAsia="Times New Roman" w:hAnsi="Arial" w:cs="Arial"/>
            <w:color w:val="212529"/>
            <w:sz w:val="24"/>
            <w:szCs w:val="24"/>
          </w:rPr>
          <w:t>The program will crash the browser.</w:t>
        </w:r>
      </w:ins>
    </w:p>
    <w:p w:rsidR="002F77D7" w:rsidRPr="002F77D7" w:rsidRDefault="002F77D7" w:rsidP="002F77D7">
      <w:pPr>
        <w:shd w:val="clear" w:color="auto" w:fill="FFFFFF"/>
        <w:spacing w:after="0" w:line="240" w:lineRule="auto"/>
        <w:rPr>
          <w:ins w:id="2341" w:author="Unknown"/>
          <w:rFonts w:ascii="Times New Roman" w:eastAsia="Times New Roman" w:hAnsi="Times New Roman" w:cs="Times New Roman"/>
          <w:color w:val="007BFF"/>
          <w:sz w:val="24"/>
          <w:szCs w:val="24"/>
        </w:rPr>
      </w:pPr>
      <w:ins w:id="2342" w:author="Unknown">
        <w:r w:rsidRPr="002F77D7">
          <w:rPr>
            <w:rFonts w:ascii="Arial" w:eastAsia="Times New Roman" w:hAnsi="Arial" w:cs="Arial"/>
            <w:color w:val="212529"/>
            <w:sz w:val="24"/>
            <w:szCs w:val="24"/>
          </w:rPr>
          <w:fldChar w:fldCharType="begin"/>
        </w:r>
        <w:r w:rsidRPr="002F77D7">
          <w:rPr>
            <w:rFonts w:ascii="Arial" w:eastAsia="Times New Roman" w:hAnsi="Arial" w:cs="Arial"/>
            <w:color w:val="212529"/>
            <w:sz w:val="24"/>
            <w:szCs w:val="24"/>
          </w:rPr>
          <w:instrText xml:space="preserve"> HYPERLINK "https://www.onlineinterviewquestions.com/advanced-javascript-interview-questions/" \l "collapseUnfiled60" </w:instrText>
        </w:r>
        <w:r w:rsidRPr="002F77D7">
          <w:rPr>
            <w:rFonts w:ascii="Arial" w:eastAsia="Times New Roman" w:hAnsi="Arial" w:cs="Arial"/>
            <w:color w:val="212529"/>
            <w:sz w:val="24"/>
            <w:szCs w:val="24"/>
          </w:rPr>
          <w:fldChar w:fldCharType="separate"/>
        </w:r>
      </w:ins>
    </w:p>
    <w:p w:rsidR="002F77D7" w:rsidRPr="002F77D7" w:rsidRDefault="002F77D7" w:rsidP="002F77D7">
      <w:pPr>
        <w:shd w:val="clear" w:color="auto" w:fill="FFFFFF"/>
        <w:spacing w:before="100" w:beforeAutospacing="1" w:after="0" w:line="240" w:lineRule="auto"/>
        <w:outlineLvl w:val="2"/>
        <w:rPr>
          <w:ins w:id="2343" w:author="Unknown"/>
          <w:rFonts w:ascii="Times New Roman" w:eastAsia="Times New Roman" w:hAnsi="Times New Roman" w:cs="Times New Roman"/>
          <w:color w:val="000000"/>
          <w:sz w:val="27"/>
          <w:szCs w:val="27"/>
        </w:rPr>
      </w:pPr>
      <w:ins w:id="2344" w:author="Unknown">
        <w:r w:rsidRPr="002F77D7">
          <w:rPr>
            <w:rFonts w:ascii="Arial" w:eastAsia="Times New Roman" w:hAnsi="Arial" w:cs="Arial"/>
            <w:color w:val="000000"/>
            <w:sz w:val="27"/>
            <w:szCs w:val="27"/>
          </w:rPr>
          <w:t>60. In Javascript are calculations with fractional numbers guaranteed to be precise?</w:t>
        </w:r>
      </w:ins>
    </w:p>
    <w:p w:rsidR="002F77D7" w:rsidRPr="002F77D7" w:rsidRDefault="002F77D7" w:rsidP="002F77D7">
      <w:pPr>
        <w:shd w:val="clear" w:color="auto" w:fill="FFFFFF"/>
        <w:spacing w:after="0" w:line="240" w:lineRule="auto"/>
        <w:rPr>
          <w:ins w:id="2345" w:author="Unknown"/>
          <w:rFonts w:ascii="Arial" w:eastAsia="Times New Roman" w:hAnsi="Arial" w:cs="Arial"/>
          <w:color w:val="212529"/>
          <w:sz w:val="24"/>
          <w:szCs w:val="24"/>
        </w:rPr>
      </w:pPr>
      <w:ins w:id="2346" w:author="Unknown">
        <w:r w:rsidRPr="002F77D7">
          <w:rPr>
            <w:rFonts w:ascii="Arial" w:eastAsia="Times New Roman" w:hAnsi="Arial" w:cs="Arial"/>
            <w:color w:val="212529"/>
            <w:sz w:val="24"/>
            <w:szCs w:val="24"/>
          </w:rPr>
          <w:fldChar w:fldCharType="end"/>
        </w:r>
      </w:ins>
    </w:p>
    <w:p w:rsidR="002F77D7" w:rsidRPr="002F77D7" w:rsidRDefault="002F77D7" w:rsidP="002F77D7">
      <w:pPr>
        <w:shd w:val="clear" w:color="auto" w:fill="FFFFFF"/>
        <w:spacing w:after="100" w:afterAutospacing="1" w:line="240" w:lineRule="auto"/>
        <w:rPr>
          <w:ins w:id="2347" w:author="Unknown"/>
          <w:rFonts w:ascii="Arial" w:eastAsia="Times New Roman" w:hAnsi="Arial" w:cs="Arial"/>
          <w:color w:val="212529"/>
          <w:sz w:val="24"/>
          <w:szCs w:val="24"/>
        </w:rPr>
      </w:pPr>
      <w:ins w:id="2348" w:author="Unknown">
        <w:r w:rsidRPr="002F77D7">
          <w:rPr>
            <w:rFonts w:ascii="Arial" w:eastAsia="Times New Roman" w:hAnsi="Arial" w:cs="Arial"/>
            <w:color w:val="212529"/>
            <w:sz w:val="24"/>
            <w:szCs w:val="24"/>
          </w:rPr>
          <w:t>NO, calculations with fractional numbers are not guaranteed to be precise in Javascript</w:t>
        </w:r>
      </w:ins>
    </w:p>
    <w:p w:rsidR="002F77D7" w:rsidRPr="002F77D7" w:rsidRDefault="002F77D7" w:rsidP="002F77D7">
      <w:pPr>
        <w:shd w:val="clear" w:color="auto" w:fill="FFFFFF"/>
        <w:spacing w:after="0" w:line="240" w:lineRule="auto"/>
        <w:rPr>
          <w:ins w:id="2349" w:author="Unknown"/>
          <w:rFonts w:ascii="Times New Roman" w:eastAsia="Times New Roman" w:hAnsi="Times New Roman" w:cs="Times New Roman"/>
          <w:color w:val="007BFF"/>
          <w:sz w:val="24"/>
          <w:szCs w:val="24"/>
        </w:rPr>
      </w:pPr>
      <w:ins w:id="2350" w:author="Unknown">
        <w:r w:rsidRPr="002F77D7">
          <w:rPr>
            <w:rFonts w:ascii="Arial" w:eastAsia="Times New Roman" w:hAnsi="Arial" w:cs="Arial"/>
            <w:color w:val="212529"/>
            <w:sz w:val="24"/>
            <w:szCs w:val="24"/>
          </w:rPr>
          <w:fldChar w:fldCharType="begin"/>
        </w:r>
        <w:r w:rsidRPr="002F77D7">
          <w:rPr>
            <w:rFonts w:ascii="Arial" w:eastAsia="Times New Roman" w:hAnsi="Arial" w:cs="Arial"/>
            <w:color w:val="212529"/>
            <w:sz w:val="24"/>
            <w:szCs w:val="24"/>
          </w:rPr>
          <w:instrText xml:space="preserve"> HYPERLINK "https://www.onlineinterviewquestions.com/advanced-javascript-interview-questions/" \l "collapseUnfiled61" </w:instrText>
        </w:r>
        <w:r w:rsidRPr="002F77D7">
          <w:rPr>
            <w:rFonts w:ascii="Arial" w:eastAsia="Times New Roman" w:hAnsi="Arial" w:cs="Arial"/>
            <w:color w:val="212529"/>
            <w:sz w:val="24"/>
            <w:szCs w:val="24"/>
          </w:rPr>
          <w:fldChar w:fldCharType="separate"/>
        </w:r>
      </w:ins>
    </w:p>
    <w:p w:rsidR="002F77D7" w:rsidRPr="002F77D7" w:rsidRDefault="002F77D7" w:rsidP="002F77D7">
      <w:pPr>
        <w:shd w:val="clear" w:color="auto" w:fill="FFFFFF"/>
        <w:spacing w:before="100" w:beforeAutospacing="1" w:after="0" w:line="240" w:lineRule="auto"/>
        <w:outlineLvl w:val="2"/>
        <w:rPr>
          <w:ins w:id="2351" w:author="Unknown"/>
          <w:rFonts w:ascii="Times New Roman" w:eastAsia="Times New Roman" w:hAnsi="Times New Roman" w:cs="Times New Roman"/>
          <w:color w:val="000000"/>
          <w:sz w:val="27"/>
          <w:szCs w:val="27"/>
        </w:rPr>
      </w:pPr>
      <w:ins w:id="2352" w:author="Unknown">
        <w:r w:rsidRPr="002F77D7">
          <w:rPr>
            <w:rFonts w:ascii="Arial" w:eastAsia="Times New Roman" w:hAnsi="Arial" w:cs="Arial"/>
            <w:color w:val="000000"/>
            <w:sz w:val="27"/>
            <w:szCs w:val="27"/>
          </w:rPr>
          <w:t xml:space="preserve">61. What is the difference between the </w:t>
        </w:r>
        <w:proofErr w:type="gramStart"/>
        <w:r w:rsidRPr="002F77D7">
          <w:rPr>
            <w:rFonts w:ascii="Arial" w:eastAsia="Times New Roman" w:hAnsi="Arial" w:cs="Arial"/>
            <w:color w:val="000000"/>
            <w:sz w:val="27"/>
            <w:szCs w:val="27"/>
          </w:rPr>
          <w:t>substr</w:t>
        </w:r>
        <w:proofErr w:type="gramEnd"/>
        <w:r w:rsidRPr="002F77D7">
          <w:rPr>
            <w:rFonts w:ascii="Arial" w:eastAsia="Times New Roman" w:hAnsi="Arial" w:cs="Arial"/>
            <w:color w:val="000000"/>
            <w:sz w:val="27"/>
            <w:szCs w:val="27"/>
          </w:rPr>
          <w:t>() and substring() functions in JavaScript?</w:t>
        </w:r>
      </w:ins>
    </w:p>
    <w:p w:rsidR="002F77D7" w:rsidRPr="002F77D7" w:rsidRDefault="002F77D7" w:rsidP="002F77D7">
      <w:pPr>
        <w:shd w:val="clear" w:color="auto" w:fill="FFFFFF"/>
        <w:spacing w:after="0" w:line="240" w:lineRule="auto"/>
        <w:rPr>
          <w:ins w:id="2353" w:author="Unknown"/>
          <w:rFonts w:ascii="Arial" w:eastAsia="Times New Roman" w:hAnsi="Arial" w:cs="Arial"/>
          <w:color w:val="212529"/>
          <w:sz w:val="24"/>
          <w:szCs w:val="24"/>
        </w:rPr>
      </w:pPr>
      <w:ins w:id="2354" w:author="Unknown">
        <w:r w:rsidRPr="002F77D7">
          <w:rPr>
            <w:rFonts w:ascii="Arial" w:eastAsia="Times New Roman" w:hAnsi="Arial" w:cs="Arial"/>
            <w:color w:val="212529"/>
            <w:sz w:val="24"/>
            <w:szCs w:val="24"/>
          </w:rPr>
          <w:fldChar w:fldCharType="end"/>
        </w:r>
      </w:ins>
    </w:p>
    <w:p w:rsidR="002F77D7" w:rsidRPr="002F77D7" w:rsidRDefault="002F77D7" w:rsidP="002F77D7">
      <w:pPr>
        <w:shd w:val="clear" w:color="auto" w:fill="FFFFFF"/>
        <w:spacing w:after="100" w:afterAutospacing="1" w:line="240" w:lineRule="auto"/>
        <w:outlineLvl w:val="3"/>
        <w:rPr>
          <w:ins w:id="2355" w:author="Unknown"/>
          <w:rFonts w:ascii="Arial" w:eastAsia="Times New Roman" w:hAnsi="Arial" w:cs="Arial"/>
          <w:color w:val="212529"/>
          <w:sz w:val="24"/>
          <w:szCs w:val="24"/>
        </w:rPr>
      </w:pPr>
      <w:ins w:id="2356" w:author="Unknown">
        <w:r w:rsidRPr="002F77D7">
          <w:rPr>
            <w:rFonts w:ascii="Arial" w:eastAsia="Times New Roman" w:hAnsi="Arial" w:cs="Arial"/>
            <w:color w:val="212529"/>
            <w:sz w:val="24"/>
            <w:szCs w:val="24"/>
          </w:rPr>
          <w:lastRenderedPageBreak/>
          <w:t xml:space="preserve">Difference between the </w:t>
        </w:r>
        <w:proofErr w:type="gramStart"/>
        <w:r w:rsidRPr="002F77D7">
          <w:rPr>
            <w:rFonts w:ascii="Arial" w:eastAsia="Times New Roman" w:hAnsi="Arial" w:cs="Arial"/>
            <w:color w:val="212529"/>
            <w:sz w:val="24"/>
            <w:szCs w:val="24"/>
          </w:rPr>
          <w:t>substr(</w:t>
        </w:r>
        <w:proofErr w:type="gramEnd"/>
        <w:r w:rsidRPr="002F77D7">
          <w:rPr>
            <w:rFonts w:ascii="Arial" w:eastAsia="Times New Roman" w:hAnsi="Arial" w:cs="Arial"/>
            <w:color w:val="212529"/>
            <w:sz w:val="24"/>
            <w:szCs w:val="24"/>
          </w:rPr>
          <w:t>) and substring() functions in JavaScript.</w:t>
        </w:r>
      </w:ins>
    </w:p>
    <w:p w:rsidR="002F77D7" w:rsidRPr="002F77D7" w:rsidRDefault="002F77D7" w:rsidP="002F77D7">
      <w:pPr>
        <w:shd w:val="clear" w:color="auto" w:fill="FFFFFF"/>
        <w:spacing w:after="100" w:afterAutospacing="1" w:line="240" w:lineRule="auto"/>
        <w:rPr>
          <w:ins w:id="2357" w:author="Unknown"/>
          <w:rFonts w:ascii="Arial" w:eastAsia="Times New Roman" w:hAnsi="Arial" w:cs="Arial"/>
          <w:color w:val="212529"/>
          <w:sz w:val="24"/>
          <w:szCs w:val="24"/>
        </w:rPr>
      </w:pPr>
      <w:ins w:id="2358" w:author="Unknown">
        <w:r w:rsidRPr="002F77D7">
          <w:rPr>
            <w:rFonts w:ascii="Arial" w:eastAsia="Times New Roman" w:hAnsi="Arial" w:cs="Arial"/>
            <w:color w:val="212529"/>
            <w:sz w:val="24"/>
            <w:szCs w:val="24"/>
          </w:rPr>
          <w:t xml:space="preserve">The </w:t>
        </w:r>
        <w:proofErr w:type="gramStart"/>
        <w:r w:rsidRPr="002F77D7">
          <w:rPr>
            <w:rFonts w:ascii="Arial" w:eastAsia="Times New Roman" w:hAnsi="Arial" w:cs="Arial"/>
            <w:color w:val="212529"/>
            <w:sz w:val="24"/>
            <w:szCs w:val="24"/>
          </w:rPr>
          <w:t>substr(</w:t>
        </w:r>
        <w:proofErr w:type="gramEnd"/>
        <w:r w:rsidRPr="002F77D7">
          <w:rPr>
            <w:rFonts w:ascii="Arial" w:eastAsia="Times New Roman" w:hAnsi="Arial" w:cs="Arial"/>
            <w:color w:val="212529"/>
            <w:sz w:val="24"/>
            <w:szCs w:val="24"/>
          </w:rPr>
          <w:t>) function has the form substr(startIndex,length). It returns the substring from startIndex and returns ‘length’ number of characters.</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59" w:author="Unknown"/>
          <w:rFonts w:ascii="Consolas" w:eastAsia="Times New Roman" w:hAnsi="Consolas" w:cs="Consolas"/>
          <w:color w:val="212529"/>
          <w:sz w:val="21"/>
          <w:szCs w:val="21"/>
        </w:rPr>
      </w:pPr>
      <w:proofErr w:type="gramStart"/>
      <w:ins w:id="2360" w:author="Unknown">
        <w:r w:rsidRPr="002F77D7">
          <w:rPr>
            <w:rFonts w:ascii="Consolas" w:eastAsia="Times New Roman" w:hAnsi="Consolas" w:cs="Consolas"/>
            <w:color w:val="212529"/>
            <w:sz w:val="21"/>
            <w:szCs w:val="21"/>
          </w:rPr>
          <w:t>var</w:t>
        </w:r>
        <w:proofErr w:type="gramEnd"/>
        <w:r w:rsidRPr="002F77D7">
          <w:rPr>
            <w:rFonts w:ascii="Consolas" w:eastAsia="Times New Roman" w:hAnsi="Consolas" w:cs="Consolas"/>
            <w:color w:val="212529"/>
            <w:sz w:val="21"/>
            <w:szCs w:val="21"/>
          </w:rPr>
          <w:t xml:space="preserve"> s = "hello";</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61" w:author="Unknown"/>
          <w:rFonts w:ascii="Consolas" w:eastAsia="Times New Roman" w:hAnsi="Consolas" w:cs="Consolas"/>
          <w:color w:val="212529"/>
          <w:sz w:val="21"/>
          <w:szCs w:val="21"/>
        </w:rPr>
      </w:pPr>
      <w:proofErr w:type="gramStart"/>
      <w:ins w:id="2362" w:author="Unknown">
        <w:r w:rsidRPr="002F77D7">
          <w:rPr>
            <w:rFonts w:ascii="Consolas" w:eastAsia="Times New Roman" w:hAnsi="Consolas" w:cs="Consolas"/>
            <w:color w:val="212529"/>
            <w:sz w:val="21"/>
            <w:szCs w:val="21"/>
          </w:rPr>
          <w:t>( s.substr</w:t>
        </w:r>
        <w:proofErr w:type="gramEnd"/>
        <w:r w:rsidRPr="002F77D7">
          <w:rPr>
            <w:rFonts w:ascii="Consolas" w:eastAsia="Times New Roman" w:hAnsi="Consolas" w:cs="Consolas"/>
            <w:color w:val="212529"/>
            <w:sz w:val="21"/>
            <w:szCs w:val="21"/>
          </w:rPr>
          <w:t>(1,4) == "ello" ) // true</w:t>
        </w:r>
      </w:ins>
    </w:p>
    <w:p w:rsidR="002F77D7" w:rsidRPr="002F77D7" w:rsidRDefault="002F77D7" w:rsidP="002F77D7">
      <w:pPr>
        <w:shd w:val="clear" w:color="auto" w:fill="FFFFFF"/>
        <w:spacing w:after="100" w:afterAutospacing="1" w:line="240" w:lineRule="auto"/>
        <w:rPr>
          <w:ins w:id="2363" w:author="Unknown"/>
          <w:rFonts w:ascii="Arial" w:eastAsia="Times New Roman" w:hAnsi="Arial" w:cs="Arial"/>
          <w:color w:val="212529"/>
          <w:sz w:val="24"/>
          <w:szCs w:val="24"/>
        </w:rPr>
      </w:pPr>
      <w:ins w:id="2364" w:author="Unknown">
        <w:r w:rsidRPr="002F77D7">
          <w:rPr>
            <w:rFonts w:ascii="Arial" w:eastAsia="Times New Roman" w:hAnsi="Arial" w:cs="Arial"/>
            <w:color w:val="212529"/>
            <w:sz w:val="24"/>
            <w:szCs w:val="24"/>
          </w:rPr>
          <w:t xml:space="preserve">The </w:t>
        </w:r>
        <w:proofErr w:type="gramStart"/>
        <w:r w:rsidRPr="002F77D7">
          <w:rPr>
            <w:rFonts w:ascii="Arial" w:eastAsia="Times New Roman" w:hAnsi="Arial" w:cs="Arial"/>
            <w:color w:val="212529"/>
            <w:sz w:val="24"/>
            <w:szCs w:val="24"/>
          </w:rPr>
          <w:t>substring(</w:t>
        </w:r>
        <w:proofErr w:type="gramEnd"/>
        <w:r w:rsidRPr="002F77D7">
          <w:rPr>
            <w:rFonts w:ascii="Arial" w:eastAsia="Times New Roman" w:hAnsi="Arial" w:cs="Arial"/>
            <w:color w:val="212529"/>
            <w:sz w:val="24"/>
            <w:szCs w:val="24"/>
          </w:rPr>
          <w:t>) function has the form substring(startIndex,endIndex). It returns the substring from startIndex up to endIndex – 1.</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65" w:author="Unknown"/>
          <w:rFonts w:ascii="Consolas" w:eastAsia="Times New Roman" w:hAnsi="Consolas" w:cs="Consolas"/>
          <w:color w:val="212529"/>
          <w:sz w:val="21"/>
          <w:szCs w:val="21"/>
        </w:rPr>
      </w:pPr>
      <w:proofErr w:type="gramStart"/>
      <w:ins w:id="2366" w:author="Unknown">
        <w:r w:rsidRPr="002F77D7">
          <w:rPr>
            <w:rFonts w:ascii="Consolas" w:eastAsia="Times New Roman" w:hAnsi="Consolas" w:cs="Consolas"/>
            <w:color w:val="212529"/>
            <w:sz w:val="21"/>
            <w:szCs w:val="21"/>
          </w:rPr>
          <w:t>var</w:t>
        </w:r>
        <w:proofErr w:type="gramEnd"/>
        <w:r w:rsidRPr="002F77D7">
          <w:rPr>
            <w:rFonts w:ascii="Consolas" w:eastAsia="Times New Roman" w:hAnsi="Consolas" w:cs="Consolas"/>
            <w:color w:val="212529"/>
            <w:sz w:val="21"/>
            <w:szCs w:val="21"/>
          </w:rPr>
          <w:t xml:space="preserve"> s = "hello";</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ins w:id="2367" w:author="Unknown"/>
          <w:rFonts w:ascii="Consolas" w:eastAsia="Times New Roman" w:hAnsi="Consolas" w:cs="Consolas"/>
          <w:color w:val="212529"/>
          <w:sz w:val="21"/>
          <w:szCs w:val="21"/>
        </w:rPr>
      </w:pPr>
      <w:proofErr w:type="gramStart"/>
      <w:ins w:id="2368" w:author="Unknown">
        <w:r w:rsidRPr="002F77D7">
          <w:rPr>
            <w:rFonts w:ascii="Consolas" w:eastAsia="Times New Roman" w:hAnsi="Consolas" w:cs="Consolas"/>
            <w:color w:val="212529"/>
            <w:sz w:val="21"/>
            <w:szCs w:val="21"/>
          </w:rPr>
          <w:t>( s.substring</w:t>
        </w:r>
        <w:proofErr w:type="gramEnd"/>
        <w:r w:rsidRPr="002F77D7">
          <w:rPr>
            <w:rFonts w:ascii="Consolas" w:eastAsia="Times New Roman" w:hAnsi="Consolas" w:cs="Consolas"/>
            <w:color w:val="212529"/>
            <w:sz w:val="21"/>
            <w:szCs w:val="21"/>
          </w:rPr>
          <w:t>(1,4) == "ell" ) // true</w:t>
        </w:r>
      </w:ins>
    </w:p>
    <w:p w:rsidR="002F77D7" w:rsidRPr="002F77D7" w:rsidRDefault="002F77D7" w:rsidP="002F77D7">
      <w:pPr>
        <w:shd w:val="clear" w:color="auto" w:fill="FFFFFF"/>
        <w:spacing w:after="0" w:line="240" w:lineRule="auto"/>
        <w:rPr>
          <w:ins w:id="2369" w:author="Unknown"/>
          <w:rFonts w:ascii="Arial" w:eastAsia="Times New Roman" w:hAnsi="Arial" w:cs="Arial"/>
          <w:color w:val="007BFF"/>
          <w:sz w:val="24"/>
          <w:szCs w:val="24"/>
        </w:rPr>
      </w:pPr>
      <w:ins w:id="2370" w:author="Unknown">
        <w:r w:rsidRPr="002F77D7">
          <w:rPr>
            <w:rFonts w:ascii="Arial" w:eastAsia="Times New Roman" w:hAnsi="Arial" w:cs="Arial"/>
            <w:color w:val="212529"/>
            <w:sz w:val="24"/>
            <w:szCs w:val="24"/>
          </w:rPr>
          <w:fldChar w:fldCharType="begin"/>
        </w:r>
        <w:r w:rsidRPr="002F77D7">
          <w:rPr>
            <w:rFonts w:ascii="Arial" w:eastAsia="Times New Roman" w:hAnsi="Arial" w:cs="Arial"/>
            <w:color w:val="212529"/>
            <w:sz w:val="24"/>
            <w:szCs w:val="24"/>
          </w:rPr>
          <w:instrText xml:space="preserve"> HYPERLINK "https://www.onlineinterviewquestions.com/advanced-javascript-interview-questions/" \l "collapseUnfiled62" </w:instrText>
        </w:r>
        <w:r w:rsidRPr="002F77D7">
          <w:rPr>
            <w:rFonts w:ascii="Arial" w:eastAsia="Times New Roman" w:hAnsi="Arial" w:cs="Arial"/>
            <w:color w:val="212529"/>
            <w:sz w:val="24"/>
            <w:szCs w:val="24"/>
          </w:rPr>
          <w:fldChar w:fldCharType="separate"/>
        </w:r>
      </w:ins>
    </w:p>
    <w:p w:rsidR="002F77D7" w:rsidRPr="002F77D7" w:rsidRDefault="002F77D7" w:rsidP="002F77D7">
      <w:pPr>
        <w:shd w:val="clear" w:color="auto" w:fill="FFFFFF"/>
        <w:spacing w:before="100" w:beforeAutospacing="1" w:after="0" w:line="240" w:lineRule="auto"/>
        <w:outlineLvl w:val="2"/>
        <w:rPr>
          <w:ins w:id="2371" w:author="Unknown"/>
          <w:rFonts w:ascii="Times New Roman" w:eastAsia="Times New Roman" w:hAnsi="Times New Roman" w:cs="Times New Roman"/>
          <w:color w:val="000000"/>
          <w:sz w:val="27"/>
          <w:szCs w:val="27"/>
        </w:rPr>
      </w:pPr>
      <w:ins w:id="2372" w:author="Unknown">
        <w:r w:rsidRPr="002F77D7">
          <w:rPr>
            <w:rFonts w:ascii="Arial" w:eastAsia="Times New Roman" w:hAnsi="Arial" w:cs="Arial"/>
            <w:color w:val="000000"/>
            <w:sz w:val="27"/>
            <w:szCs w:val="27"/>
          </w:rPr>
          <w:t>62. What are the primitive data types in JavaScript?</w:t>
        </w:r>
      </w:ins>
    </w:p>
    <w:p w:rsidR="002F77D7" w:rsidRPr="002F77D7" w:rsidRDefault="002F77D7" w:rsidP="002F77D7">
      <w:pPr>
        <w:shd w:val="clear" w:color="auto" w:fill="FFFFFF"/>
        <w:spacing w:after="0" w:line="240" w:lineRule="auto"/>
        <w:rPr>
          <w:ins w:id="2373" w:author="Unknown"/>
          <w:rFonts w:ascii="Arial" w:eastAsia="Times New Roman" w:hAnsi="Arial" w:cs="Arial"/>
          <w:color w:val="212529"/>
          <w:sz w:val="24"/>
          <w:szCs w:val="24"/>
        </w:rPr>
      </w:pPr>
      <w:ins w:id="2374" w:author="Unknown">
        <w:r w:rsidRPr="002F77D7">
          <w:rPr>
            <w:rFonts w:ascii="Arial" w:eastAsia="Times New Roman" w:hAnsi="Arial" w:cs="Arial"/>
            <w:color w:val="212529"/>
            <w:sz w:val="24"/>
            <w:szCs w:val="24"/>
          </w:rPr>
          <w:fldChar w:fldCharType="end"/>
        </w:r>
      </w:ins>
    </w:p>
    <w:p w:rsidR="002F77D7" w:rsidRPr="002F77D7" w:rsidRDefault="002F77D7" w:rsidP="002F77D7">
      <w:pPr>
        <w:shd w:val="clear" w:color="auto" w:fill="FFFFFF"/>
        <w:spacing w:after="100" w:afterAutospacing="1" w:line="240" w:lineRule="auto"/>
        <w:rPr>
          <w:ins w:id="2375" w:author="Unknown"/>
          <w:rFonts w:ascii="Arial" w:eastAsia="Times New Roman" w:hAnsi="Arial" w:cs="Arial"/>
          <w:color w:val="212529"/>
          <w:sz w:val="24"/>
          <w:szCs w:val="24"/>
        </w:rPr>
      </w:pPr>
      <w:ins w:id="2376" w:author="Unknown">
        <w:r w:rsidRPr="002F77D7">
          <w:rPr>
            <w:rFonts w:ascii="Arial" w:eastAsia="Times New Roman" w:hAnsi="Arial" w:cs="Arial"/>
            <w:color w:val="212529"/>
            <w:sz w:val="24"/>
            <w:szCs w:val="24"/>
          </w:rPr>
          <w:t>A primitive is a basic data type that’s not built out of other data types. It can only represent one single value. All primitives are built-in data types by necessity, (the compiler has to know about them,) but not all built-in data types are primitives.</w:t>
        </w:r>
      </w:ins>
    </w:p>
    <w:p w:rsidR="002F77D7" w:rsidRPr="002F77D7" w:rsidRDefault="002F77D7" w:rsidP="002F77D7">
      <w:pPr>
        <w:shd w:val="clear" w:color="auto" w:fill="FFFFFF"/>
        <w:spacing w:after="100" w:afterAutospacing="1" w:line="240" w:lineRule="auto"/>
        <w:rPr>
          <w:ins w:id="2377" w:author="Unknown"/>
          <w:rFonts w:ascii="Arial" w:eastAsia="Times New Roman" w:hAnsi="Arial" w:cs="Arial"/>
          <w:color w:val="212529"/>
          <w:sz w:val="24"/>
          <w:szCs w:val="24"/>
        </w:rPr>
      </w:pPr>
      <w:ins w:id="2378" w:author="Unknown">
        <w:r w:rsidRPr="002F77D7">
          <w:rPr>
            <w:rFonts w:ascii="Arial" w:eastAsia="Times New Roman" w:hAnsi="Arial" w:cs="Arial"/>
            <w:color w:val="212529"/>
            <w:sz w:val="24"/>
            <w:szCs w:val="24"/>
          </w:rPr>
          <w:t>In JavaScript there are 5 primitive data types are available they are </w:t>
        </w:r>
        <w:r w:rsidRPr="002F77D7">
          <w:rPr>
            <w:rFonts w:ascii="Arial" w:eastAsia="Times New Roman" w:hAnsi="Arial" w:cs="Arial"/>
            <w:b/>
            <w:bCs/>
            <w:color w:val="212529"/>
            <w:sz w:val="24"/>
            <w:szCs w:val="24"/>
          </w:rPr>
          <w:t>undefined</w:t>
        </w:r>
        <w:r w:rsidRPr="002F77D7">
          <w:rPr>
            <w:rFonts w:ascii="Arial" w:eastAsia="Times New Roman" w:hAnsi="Arial" w:cs="Arial"/>
            <w:color w:val="212529"/>
            <w:sz w:val="24"/>
            <w:szCs w:val="24"/>
          </w:rPr>
          <w:t>, </w:t>
        </w:r>
        <w:r w:rsidRPr="002F77D7">
          <w:rPr>
            <w:rFonts w:ascii="Arial" w:eastAsia="Times New Roman" w:hAnsi="Arial" w:cs="Arial"/>
            <w:b/>
            <w:bCs/>
            <w:color w:val="212529"/>
            <w:sz w:val="24"/>
            <w:szCs w:val="24"/>
          </w:rPr>
          <w:t>null</w:t>
        </w:r>
        <w:r w:rsidRPr="002F77D7">
          <w:rPr>
            <w:rFonts w:ascii="Arial" w:eastAsia="Times New Roman" w:hAnsi="Arial" w:cs="Arial"/>
            <w:color w:val="212529"/>
            <w:sz w:val="24"/>
            <w:szCs w:val="24"/>
          </w:rPr>
          <w:t>, </w:t>
        </w:r>
        <w:proofErr w:type="gramStart"/>
        <w:r w:rsidRPr="002F77D7">
          <w:rPr>
            <w:rFonts w:ascii="Arial" w:eastAsia="Times New Roman" w:hAnsi="Arial" w:cs="Arial"/>
            <w:b/>
            <w:bCs/>
            <w:color w:val="212529"/>
            <w:sz w:val="24"/>
            <w:szCs w:val="24"/>
          </w:rPr>
          <w:t>boolean</w:t>
        </w:r>
        <w:proofErr w:type="gramEnd"/>
        <w:r w:rsidRPr="002F77D7">
          <w:rPr>
            <w:rFonts w:ascii="Arial" w:eastAsia="Times New Roman" w:hAnsi="Arial" w:cs="Arial"/>
            <w:color w:val="212529"/>
            <w:sz w:val="24"/>
            <w:szCs w:val="24"/>
          </w:rPr>
          <w:t>, </w:t>
        </w:r>
        <w:r w:rsidRPr="002F77D7">
          <w:rPr>
            <w:rFonts w:ascii="Arial" w:eastAsia="Times New Roman" w:hAnsi="Arial" w:cs="Arial"/>
            <w:b/>
            <w:bCs/>
            <w:color w:val="212529"/>
            <w:sz w:val="24"/>
            <w:szCs w:val="24"/>
          </w:rPr>
          <w:t>string</w:t>
        </w:r>
        <w:r w:rsidRPr="002F77D7">
          <w:rPr>
            <w:rFonts w:ascii="Arial" w:eastAsia="Times New Roman" w:hAnsi="Arial" w:cs="Arial"/>
            <w:color w:val="212529"/>
            <w:sz w:val="24"/>
            <w:szCs w:val="24"/>
          </w:rPr>
          <w:t> and </w:t>
        </w:r>
        <w:r w:rsidRPr="002F77D7">
          <w:rPr>
            <w:rFonts w:ascii="Arial" w:eastAsia="Times New Roman" w:hAnsi="Arial" w:cs="Arial"/>
            <w:b/>
            <w:bCs/>
            <w:color w:val="212529"/>
            <w:sz w:val="24"/>
            <w:szCs w:val="24"/>
          </w:rPr>
          <w:t>number</w:t>
        </w:r>
        <w:r w:rsidRPr="002F77D7">
          <w:rPr>
            <w:rFonts w:ascii="Arial" w:eastAsia="Times New Roman" w:hAnsi="Arial" w:cs="Arial"/>
            <w:color w:val="212529"/>
            <w:sz w:val="24"/>
            <w:szCs w:val="24"/>
          </w:rPr>
          <w:t> are available.Everything else in Javascript is an object.</w:t>
        </w:r>
      </w:ins>
    </w:p>
    <w:p w:rsidR="002F77D7" w:rsidRPr="002F77D7" w:rsidRDefault="002F77D7" w:rsidP="002F77D7">
      <w:pPr>
        <w:shd w:val="clear" w:color="auto" w:fill="FFFFFF"/>
        <w:spacing w:after="0" w:line="240" w:lineRule="auto"/>
        <w:rPr>
          <w:ins w:id="2379" w:author="Unknown"/>
          <w:rFonts w:ascii="Times New Roman" w:eastAsia="Times New Roman" w:hAnsi="Times New Roman" w:cs="Times New Roman"/>
          <w:color w:val="007BFF"/>
          <w:sz w:val="24"/>
          <w:szCs w:val="24"/>
        </w:rPr>
      </w:pPr>
      <w:ins w:id="2380" w:author="Unknown">
        <w:r w:rsidRPr="002F77D7">
          <w:rPr>
            <w:rFonts w:ascii="Arial" w:eastAsia="Times New Roman" w:hAnsi="Arial" w:cs="Arial"/>
            <w:color w:val="212529"/>
            <w:sz w:val="24"/>
            <w:szCs w:val="24"/>
          </w:rPr>
          <w:fldChar w:fldCharType="begin"/>
        </w:r>
        <w:r w:rsidRPr="002F77D7">
          <w:rPr>
            <w:rFonts w:ascii="Arial" w:eastAsia="Times New Roman" w:hAnsi="Arial" w:cs="Arial"/>
            <w:color w:val="212529"/>
            <w:sz w:val="24"/>
            <w:szCs w:val="24"/>
          </w:rPr>
          <w:instrText xml:space="preserve"> HYPERLINK "https://www.onlineinterviewquestions.com/advanced-javascript-interview-questions/" \l "collapseUnfiled63" </w:instrText>
        </w:r>
        <w:r w:rsidRPr="002F77D7">
          <w:rPr>
            <w:rFonts w:ascii="Arial" w:eastAsia="Times New Roman" w:hAnsi="Arial" w:cs="Arial"/>
            <w:color w:val="212529"/>
            <w:sz w:val="24"/>
            <w:szCs w:val="24"/>
          </w:rPr>
          <w:fldChar w:fldCharType="separate"/>
        </w:r>
      </w:ins>
    </w:p>
    <w:p w:rsidR="002F77D7" w:rsidRPr="002F77D7" w:rsidRDefault="002F77D7" w:rsidP="002F77D7">
      <w:pPr>
        <w:shd w:val="clear" w:color="auto" w:fill="FFFFFF"/>
        <w:spacing w:before="100" w:beforeAutospacing="1" w:after="0" w:line="240" w:lineRule="auto"/>
        <w:outlineLvl w:val="2"/>
        <w:rPr>
          <w:ins w:id="2381" w:author="Unknown"/>
          <w:rFonts w:ascii="Times New Roman" w:eastAsia="Times New Roman" w:hAnsi="Times New Roman" w:cs="Times New Roman"/>
          <w:color w:val="000000"/>
          <w:sz w:val="27"/>
          <w:szCs w:val="27"/>
        </w:rPr>
      </w:pPr>
      <w:ins w:id="2382" w:author="Unknown">
        <w:r w:rsidRPr="002F77D7">
          <w:rPr>
            <w:rFonts w:ascii="Arial" w:eastAsia="Times New Roman" w:hAnsi="Arial" w:cs="Arial"/>
            <w:color w:val="000000"/>
            <w:sz w:val="27"/>
            <w:szCs w:val="27"/>
          </w:rPr>
          <w:t>63. How to calculate Fibonacci numbers in JavaScript?</w:t>
        </w:r>
      </w:ins>
    </w:p>
    <w:p w:rsidR="002F77D7" w:rsidRPr="002F77D7" w:rsidRDefault="002F77D7" w:rsidP="002F77D7">
      <w:pPr>
        <w:shd w:val="clear" w:color="auto" w:fill="FFFFFF"/>
        <w:spacing w:after="0" w:line="240" w:lineRule="auto"/>
        <w:rPr>
          <w:ins w:id="2383" w:author="Unknown"/>
          <w:rFonts w:ascii="Arial" w:eastAsia="Times New Roman" w:hAnsi="Arial" w:cs="Arial"/>
          <w:color w:val="212529"/>
          <w:sz w:val="24"/>
          <w:szCs w:val="24"/>
        </w:rPr>
      </w:pPr>
      <w:ins w:id="2384" w:author="Unknown">
        <w:r w:rsidRPr="002F77D7">
          <w:rPr>
            <w:rFonts w:ascii="Arial" w:eastAsia="Times New Roman" w:hAnsi="Arial" w:cs="Arial"/>
            <w:color w:val="212529"/>
            <w:sz w:val="24"/>
            <w:szCs w:val="24"/>
          </w:rPr>
          <w:fldChar w:fldCharType="end"/>
        </w:r>
      </w:ins>
    </w:p>
    <w:p w:rsidR="002F77D7" w:rsidRPr="002F77D7" w:rsidRDefault="002F77D7" w:rsidP="002F77D7">
      <w:pPr>
        <w:shd w:val="clear" w:color="auto" w:fill="FFFFFF"/>
        <w:spacing w:after="100" w:afterAutospacing="1" w:line="240" w:lineRule="auto"/>
        <w:outlineLvl w:val="3"/>
        <w:rPr>
          <w:ins w:id="2385" w:author="Unknown"/>
          <w:rFonts w:ascii="Arial" w:eastAsia="Times New Roman" w:hAnsi="Arial" w:cs="Arial"/>
          <w:color w:val="212529"/>
          <w:sz w:val="24"/>
          <w:szCs w:val="24"/>
        </w:rPr>
      </w:pPr>
      <w:ins w:id="2386" w:author="Unknown">
        <w:r w:rsidRPr="002F77D7">
          <w:rPr>
            <w:rFonts w:ascii="Arial" w:eastAsia="Times New Roman" w:hAnsi="Arial" w:cs="Arial"/>
            <w:color w:val="212529"/>
            <w:sz w:val="24"/>
            <w:szCs w:val="24"/>
          </w:rPr>
          <w:t>Calculating Fibonacci series in JavaScript</w:t>
        </w:r>
      </w:ins>
    </w:p>
    <w:p w:rsidR="002F77D7" w:rsidRPr="002F77D7" w:rsidRDefault="002F77D7" w:rsidP="002F77D7">
      <w:pPr>
        <w:shd w:val="clear" w:color="auto" w:fill="FFFFFF"/>
        <w:spacing w:after="100" w:afterAutospacing="1" w:line="240" w:lineRule="auto"/>
        <w:rPr>
          <w:ins w:id="2387" w:author="Unknown"/>
          <w:rFonts w:ascii="Arial" w:eastAsia="Times New Roman" w:hAnsi="Arial" w:cs="Arial"/>
          <w:color w:val="212529"/>
          <w:sz w:val="24"/>
          <w:szCs w:val="24"/>
        </w:rPr>
      </w:pPr>
      <w:ins w:id="2388" w:author="Unknown">
        <w:r w:rsidRPr="002F77D7">
          <w:rPr>
            <w:rFonts w:ascii="Arial" w:eastAsia="Times New Roman" w:hAnsi="Arial" w:cs="Arial"/>
            <w:color w:val="212529"/>
            <w:sz w:val="24"/>
            <w:szCs w:val="24"/>
          </w:rPr>
          <w:t xml:space="preserve">Fibonacci numbers are a sequence of numbers where each value is the sum of the previous two, starting with 0 and 1. The first few values are 0, 1, 1, 2, 3, 5, 8, </w:t>
        </w:r>
        <w:proofErr w:type="gramStart"/>
        <w:r w:rsidRPr="002F77D7">
          <w:rPr>
            <w:rFonts w:ascii="Arial" w:eastAsia="Times New Roman" w:hAnsi="Arial" w:cs="Arial"/>
            <w:color w:val="212529"/>
            <w:sz w:val="24"/>
            <w:szCs w:val="24"/>
          </w:rPr>
          <w:t>13 ,</w:t>
        </w:r>
        <w:proofErr w:type="gramEnd"/>
        <w:r w:rsidRPr="002F77D7">
          <w:rPr>
            <w:rFonts w:ascii="Arial" w:eastAsia="Times New Roman" w:hAnsi="Arial" w:cs="Arial"/>
            <w:color w:val="212529"/>
            <w:sz w:val="24"/>
            <w:szCs w:val="24"/>
          </w:rPr>
          <w:t>…,</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89" w:author="Unknown"/>
          <w:rFonts w:ascii="Consolas" w:eastAsia="Times New Roman" w:hAnsi="Consolas" w:cs="Consolas"/>
          <w:color w:val="212529"/>
          <w:sz w:val="21"/>
          <w:szCs w:val="21"/>
        </w:rPr>
      </w:pPr>
      <w:proofErr w:type="gramStart"/>
      <w:ins w:id="2390" w:author="Unknown">
        <w:r w:rsidRPr="002F77D7">
          <w:rPr>
            <w:rFonts w:ascii="Consolas" w:eastAsia="Times New Roman" w:hAnsi="Consolas" w:cs="Consolas"/>
            <w:color w:val="212529"/>
            <w:sz w:val="21"/>
            <w:szCs w:val="21"/>
          </w:rPr>
          <w:t>function</w:t>
        </w:r>
        <w:proofErr w:type="gramEnd"/>
        <w:r w:rsidRPr="002F77D7">
          <w:rPr>
            <w:rFonts w:ascii="Consolas" w:eastAsia="Times New Roman" w:hAnsi="Consolas" w:cs="Consolas"/>
            <w:color w:val="212529"/>
            <w:sz w:val="21"/>
            <w:szCs w:val="21"/>
          </w:rPr>
          <w:t xml:space="preserve"> fib(n) {</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91" w:author="Unknown"/>
          <w:rFonts w:ascii="Consolas" w:eastAsia="Times New Roman" w:hAnsi="Consolas" w:cs="Consolas"/>
          <w:color w:val="212529"/>
          <w:sz w:val="21"/>
          <w:szCs w:val="21"/>
        </w:rPr>
      </w:pPr>
      <w:ins w:id="2392" w:author="Unknown">
        <w:r w:rsidRPr="002F77D7">
          <w:rPr>
            <w:rFonts w:ascii="Consolas" w:eastAsia="Times New Roman" w:hAnsi="Consolas" w:cs="Consolas"/>
            <w:color w:val="212529"/>
            <w:sz w:val="21"/>
            <w:szCs w:val="21"/>
          </w:rPr>
          <w:tab/>
        </w:r>
        <w:proofErr w:type="gramStart"/>
        <w:r w:rsidRPr="002F77D7">
          <w:rPr>
            <w:rFonts w:ascii="Consolas" w:eastAsia="Times New Roman" w:hAnsi="Consolas" w:cs="Consolas"/>
            <w:color w:val="212529"/>
            <w:sz w:val="21"/>
            <w:szCs w:val="21"/>
          </w:rPr>
          <w:t>var</w:t>
        </w:r>
        <w:proofErr w:type="gramEnd"/>
        <w:r w:rsidRPr="002F77D7">
          <w:rPr>
            <w:rFonts w:ascii="Consolas" w:eastAsia="Times New Roman" w:hAnsi="Consolas" w:cs="Consolas"/>
            <w:color w:val="212529"/>
            <w:sz w:val="21"/>
            <w:szCs w:val="21"/>
          </w:rPr>
          <w:t xml:space="preserve"> a=0, b=1;</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93" w:author="Unknown"/>
          <w:rFonts w:ascii="Consolas" w:eastAsia="Times New Roman" w:hAnsi="Consolas" w:cs="Consolas"/>
          <w:color w:val="212529"/>
          <w:sz w:val="21"/>
          <w:szCs w:val="21"/>
        </w:rPr>
      </w:pPr>
      <w:ins w:id="2394" w:author="Unknown">
        <w:r w:rsidRPr="002F77D7">
          <w:rPr>
            <w:rFonts w:ascii="Consolas" w:eastAsia="Times New Roman" w:hAnsi="Consolas" w:cs="Consolas"/>
            <w:color w:val="212529"/>
            <w:sz w:val="21"/>
            <w:szCs w:val="21"/>
          </w:rPr>
          <w:tab/>
        </w:r>
        <w:proofErr w:type="gramStart"/>
        <w:r w:rsidRPr="002F77D7">
          <w:rPr>
            <w:rFonts w:ascii="Consolas" w:eastAsia="Times New Roman" w:hAnsi="Consolas" w:cs="Consolas"/>
            <w:color w:val="212529"/>
            <w:sz w:val="21"/>
            <w:szCs w:val="21"/>
          </w:rPr>
          <w:t>for</w:t>
        </w:r>
        <w:proofErr w:type="gramEnd"/>
        <w:r w:rsidRPr="002F77D7">
          <w:rPr>
            <w:rFonts w:ascii="Consolas" w:eastAsia="Times New Roman" w:hAnsi="Consolas" w:cs="Consolas"/>
            <w:color w:val="212529"/>
            <w:sz w:val="21"/>
            <w:szCs w:val="21"/>
          </w:rPr>
          <w:t xml:space="preserve"> (var i=0; i &lt; n; i++) {</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95" w:author="Unknown"/>
          <w:rFonts w:ascii="Consolas" w:eastAsia="Times New Roman" w:hAnsi="Consolas" w:cs="Consolas"/>
          <w:color w:val="212529"/>
          <w:sz w:val="21"/>
          <w:szCs w:val="21"/>
        </w:rPr>
      </w:pPr>
      <w:ins w:id="2396" w:author="Unknown">
        <w:r w:rsidRPr="002F77D7">
          <w:rPr>
            <w:rFonts w:ascii="Consolas" w:eastAsia="Times New Roman" w:hAnsi="Consolas" w:cs="Consolas"/>
            <w:color w:val="212529"/>
            <w:sz w:val="21"/>
            <w:szCs w:val="21"/>
          </w:rPr>
          <w:tab/>
        </w:r>
        <w:r w:rsidRPr="002F77D7">
          <w:rPr>
            <w:rFonts w:ascii="Consolas" w:eastAsia="Times New Roman" w:hAnsi="Consolas" w:cs="Consolas"/>
            <w:color w:val="212529"/>
            <w:sz w:val="21"/>
            <w:szCs w:val="21"/>
          </w:rPr>
          <w:tab/>
        </w:r>
        <w:proofErr w:type="gramStart"/>
        <w:r w:rsidRPr="002F77D7">
          <w:rPr>
            <w:rFonts w:ascii="Consolas" w:eastAsia="Times New Roman" w:hAnsi="Consolas" w:cs="Consolas"/>
            <w:color w:val="212529"/>
            <w:sz w:val="21"/>
            <w:szCs w:val="21"/>
          </w:rPr>
          <w:t>var</w:t>
        </w:r>
        <w:proofErr w:type="gramEnd"/>
        <w:r w:rsidRPr="002F77D7">
          <w:rPr>
            <w:rFonts w:ascii="Consolas" w:eastAsia="Times New Roman" w:hAnsi="Consolas" w:cs="Consolas"/>
            <w:color w:val="212529"/>
            <w:sz w:val="21"/>
            <w:szCs w:val="21"/>
          </w:rPr>
          <w:t xml:space="preserve"> temp = a+b; </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97" w:author="Unknown"/>
          <w:rFonts w:ascii="Consolas" w:eastAsia="Times New Roman" w:hAnsi="Consolas" w:cs="Consolas"/>
          <w:color w:val="212529"/>
          <w:sz w:val="21"/>
          <w:szCs w:val="21"/>
        </w:rPr>
      </w:pPr>
      <w:ins w:id="2398" w:author="Unknown">
        <w:r w:rsidRPr="002F77D7">
          <w:rPr>
            <w:rFonts w:ascii="Consolas" w:eastAsia="Times New Roman" w:hAnsi="Consolas" w:cs="Consolas"/>
            <w:color w:val="212529"/>
            <w:sz w:val="21"/>
            <w:szCs w:val="21"/>
          </w:rPr>
          <w:tab/>
        </w:r>
        <w:r w:rsidRPr="002F77D7">
          <w:rPr>
            <w:rFonts w:ascii="Consolas" w:eastAsia="Times New Roman" w:hAnsi="Consolas" w:cs="Consolas"/>
            <w:color w:val="212529"/>
            <w:sz w:val="21"/>
            <w:szCs w:val="21"/>
          </w:rPr>
          <w:tab/>
          <w:t>a = b;</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99" w:author="Unknown"/>
          <w:rFonts w:ascii="Consolas" w:eastAsia="Times New Roman" w:hAnsi="Consolas" w:cs="Consolas"/>
          <w:color w:val="212529"/>
          <w:sz w:val="21"/>
          <w:szCs w:val="21"/>
        </w:rPr>
      </w:pPr>
      <w:ins w:id="2400" w:author="Unknown">
        <w:r w:rsidRPr="002F77D7">
          <w:rPr>
            <w:rFonts w:ascii="Consolas" w:eastAsia="Times New Roman" w:hAnsi="Consolas" w:cs="Consolas"/>
            <w:color w:val="212529"/>
            <w:sz w:val="21"/>
            <w:szCs w:val="21"/>
          </w:rPr>
          <w:tab/>
        </w:r>
        <w:r w:rsidRPr="002F77D7">
          <w:rPr>
            <w:rFonts w:ascii="Consolas" w:eastAsia="Times New Roman" w:hAnsi="Consolas" w:cs="Consolas"/>
            <w:color w:val="212529"/>
            <w:sz w:val="21"/>
            <w:szCs w:val="21"/>
          </w:rPr>
          <w:tab/>
          <w:t>b = temp;</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01" w:author="Unknown"/>
          <w:rFonts w:ascii="Consolas" w:eastAsia="Times New Roman" w:hAnsi="Consolas" w:cs="Consolas"/>
          <w:color w:val="212529"/>
          <w:sz w:val="21"/>
          <w:szCs w:val="21"/>
        </w:rPr>
      </w:pPr>
      <w:ins w:id="2402" w:author="Unknown">
        <w:r w:rsidRPr="002F77D7">
          <w:rPr>
            <w:rFonts w:ascii="Consolas" w:eastAsia="Times New Roman" w:hAnsi="Consolas" w:cs="Consolas"/>
            <w:color w:val="212529"/>
            <w:sz w:val="21"/>
            <w:szCs w:val="21"/>
          </w:rPr>
          <w:tab/>
          <w:t>}</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03" w:author="Unknown"/>
          <w:rFonts w:ascii="Consolas" w:eastAsia="Times New Roman" w:hAnsi="Consolas" w:cs="Consolas"/>
          <w:color w:val="212529"/>
          <w:sz w:val="21"/>
          <w:szCs w:val="21"/>
        </w:rPr>
      </w:pPr>
      <w:ins w:id="2404" w:author="Unknown">
        <w:r w:rsidRPr="002F77D7">
          <w:rPr>
            <w:rFonts w:ascii="Consolas" w:eastAsia="Times New Roman" w:hAnsi="Consolas" w:cs="Consolas"/>
            <w:color w:val="212529"/>
            <w:sz w:val="21"/>
            <w:szCs w:val="21"/>
          </w:rPr>
          <w:tab/>
        </w:r>
        <w:proofErr w:type="gramStart"/>
        <w:r w:rsidRPr="002F77D7">
          <w:rPr>
            <w:rFonts w:ascii="Consolas" w:eastAsia="Times New Roman" w:hAnsi="Consolas" w:cs="Consolas"/>
            <w:color w:val="212529"/>
            <w:sz w:val="21"/>
            <w:szCs w:val="21"/>
          </w:rPr>
          <w:t>return</w:t>
        </w:r>
        <w:proofErr w:type="gramEnd"/>
        <w:r w:rsidRPr="002F77D7">
          <w:rPr>
            <w:rFonts w:ascii="Consolas" w:eastAsia="Times New Roman" w:hAnsi="Consolas" w:cs="Consolas"/>
            <w:color w:val="212529"/>
            <w:sz w:val="21"/>
            <w:szCs w:val="21"/>
          </w:rPr>
          <w:t xml:space="preserve"> a;</w:t>
        </w:r>
      </w:ins>
    </w:p>
    <w:p w:rsidR="002F77D7" w:rsidRPr="002F77D7" w:rsidRDefault="002F77D7" w:rsidP="002F7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ins w:id="2405" w:author="Unknown"/>
          <w:rFonts w:ascii="Consolas" w:eastAsia="Times New Roman" w:hAnsi="Consolas" w:cs="Consolas"/>
          <w:color w:val="212529"/>
          <w:sz w:val="21"/>
          <w:szCs w:val="21"/>
        </w:rPr>
      </w:pPr>
      <w:ins w:id="2406" w:author="Unknown">
        <w:r w:rsidRPr="002F77D7">
          <w:rPr>
            <w:rFonts w:ascii="Consolas" w:eastAsia="Times New Roman" w:hAnsi="Consolas" w:cs="Consolas"/>
            <w:color w:val="212529"/>
            <w:sz w:val="21"/>
            <w:szCs w:val="21"/>
          </w:rPr>
          <w:t>}</w:t>
        </w:r>
      </w:ins>
    </w:p>
    <w:p w:rsidR="002F77D7" w:rsidRPr="002F77D7" w:rsidRDefault="002F77D7" w:rsidP="002F77D7">
      <w:pPr>
        <w:shd w:val="clear" w:color="auto" w:fill="FFFFFF"/>
        <w:spacing w:after="0" w:line="240" w:lineRule="auto"/>
        <w:rPr>
          <w:ins w:id="2407" w:author="Unknown"/>
          <w:rFonts w:ascii="Times New Roman" w:eastAsia="Times New Roman" w:hAnsi="Times New Roman" w:cs="Times New Roman"/>
          <w:color w:val="007BFF"/>
          <w:sz w:val="24"/>
          <w:szCs w:val="24"/>
        </w:rPr>
      </w:pPr>
      <w:ins w:id="2408" w:author="Unknown">
        <w:r w:rsidRPr="002F77D7">
          <w:rPr>
            <w:rFonts w:ascii="Arial" w:eastAsia="Times New Roman" w:hAnsi="Arial" w:cs="Arial"/>
            <w:color w:val="212529"/>
            <w:sz w:val="24"/>
            <w:szCs w:val="24"/>
          </w:rPr>
          <w:fldChar w:fldCharType="begin"/>
        </w:r>
        <w:r w:rsidRPr="002F77D7">
          <w:rPr>
            <w:rFonts w:ascii="Arial" w:eastAsia="Times New Roman" w:hAnsi="Arial" w:cs="Arial"/>
            <w:color w:val="212529"/>
            <w:sz w:val="24"/>
            <w:szCs w:val="24"/>
          </w:rPr>
          <w:instrText xml:space="preserve"> HYPERLINK "https://www.onlineinterviewquestions.com/advanced-javascript-interview-questions/" \l "collapseUnfiled64" </w:instrText>
        </w:r>
        <w:r w:rsidRPr="002F77D7">
          <w:rPr>
            <w:rFonts w:ascii="Arial" w:eastAsia="Times New Roman" w:hAnsi="Arial" w:cs="Arial"/>
            <w:color w:val="212529"/>
            <w:sz w:val="24"/>
            <w:szCs w:val="24"/>
          </w:rPr>
          <w:fldChar w:fldCharType="separate"/>
        </w:r>
      </w:ins>
    </w:p>
    <w:p w:rsidR="002F77D7" w:rsidRPr="002F77D7" w:rsidRDefault="002F77D7" w:rsidP="002F77D7">
      <w:pPr>
        <w:shd w:val="clear" w:color="auto" w:fill="FFFFFF"/>
        <w:spacing w:before="100" w:beforeAutospacing="1" w:after="0" w:line="240" w:lineRule="auto"/>
        <w:outlineLvl w:val="2"/>
        <w:rPr>
          <w:ins w:id="2409" w:author="Unknown"/>
          <w:rFonts w:ascii="Times New Roman" w:eastAsia="Times New Roman" w:hAnsi="Times New Roman" w:cs="Times New Roman"/>
          <w:color w:val="000000"/>
          <w:sz w:val="27"/>
          <w:szCs w:val="27"/>
        </w:rPr>
      </w:pPr>
      <w:ins w:id="2410" w:author="Unknown">
        <w:r w:rsidRPr="002F77D7">
          <w:rPr>
            <w:rFonts w:ascii="Arial" w:eastAsia="Times New Roman" w:hAnsi="Arial" w:cs="Arial"/>
            <w:color w:val="000000"/>
            <w:sz w:val="27"/>
            <w:szCs w:val="27"/>
          </w:rPr>
          <w:t xml:space="preserve">64. What are different types of Inheritence? Which Inheritance is followed in </w:t>
        </w:r>
        <w:proofErr w:type="gramStart"/>
        <w:r w:rsidRPr="002F77D7">
          <w:rPr>
            <w:rFonts w:ascii="Arial" w:eastAsia="Times New Roman" w:hAnsi="Arial" w:cs="Arial"/>
            <w:color w:val="000000"/>
            <w:sz w:val="27"/>
            <w:szCs w:val="27"/>
          </w:rPr>
          <w:t>Javascript</w:t>
        </w:r>
        <w:proofErr w:type="gramEnd"/>
        <w:r w:rsidRPr="002F77D7">
          <w:rPr>
            <w:rFonts w:ascii="Arial" w:eastAsia="Times New Roman" w:hAnsi="Arial" w:cs="Arial"/>
            <w:color w:val="000000"/>
            <w:sz w:val="27"/>
            <w:szCs w:val="27"/>
          </w:rPr>
          <w:t>.</w:t>
        </w:r>
      </w:ins>
    </w:p>
    <w:p w:rsidR="002F77D7" w:rsidRPr="002F77D7" w:rsidRDefault="002F77D7" w:rsidP="002F77D7">
      <w:pPr>
        <w:shd w:val="clear" w:color="auto" w:fill="FFFFFF"/>
        <w:spacing w:after="0" w:line="240" w:lineRule="auto"/>
        <w:rPr>
          <w:ins w:id="2411" w:author="Unknown"/>
          <w:rFonts w:ascii="Arial" w:eastAsia="Times New Roman" w:hAnsi="Arial" w:cs="Arial"/>
          <w:color w:val="212529"/>
          <w:sz w:val="24"/>
          <w:szCs w:val="24"/>
        </w:rPr>
      </w:pPr>
      <w:ins w:id="2412" w:author="Unknown">
        <w:r w:rsidRPr="002F77D7">
          <w:rPr>
            <w:rFonts w:ascii="Arial" w:eastAsia="Times New Roman" w:hAnsi="Arial" w:cs="Arial"/>
            <w:color w:val="212529"/>
            <w:sz w:val="24"/>
            <w:szCs w:val="24"/>
          </w:rPr>
          <w:lastRenderedPageBreak/>
          <w:fldChar w:fldCharType="end"/>
        </w:r>
      </w:ins>
    </w:p>
    <w:p w:rsidR="002F77D7" w:rsidRPr="002F77D7" w:rsidRDefault="002F77D7" w:rsidP="002F77D7">
      <w:pPr>
        <w:shd w:val="clear" w:color="auto" w:fill="FFFFFF"/>
        <w:spacing w:line="240" w:lineRule="auto"/>
        <w:rPr>
          <w:ins w:id="2413" w:author="Unknown"/>
          <w:rFonts w:ascii="Arial" w:eastAsia="Times New Roman" w:hAnsi="Arial" w:cs="Arial"/>
          <w:color w:val="212529"/>
          <w:sz w:val="24"/>
          <w:szCs w:val="24"/>
        </w:rPr>
      </w:pPr>
      <w:ins w:id="2414" w:author="Unknown">
        <w:r w:rsidRPr="002F77D7">
          <w:rPr>
            <w:rFonts w:ascii="Arial" w:eastAsia="Times New Roman" w:hAnsi="Arial" w:cs="Arial"/>
            <w:color w:val="212529"/>
            <w:sz w:val="24"/>
            <w:szCs w:val="24"/>
          </w:rPr>
          <w:t>There are two types of Inherientence in OOPS Classic and Prototypical Inheritance. Javascript follows Prototypical Inheritance.</w:t>
        </w:r>
      </w:ins>
    </w:p>
    <w:p w:rsidR="002F77D7" w:rsidRPr="002F77D7" w:rsidRDefault="002F77D7" w:rsidP="002F77D7">
      <w:pPr>
        <w:shd w:val="clear" w:color="auto" w:fill="FFFFFF"/>
        <w:spacing w:after="0" w:line="240" w:lineRule="auto"/>
        <w:rPr>
          <w:ins w:id="2415" w:author="Unknown"/>
          <w:rFonts w:ascii="Times New Roman" w:eastAsia="Times New Roman" w:hAnsi="Times New Roman" w:cs="Times New Roman"/>
          <w:color w:val="007BFF"/>
          <w:sz w:val="24"/>
          <w:szCs w:val="24"/>
        </w:rPr>
      </w:pPr>
      <w:ins w:id="2416" w:author="Unknown">
        <w:r w:rsidRPr="002F77D7">
          <w:rPr>
            <w:rFonts w:ascii="Arial" w:eastAsia="Times New Roman" w:hAnsi="Arial" w:cs="Arial"/>
            <w:color w:val="212529"/>
            <w:sz w:val="24"/>
            <w:szCs w:val="24"/>
          </w:rPr>
          <w:fldChar w:fldCharType="begin"/>
        </w:r>
        <w:r w:rsidRPr="002F77D7">
          <w:rPr>
            <w:rFonts w:ascii="Arial" w:eastAsia="Times New Roman" w:hAnsi="Arial" w:cs="Arial"/>
            <w:color w:val="212529"/>
            <w:sz w:val="24"/>
            <w:szCs w:val="24"/>
          </w:rPr>
          <w:instrText xml:space="preserve"> HYPERLINK "https://www.onlineinterviewquestions.com/advanced-javascript-interview-questions/" \l "collapseUnfiled65" </w:instrText>
        </w:r>
        <w:r w:rsidRPr="002F77D7">
          <w:rPr>
            <w:rFonts w:ascii="Arial" w:eastAsia="Times New Roman" w:hAnsi="Arial" w:cs="Arial"/>
            <w:color w:val="212529"/>
            <w:sz w:val="24"/>
            <w:szCs w:val="24"/>
          </w:rPr>
          <w:fldChar w:fldCharType="separate"/>
        </w:r>
      </w:ins>
    </w:p>
    <w:p w:rsidR="002F77D7" w:rsidRPr="002F77D7" w:rsidRDefault="002F77D7" w:rsidP="002F77D7">
      <w:pPr>
        <w:shd w:val="clear" w:color="auto" w:fill="FFFFFF"/>
        <w:spacing w:before="100" w:beforeAutospacing="1" w:after="0" w:line="240" w:lineRule="auto"/>
        <w:outlineLvl w:val="2"/>
        <w:rPr>
          <w:ins w:id="2417" w:author="Unknown"/>
          <w:rFonts w:ascii="Times New Roman" w:eastAsia="Times New Roman" w:hAnsi="Times New Roman" w:cs="Times New Roman"/>
          <w:color w:val="000000"/>
          <w:sz w:val="27"/>
          <w:szCs w:val="27"/>
        </w:rPr>
      </w:pPr>
      <w:ins w:id="2418" w:author="Unknown">
        <w:r w:rsidRPr="002F77D7">
          <w:rPr>
            <w:rFonts w:ascii="Arial" w:eastAsia="Times New Roman" w:hAnsi="Arial" w:cs="Arial"/>
            <w:color w:val="000000"/>
            <w:sz w:val="27"/>
            <w:szCs w:val="27"/>
          </w:rPr>
          <w:t>65. What is output of undefined * 2 in Javascript?</w:t>
        </w:r>
      </w:ins>
    </w:p>
    <w:p w:rsidR="002F77D7" w:rsidRPr="002F77D7" w:rsidRDefault="002F77D7" w:rsidP="002F77D7">
      <w:pPr>
        <w:shd w:val="clear" w:color="auto" w:fill="FFFFFF"/>
        <w:spacing w:after="0" w:line="240" w:lineRule="auto"/>
        <w:rPr>
          <w:ins w:id="2419" w:author="Unknown"/>
          <w:rFonts w:ascii="Arial" w:eastAsia="Times New Roman" w:hAnsi="Arial" w:cs="Arial"/>
          <w:color w:val="212529"/>
          <w:sz w:val="24"/>
          <w:szCs w:val="24"/>
        </w:rPr>
      </w:pPr>
      <w:ins w:id="2420" w:author="Unknown">
        <w:r w:rsidRPr="002F77D7">
          <w:rPr>
            <w:rFonts w:ascii="Arial" w:eastAsia="Times New Roman" w:hAnsi="Arial" w:cs="Arial"/>
            <w:color w:val="212529"/>
            <w:sz w:val="24"/>
            <w:szCs w:val="24"/>
          </w:rPr>
          <w:fldChar w:fldCharType="end"/>
        </w:r>
      </w:ins>
    </w:p>
    <w:p w:rsidR="002F77D7" w:rsidRPr="002F77D7" w:rsidRDefault="002F77D7" w:rsidP="002F77D7">
      <w:pPr>
        <w:shd w:val="clear" w:color="auto" w:fill="FFFFFF"/>
        <w:spacing w:line="240" w:lineRule="auto"/>
        <w:rPr>
          <w:ins w:id="2421" w:author="Unknown"/>
          <w:rFonts w:ascii="Arial" w:eastAsia="Times New Roman" w:hAnsi="Arial" w:cs="Arial"/>
          <w:color w:val="212529"/>
          <w:sz w:val="24"/>
          <w:szCs w:val="24"/>
        </w:rPr>
      </w:pPr>
      <w:proofErr w:type="gramStart"/>
      <w:ins w:id="2422" w:author="Unknown">
        <w:r w:rsidRPr="002F77D7">
          <w:rPr>
            <w:rFonts w:ascii="Arial" w:eastAsia="Times New Roman" w:hAnsi="Arial" w:cs="Arial"/>
            <w:color w:val="212529"/>
            <w:sz w:val="24"/>
            <w:szCs w:val="24"/>
          </w:rPr>
          <w:t>nan</w:t>
        </w:r>
        <w:proofErr w:type="gramEnd"/>
        <w:r w:rsidRPr="002F77D7">
          <w:rPr>
            <w:rFonts w:ascii="Arial" w:eastAsia="Times New Roman" w:hAnsi="Arial" w:cs="Arial"/>
            <w:color w:val="212529"/>
            <w:sz w:val="24"/>
            <w:szCs w:val="24"/>
          </w:rPr>
          <w:t xml:space="preserve"> is output of undefined * 2.</w:t>
        </w:r>
      </w:ins>
    </w:p>
    <w:p w:rsidR="002F77D7" w:rsidRPr="002F77D7" w:rsidRDefault="002F77D7" w:rsidP="002F77D7">
      <w:pPr>
        <w:shd w:val="clear" w:color="auto" w:fill="FFFFFF"/>
        <w:spacing w:after="0" w:line="240" w:lineRule="auto"/>
        <w:rPr>
          <w:ins w:id="2423" w:author="Unknown"/>
          <w:rFonts w:ascii="Times New Roman" w:eastAsia="Times New Roman" w:hAnsi="Times New Roman" w:cs="Times New Roman"/>
          <w:color w:val="007BFF"/>
          <w:sz w:val="24"/>
          <w:szCs w:val="24"/>
        </w:rPr>
      </w:pPr>
      <w:ins w:id="2424" w:author="Unknown">
        <w:r w:rsidRPr="002F77D7">
          <w:rPr>
            <w:rFonts w:ascii="Arial" w:eastAsia="Times New Roman" w:hAnsi="Arial" w:cs="Arial"/>
            <w:color w:val="212529"/>
            <w:sz w:val="24"/>
            <w:szCs w:val="24"/>
          </w:rPr>
          <w:fldChar w:fldCharType="begin"/>
        </w:r>
        <w:r w:rsidRPr="002F77D7">
          <w:rPr>
            <w:rFonts w:ascii="Arial" w:eastAsia="Times New Roman" w:hAnsi="Arial" w:cs="Arial"/>
            <w:color w:val="212529"/>
            <w:sz w:val="24"/>
            <w:szCs w:val="24"/>
          </w:rPr>
          <w:instrText xml:space="preserve"> HYPERLINK "https://www.onlineinterviewquestions.com/advanced-javascript-interview-questions/" \l "collapseUnfiled66" </w:instrText>
        </w:r>
        <w:r w:rsidRPr="002F77D7">
          <w:rPr>
            <w:rFonts w:ascii="Arial" w:eastAsia="Times New Roman" w:hAnsi="Arial" w:cs="Arial"/>
            <w:color w:val="212529"/>
            <w:sz w:val="24"/>
            <w:szCs w:val="24"/>
          </w:rPr>
          <w:fldChar w:fldCharType="separate"/>
        </w:r>
      </w:ins>
    </w:p>
    <w:p w:rsidR="002F77D7" w:rsidRPr="002F77D7" w:rsidRDefault="002F77D7" w:rsidP="002F77D7">
      <w:pPr>
        <w:shd w:val="clear" w:color="auto" w:fill="FFFFFF"/>
        <w:spacing w:before="100" w:beforeAutospacing="1" w:after="0" w:line="240" w:lineRule="auto"/>
        <w:outlineLvl w:val="2"/>
        <w:rPr>
          <w:ins w:id="2425" w:author="Unknown"/>
          <w:rFonts w:ascii="Times New Roman" w:eastAsia="Times New Roman" w:hAnsi="Times New Roman" w:cs="Times New Roman"/>
          <w:color w:val="000000"/>
          <w:sz w:val="27"/>
          <w:szCs w:val="27"/>
        </w:rPr>
      </w:pPr>
      <w:ins w:id="2426" w:author="Unknown">
        <w:r w:rsidRPr="002F77D7">
          <w:rPr>
            <w:rFonts w:ascii="Arial" w:eastAsia="Times New Roman" w:hAnsi="Arial" w:cs="Arial"/>
            <w:color w:val="000000"/>
            <w:sz w:val="27"/>
            <w:szCs w:val="27"/>
          </w:rPr>
          <w:t>66. Explain “use strict</w:t>
        </w:r>
        <w:proofErr w:type="gramStart"/>
        <w:r w:rsidRPr="002F77D7">
          <w:rPr>
            <w:rFonts w:ascii="Arial" w:eastAsia="Times New Roman" w:hAnsi="Arial" w:cs="Arial"/>
            <w:color w:val="000000"/>
            <w:sz w:val="27"/>
            <w:szCs w:val="27"/>
          </w:rPr>
          <w:t xml:space="preserve">” </w:t>
        </w:r>
        <w:proofErr w:type="gramEnd"/>
        <w:r w:rsidRPr="002F77D7">
          <w:rPr>
            <w:rFonts w:ascii="Arial" w:eastAsia="Times New Roman" w:hAnsi="Arial" w:cs="Arial"/>
            <w:color w:val="000000"/>
            <w:sz w:val="27"/>
            <w:szCs w:val="27"/>
          </w:rPr>
          <w:t>?</w:t>
        </w:r>
      </w:ins>
    </w:p>
    <w:p w:rsidR="002F77D7" w:rsidRPr="002F77D7" w:rsidRDefault="002F77D7" w:rsidP="002F77D7">
      <w:pPr>
        <w:shd w:val="clear" w:color="auto" w:fill="FFFFFF"/>
        <w:spacing w:after="0" w:line="240" w:lineRule="auto"/>
        <w:rPr>
          <w:ins w:id="2427" w:author="Unknown"/>
          <w:rFonts w:ascii="Arial" w:eastAsia="Times New Roman" w:hAnsi="Arial" w:cs="Arial"/>
          <w:color w:val="212529"/>
          <w:sz w:val="24"/>
          <w:szCs w:val="24"/>
        </w:rPr>
      </w:pPr>
      <w:ins w:id="2428" w:author="Unknown">
        <w:r w:rsidRPr="002F77D7">
          <w:rPr>
            <w:rFonts w:ascii="Arial" w:eastAsia="Times New Roman" w:hAnsi="Arial" w:cs="Arial"/>
            <w:color w:val="212529"/>
            <w:sz w:val="24"/>
            <w:szCs w:val="24"/>
          </w:rPr>
          <w:fldChar w:fldCharType="end"/>
        </w:r>
      </w:ins>
    </w:p>
    <w:p w:rsidR="002F77D7" w:rsidRPr="002F77D7" w:rsidRDefault="002F77D7" w:rsidP="002F77D7">
      <w:pPr>
        <w:shd w:val="clear" w:color="auto" w:fill="FFFFFF"/>
        <w:spacing w:after="100" w:afterAutospacing="1" w:line="240" w:lineRule="auto"/>
        <w:rPr>
          <w:ins w:id="2429" w:author="Unknown"/>
          <w:rFonts w:ascii="Arial" w:eastAsia="Times New Roman" w:hAnsi="Arial" w:cs="Arial"/>
          <w:color w:val="212529"/>
          <w:sz w:val="24"/>
          <w:szCs w:val="24"/>
        </w:rPr>
      </w:pPr>
      <w:ins w:id="2430" w:author="Unknown">
        <w:r w:rsidRPr="002F77D7">
          <w:rPr>
            <w:rFonts w:ascii="Arial" w:eastAsia="Times New Roman" w:hAnsi="Arial" w:cs="Arial"/>
            <w:color w:val="212529"/>
            <w:sz w:val="24"/>
            <w:szCs w:val="24"/>
          </w:rPr>
          <w:t>“</w:t>
        </w:r>
        <w:proofErr w:type="gramStart"/>
        <w:r w:rsidRPr="002F77D7">
          <w:rPr>
            <w:rFonts w:ascii="Arial" w:eastAsia="Times New Roman" w:hAnsi="Arial" w:cs="Arial"/>
            <w:color w:val="212529"/>
            <w:sz w:val="24"/>
            <w:szCs w:val="24"/>
          </w:rPr>
          <w:t>use</w:t>
        </w:r>
        <w:proofErr w:type="gramEnd"/>
        <w:r w:rsidRPr="002F77D7">
          <w:rPr>
            <w:rFonts w:ascii="Arial" w:eastAsia="Times New Roman" w:hAnsi="Arial" w:cs="Arial"/>
            <w:color w:val="212529"/>
            <w:sz w:val="24"/>
            <w:szCs w:val="24"/>
          </w:rPr>
          <w:t xml:space="preserve"> strict” is a javascript directive that is introduced in Es5. The purpose of using “use strict” directive is to enforce the code is executed in strict mode. In strict mode we can’t use a variable without declaring it. “</w:t>
        </w:r>
        <w:proofErr w:type="gramStart"/>
        <w:r w:rsidRPr="002F77D7">
          <w:rPr>
            <w:rFonts w:ascii="Arial" w:eastAsia="Times New Roman" w:hAnsi="Arial" w:cs="Arial"/>
            <w:color w:val="212529"/>
            <w:sz w:val="24"/>
            <w:szCs w:val="24"/>
          </w:rPr>
          <w:t>use</w:t>
        </w:r>
        <w:proofErr w:type="gramEnd"/>
        <w:r w:rsidRPr="002F77D7">
          <w:rPr>
            <w:rFonts w:ascii="Arial" w:eastAsia="Times New Roman" w:hAnsi="Arial" w:cs="Arial"/>
            <w:color w:val="212529"/>
            <w:sz w:val="24"/>
            <w:szCs w:val="24"/>
          </w:rPr>
          <w:t xml:space="preserve"> strict” is ignored by earlier versions of Javascript.</w:t>
        </w:r>
      </w:ins>
    </w:p>
    <w:p w:rsidR="002F77D7" w:rsidRPr="002F77D7" w:rsidRDefault="002F77D7" w:rsidP="002F77D7">
      <w:pPr>
        <w:shd w:val="clear" w:color="auto" w:fill="FFFFFF"/>
        <w:spacing w:after="0" w:line="240" w:lineRule="auto"/>
        <w:rPr>
          <w:ins w:id="2431" w:author="Unknown"/>
          <w:rFonts w:ascii="Times New Roman" w:eastAsia="Times New Roman" w:hAnsi="Times New Roman" w:cs="Times New Roman"/>
          <w:color w:val="007BFF"/>
          <w:sz w:val="24"/>
          <w:szCs w:val="24"/>
        </w:rPr>
      </w:pPr>
      <w:ins w:id="2432" w:author="Unknown">
        <w:r w:rsidRPr="002F77D7">
          <w:rPr>
            <w:rFonts w:ascii="Arial" w:eastAsia="Times New Roman" w:hAnsi="Arial" w:cs="Arial"/>
            <w:color w:val="212529"/>
            <w:sz w:val="24"/>
            <w:szCs w:val="24"/>
          </w:rPr>
          <w:fldChar w:fldCharType="begin"/>
        </w:r>
        <w:r w:rsidRPr="002F77D7">
          <w:rPr>
            <w:rFonts w:ascii="Arial" w:eastAsia="Times New Roman" w:hAnsi="Arial" w:cs="Arial"/>
            <w:color w:val="212529"/>
            <w:sz w:val="24"/>
            <w:szCs w:val="24"/>
          </w:rPr>
          <w:instrText xml:space="preserve"> HYPERLINK "https://www.onlineinterviewquestions.com/advanced-javascript-interview-questions/" \l "collapseUnfiled67" </w:instrText>
        </w:r>
        <w:r w:rsidRPr="002F77D7">
          <w:rPr>
            <w:rFonts w:ascii="Arial" w:eastAsia="Times New Roman" w:hAnsi="Arial" w:cs="Arial"/>
            <w:color w:val="212529"/>
            <w:sz w:val="24"/>
            <w:szCs w:val="24"/>
          </w:rPr>
          <w:fldChar w:fldCharType="separate"/>
        </w:r>
      </w:ins>
    </w:p>
    <w:p w:rsidR="002F77D7" w:rsidRPr="002F77D7" w:rsidRDefault="002F77D7" w:rsidP="002F77D7">
      <w:pPr>
        <w:shd w:val="clear" w:color="auto" w:fill="FFFFFF"/>
        <w:spacing w:before="100" w:beforeAutospacing="1" w:after="0" w:line="240" w:lineRule="auto"/>
        <w:outlineLvl w:val="2"/>
        <w:rPr>
          <w:ins w:id="2433" w:author="Unknown"/>
          <w:rFonts w:ascii="Times New Roman" w:eastAsia="Times New Roman" w:hAnsi="Times New Roman" w:cs="Times New Roman"/>
          <w:color w:val="000000"/>
          <w:sz w:val="27"/>
          <w:szCs w:val="27"/>
        </w:rPr>
      </w:pPr>
      <w:ins w:id="2434" w:author="Unknown">
        <w:r w:rsidRPr="002F77D7">
          <w:rPr>
            <w:rFonts w:ascii="Arial" w:eastAsia="Times New Roman" w:hAnsi="Arial" w:cs="Arial"/>
            <w:color w:val="000000"/>
            <w:sz w:val="27"/>
            <w:szCs w:val="27"/>
          </w:rPr>
          <w:t>67. Describe negative infinity in JavaScript?</w:t>
        </w:r>
      </w:ins>
    </w:p>
    <w:p w:rsidR="002F77D7" w:rsidRPr="002F77D7" w:rsidRDefault="002F77D7" w:rsidP="002F77D7">
      <w:pPr>
        <w:shd w:val="clear" w:color="auto" w:fill="FFFFFF"/>
        <w:spacing w:after="0" w:line="240" w:lineRule="auto"/>
        <w:rPr>
          <w:ins w:id="2435" w:author="Unknown"/>
          <w:rFonts w:ascii="Arial" w:eastAsia="Times New Roman" w:hAnsi="Arial" w:cs="Arial"/>
          <w:color w:val="212529"/>
          <w:sz w:val="24"/>
          <w:szCs w:val="24"/>
        </w:rPr>
      </w:pPr>
      <w:ins w:id="2436" w:author="Unknown">
        <w:r w:rsidRPr="002F77D7">
          <w:rPr>
            <w:rFonts w:ascii="Arial" w:eastAsia="Times New Roman" w:hAnsi="Arial" w:cs="Arial"/>
            <w:color w:val="212529"/>
            <w:sz w:val="24"/>
            <w:szCs w:val="24"/>
          </w:rPr>
          <w:fldChar w:fldCharType="end"/>
        </w:r>
      </w:ins>
    </w:p>
    <w:p w:rsidR="002F77D7" w:rsidRPr="002F77D7" w:rsidRDefault="002F77D7" w:rsidP="002F77D7">
      <w:pPr>
        <w:shd w:val="clear" w:color="auto" w:fill="FFFFFF"/>
        <w:spacing w:after="100" w:afterAutospacing="1" w:line="240" w:lineRule="auto"/>
        <w:rPr>
          <w:ins w:id="2437" w:author="Unknown"/>
          <w:rFonts w:ascii="Arial" w:eastAsia="Times New Roman" w:hAnsi="Arial" w:cs="Arial"/>
          <w:color w:val="212529"/>
          <w:sz w:val="24"/>
          <w:szCs w:val="24"/>
        </w:rPr>
      </w:pPr>
      <w:ins w:id="2438" w:author="Unknown">
        <w:r w:rsidRPr="002F77D7">
          <w:rPr>
            <w:rFonts w:ascii="Arial" w:eastAsia="Times New Roman" w:hAnsi="Arial" w:cs="Arial"/>
            <w:color w:val="212529"/>
            <w:sz w:val="24"/>
            <w:szCs w:val="24"/>
          </w:rPr>
          <w:t>NEGATIVE_INFINITY property represents negative infinity and is a number in javascript, which is derived by ‘dividing negative number by zero’. It can be better understood as a number that is lower than any other number. Its properties are as follows</w:t>
        </w:r>
        <w:proofErr w:type="gramStart"/>
        <w:r w:rsidRPr="002F77D7">
          <w:rPr>
            <w:rFonts w:ascii="Arial" w:eastAsia="Times New Roman" w:hAnsi="Arial" w:cs="Arial"/>
            <w:color w:val="212529"/>
            <w:sz w:val="24"/>
            <w:szCs w:val="24"/>
          </w:rPr>
          <w:t>:</w:t>
        </w:r>
        <w:proofErr w:type="gramEnd"/>
        <w:r w:rsidRPr="002F77D7">
          <w:rPr>
            <w:rFonts w:ascii="Arial" w:eastAsia="Times New Roman" w:hAnsi="Arial" w:cs="Arial"/>
            <w:color w:val="212529"/>
            <w:sz w:val="24"/>
            <w:szCs w:val="24"/>
          </w:rPr>
          <w:br/>
          <w:t>– A number of objects need not to be created to access this static property.</w:t>
        </w:r>
        <w:r w:rsidRPr="002F77D7">
          <w:rPr>
            <w:rFonts w:ascii="Arial" w:eastAsia="Times New Roman" w:hAnsi="Arial" w:cs="Arial"/>
            <w:color w:val="212529"/>
            <w:sz w:val="24"/>
            <w:szCs w:val="24"/>
          </w:rPr>
          <w:br/>
          <w:t>– The value of negative infinity is the same as the negative value of the infinity property of the global object.</w:t>
        </w:r>
      </w:ins>
    </w:p>
    <w:p w:rsidR="002F77D7" w:rsidRPr="002F77D7" w:rsidRDefault="002F77D7" w:rsidP="002F77D7">
      <w:pPr>
        <w:shd w:val="clear" w:color="auto" w:fill="FFFFFF"/>
        <w:spacing w:after="100" w:afterAutospacing="1" w:line="240" w:lineRule="auto"/>
        <w:rPr>
          <w:ins w:id="2439" w:author="Unknown"/>
          <w:rFonts w:ascii="Arial" w:eastAsia="Times New Roman" w:hAnsi="Arial" w:cs="Arial"/>
          <w:color w:val="212529"/>
          <w:sz w:val="24"/>
          <w:szCs w:val="24"/>
        </w:rPr>
      </w:pPr>
      <w:ins w:id="2440" w:author="Unknown">
        <w:r w:rsidRPr="002F77D7">
          <w:rPr>
            <w:rFonts w:ascii="Arial" w:eastAsia="Times New Roman" w:hAnsi="Arial" w:cs="Arial"/>
            <w:color w:val="212529"/>
            <w:sz w:val="24"/>
            <w:szCs w:val="24"/>
          </w:rPr>
          <w:t>The values behave differently than the mathematical infinity:</w:t>
        </w:r>
      </w:ins>
    </w:p>
    <w:p w:rsidR="002F77D7" w:rsidRPr="002F77D7" w:rsidRDefault="002F77D7" w:rsidP="002F77D7">
      <w:pPr>
        <w:numPr>
          <w:ilvl w:val="0"/>
          <w:numId w:val="99"/>
        </w:numPr>
        <w:shd w:val="clear" w:color="auto" w:fill="FFFFFF"/>
        <w:spacing w:before="100" w:beforeAutospacing="1" w:after="100" w:afterAutospacing="1" w:line="240" w:lineRule="auto"/>
        <w:rPr>
          <w:ins w:id="2441" w:author="Unknown"/>
          <w:rFonts w:ascii="Arial" w:eastAsia="Times New Roman" w:hAnsi="Arial" w:cs="Arial"/>
          <w:color w:val="212529"/>
          <w:sz w:val="24"/>
          <w:szCs w:val="24"/>
        </w:rPr>
      </w:pPr>
      <w:ins w:id="2442" w:author="Unknown">
        <w:r w:rsidRPr="002F77D7">
          <w:rPr>
            <w:rFonts w:ascii="Arial" w:eastAsia="Times New Roman" w:hAnsi="Arial" w:cs="Arial"/>
            <w:color w:val="212529"/>
            <w:sz w:val="24"/>
            <w:szCs w:val="24"/>
          </w:rPr>
          <w:t>Any positive value, including POSITIVE_INFINITY, multiplied by NEGATIVE_INFINITY is NEGATIVE_INFINITY.</w:t>
        </w:r>
      </w:ins>
    </w:p>
    <w:p w:rsidR="002F77D7" w:rsidRPr="002F77D7" w:rsidRDefault="002F77D7" w:rsidP="002F77D7">
      <w:pPr>
        <w:numPr>
          <w:ilvl w:val="0"/>
          <w:numId w:val="99"/>
        </w:numPr>
        <w:shd w:val="clear" w:color="auto" w:fill="FFFFFF"/>
        <w:spacing w:before="100" w:beforeAutospacing="1" w:after="100" w:afterAutospacing="1" w:line="240" w:lineRule="auto"/>
        <w:rPr>
          <w:ins w:id="2443" w:author="Unknown"/>
          <w:rFonts w:ascii="Arial" w:eastAsia="Times New Roman" w:hAnsi="Arial" w:cs="Arial"/>
          <w:color w:val="212529"/>
          <w:sz w:val="24"/>
          <w:szCs w:val="24"/>
        </w:rPr>
      </w:pPr>
      <w:ins w:id="2444" w:author="Unknown">
        <w:r w:rsidRPr="002F77D7">
          <w:rPr>
            <w:rFonts w:ascii="Arial" w:eastAsia="Times New Roman" w:hAnsi="Arial" w:cs="Arial"/>
            <w:color w:val="212529"/>
            <w:sz w:val="24"/>
            <w:szCs w:val="24"/>
          </w:rPr>
          <w:t>Any negative value, including NEGATIVE_INFINITY, multiplied by NEGATIVE_INFINITY is POSITIVE_INFINITY.</w:t>
        </w:r>
      </w:ins>
    </w:p>
    <w:p w:rsidR="002F77D7" w:rsidRPr="002F77D7" w:rsidRDefault="002F77D7" w:rsidP="002F77D7">
      <w:pPr>
        <w:numPr>
          <w:ilvl w:val="0"/>
          <w:numId w:val="99"/>
        </w:numPr>
        <w:shd w:val="clear" w:color="auto" w:fill="FFFFFF"/>
        <w:spacing w:before="100" w:beforeAutospacing="1" w:after="100" w:afterAutospacing="1" w:line="240" w:lineRule="auto"/>
        <w:rPr>
          <w:ins w:id="2445" w:author="Unknown"/>
          <w:rFonts w:ascii="Arial" w:eastAsia="Times New Roman" w:hAnsi="Arial" w:cs="Arial"/>
          <w:color w:val="212529"/>
          <w:sz w:val="24"/>
          <w:szCs w:val="24"/>
        </w:rPr>
      </w:pPr>
      <w:ins w:id="2446" w:author="Unknown">
        <w:r w:rsidRPr="002F77D7">
          <w:rPr>
            <w:rFonts w:ascii="Arial" w:eastAsia="Times New Roman" w:hAnsi="Arial" w:cs="Arial"/>
            <w:color w:val="212529"/>
            <w:sz w:val="24"/>
            <w:szCs w:val="24"/>
          </w:rPr>
          <w:t>Zero multiplied by NEGATIVE_INFINITY is NaN.</w:t>
        </w:r>
      </w:ins>
    </w:p>
    <w:p w:rsidR="002F77D7" w:rsidRPr="002F77D7" w:rsidRDefault="002F77D7" w:rsidP="002F77D7">
      <w:pPr>
        <w:numPr>
          <w:ilvl w:val="0"/>
          <w:numId w:val="99"/>
        </w:numPr>
        <w:shd w:val="clear" w:color="auto" w:fill="FFFFFF"/>
        <w:spacing w:before="100" w:beforeAutospacing="1" w:after="100" w:afterAutospacing="1" w:line="240" w:lineRule="auto"/>
        <w:rPr>
          <w:ins w:id="2447" w:author="Unknown"/>
          <w:rFonts w:ascii="Arial" w:eastAsia="Times New Roman" w:hAnsi="Arial" w:cs="Arial"/>
          <w:color w:val="212529"/>
          <w:sz w:val="24"/>
          <w:szCs w:val="24"/>
        </w:rPr>
      </w:pPr>
      <w:ins w:id="2448" w:author="Unknown">
        <w:r w:rsidRPr="002F77D7">
          <w:rPr>
            <w:rFonts w:ascii="Arial" w:eastAsia="Times New Roman" w:hAnsi="Arial" w:cs="Arial"/>
            <w:color w:val="212529"/>
            <w:sz w:val="24"/>
            <w:szCs w:val="24"/>
          </w:rPr>
          <w:t>NaN multiplied by NEGATIVE_INFINITY is NaN.</w:t>
        </w:r>
      </w:ins>
    </w:p>
    <w:p w:rsidR="002F77D7" w:rsidRPr="002F77D7" w:rsidRDefault="002F77D7" w:rsidP="002F77D7">
      <w:pPr>
        <w:numPr>
          <w:ilvl w:val="0"/>
          <w:numId w:val="99"/>
        </w:numPr>
        <w:shd w:val="clear" w:color="auto" w:fill="FFFFFF"/>
        <w:spacing w:before="100" w:beforeAutospacing="1" w:after="100" w:afterAutospacing="1" w:line="240" w:lineRule="auto"/>
        <w:rPr>
          <w:ins w:id="2449" w:author="Unknown"/>
          <w:rFonts w:ascii="Arial" w:eastAsia="Times New Roman" w:hAnsi="Arial" w:cs="Arial"/>
          <w:color w:val="212529"/>
          <w:sz w:val="24"/>
          <w:szCs w:val="24"/>
        </w:rPr>
      </w:pPr>
      <w:ins w:id="2450" w:author="Unknown">
        <w:r w:rsidRPr="002F77D7">
          <w:rPr>
            <w:rFonts w:ascii="Arial" w:eastAsia="Times New Roman" w:hAnsi="Arial" w:cs="Arial"/>
            <w:color w:val="212529"/>
            <w:sz w:val="24"/>
            <w:szCs w:val="24"/>
          </w:rPr>
          <w:t>NEGATIVE_INFINITY, divided by any negative value except NEGATIVE_INFINITY, is POSITIVE_INFINITY.</w:t>
        </w:r>
      </w:ins>
    </w:p>
    <w:p w:rsidR="002F77D7" w:rsidRPr="002F77D7" w:rsidRDefault="002F77D7" w:rsidP="002F77D7">
      <w:pPr>
        <w:numPr>
          <w:ilvl w:val="0"/>
          <w:numId w:val="99"/>
        </w:numPr>
        <w:shd w:val="clear" w:color="auto" w:fill="FFFFFF"/>
        <w:spacing w:before="100" w:beforeAutospacing="1" w:after="100" w:afterAutospacing="1" w:line="240" w:lineRule="auto"/>
        <w:rPr>
          <w:ins w:id="2451" w:author="Unknown"/>
          <w:rFonts w:ascii="Arial" w:eastAsia="Times New Roman" w:hAnsi="Arial" w:cs="Arial"/>
          <w:color w:val="212529"/>
          <w:sz w:val="24"/>
          <w:szCs w:val="24"/>
        </w:rPr>
      </w:pPr>
      <w:ins w:id="2452" w:author="Unknown">
        <w:r w:rsidRPr="002F77D7">
          <w:rPr>
            <w:rFonts w:ascii="Arial" w:eastAsia="Times New Roman" w:hAnsi="Arial" w:cs="Arial"/>
            <w:color w:val="212529"/>
            <w:sz w:val="24"/>
            <w:szCs w:val="24"/>
          </w:rPr>
          <w:t>NEGATIVE_INFINITY, divided by any positive value except POSITIVE_INFINITY, is NEGATIVE_INFINITY.</w:t>
        </w:r>
      </w:ins>
    </w:p>
    <w:p w:rsidR="002F77D7" w:rsidRPr="002F77D7" w:rsidRDefault="002F77D7" w:rsidP="002F77D7">
      <w:pPr>
        <w:numPr>
          <w:ilvl w:val="0"/>
          <w:numId w:val="99"/>
        </w:numPr>
        <w:shd w:val="clear" w:color="auto" w:fill="FFFFFF"/>
        <w:spacing w:before="100" w:beforeAutospacing="1" w:after="100" w:afterAutospacing="1" w:line="240" w:lineRule="auto"/>
        <w:rPr>
          <w:ins w:id="2453" w:author="Unknown"/>
          <w:rFonts w:ascii="Arial" w:eastAsia="Times New Roman" w:hAnsi="Arial" w:cs="Arial"/>
          <w:color w:val="212529"/>
          <w:sz w:val="24"/>
          <w:szCs w:val="24"/>
        </w:rPr>
      </w:pPr>
      <w:ins w:id="2454" w:author="Unknown">
        <w:r w:rsidRPr="002F77D7">
          <w:rPr>
            <w:rFonts w:ascii="Arial" w:eastAsia="Times New Roman" w:hAnsi="Arial" w:cs="Arial"/>
            <w:color w:val="212529"/>
            <w:sz w:val="24"/>
            <w:szCs w:val="24"/>
          </w:rPr>
          <w:t>NEGATIVE_INFINITY, divided by either NEGATIVE_INFINITY or POSITIVE_INFINITY, is NaN.</w:t>
        </w:r>
      </w:ins>
    </w:p>
    <w:p w:rsidR="002F77D7" w:rsidRPr="002F77D7" w:rsidRDefault="002F77D7" w:rsidP="002F77D7">
      <w:pPr>
        <w:numPr>
          <w:ilvl w:val="0"/>
          <w:numId w:val="99"/>
        </w:numPr>
        <w:shd w:val="clear" w:color="auto" w:fill="FFFFFF"/>
        <w:spacing w:before="100" w:beforeAutospacing="1" w:after="100" w:afterAutospacing="1" w:line="240" w:lineRule="auto"/>
        <w:rPr>
          <w:ins w:id="2455" w:author="Unknown"/>
          <w:rFonts w:ascii="Arial" w:eastAsia="Times New Roman" w:hAnsi="Arial" w:cs="Arial"/>
          <w:color w:val="212529"/>
          <w:sz w:val="24"/>
          <w:szCs w:val="24"/>
        </w:rPr>
      </w:pPr>
      <w:ins w:id="2456" w:author="Unknown">
        <w:r w:rsidRPr="002F77D7">
          <w:rPr>
            <w:rFonts w:ascii="Arial" w:eastAsia="Times New Roman" w:hAnsi="Arial" w:cs="Arial"/>
            <w:color w:val="212529"/>
            <w:sz w:val="24"/>
            <w:szCs w:val="24"/>
          </w:rPr>
          <w:t>Any number divided by NEGATIVE_INFINITY is zero.</w:t>
        </w:r>
      </w:ins>
    </w:p>
    <w:p w:rsidR="002F77D7" w:rsidRPr="002F77D7" w:rsidRDefault="002F77D7" w:rsidP="002F77D7">
      <w:pPr>
        <w:shd w:val="clear" w:color="auto" w:fill="FFFFFF"/>
        <w:spacing w:after="0" w:line="240" w:lineRule="auto"/>
        <w:rPr>
          <w:ins w:id="2457" w:author="Unknown"/>
          <w:rFonts w:ascii="Times New Roman" w:eastAsia="Times New Roman" w:hAnsi="Times New Roman" w:cs="Times New Roman"/>
          <w:color w:val="007BFF"/>
          <w:sz w:val="24"/>
          <w:szCs w:val="24"/>
        </w:rPr>
      </w:pPr>
      <w:ins w:id="2458" w:author="Unknown">
        <w:r w:rsidRPr="002F77D7">
          <w:rPr>
            <w:rFonts w:ascii="Arial" w:eastAsia="Times New Roman" w:hAnsi="Arial" w:cs="Arial"/>
            <w:color w:val="212529"/>
            <w:sz w:val="24"/>
            <w:szCs w:val="24"/>
          </w:rPr>
          <w:lastRenderedPageBreak/>
          <w:fldChar w:fldCharType="begin"/>
        </w:r>
        <w:r w:rsidRPr="002F77D7">
          <w:rPr>
            <w:rFonts w:ascii="Arial" w:eastAsia="Times New Roman" w:hAnsi="Arial" w:cs="Arial"/>
            <w:color w:val="212529"/>
            <w:sz w:val="24"/>
            <w:szCs w:val="24"/>
          </w:rPr>
          <w:instrText xml:space="preserve"> HYPERLINK "https://www.onlineinterviewquestions.com/advanced-javascript-interview-questions/" \l "collapseUnfiled68" </w:instrText>
        </w:r>
        <w:r w:rsidRPr="002F77D7">
          <w:rPr>
            <w:rFonts w:ascii="Arial" w:eastAsia="Times New Roman" w:hAnsi="Arial" w:cs="Arial"/>
            <w:color w:val="212529"/>
            <w:sz w:val="24"/>
            <w:szCs w:val="24"/>
          </w:rPr>
          <w:fldChar w:fldCharType="separate"/>
        </w:r>
      </w:ins>
    </w:p>
    <w:p w:rsidR="002F77D7" w:rsidRPr="002F77D7" w:rsidRDefault="002F77D7" w:rsidP="002F77D7">
      <w:pPr>
        <w:shd w:val="clear" w:color="auto" w:fill="FFFFFF"/>
        <w:spacing w:before="100" w:beforeAutospacing="1" w:after="0" w:line="240" w:lineRule="auto"/>
        <w:outlineLvl w:val="2"/>
        <w:rPr>
          <w:ins w:id="2459" w:author="Unknown"/>
          <w:rFonts w:ascii="Times New Roman" w:eastAsia="Times New Roman" w:hAnsi="Times New Roman" w:cs="Times New Roman"/>
          <w:color w:val="000000"/>
          <w:sz w:val="27"/>
          <w:szCs w:val="27"/>
        </w:rPr>
      </w:pPr>
      <w:ins w:id="2460" w:author="Unknown">
        <w:r w:rsidRPr="002F77D7">
          <w:rPr>
            <w:rFonts w:ascii="Arial" w:eastAsia="Times New Roman" w:hAnsi="Arial" w:cs="Arial"/>
            <w:color w:val="000000"/>
            <w:sz w:val="27"/>
            <w:szCs w:val="27"/>
          </w:rPr>
          <w:t>68. Explain JavaScript Event Delegation Model?</w:t>
        </w:r>
      </w:ins>
    </w:p>
    <w:p w:rsidR="002F77D7" w:rsidRPr="002F77D7" w:rsidRDefault="002F77D7" w:rsidP="002F77D7">
      <w:pPr>
        <w:shd w:val="clear" w:color="auto" w:fill="FFFFFF"/>
        <w:spacing w:after="0" w:line="240" w:lineRule="auto"/>
        <w:rPr>
          <w:ins w:id="2461" w:author="Unknown"/>
          <w:rFonts w:ascii="Arial" w:eastAsia="Times New Roman" w:hAnsi="Arial" w:cs="Arial"/>
          <w:color w:val="212529"/>
          <w:sz w:val="24"/>
          <w:szCs w:val="24"/>
        </w:rPr>
      </w:pPr>
      <w:ins w:id="2462" w:author="Unknown">
        <w:r w:rsidRPr="002F77D7">
          <w:rPr>
            <w:rFonts w:ascii="Arial" w:eastAsia="Times New Roman" w:hAnsi="Arial" w:cs="Arial"/>
            <w:color w:val="212529"/>
            <w:sz w:val="24"/>
            <w:szCs w:val="24"/>
          </w:rPr>
          <w:fldChar w:fldCharType="end"/>
        </w:r>
      </w:ins>
    </w:p>
    <w:p w:rsidR="002F77D7" w:rsidRPr="002F77D7" w:rsidRDefault="002F77D7" w:rsidP="002F77D7">
      <w:pPr>
        <w:shd w:val="clear" w:color="auto" w:fill="FFFFFF"/>
        <w:spacing w:after="100" w:afterAutospacing="1" w:line="240" w:lineRule="auto"/>
        <w:rPr>
          <w:ins w:id="2463" w:author="Unknown"/>
          <w:rFonts w:ascii="Arial" w:eastAsia="Times New Roman" w:hAnsi="Arial" w:cs="Arial"/>
          <w:color w:val="212529"/>
          <w:sz w:val="24"/>
          <w:szCs w:val="24"/>
        </w:rPr>
      </w:pPr>
      <w:ins w:id="2464" w:author="Unknown">
        <w:r w:rsidRPr="002F77D7">
          <w:rPr>
            <w:rFonts w:ascii="Arial" w:eastAsia="Times New Roman" w:hAnsi="Arial" w:cs="Arial"/>
            <w:color w:val="212529"/>
            <w:sz w:val="24"/>
            <w:szCs w:val="24"/>
          </w:rPr>
          <w:t>In JavaScript, there is some cool stuff that makes it the best of all. One of them is Delegation Model. When capturing and bubbling, allow functions to implement one single handler to many elements at one particular time then that is called event delegation. Event delegation allows you to add event listeners to one parent instead of specified nodes. That particular listener analyzes bubbled events to find a match on the child elements. Many people think it to be complicated but in reality, it is very simple if one starts understanding it.</w:t>
        </w:r>
      </w:ins>
    </w:p>
    <w:p w:rsidR="002F77D7" w:rsidRPr="002F77D7" w:rsidRDefault="002F77D7" w:rsidP="002F77D7">
      <w:pPr>
        <w:shd w:val="clear" w:color="auto" w:fill="FFFFFF"/>
        <w:spacing w:after="100" w:afterAutospacing="1" w:line="240" w:lineRule="auto"/>
        <w:rPr>
          <w:ins w:id="2465" w:author="Unknown"/>
          <w:rFonts w:ascii="Arial" w:eastAsia="Times New Roman" w:hAnsi="Arial" w:cs="Arial"/>
          <w:color w:val="212529"/>
          <w:sz w:val="24"/>
          <w:szCs w:val="24"/>
        </w:rPr>
      </w:pPr>
      <w:ins w:id="2466" w:author="Unknown">
        <w:r w:rsidRPr="002F77D7">
          <w:rPr>
            <w:rFonts w:ascii="Arial" w:eastAsia="Times New Roman" w:hAnsi="Arial" w:cs="Arial"/>
            <w:color w:val="212529"/>
            <w:sz w:val="24"/>
            <w:szCs w:val="24"/>
          </w:rPr>
          <w:t>Also, </w:t>
        </w:r>
        <w:r w:rsidRPr="002F77D7">
          <w:rPr>
            <w:rFonts w:ascii="Arial" w:eastAsia="Times New Roman" w:hAnsi="Arial" w:cs="Arial"/>
            <w:b/>
            <w:bCs/>
            <w:color w:val="212529"/>
            <w:sz w:val="24"/>
            <w:szCs w:val="24"/>
          </w:rPr>
          <w:t>Read Five </w:t>
        </w:r>
        <w:r w:rsidRPr="002F77D7">
          <w:rPr>
            <w:rFonts w:ascii="Arial" w:eastAsia="Times New Roman" w:hAnsi="Arial" w:cs="Arial"/>
            <w:b/>
            <w:bCs/>
            <w:color w:val="212529"/>
            <w:sz w:val="24"/>
            <w:szCs w:val="24"/>
          </w:rPr>
          <w:fldChar w:fldCharType="begin"/>
        </w:r>
        <w:r w:rsidRPr="002F77D7">
          <w:rPr>
            <w:rFonts w:ascii="Arial" w:eastAsia="Times New Roman" w:hAnsi="Arial" w:cs="Arial"/>
            <w:b/>
            <w:bCs/>
            <w:color w:val="212529"/>
            <w:sz w:val="24"/>
            <w:szCs w:val="24"/>
          </w:rPr>
          <w:instrText xml:space="preserve"> HYPERLINK "https://www.onlineinterviewquestions.com/blog/5-javascript-frameworks-to-learn/" </w:instrText>
        </w:r>
        <w:r w:rsidRPr="002F77D7">
          <w:rPr>
            <w:rFonts w:ascii="Arial" w:eastAsia="Times New Roman" w:hAnsi="Arial" w:cs="Arial"/>
            <w:b/>
            <w:bCs/>
            <w:color w:val="212529"/>
            <w:sz w:val="24"/>
            <w:szCs w:val="24"/>
          </w:rPr>
          <w:fldChar w:fldCharType="separate"/>
        </w:r>
        <w:r w:rsidRPr="002F77D7">
          <w:rPr>
            <w:rFonts w:ascii="Arial" w:eastAsia="Times New Roman" w:hAnsi="Arial" w:cs="Arial"/>
            <w:b/>
            <w:bCs/>
            <w:color w:val="007BFF"/>
            <w:sz w:val="24"/>
            <w:szCs w:val="24"/>
            <w:u w:val="single"/>
          </w:rPr>
          <w:t>JavaScript Frameworks to learn in 2018</w:t>
        </w:r>
        <w:r w:rsidRPr="002F77D7">
          <w:rPr>
            <w:rFonts w:ascii="Arial" w:eastAsia="Times New Roman" w:hAnsi="Arial" w:cs="Arial"/>
            <w:b/>
            <w:bCs/>
            <w:color w:val="212529"/>
            <w:sz w:val="24"/>
            <w:szCs w:val="24"/>
          </w:rPr>
          <w:fldChar w:fldCharType="end"/>
        </w:r>
      </w:ins>
    </w:p>
    <w:p w:rsidR="002F77D7" w:rsidRPr="002F77D7" w:rsidRDefault="002F77D7" w:rsidP="002F77D7">
      <w:pPr>
        <w:shd w:val="clear" w:color="auto" w:fill="FFFFFF"/>
        <w:spacing w:after="0" w:line="240" w:lineRule="auto"/>
        <w:rPr>
          <w:ins w:id="2467" w:author="Unknown"/>
          <w:rFonts w:ascii="Times New Roman" w:eastAsia="Times New Roman" w:hAnsi="Times New Roman" w:cs="Times New Roman"/>
          <w:color w:val="007BFF"/>
          <w:sz w:val="24"/>
          <w:szCs w:val="24"/>
        </w:rPr>
      </w:pPr>
      <w:ins w:id="2468" w:author="Unknown">
        <w:r w:rsidRPr="002F77D7">
          <w:rPr>
            <w:rFonts w:ascii="Arial" w:eastAsia="Times New Roman" w:hAnsi="Arial" w:cs="Arial"/>
            <w:color w:val="212529"/>
            <w:sz w:val="24"/>
            <w:szCs w:val="24"/>
          </w:rPr>
          <w:fldChar w:fldCharType="begin"/>
        </w:r>
        <w:r w:rsidRPr="002F77D7">
          <w:rPr>
            <w:rFonts w:ascii="Arial" w:eastAsia="Times New Roman" w:hAnsi="Arial" w:cs="Arial"/>
            <w:color w:val="212529"/>
            <w:sz w:val="24"/>
            <w:szCs w:val="24"/>
          </w:rPr>
          <w:instrText xml:space="preserve"> HYPERLINK "https://www.onlineinterviewquestions.com/advanced-javascript-interview-questions/" \l "collapseUnfiled69" </w:instrText>
        </w:r>
        <w:r w:rsidRPr="002F77D7">
          <w:rPr>
            <w:rFonts w:ascii="Arial" w:eastAsia="Times New Roman" w:hAnsi="Arial" w:cs="Arial"/>
            <w:color w:val="212529"/>
            <w:sz w:val="24"/>
            <w:szCs w:val="24"/>
          </w:rPr>
          <w:fldChar w:fldCharType="separate"/>
        </w:r>
      </w:ins>
    </w:p>
    <w:p w:rsidR="002F77D7" w:rsidRPr="002F77D7" w:rsidRDefault="002F77D7" w:rsidP="002F77D7">
      <w:pPr>
        <w:shd w:val="clear" w:color="auto" w:fill="FFFFFF"/>
        <w:spacing w:before="100" w:beforeAutospacing="1" w:after="0" w:line="240" w:lineRule="auto"/>
        <w:outlineLvl w:val="2"/>
        <w:rPr>
          <w:ins w:id="2469" w:author="Unknown"/>
          <w:rFonts w:ascii="Times New Roman" w:eastAsia="Times New Roman" w:hAnsi="Times New Roman" w:cs="Times New Roman"/>
          <w:color w:val="000000"/>
          <w:sz w:val="27"/>
          <w:szCs w:val="27"/>
        </w:rPr>
      </w:pPr>
      <w:ins w:id="2470" w:author="Unknown">
        <w:r w:rsidRPr="002F77D7">
          <w:rPr>
            <w:rFonts w:ascii="Arial" w:eastAsia="Times New Roman" w:hAnsi="Arial" w:cs="Arial"/>
            <w:color w:val="000000"/>
            <w:sz w:val="27"/>
            <w:szCs w:val="27"/>
          </w:rPr>
          <w:t>69. Explain Closures in JavaScript?</w:t>
        </w:r>
      </w:ins>
    </w:p>
    <w:p w:rsidR="002F77D7" w:rsidRPr="002F77D7" w:rsidRDefault="002F77D7" w:rsidP="002F77D7">
      <w:pPr>
        <w:shd w:val="clear" w:color="auto" w:fill="FFFFFF"/>
        <w:spacing w:after="0" w:line="240" w:lineRule="auto"/>
        <w:rPr>
          <w:ins w:id="2471" w:author="Unknown"/>
          <w:rFonts w:ascii="Arial" w:eastAsia="Times New Roman" w:hAnsi="Arial" w:cs="Arial"/>
          <w:color w:val="212529"/>
          <w:sz w:val="24"/>
          <w:szCs w:val="24"/>
        </w:rPr>
      </w:pPr>
      <w:ins w:id="2472" w:author="Unknown">
        <w:r w:rsidRPr="002F77D7">
          <w:rPr>
            <w:rFonts w:ascii="Arial" w:eastAsia="Times New Roman" w:hAnsi="Arial" w:cs="Arial"/>
            <w:color w:val="212529"/>
            <w:sz w:val="24"/>
            <w:szCs w:val="24"/>
          </w:rPr>
          <w:fldChar w:fldCharType="end"/>
        </w:r>
      </w:ins>
    </w:p>
    <w:p w:rsidR="002F77D7" w:rsidRPr="002F77D7" w:rsidRDefault="002F77D7" w:rsidP="002F77D7">
      <w:pPr>
        <w:shd w:val="clear" w:color="auto" w:fill="FFFFFF"/>
        <w:spacing w:after="100" w:afterAutospacing="1" w:line="240" w:lineRule="auto"/>
        <w:rPr>
          <w:ins w:id="2473" w:author="Unknown"/>
          <w:rFonts w:ascii="Arial" w:eastAsia="Times New Roman" w:hAnsi="Arial" w:cs="Arial"/>
          <w:color w:val="212529"/>
          <w:sz w:val="24"/>
          <w:szCs w:val="24"/>
        </w:rPr>
      </w:pPr>
      <w:ins w:id="2474" w:author="Unknown">
        <w:r w:rsidRPr="002F77D7">
          <w:rPr>
            <w:rFonts w:ascii="Arial" w:eastAsia="Times New Roman" w:hAnsi="Arial" w:cs="Arial"/>
            <w:color w:val="212529"/>
            <w:sz w:val="24"/>
            <w:szCs w:val="24"/>
          </w:rPr>
          <w:t>Closures are the combination of lexical environment and function within which the function was declared. This allows JavaScript programmers to write better, more creative, concise and expressive codes. The closure will consist of all the local variables that were in-scope when the closure was created.</w:t>
        </w:r>
      </w:ins>
    </w:p>
    <w:p w:rsidR="002F77D7" w:rsidRPr="002F77D7" w:rsidRDefault="002F77D7" w:rsidP="002F77D7">
      <w:pPr>
        <w:shd w:val="clear" w:color="auto" w:fill="FFFFFF"/>
        <w:spacing w:after="100" w:afterAutospacing="1" w:line="240" w:lineRule="auto"/>
        <w:rPr>
          <w:ins w:id="2475" w:author="Unknown"/>
          <w:rFonts w:ascii="Arial" w:eastAsia="Times New Roman" w:hAnsi="Arial" w:cs="Arial"/>
          <w:color w:val="212529"/>
          <w:sz w:val="24"/>
          <w:szCs w:val="24"/>
        </w:rPr>
      </w:pPr>
      <w:ins w:id="2476" w:author="Unknown">
        <w:r w:rsidRPr="002F77D7">
          <w:rPr>
            <w:rFonts w:ascii="Arial" w:eastAsia="Times New Roman" w:hAnsi="Arial" w:cs="Arial"/>
            <w:color w:val="212529"/>
            <w:sz w:val="24"/>
            <w:szCs w:val="24"/>
          </w:rPr>
          <w:t>Sure, closures appear to be complex and beyond the scope, but after you read this article, closures will be much more easy to understand and more simple for your everyday </w:t>
        </w:r>
        <w:r w:rsidRPr="002F77D7">
          <w:rPr>
            <w:rFonts w:ascii="Arial" w:eastAsia="Times New Roman" w:hAnsi="Arial" w:cs="Arial"/>
            <w:color w:val="212529"/>
            <w:sz w:val="24"/>
            <w:szCs w:val="24"/>
          </w:rPr>
          <w:fldChar w:fldCharType="begin"/>
        </w:r>
        <w:r w:rsidRPr="002F77D7">
          <w:rPr>
            <w:rFonts w:ascii="Arial" w:eastAsia="Times New Roman" w:hAnsi="Arial" w:cs="Arial"/>
            <w:color w:val="212529"/>
            <w:sz w:val="24"/>
            <w:szCs w:val="24"/>
          </w:rPr>
          <w:instrText xml:space="preserve"> HYPERLINK "https://www.onlineinterviewquestions.com/advanced-javascript-interview-questions/" </w:instrText>
        </w:r>
        <w:r w:rsidRPr="002F77D7">
          <w:rPr>
            <w:rFonts w:ascii="Arial" w:eastAsia="Times New Roman" w:hAnsi="Arial" w:cs="Arial"/>
            <w:color w:val="212529"/>
            <w:sz w:val="24"/>
            <w:szCs w:val="24"/>
          </w:rPr>
          <w:fldChar w:fldCharType="separate"/>
        </w:r>
        <w:r w:rsidRPr="002F77D7">
          <w:rPr>
            <w:rFonts w:ascii="Arial" w:eastAsia="Times New Roman" w:hAnsi="Arial" w:cs="Arial"/>
            <w:color w:val="007BFF"/>
            <w:sz w:val="24"/>
            <w:szCs w:val="24"/>
            <w:u w:val="single"/>
          </w:rPr>
          <w:t>JavaScript </w:t>
        </w:r>
        <w:r w:rsidRPr="002F77D7">
          <w:rPr>
            <w:rFonts w:ascii="Arial" w:eastAsia="Times New Roman" w:hAnsi="Arial" w:cs="Arial"/>
            <w:color w:val="212529"/>
            <w:sz w:val="24"/>
            <w:szCs w:val="24"/>
          </w:rPr>
          <w:fldChar w:fldCharType="end"/>
        </w:r>
        <w:r w:rsidRPr="002F77D7">
          <w:rPr>
            <w:rFonts w:ascii="Arial" w:eastAsia="Times New Roman" w:hAnsi="Arial" w:cs="Arial"/>
            <w:color w:val="212529"/>
            <w:sz w:val="24"/>
            <w:szCs w:val="24"/>
          </w:rPr>
          <w:t>programming tasks. JavaScript is</w:t>
        </w:r>
        <w:proofErr w:type="gramStart"/>
        <w:r w:rsidRPr="002F77D7">
          <w:rPr>
            <w:rFonts w:ascii="Arial" w:eastAsia="Times New Roman" w:hAnsi="Arial" w:cs="Arial"/>
            <w:color w:val="212529"/>
            <w:sz w:val="24"/>
            <w:szCs w:val="24"/>
          </w:rPr>
          <w:t>  a</w:t>
        </w:r>
        <w:proofErr w:type="gramEnd"/>
        <w:r w:rsidRPr="002F77D7">
          <w:rPr>
            <w:rFonts w:ascii="Arial" w:eastAsia="Times New Roman" w:hAnsi="Arial" w:cs="Arial"/>
            <w:color w:val="212529"/>
            <w:sz w:val="24"/>
            <w:szCs w:val="24"/>
          </w:rPr>
          <w:t xml:space="preserve"> very function-oriented language it gives the user freedom to use functions as the wish of the programmer.</w:t>
        </w:r>
      </w:ins>
    </w:p>
    <w:p w:rsidR="002F77D7" w:rsidRPr="002F77D7" w:rsidRDefault="002F77D7" w:rsidP="002F77D7">
      <w:pPr>
        <w:shd w:val="clear" w:color="auto" w:fill="FFFFFF"/>
        <w:spacing w:after="0" w:line="240" w:lineRule="auto"/>
        <w:rPr>
          <w:ins w:id="2477" w:author="Unknown"/>
          <w:rFonts w:ascii="Times New Roman" w:eastAsia="Times New Roman" w:hAnsi="Times New Roman" w:cs="Times New Roman"/>
          <w:color w:val="007BFF"/>
          <w:sz w:val="24"/>
          <w:szCs w:val="24"/>
        </w:rPr>
      </w:pPr>
      <w:ins w:id="2478" w:author="Unknown">
        <w:r w:rsidRPr="002F77D7">
          <w:rPr>
            <w:rFonts w:ascii="Arial" w:eastAsia="Times New Roman" w:hAnsi="Arial" w:cs="Arial"/>
            <w:color w:val="212529"/>
            <w:sz w:val="24"/>
            <w:szCs w:val="24"/>
          </w:rPr>
          <w:fldChar w:fldCharType="begin"/>
        </w:r>
        <w:r w:rsidRPr="002F77D7">
          <w:rPr>
            <w:rFonts w:ascii="Arial" w:eastAsia="Times New Roman" w:hAnsi="Arial" w:cs="Arial"/>
            <w:color w:val="212529"/>
            <w:sz w:val="24"/>
            <w:szCs w:val="24"/>
          </w:rPr>
          <w:instrText xml:space="preserve"> HYPERLINK "https://www.onlineinterviewquestions.com/advanced-javascript-interview-questions/" \l "collapseUnfiled70" </w:instrText>
        </w:r>
        <w:r w:rsidRPr="002F77D7">
          <w:rPr>
            <w:rFonts w:ascii="Arial" w:eastAsia="Times New Roman" w:hAnsi="Arial" w:cs="Arial"/>
            <w:color w:val="212529"/>
            <w:sz w:val="24"/>
            <w:szCs w:val="24"/>
          </w:rPr>
          <w:fldChar w:fldCharType="separate"/>
        </w:r>
      </w:ins>
    </w:p>
    <w:p w:rsidR="002F77D7" w:rsidRPr="002F77D7" w:rsidRDefault="002F77D7" w:rsidP="002F77D7">
      <w:pPr>
        <w:shd w:val="clear" w:color="auto" w:fill="FFFFFF"/>
        <w:spacing w:before="100" w:beforeAutospacing="1" w:after="0" w:line="240" w:lineRule="auto"/>
        <w:outlineLvl w:val="2"/>
        <w:rPr>
          <w:ins w:id="2479" w:author="Unknown"/>
          <w:rFonts w:ascii="Times New Roman" w:eastAsia="Times New Roman" w:hAnsi="Times New Roman" w:cs="Times New Roman"/>
          <w:color w:val="000000"/>
          <w:sz w:val="27"/>
          <w:szCs w:val="27"/>
        </w:rPr>
      </w:pPr>
      <w:ins w:id="2480" w:author="Unknown">
        <w:r w:rsidRPr="002F77D7">
          <w:rPr>
            <w:rFonts w:ascii="Arial" w:eastAsia="Times New Roman" w:hAnsi="Arial" w:cs="Arial"/>
            <w:color w:val="000000"/>
            <w:sz w:val="27"/>
            <w:szCs w:val="27"/>
          </w:rPr>
          <w:t xml:space="preserve">70. What </w:t>
        </w:r>
        <w:proofErr w:type="gramStart"/>
        <w:r w:rsidRPr="002F77D7">
          <w:rPr>
            <w:rFonts w:ascii="Arial" w:eastAsia="Times New Roman" w:hAnsi="Arial" w:cs="Arial"/>
            <w:color w:val="000000"/>
            <w:sz w:val="27"/>
            <w:szCs w:val="27"/>
          </w:rPr>
          <w:t>close</w:t>
        </w:r>
        <w:proofErr w:type="gramEnd"/>
        <w:r w:rsidRPr="002F77D7">
          <w:rPr>
            <w:rFonts w:ascii="Arial" w:eastAsia="Times New Roman" w:hAnsi="Arial" w:cs="Arial"/>
            <w:color w:val="000000"/>
            <w:sz w:val="27"/>
            <w:szCs w:val="27"/>
          </w:rPr>
          <w:t>() does in Javascript?</w:t>
        </w:r>
      </w:ins>
    </w:p>
    <w:p w:rsidR="002F77D7" w:rsidRPr="002F77D7" w:rsidRDefault="002F77D7" w:rsidP="002F77D7">
      <w:pPr>
        <w:shd w:val="clear" w:color="auto" w:fill="FFFFFF"/>
        <w:spacing w:after="0" w:line="240" w:lineRule="auto"/>
        <w:rPr>
          <w:ins w:id="2481" w:author="Unknown"/>
          <w:rFonts w:ascii="Arial" w:eastAsia="Times New Roman" w:hAnsi="Arial" w:cs="Arial"/>
          <w:color w:val="212529"/>
          <w:sz w:val="24"/>
          <w:szCs w:val="24"/>
        </w:rPr>
      </w:pPr>
      <w:ins w:id="2482" w:author="Unknown">
        <w:r w:rsidRPr="002F77D7">
          <w:rPr>
            <w:rFonts w:ascii="Arial" w:eastAsia="Times New Roman" w:hAnsi="Arial" w:cs="Arial"/>
            <w:color w:val="212529"/>
            <w:sz w:val="24"/>
            <w:szCs w:val="24"/>
          </w:rPr>
          <w:fldChar w:fldCharType="end"/>
        </w:r>
      </w:ins>
    </w:p>
    <w:p w:rsidR="002F77D7" w:rsidRPr="002F77D7" w:rsidRDefault="002F77D7" w:rsidP="002F77D7">
      <w:pPr>
        <w:shd w:val="clear" w:color="auto" w:fill="FFFFFF"/>
        <w:spacing w:after="100" w:afterAutospacing="1" w:line="240" w:lineRule="auto"/>
        <w:rPr>
          <w:ins w:id="2483" w:author="Unknown"/>
          <w:rFonts w:ascii="Arial" w:eastAsia="Times New Roman" w:hAnsi="Arial" w:cs="Arial"/>
          <w:color w:val="212529"/>
          <w:sz w:val="24"/>
          <w:szCs w:val="24"/>
        </w:rPr>
      </w:pPr>
      <w:ins w:id="2484" w:author="Unknown">
        <w:r w:rsidRPr="002F77D7">
          <w:rPr>
            <w:rFonts w:ascii="Arial" w:eastAsia="Times New Roman" w:hAnsi="Arial" w:cs="Arial"/>
            <w:color w:val="212529"/>
            <w:sz w:val="24"/>
            <w:szCs w:val="24"/>
          </w:rPr>
          <w:t xml:space="preserve">In Javascript </w:t>
        </w:r>
        <w:proofErr w:type="gramStart"/>
        <w:r w:rsidRPr="002F77D7">
          <w:rPr>
            <w:rFonts w:ascii="Arial" w:eastAsia="Times New Roman" w:hAnsi="Arial" w:cs="Arial"/>
            <w:color w:val="212529"/>
            <w:sz w:val="24"/>
            <w:szCs w:val="24"/>
          </w:rPr>
          <w:t>close(</w:t>
        </w:r>
        <w:proofErr w:type="gramEnd"/>
        <w:r w:rsidRPr="002F77D7">
          <w:rPr>
            <w:rFonts w:ascii="Arial" w:eastAsia="Times New Roman" w:hAnsi="Arial" w:cs="Arial"/>
            <w:color w:val="212529"/>
            <w:sz w:val="24"/>
            <w:szCs w:val="24"/>
          </w:rPr>
          <w:t xml:space="preserve">) method is used to close the current window. You must write </w:t>
        </w:r>
        <w:proofErr w:type="gramStart"/>
        <w:r w:rsidRPr="002F77D7">
          <w:rPr>
            <w:rFonts w:ascii="Arial" w:eastAsia="Times New Roman" w:hAnsi="Arial" w:cs="Arial"/>
            <w:color w:val="212529"/>
            <w:sz w:val="24"/>
            <w:szCs w:val="24"/>
          </w:rPr>
          <w:t>window.close(</w:t>
        </w:r>
        <w:proofErr w:type="gramEnd"/>
        <w:r w:rsidRPr="002F77D7">
          <w:rPr>
            <w:rFonts w:ascii="Arial" w:eastAsia="Times New Roman" w:hAnsi="Arial" w:cs="Arial"/>
            <w:color w:val="212529"/>
            <w:sz w:val="24"/>
            <w:szCs w:val="24"/>
          </w:rPr>
          <w:t>) to ensure that this command is associated with a window object and not some other JavaScript object.</w:t>
        </w:r>
      </w:ins>
    </w:p>
    <w:p w:rsidR="002F77D7" w:rsidRPr="002F77D7" w:rsidRDefault="002F77D7" w:rsidP="002F77D7">
      <w:pPr>
        <w:shd w:val="clear" w:color="auto" w:fill="FFFFFF"/>
        <w:spacing w:after="0" w:line="240" w:lineRule="auto"/>
        <w:rPr>
          <w:ins w:id="2485" w:author="Unknown"/>
          <w:rFonts w:ascii="Times New Roman" w:eastAsia="Times New Roman" w:hAnsi="Times New Roman" w:cs="Times New Roman"/>
          <w:color w:val="007BFF"/>
          <w:sz w:val="24"/>
          <w:szCs w:val="24"/>
        </w:rPr>
      </w:pPr>
      <w:ins w:id="2486" w:author="Unknown">
        <w:r w:rsidRPr="002F77D7">
          <w:rPr>
            <w:rFonts w:ascii="Arial" w:eastAsia="Times New Roman" w:hAnsi="Arial" w:cs="Arial"/>
            <w:color w:val="212529"/>
            <w:sz w:val="24"/>
            <w:szCs w:val="24"/>
          </w:rPr>
          <w:fldChar w:fldCharType="begin"/>
        </w:r>
        <w:r w:rsidRPr="002F77D7">
          <w:rPr>
            <w:rFonts w:ascii="Arial" w:eastAsia="Times New Roman" w:hAnsi="Arial" w:cs="Arial"/>
            <w:color w:val="212529"/>
            <w:sz w:val="24"/>
            <w:szCs w:val="24"/>
          </w:rPr>
          <w:instrText xml:space="preserve"> HYPERLINK "https://www.onlineinterviewquestions.com/advanced-javascript-interview-questions/" \l "collapseUnfiled71" </w:instrText>
        </w:r>
        <w:r w:rsidRPr="002F77D7">
          <w:rPr>
            <w:rFonts w:ascii="Arial" w:eastAsia="Times New Roman" w:hAnsi="Arial" w:cs="Arial"/>
            <w:color w:val="212529"/>
            <w:sz w:val="24"/>
            <w:szCs w:val="24"/>
          </w:rPr>
          <w:fldChar w:fldCharType="separate"/>
        </w:r>
      </w:ins>
    </w:p>
    <w:p w:rsidR="002F77D7" w:rsidRPr="002F77D7" w:rsidRDefault="002F77D7" w:rsidP="002F77D7">
      <w:pPr>
        <w:shd w:val="clear" w:color="auto" w:fill="FFFFFF"/>
        <w:spacing w:before="100" w:beforeAutospacing="1" w:after="0" w:line="240" w:lineRule="auto"/>
        <w:outlineLvl w:val="2"/>
        <w:rPr>
          <w:ins w:id="2487" w:author="Unknown"/>
          <w:rFonts w:ascii="Times New Roman" w:eastAsia="Times New Roman" w:hAnsi="Times New Roman" w:cs="Times New Roman"/>
          <w:color w:val="000000"/>
          <w:sz w:val="27"/>
          <w:szCs w:val="27"/>
        </w:rPr>
      </w:pPr>
      <w:ins w:id="2488" w:author="Unknown">
        <w:r w:rsidRPr="002F77D7">
          <w:rPr>
            <w:rFonts w:ascii="Arial" w:eastAsia="Times New Roman" w:hAnsi="Arial" w:cs="Arial"/>
            <w:color w:val="000000"/>
            <w:sz w:val="27"/>
            <w:szCs w:val="27"/>
          </w:rPr>
          <w:t>71. Explain what is Javascript? List some data types supported by Javascript?</w:t>
        </w:r>
      </w:ins>
    </w:p>
    <w:p w:rsidR="002F77D7" w:rsidRPr="002F77D7" w:rsidRDefault="002F77D7" w:rsidP="002F77D7">
      <w:pPr>
        <w:shd w:val="clear" w:color="auto" w:fill="FFFFFF"/>
        <w:spacing w:after="0" w:line="240" w:lineRule="auto"/>
        <w:rPr>
          <w:ins w:id="2489" w:author="Unknown"/>
          <w:rFonts w:ascii="Arial" w:eastAsia="Times New Roman" w:hAnsi="Arial" w:cs="Arial"/>
          <w:color w:val="212529"/>
          <w:sz w:val="24"/>
          <w:szCs w:val="24"/>
        </w:rPr>
      </w:pPr>
      <w:ins w:id="2490" w:author="Unknown">
        <w:r w:rsidRPr="002F77D7">
          <w:rPr>
            <w:rFonts w:ascii="Arial" w:eastAsia="Times New Roman" w:hAnsi="Arial" w:cs="Arial"/>
            <w:color w:val="212529"/>
            <w:sz w:val="24"/>
            <w:szCs w:val="24"/>
          </w:rPr>
          <w:fldChar w:fldCharType="end"/>
        </w:r>
      </w:ins>
    </w:p>
    <w:p w:rsidR="002F77D7" w:rsidRPr="002F77D7" w:rsidRDefault="002F77D7" w:rsidP="002F77D7">
      <w:pPr>
        <w:shd w:val="clear" w:color="auto" w:fill="FFFFFF"/>
        <w:spacing w:after="100" w:afterAutospacing="1" w:line="240" w:lineRule="auto"/>
        <w:outlineLvl w:val="3"/>
        <w:rPr>
          <w:ins w:id="2491" w:author="Unknown"/>
          <w:rFonts w:ascii="Arial" w:eastAsia="Times New Roman" w:hAnsi="Arial" w:cs="Arial"/>
          <w:color w:val="212529"/>
          <w:sz w:val="24"/>
          <w:szCs w:val="24"/>
        </w:rPr>
      </w:pPr>
      <w:ins w:id="2492" w:author="Unknown">
        <w:r w:rsidRPr="002F77D7">
          <w:rPr>
            <w:rFonts w:ascii="Arial" w:eastAsia="Times New Roman" w:hAnsi="Arial" w:cs="Arial"/>
            <w:color w:val="212529"/>
            <w:sz w:val="24"/>
            <w:szCs w:val="24"/>
          </w:rPr>
          <w:t>Javascript</w:t>
        </w:r>
      </w:ins>
    </w:p>
    <w:p w:rsidR="002F77D7" w:rsidRPr="002F77D7" w:rsidRDefault="002F77D7" w:rsidP="002F77D7">
      <w:pPr>
        <w:shd w:val="clear" w:color="auto" w:fill="FFFFFF"/>
        <w:spacing w:after="100" w:afterAutospacing="1" w:line="240" w:lineRule="auto"/>
        <w:rPr>
          <w:ins w:id="2493" w:author="Unknown"/>
          <w:rFonts w:ascii="Arial" w:eastAsia="Times New Roman" w:hAnsi="Arial" w:cs="Arial"/>
          <w:color w:val="212529"/>
          <w:sz w:val="24"/>
          <w:szCs w:val="24"/>
        </w:rPr>
      </w:pPr>
      <w:ins w:id="2494" w:author="Unknown">
        <w:r w:rsidRPr="002F77D7">
          <w:rPr>
            <w:rFonts w:ascii="Arial" w:eastAsia="Times New Roman" w:hAnsi="Arial" w:cs="Arial"/>
            <w:color w:val="212529"/>
            <w:sz w:val="24"/>
            <w:szCs w:val="24"/>
          </w:rPr>
          <w:t xml:space="preserve">Javascript is an object-oriented computer programming language commonly used to create interactive effects within web browsers.It is first used by the Netscape </w:t>
        </w:r>
        <w:proofErr w:type="gramStart"/>
        <w:r w:rsidRPr="002F77D7">
          <w:rPr>
            <w:rFonts w:ascii="Arial" w:eastAsia="Times New Roman" w:hAnsi="Arial" w:cs="Arial"/>
            <w:color w:val="212529"/>
            <w:sz w:val="24"/>
            <w:szCs w:val="24"/>
          </w:rPr>
          <w:t>browser, that</w:t>
        </w:r>
        <w:proofErr w:type="gramEnd"/>
        <w:r w:rsidRPr="002F77D7">
          <w:rPr>
            <w:rFonts w:ascii="Arial" w:eastAsia="Times New Roman" w:hAnsi="Arial" w:cs="Arial"/>
            <w:color w:val="212529"/>
            <w:sz w:val="24"/>
            <w:szCs w:val="24"/>
          </w:rPr>
          <w:t xml:space="preserve"> provides access to the HTML document object model (DOM), provides access to the browser object model (BOM). Javascript syntax looks a lot like java, c or c++ syntax.</w:t>
        </w:r>
      </w:ins>
    </w:p>
    <w:p w:rsidR="002F77D7" w:rsidRPr="002F77D7" w:rsidRDefault="002F77D7" w:rsidP="002F77D7">
      <w:pPr>
        <w:shd w:val="clear" w:color="auto" w:fill="FFFFFF"/>
        <w:spacing w:after="100" w:afterAutospacing="1" w:line="240" w:lineRule="auto"/>
        <w:rPr>
          <w:ins w:id="2495" w:author="Unknown"/>
          <w:rFonts w:ascii="Arial" w:eastAsia="Times New Roman" w:hAnsi="Arial" w:cs="Arial"/>
          <w:color w:val="212529"/>
          <w:sz w:val="24"/>
          <w:szCs w:val="24"/>
        </w:rPr>
      </w:pPr>
      <w:ins w:id="2496" w:author="Unknown">
        <w:r w:rsidRPr="002F77D7">
          <w:rPr>
            <w:rFonts w:ascii="Arial" w:eastAsia="Times New Roman" w:hAnsi="Arial" w:cs="Arial"/>
            <w:color w:val="212529"/>
            <w:sz w:val="24"/>
            <w:szCs w:val="24"/>
          </w:rPr>
          <w:lastRenderedPageBreak/>
          <w:t>Below is the list of data types supported by Javascript:-</w:t>
        </w:r>
      </w:ins>
    </w:p>
    <w:p w:rsidR="002F77D7" w:rsidRPr="002F77D7" w:rsidRDefault="002F77D7" w:rsidP="002F77D7">
      <w:pPr>
        <w:numPr>
          <w:ilvl w:val="0"/>
          <w:numId w:val="100"/>
        </w:numPr>
        <w:shd w:val="clear" w:color="auto" w:fill="FFFFFF"/>
        <w:spacing w:before="100" w:beforeAutospacing="1" w:after="100" w:afterAutospacing="1" w:line="240" w:lineRule="auto"/>
        <w:rPr>
          <w:ins w:id="2497" w:author="Unknown"/>
          <w:rFonts w:ascii="Arial" w:eastAsia="Times New Roman" w:hAnsi="Arial" w:cs="Arial"/>
          <w:color w:val="212529"/>
          <w:sz w:val="24"/>
          <w:szCs w:val="24"/>
        </w:rPr>
      </w:pPr>
      <w:ins w:id="2498" w:author="Unknown">
        <w:r w:rsidRPr="002F77D7">
          <w:rPr>
            <w:rFonts w:ascii="Arial" w:eastAsia="Times New Roman" w:hAnsi="Arial" w:cs="Arial"/>
            <w:color w:val="212529"/>
            <w:sz w:val="24"/>
            <w:szCs w:val="24"/>
          </w:rPr>
          <w:t>Undefined</w:t>
        </w:r>
      </w:ins>
    </w:p>
    <w:p w:rsidR="002F77D7" w:rsidRPr="002F77D7" w:rsidRDefault="002F77D7" w:rsidP="002F77D7">
      <w:pPr>
        <w:numPr>
          <w:ilvl w:val="0"/>
          <w:numId w:val="100"/>
        </w:numPr>
        <w:shd w:val="clear" w:color="auto" w:fill="FFFFFF"/>
        <w:spacing w:before="100" w:beforeAutospacing="1" w:after="100" w:afterAutospacing="1" w:line="240" w:lineRule="auto"/>
        <w:rPr>
          <w:ins w:id="2499" w:author="Unknown"/>
          <w:rFonts w:ascii="Arial" w:eastAsia="Times New Roman" w:hAnsi="Arial" w:cs="Arial"/>
          <w:color w:val="212529"/>
          <w:sz w:val="24"/>
          <w:szCs w:val="24"/>
        </w:rPr>
      </w:pPr>
      <w:ins w:id="2500" w:author="Unknown">
        <w:r w:rsidRPr="002F77D7">
          <w:rPr>
            <w:rFonts w:ascii="Arial" w:eastAsia="Times New Roman" w:hAnsi="Arial" w:cs="Arial"/>
            <w:color w:val="212529"/>
            <w:sz w:val="24"/>
            <w:szCs w:val="24"/>
          </w:rPr>
          <w:t>Null</w:t>
        </w:r>
      </w:ins>
    </w:p>
    <w:p w:rsidR="002F77D7" w:rsidRPr="002F77D7" w:rsidRDefault="002F77D7" w:rsidP="002F77D7">
      <w:pPr>
        <w:numPr>
          <w:ilvl w:val="0"/>
          <w:numId w:val="100"/>
        </w:numPr>
        <w:shd w:val="clear" w:color="auto" w:fill="FFFFFF"/>
        <w:spacing w:before="100" w:beforeAutospacing="1" w:after="100" w:afterAutospacing="1" w:line="240" w:lineRule="auto"/>
        <w:rPr>
          <w:ins w:id="2501" w:author="Unknown"/>
          <w:rFonts w:ascii="Arial" w:eastAsia="Times New Roman" w:hAnsi="Arial" w:cs="Arial"/>
          <w:color w:val="212529"/>
          <w:sz w:val="24"/>
          <w:szCs w:val="24"/>
        </w:rPr>
      </w:pPr>
      <w:ins w:id="2502" w:author="Unknown">
        <w:r w:rsidRPr="002F77D7">
          <w:rPr>
            <w:rFonts w:ascii="Arial" w:eastAsia="Times New Roman" w:hAnsi="Arial" w:cs="Arial"/>
            <w:color w:val="212529"/>
            <w:sz w:val="24"/>
            <w:szCs w:val="24"/>
          </w:rPr>
          <w:t>Boolean</w:t>
        </w:r>
      </w:ins>
    </w:p>
    <w:p w:rsidR="002F77D7" w:rsidRPr="002F77D7" w:rsidRDefault="002F77D7" w:rsidP="002F77D7">
      <w:pPr>
        <w:numPr>
          <w:ilvl w:val="0"/>
          <w:numId w:val="100"/>
        </w:numPr>
        <w:shd w:val="clear" w:color="auto" w:fill="FFFFFF"/>
        <w:spacing w:before="100" w:beforeAutospacing="1" w:after="100" w:afterAutospacing="1" w:line="240" w:lineRule="auto"/>
        <w:rPr>
          <w:ins w:id="2503" w:author="Unknown"/>
          <w:rFonts w:ascii="Arial" w:eastAsia="Times New Roman" w:hAnsi="Arial" w:cs="Arial"/>
          <w:color w:val="212529"/>
          <w:sz w:val="24"/>
          <w:szCs w:val="24"/>
        </w:rPr>
      </w:pPr>
      <w:ins w:id="2504" w:author="Unknown">
        <w:r w:rsidRPr="002F77D7">
          <w:rPr>
            <w:rFonts w:ascii="Arial" w:eastAsia="Times New Roman" w:hAnsi="Arial" w:cs="Arial"/>
            <w:color w:val="212529"/>
            <w:sz w:val="24"/>
            <w:szCs w:val="24"/>
          </w:rPr>
          <w:t>String</w:t>
        </w:r>
      </w:ins>
    </w:p>
    <w:p w:rsidR="002F77D7" w:rsidRPr="002F77D7" w:rsidRDefault="002F77D7" w:rsidP="002F77D7">
      <w:pPr>
        <w:numPr>
          <w:ilvl w:val="0"/>
          <w:numId w:val="100"/>
        </w:numPr>
        <w:shd w:val="clear" w:color="auto" w:fill="FFFFFF"/>
        <w:spacing w:before="100" w:beforeAutospacing="1" w:after="100" w:afterAutospacing="1" w:line="240" w:lineRule="auto"/>
        <w:rPr>
          <w:ins w:id="2505" w:author="Unknown"/>
          <w:rFonts w:ascii="Arial" w:eastAsia="Times New Roman" w:hAnsi="Arial" w:cs="Arial"/>
          <w:color w:val="212529"/>
          <w:sz w:val="24"/>
          <w:szCs w:val="24"/>
        </w:rPr>
      </w:pPr>
      <w:ins w:id="2506" w:author="Unknown">
        <w:r w:rsidRPr="002F77D7">
          <w:rPr>
            <w:rFonts w:ascii="Arial" w:eastAsia="Times New Roman" w:hAnsi="Arial" w:cs="Arial"/>
            <w:color w:val="212529"/>
            <w:sz w:val="24"/>
            <w:szCs w:val="24"/>
          </w:rPr>
          <w:t>Symbol</w:t>
        </w:r>
      </w:ins>
    </w:p>
    <w:p w:rsidR="002F77D7" w:rsidRPr="002F77D7" w:rsidRDefault="002F77D7" w:rsidP="002F77D7">
      <w:pPr>
        <w:numPr>
          <w:ilvl w:val="0"/>
          <w:numId w:val="100"/>
        </w:numPr>
        <w:shd w:val="clear" w:color="auto" w:fill="FFFFFF"/>
        <w:spacing w:before="100" w:beforeAutospacing="1" w:after="100" w:afterAutospacing="1" w:line="240" w:lineRule="auto"/>
        <w:rPr>
          <w:ins w:id="2507" w:author="Unknown"/>
          <w:rFonts w:ascii="Arial" w:eastAsia="Times New Roman" w:hAnsi="Arial" w:cs="Arial"/>
          <w:color w:val="212529"/>
          <w:sz w:val="24"/>
          <w:szCs w:val="24"/>
        </w:rPr>
      </w:pPr>
      <w:ins w:id="2508" w:author="Unknown">
        <w:r w:rsidRPr="002F77D7">
          <w:rPr>
            <w:rFonts w:ascii="Arial" w:eastAsia="Times New Roman" w:hAnsi="Arial" w:cs="Arial"/>
            <w:color w:val="212529"/>
            <w:sz w:val="24"/>
            <w:szCs w:val="24"/>
          </w:rPr>
          <w:t>Number</w:t>
        </w:r>
      </w:ins>
    </w:p>
    <w:p w:rsidR="004B3A78" w:rsidRDefault="004B3A78" w:rsidP="004B3A78">
      <w:pPr>
        <w:pBdr>
          <w:bottom w:val="single" w:sz="6" w:space="1" w:color="auto"/>
        </w:pBdr>
        <w:spacing w:after="390" w:line="240" w:lineRule="auto"/>
        <w:rPr>
          <w:rFonts w:ascii="Arial" w:eastAsia="Times New Roman" w:hAnsi="Arial" w:cs="Arial"/>
          <w:color w:val="000000"/>
          <w:spacing w:val="2"/>
          <w:sz w:val="27"/>
          <w:szCs w:val="27"/>
        </w:rPr>
      </w:pPr>
    </w:p>
    <w:p w:rsidR="002F77D7" w:rsidRDefault="002F77D7" w:rsidP="004B3A78">
      <w:pPr>
        <w:spacing w:after="390" w:line="240" w:lineRule="auto"/>
        <w:rPr>
          <w:rFonts w:ascii="Arial" w:eastAsia="Times New Roman" w:hAnsi="Arial" w:cs="Arial"/>
          <w:color w:val="000000"/>
          <w:spacing w:val="2"/>
          <w:sz w:val="27"/>
          <w:szCs w:val="27"/>
        </w:rPr>
      </w:pPr>
    </w:p>
    <w:p w:rsidR="002F77D7" w:rsidRPr="002F77D7" w:rsidRDefault="002F77D7" w:rsidP="002F77D7">
      <w:pPr>
        <w:spacing w:after="225" w:line="240" w:lineRule="auto"/>
        <w:textAlignment w:val="baseline"/>
        <w:outlineLvl w:val="0"/>
        <w:rPr>
          <w:rFonts w:ascii="Times New Roman" w:eastAsia="Times New Roman" w:hAnsi="Times New Roman" w:cs="Times New Roman"/>
          <w:kern w:val="36"/>
          <w:sz w:val="42"/>
          <w:szCs w:val="42"/>
        </w:rPr>
      </w:pPr>
      <w:r w:rsidRPr="002F77D7">
        <w:rPr>
          <w:rFonts w:ascii="Times New Roman" w:eastAsia="Times New Roman" w:hAnsi="Times New Roman" w:cs="Times New Roman"/>
          <w:kern w:val="36"/>
          <w:sz w:val="42"/>
          <w:szCs w:val="42"/>
        </w:rPr>
        <w:t>Commonly asked JavaScript Interview Questions | Set 1</w:t>
      </w:r>
    </w:p>
    <w:p w:rsidR="002F77D7" w:rsidRPr="002F77D7" w:rsidRDefault="002F77D7" w:rsidP="002F77D7">
      <w:pPr>
        <w:spacing w:after="360" w:line="240" w:lineRule="auto"/>
        <w:jc w:val="both"/>
        <w:textAlignment w:val="baseline"/>
        <w:rPr>
          <w:rFonts w:ascii="Arial" w:eastAsia="Times New Roman" w:hAnsi="Arial" w:cs="Arial"/>
          <w:sz w:val="24"/>
          <w:szCs w:val="24"/>
        </w:rPr>
      </w:pPr>
      <w:r w:rsidRPr="002F77D7">
        <w:rPr>
          <w:rFonts w:ascii="Arial" w:eastAsia="Times New Roman" w:hAnsi="Arial" w:cs="Arial"/>
          <w:sz w:val="24"/>
          <w:szCs w:val="24"/>
        </w:rPr>
        <w:br/>
      </w:r>
    </w:p>
    <w:p w:rsidR="002F77D7" w:rsidRPr="002F77D7" w:rsidRDefault="002F77D7" w:rsidP="002F77D7">
      <w:pPr>
        <w:numPr>
          <w:ilvl w:val="0"/>
          <w:numId w:val="101"/>
        </w:numPr>
        <w:spacing w:after="0" w:line="240" w:lineRule="auto"/>
        <w:ind w:left="540"/>
        <w:textAlignment w:val="baseline"/>
        <w:rPr>
          <w:rFonts w:ascii="Arial" w:eastAsia="Times New Roman" w:hAnsi="Arial" w:cs="Arial"/>
          <w:sz w:val="24"/>
          <w:szCs w:val="24"/>
        </w:rPr>
      </w:pPr>
      <w:r w:rsidRPr="002F77D7">
        <w:rPr>
          <w:rFonts w:ascii="Arial" w:eastAsia="Times New Roman" w:hAnsi="Arial" w:cs="Arial"/>
          <w:b/>
          <w:bCs/>
          <w:sz w:val="24"/>
          <w:szCs w:val="24"/>
          <w:bdr w:val="none" w:sz="0" w:space="0" w:color="auto" w:frame="1"/>
        </w:rPr>
        <w:t>What is </w:t>
      </w:r>
      <w:hyperlink r:id="rId26" w:history="1">
        <w:proofErr w:type="gramStart"/>
        <w:r w:rsidRPr="002F77D7">
          <w:rPr>
            <w:rFonts w:ascii="Arial" w:eastAsia="Times New Roman" w:hAnsi="Arial" w:cs="Arial"/>
            <w:b/>
            <w:bCs/>
            <w:color w:val="EC4E20"/>
            <w:sz w:val="24"/>
            <w:szCs w:val="24"/>
            <w:bdr w:val="none" w:sz="0" w:space="0" w:color="auto" w:frame="1"/>
          </w:rPr>
          <w:t>JavaScript(</w:t>
        </w:r>
        <w:proofErr w:type="gramEnd"/>
        <w:r w:rsidRPr="002F77D7">
          <w:rPr>
            <w:rFonts w:ascii="Arial" w:eastAsia="Times New Roman" w:hAnsi="Arial" w:cs="Arial"/>
            <w:b/>
            <w:bCs/>
            <w:color w:val="EC4E20"/>
            <w:sz w:val="24"/>
            <w:szCs w:val="24"/>
            <w:bdr w:val="none" w:sz="0" w:space="0" w:color="auto" w:frame="1"/>
          </w:rPr>
          <w:t>JS)</w:t>
        </w:r>
      </w:hyperlink>
      <w:r w:rsidRPr="002F77D7">
        <w:rPr>
          <w:rFonts w:ascii="Arial" w:eastAsia="Times New Roman" w:hAnsi="Arial" w:cs="Arial"/>
          <w:b/>
          <w:bCs/>
          <w:sz w:val="24"/>
          <w:szCs w:val="24"/>
          <w:bdr w:val="none" w:sz="0" w:space="0" w:color="auto" w:frame="1"/>
        </w:rPr>
        <w:t>?</w:t>
      </w:r>
    </w:p>
    <w:p w:rsidR="002F77D7" w:rsidRPr="002F77D7" w:rsidRDefault="002F77D7" w:rsidP="002F77D7">
      <w:pPr>
        <w:numPr>
          <w:ilvl w:val="1"/>
          <w:numId w:val="101"/>
        </w:numPr>
        <w:spacing w:after="0" w:line="240" w:lineRule="auto"/>
        <w:ind w:left="1080"/>
        <w:textAlignment w:val="baseline"/>
        <w:rPr>
          <w:rFonts w:ascii="Arial" w:eastAsia="Times New Roman" w:hAnsi="Arial" w:cs="Arial"/>
          <w:sz w:val="24"/>
          <w:szCs w:val="24"/>
        </w:rPr>
      </w:pPr>
      <w:r w:rsidRPr="002F77D7">
        <w:rPr>
          <w:rFonts w:ascii="Arial" w:eastAsia="Times New Roman" w:hAnsi="Arial" w:cs="Arial"/>
          <w:sz w:val="24"/>
          <w:szCs w:val="24"/>
        </w:rPr>
        <w:t>JavaScript is a lightweight, interpreted programming language with object-oriented capabilities that allows you to build interactivity into otherwise static HTML pages.</w:t>
      </w:r>
    </w:p>
    <w:p w:rsidR="002F77D7" w:rsidRPr="002F77D7" w:rsidRDefault="002F77D7" w:rsidP="002F77D7">
      <w:pPr>
        <w:spacing w:after="150" w:line="240" w:lineRule="auto"/>
        <w:textAlignment w:val="baseline"/>
        <w:rPr>
          <w:rFonts w:ascii="Arial" w:eastAsia="Times New Roman" w:hAnsi="Arial" w:cs="Arial"/>
          <w:sz w:val="24"/>
          <w:szCs w:val="24"/>
        </w:rPr>
      </w:pPr>
    </w:p>
    <w:p w:rsidR="002F77D7" w:rsidRPr="002F77D7" w:rsidRDefault="002F77D7" w:rsidP="002F77D7">
      <w:pPr>
        <w:numPr>
          <w:ilvl w:val="0"/>
          <w:numId w:val="101"/>
        </w:numPr>
        <w:spacing w:after="0" w:line="240" w:lineRule="auto"/>
        <w:ind w:left="540"/>
        <w:textAlignment w:val="baseline"/>
        <w:rPr>
          <w:rFonts w:ascii="Arial" w:eastAsia="Times New Roman" w:hAnsi="Arial" w:cs="Arial"/>
          <w:sz w:val="24"/>
          <w:szCs w:val="24"/>
        </w:rPr>
      </w:pPr>
      <w:r w:rsidRPr="002F77D7">
        <w:rPr>
          <w:rFonts w:ascii="Arial" w:eastAsia="Times New Roman" w:hAnsi="Arial" w:cs="Arial"/>
          <w:b/>
          <w:bCs/>
          <w:sz w:val="24"/>
          <w:szCs w:val="24"/>
          <w:bdr w:val="none" w:sz="0" w:space="0" w:color="auto" w:frame="1"/>
        </w:rPr>
        <w:t>What are the features of JavaScript?</w:t>
      </w:r>
    </w:p>
    <w:p w:rsidR="002F77D7" w:rsidRPr="002F77D7" w:rsidRDefault="002F77D7" w:rsidP="002F77D7">
      <w:pPr>
        <w:numPr>
          <w:ilvl w:val="1"/>
          <w:numId w:val="101"/>
        </w:numPr>
        <w:spacing w:after="0" w:line="240" w:lineRule="auto"/>
        <w:ind w:left="1080"/>
        <w:textAlignment w:val="baseline"/>
        <w:rPr>
          <w:rFonts w:ascii="Arial" w:eastAsia="Times New Roman" w:hAnsi="Arial" w:cs="Arial"/>
          <w:sz w:val="24"/>
          <w:szCs w:val="24"/>
        </w:rPr>
      </w:pPr>
      <w:r w:rsidRPr="002F77D7">
        <w:rPr>
          <w:rFonts w:ascii="Arial" w:eastAsia="Times New Roman" w:hAnsi="Arial" w:cs="Arial"/>
          <w:sz w:val="24"/>
          <w:szCs w:val="24"/>
        </w:rPr>
        <w:t>JavaScript is a lightweight, interpreted programming language.</w:t>
      </w:r>
    </w:p>
    <w:p w:rsidR="002F77D7" w:rsidRPr="002F77D7" w:rsidRDefault="002F77D7" w:rsidP="002F77D7">
      <w:pPr>
        <w:numPr>
          <w:ilvl w:val="1"/>
          <w:numId w:val="101"/>
        </w:numPr>
        <w:spacing w:after="0" w:line="240" w:lineRule="auto"/>
        <w:ind w:left="1080"/>
        <w:textAlignment w:val="baseline"/>
        <w:rPr>
          <w:rFonts w:ascii="Arial" w:eastAsia="Times New Roman" w:hAnsi="Arial" w:cs="Arial"/>
          <w:sz w:val="24"/>
          <w:szCs w:val="24"/>
        </w:rPr>
      </w:pPr>
      <w:r w:rsidRPr="002F77D7">
        <w:rPr>
          <w:rFonts w:ascii="Arial" w:eastAsia="Times New Roman" w:hAnsi="Arial" w:cs="Arial"/>
          <w:sz w:val="24"/>
          <w:szCs w:val="24"/>
        </w:rPr>
        <w:t>JavaScript is designed for creating network-centric applications.</w:t>
      </w:r>
    </w:p>
    <w:p w:rsidR="002F77D7" w:rsidRPr="002F77D7" w:rsidRDefault="002F77D7" w:rsidP="002F77D7">
      <w:pPr>
        <w:numPr>
          <w:ilvl w:val="1"/>
          <w:numId w:val="101"/>
        </w:numPr>
        <w:spacing w:after="0" w:line="240" w:lineRule="auto"/>
        <w:ind w:left="1080"/>
        <w:textAlignment w:val="baseline"/>
        <w:rPr>
          <w:rFonts w:ascii="Arial" w:eastAsia="Times New Roman" w:hAnsi="Arial" w:cs="Arial"/>
          <w:sz w:val="24"/>
          <w:szCs w:val="24"/>
        </w:rPr>
      </w:pPr>
      <w:r w:rsidRPr="002F77D7">
        <w:rPr>
          <w:rFonts w:ascii="Arial" w:eastAsia="Times New Roman" w:hAnsi="Arial" w:cs="Arial"/>
          <w:sz w:val="24"/>
          <w:szCs w:val="24"/>
        </w:rPr>
        <w:t>JavaScript is complementary to and integrated with Java.</w:t>
      </w:r>
    </w:p>
    <w:p w:rsidR="002F77D7" w:rsidRPr="002F77D7" w:rsidRDefault="002F77D7" w:rsidP="002F77D7">
      <w:pPr>
        <w:numPr>
          <w:ilvl w:val="1"/>
          <w:numId w:val="101"/>
        </w:numPr>
        <w:spacing w:after="0" w:line="240" w:lineRule="auto"/>
        <w:ind w:left="1080"/>
        <w:textAlignment w:val="baseline"/>
        <w:rPr>
          <w:rFonts w:ascii="Arial" w:eastAsia="Times New Roman" w:hAnsi="Arial" w:cs="Arial"/>
          <w:sz w:val="24"/>
          <w:szCs w:val="24"/>
        </w:rPr>
      </w:pPr>
      <w:r w:rsidRPr="002F77D7">
        <w:rPr>
          <w:rFonts w:ascii="Arial" w:eastAsia="Times New Roman" w:hAnsi="Arial" w:cs="Arial"/>
          <w:sz w:val="24"/>
          <w:szCs w:val="24"/>
        </w:rPr>
        <w:t>JavaScript is complementary to and integrated with HTML.</w:t>
      </w:r>
    </w:p>
    <w:p w:rsidR="002F77D7" w:rsidRPr="002F77D7" w:rsidRDefault="002F77D7" w:rsidP="002F77D7">
      <w:pPr>
        <w:numPr>
          <w:ilvl w:val="1"/>
          <w:numId w:val="101"/>
        </w:numPr>
        <w:spacing w:after="0" w:line="240" w:lineRule="auto"/>
        <w:ind w:left="1080"/>
        <w:textAlignment w:val="baseline"/>
        <w:rPr>
          <w:rFonts w:ascii="Arial" w:eastAsia="Times New Roman" w:hAnsi="Arial" w:cs="Arial"/>
          <w:sz w:val="24"/>
          <w:szCs w:val="24"/>
        </w:rPr>
      </w:pPr>
      <w:r w:rsidRPr="002F77D7">
        <w:rPr>
          <w:rFonts w:ascii="Arial" w:eastAsia="Times New Roman" w:hAnsi="Arial" w:cs="Arial"/>
          <w:sz w:val="24"/>
          <w:szCs w:val="24"/>
        </w:rPr>
        <w:t>JavaScript is open and cross-platform.</w:t>
      </w:r>
    </w:p>
    <w:p w:rsidR="002F77D7" w:rsidRPr="002F77D7" w:rsidRDefault="002F77D7" w:rsidP="002F77D7">
      <w:pPr>
        <w:spacing w:after="150" w:line="240" w:lineRule="auto"/>
        <w:textAlignment w:val="baseline"/>
        <w:rPr>
          <w:rFonts w:ascii="Arial" w:eastAsia="Times New Roman" w:hAnsi="Arial" w:cs="Arial"/>
          <w:sz w:val="24"/>
          <w:szCs w:val="24"/>
        </w:rPr>
      </w:pPr>
    </w:p>
    <w:p w:rsidR="002F77D7" w:rsidRPr="002F77D7" w:rsidRDefault="002F77D7" w:rsidP="002F77D7">
      <w:pPr>
        <w:numPr>
          <w:ilvl w:val="0"/>
          <w:numId w:val="101"/>
        </w:numPr>
        <w:spacing w:after="0" w:line="240" w:lineRule="auto"/>
        <w:ind w:left="540"/>
        <w:textAlignment w:val="baseline"/>
        <w:rPr>
          <w:rFonts w:ascii="Arial" w:eastAsia="Times New Roman" w:hAnsi="Arial" w:cs="Arial"/>
          <w:sz w:val="24"/>
          <w:szCs w:val="24"/>
        </w:rPr>
      </w:pPr>
      <w:r w:rsidRPr="002F77D7">
        <w:rPr>
          <w:rFonts w:ascii="Arial" w:eastAsia="Times New Roman" w:hAnsi="Arial" w:cs="Arial"/>
          <w:b/>
          <w:bCs/>
          <w:sz w:val="24"/>
          <w:szCs w:val="24"/>
          <w:bdr w:val="none" w:sz="0" w:space="0" w:color="auto" w:frame="1"/>
        </w:rPr>
        <w:t>What are the advantages of JavaScript?</w:t>
      </w:r>
    </w:p>
    <w:p w:rsidR="002F77D7" w:rsidRPr="002F77D7" w:rsidRDefault="002F77D7" w:rsidP="002F77D7">
      <w:pPr>
        <w:numPr>
          <w:ilvl w:val="1"/>
          <w:numId w:val="101"/>
        </w:numPr>
        <w:spacing w:after="0" w:line="240" w:lineRule="auto"/>
        <w:ind w:left="1080"/>
        <w:textAlignment w:val="baseline"/>
        <w:rPr>
          <w:rFonts w:ascii="Arial" w:eastAsia="Times New Roman" w:hAnsi="Arial" w:cs="Arial"/>
          <w:sz w:val="24"/>
          <w:szCs w:val="24"/>
        </w:rPr>
      </w:pPr>
      <w:r w:rsidRPr="002F77D7">
        <w:rPr>
          <w:rFonts w:ascii="Arial" w:eastAsia="Times New Roman" w:hAnsi="Arial" w:cs="Arial"/>
          <w:b/>
          <w:bCs/>
          <w:sz w:val="24"/>
          <w:szCs w:val="24"/>
          <w:bdr w:val="none" w:sz="0" w:space="0" w:color="auto" w:frame="1"/>
        </w:rPr>
        <w:t>Less server interaction?</w:t>
      </w:r>
      <w:r w:rsidRPr="002F77D7">
        <w:rPr>
          <w:rFonts w:ascii="Arial" w:eastAsia="Times New Roman" w:hAnsi="Arial" w:cs="Arial"/>
          <w:sz w:val="24"/>
          <w:szCs w:val="24"/>
        </w:rPr>
        <w:t> You can validate user input before sending the page off to the server.</w:t>
      </w:r>
    </w:p>
    <w:p w:rsidR="002F77D7" w:rsidRPr="002F77D7" w:rsidRDefault="002F77D7" w:rsidP="002F77D7">
      <w:pPr>
        <w:numPr>
          <w:ilvl w:val="1"/>
          <w:numId w:val="101"/>
        </w:numPr>
        <w:spacing w:after="0" w:line="240" w:lineRule="auto"/>
        <w:ind w:left="1080"/>
        <w:textAlignment w:val="baseline"/>
        <w:rPr>
          <w:rFonts w:ascii="Arial" w:eastAsia="Times New Roman" w:hAnsi="Arial" w:cs="Arial"/>
          <w:sz w:val="24"/>
          <w:szCs w:val="24"/>
        </w:rPr>
      </w:pPr>
      <w:r w:rsidRPr="002F77D7">
        <w:rPr>
          <w:rFonts w:ascii="Arial" w:eastAsia="Times New Roman" w:hAnsi="Arial" w:cs="Arial"/>
          <w:b/>
          <w:bCs/>
          <w:sz w:val="24"/>
          <w:szCs w:val="24"/>
          <w:bdr w:val="none" w:sz="0" w:space="0" w:color="auto" w:frame="1"/>
        </w:rPr>
        <w:t>Immediate feedback to the visitors?</w:t>
      </w:r>
      <w:r w:rsidRPr="002F77D7">
        <w:rPr>
          <w:rFonts w:ascii="Arial" w:eastAsia="Times New Roman" w:hAnsi="Arial" w:cs="Arial"/>
          <w:sz w:val="24"/>
          <w:szCs w:val="24"/>
        </w:rPr>
        <w:t> They don’t have to wait for a page reload to see if they have forgotten to enter something.</w:t>
      </w:r>
    </w:p>
    <w:p w:rsidR="002F77D7" w:rsidRPr="002F77D7" w:rsidRDefault="002F77D7" w:rsidP="002F77D7">
      <w:pPr>
        <w:numPr>
          <w:ilvl w:val="1"/>
          <w:numId w:val="101"/>
        </w:numPr>
        <w:spacing w:after="0" w:line="240" w:lineRule="auto"/>
        <w:ind w:left="1080"/>
        <w:textAlignment w:val="baseline"/>
        <w:rPr>
          <w:rFonts w:ascii="Arial" w:eastAsia="Times New Roman" w:hAnsi="Arial" w:cs="Arial"/>
          <w:sz w:val="24"/>
          <w:szCs w:val="24"/>
        </w:rPr>
      </w:pPr>
      <w:r w:rsidRPr="002F77D7">
        <w:rPr>
          <w:rFonts w:ascii="Arial" w:eastAsia="Times New Roman" w:hAnsi="Arial" w:cs="Arial"/>
          <w:b/>
          <w:bCs/>
          <w:sz w:val="24"/>
          <w:szCs w:val="24"/>
          <w:bdr w:val="none" w:sz="0" w:space="0" w:color="auto" w:frame="1"/>
        </w:rPr>
        <w:t>Increased interactivity?</w:t>
      </w:r>
      <w:r w:rsidRPr="002F77D7">
        <w:rPr>
          <w:rFonts w:ascii="Arial" w:eastAsia="Times New Roman" w:hAnsi="Arial" w:cs="Arial"/>
          <w:sz w:val="24"/>
          <w:szCs w:val="24"/>
        </w:rPr>
        <w:t> You can create interfaces that react when the user hovers over them with a mouse or activates them via the keyboard</w:t>
      </w:r>
    </w:p>
    <w:p w:rsidR="002F77D7" w:rsidRPr="002F77D7" w:rsidRDefault="002F77D7" w:rsidP="002F77D7">
      <w:pPr>
        <w:spacing w:after="150" w:line="240" w:lineRule="auto"/>
        <w:textAlignment w:val="baseline"/>
        <w:rPr>
          <w:rFonts w:ascii="Arial" w:eastAsia="Times New Roman" w:hAnsi="Arial" w:cs="Arial"/>
          <w:sz w:val="24"/>
          <w:szCs w:val="24"/>
        </w:rPr>
      </w:pPr>
    </w:p>
    <w:p w:rsidR="002F77D7" w:rsidRPr="002F77D7" w:rsidRDefault="002F77D7" w:rsidP="002F77D7">
      <w:pPr>
        <w:numPr>
          <w:ilvl w:val="0"/>
          <w:numId w:val="101"/>
        </w:numPr>
        <w:spacing w:after="0" w:line="240" w:lineRule="auto"/>
        <w:ind w:left="540"/>
        <w:textAlignment w:val="baseline"/>
        <w:rPr>
          <w:rFonts w:ascii="Arial" w:eastAsia="Times New Roman" w:hAnsi="Arial" w:cs="Arial"/>
          <w:sz w:val="24"/>
          <w:szCs w:val="24"/>
        </w:rPr>
      </w:pPr>
      <w:r w:rsidRPr="002F77D7">
        <w:rPr>
          <w:rFonts w:ascii="Arial" w:eastAsia="Times New Roman" w:hAnsi="Arial" w:cs="Arial"/>
          <w:b/>
          <w:bCs/>
          <w:sz w:val="24"/>
          <w:szCs w:val="24"/>
          <w:bdr w:val="none" w:sz="0" w:space="0" w:color="auto" w:frame="1"/>
        </w:rPr>
        <w:t xml:space="preserve">Why </w:t>
      </w:r>
      <w:proofErr w:type="gramStart"/>
      <w:r w:rsidRPr="002F77D7">
        <w:rPr>
          <w:rFonts w:ascii="Arial" w:eastAsia="Times New Roman" w:hAnsi="Arial" w:cs="Arial"/>
          <w:b/>
          <w:bCs/>
          <w:sz w:val="24"/>
          <w:szCs w:val="24"/>
          <w:bdr w:val="none" w:sz="0" w:space="0" w:color="auto" w:frame="1"/>
        </w:rPr>
        <w:t>is javascript</w:t>
      </w:r>
      <w:proofErr w:type="gramEnd"/>
      <w:r w:rsidRPr="002F77D7">
        <w:rPr>
          <w:rFonts w:ascii="Arial" w:eastAsia="Times New Roman" w:hAnsi="Arial" w:cs="Arial"/>
          <w:b/>
          <w:bCs/>
          <w:sz w:val="24"/>
          <w:szCs w:val="24"/>
          <w:bdr w:val="none" w:sz="0" w:space="0" w:color="auto" w:frame="1"/>
        </w:rPr>
        <w:t xml:space="preserve"> called Richer Interface?</w:t>
      </w:r>
    </w:p>
    <w:p w:rsidR="002F77D7" w:rsidRPr="002F77D7" w:rsidRDefault="002F77D7" w:rsidP="002F77D7">
      <w:pPr>
        <w:numPr>
          <w:ilvl w:val="1"/>
          <w:numId w:val="101"/>
        </w:numPr>
        <w:spacing w:after="0" w:line="240" w:lineRule="auto"/>
        <w:ind w:left="1080"/>
        <w:textAlignment w:val="baseline"/>
        <w:rPr>
          <w:rFonts w:ascii="Arial" w:eastAsia="Times New Roman" w:hAnsi="Arial" w:cs="Arial"/>
          <w:sz w:val="24"/>
          <w:szCs w:val="24"/>
        </w:rPr>
      </w:pPr>
      <w:r w:rsidRPr="002F77D7">
        <w:rPr>
          <w:rFonts w:ascii="Arial" w:eastAsia="Times New Roman" w:hAnsi="Arial" w:cs="Arial"/>
          <w:sz w:val="24"/>
          <w:szCs w:val="24"/>
        </w:rPr>
        <w:t>You can use JavaScript to include such items as drag-and-drop components and sliders to give a Rich Interface to your site visitors.</w:t>
      </w:r>
    </w:p>
    <w:p w:rsidR="002F77D7" w:rsidRPr="002F77D7" w:rsidRDefault="002F77D7" w:rsidP="002F77D7">
      <w:pPr>
        <w:spacing w:after="150" w:line="240" w:lineRule="auto"/>
        <w:textAlignment w:val="baseline"/>
        <w:rPr>
          <w:rFonts w:ascii="Arial" w:eastAsia="Times New Roman" w:hAnsi="Arial" w:cs="Arial"/>
          <w:sz w:val="24"/>
          <w:szCs w:val="24"/>
        </w:rPr>
      </w:pPr>
    </w:p>
    <w:p w:rsidR="002F77D7" w:rsidRPr="002F77D7" w:rsidRDefault="002F77D7" w:rsidP="002F77D7">
      <w:pPr>
        <w:numPr>
          <w:ilvl w:val="0"/>
          <w:numId w:val="101"/>
        </w:numPr>
        <w:spacing w:after="0" w:line="240" w:lineRule="auto"/>
        <w:ind w:left="540"/>
        <w:textAlignment w:val="baseline"/>
        <w:rPr>
          <w:rFonts w:ascii="Arial" w:eastAsia="Times New Roman" w:hAnsi="Arial" w:cs="Arial"/>
          <w:sz w:val="24"/>
          <w:szCs w:val="24"/>
        </w:rPr>
      </w:pPr>
      <w:r w:rsidRPr="002F77D7">
        <w:rPr>
          <w:rFonts w:ascii="Arial" w:eastAsia="Times New Roman" w:hAnsi="Arial" w:cs="Arial"/>
          <w:b/>
          <w:bCs/>
          <w:sz w:val="24"/>
          <w:szCs w:val="24"/>
          <w:bdr w:val="none" w:sz="0" w:space="0" w:color="auto" w:frame="1"/>
        </w:rPr>
        <w:t>Is javascript case-sensitive?</w:t>
      </w:r>
    </w:p>
    <w:p w:rsidR="002F77D7" w:rsidRPr="002F77D7" w:rsidRDefault="002F77D7" w:rsidP="002F77D7">
      <w:pPr>
        <w:numPr>
          <w:ilvl w:val="1"/>
          <w:numId w:val="101"/>
        </w:numPr>
        <w:spacing w:after="0" w:line="240" w:lineRule="auto"/>
        <w:ind w:left="1080"/>
        <w:textAlignment w:val="baseline"/>
        <w:rPr>
          <w:rFonts w:ascii="Arial" w:eastAsia="Times New Roman" w:hAnsi="Arial" w:cs="Arial"/>
          <w:sz w:val="24"/>
          <w:szCs w:val="24"/>
        </w:rPr>
      </w:pPr>
      <w:r w:rsidRPr="002F77D7">
        <w:rPr>
          <w:rFonts w:ascii="Arial" w:eastAsia="Times New Roman" w:hAnsi="Arial" w:cs="Arial"/>
          <w:sz w:val="24"/>
          <w:szCs w:val="24"/>
        </w:rPr>
        <w:t>Yes, JavaScript is a case-sensitive language. This means that language keywords, variables, function names, and any other identifiers must always be typed with a consistent capitalization of letters.</w:t>
      </w:r>
    </w:p>
    <w:p w:rsidR="002F77D7" w:rsidRPr="002F77D7" w:rsidRDefault="002F77D7" w:rsidP="002F77D7">
      <w:pPr>
        <w:spacing w:after="150" w:line="240" w:lineRule="auto"/>
        <w:textAlignment w:val="baseline"/>
        <w:rPr>
          <w:rFonts w:ascii="Arial" w:eastAsia="Times New Roman" w:hAnsi="Arial" w:cs="Arial"/>
          <w:sz w:val="24"/>
          <w:szCs w:val="24"/>
        </w:rPr>
      </w:pPr>
    </w:p>
    <w:p w:rsidR="002F77D7" w:rsidRPr="002F77D7" w:rsidRDefault="002F77D7" w:rsidP="002F77D7">
      <w:pPr>
        <w:numPr>
          <w:ilvl w:val="0"/>
          <w:numId w:val="101"/>
        </w:numPr>
        <w:spacing w:after="0" w:line="240" w:lineRule="auto"/>
        <w:ind w:left="540"/>
        <w:textAlignment w:val="baseline"/>
        <w:rPr>
          <w:rFonts w:ascii="Arial" w:eastAsia="Times New Roman" w:hAnsi="Arial" w:cs="Arial"/>
          <w:sz w:val="24"/>
          <w:szCs w:val="24"/>
        </w:rPr>
      </w:pPr>
      <w:r w:rsidRPr="002F77D7">
        <w:rPr>
          <w:rFonts w:ascii="Arial" w:eastAsia="Times New Roman" w:hAnsi="Arial" w:cs="Arial"/>
          <w:b/>
          <w:bCs/>
          <w:sz w:val="24"/>
          <w:szCs w:val="24"/>
          <w:bdr w:val="none" w:sz="0" w:space="0" w:color="auto" w:frame="1"/>
        </w:rPr>
        <w:t>How can we create an object in JS?</w:t>
      </w:r>
    </w:p>
    <w:p w:rsidR="002F77D7" w:rsidRPr="002F77D7" w:rsidRDefault="002F77D7" w:rsidP="002F77D7">
      <w:pPr>
        <w:numPr>
          <w:ilvl w:val="0"/>
          <w:numId w:val="101"/>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3"/>
          <w:szCs w:val="23"/>
        </w:rPr>
      </w:pPr>
      <w:r w:rsidRPr="002F77D7">
        <w:rPr>
          <w:rFonts w:ascii="Consolas" w:eastAsia="Times New Roman" w:hAnsi="Consolas" w:cs="Consolas"/>
          <w:sz w:val="23"/>
          <w:szCs w:val="23"/>
        </w:rPr>
        <w:t xml:space="preserve">var object = </w:t>
      </w:r>
    </w:p>
    <w:p w:rsidR="002F77D7" w:rsidRPr="002F77D7" w:rsidRDefault="002F77D7" w:rsidP="002F77D7">
      <w:pPr>
        <w:numPr>
          <w:ilvl w:val="0"/>
          <w:numId w:val="101"/>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3"/>
          <w:szCs w:val="23"/>
        </w:rPr>
      </w:pPr>
      <w:r w:rsidRPr="002F77D7">
        <w:rPr>
          <w:rFonts w:ascii="Consolas" w:eastAsia="Times New Roman" w:hAnsi="Consolas" w:cs="Consolas"/>
          <w:sz w:val="23"/>
          <w:szCs w:val="23"/>
        </w:rPr>
        <w:t xml:space="preserve">        { </w:t>
      </w:r>
    </w:p>
    <w:p w:rsidR="002F77D7" w:rsidRPr="002F77D7" w:rsidRDefault="002F77D7" w:rsidP="002F77D7">
      <w:pPr>
        <w:numPr>
          <w:ilvl w:val="0"/>
          <w:numId w:val="101"/>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3"/>
          <w:szCs w:val="23"/>
        </w:rPr>
      </w:pPr>
      <w:r w:rsidRPr="002F77D7">
        <w:rPr>
          <w:rFonts w:ascii="Consolas" w:eastAsia="Times New Roman" w:hAnsi="Consolas" w:cs="Consolas"/>
          <w:sz w:val="23"/>
          <w:szCs w:val="23"/>
        </w:rPr>
        <w:t xml:space="preserve">         name: "obj",</w:t>
      </w:r>
    </w:p>
    <w:p w:rsidR="002F77D7" w:rsidRPr="002F77D7" w:rsidRDefault="002F77D7" w:rsidP="002F77D7">
      <w:pPr>
        <w:numPr>
          <w:ilvl w:val="0"/>
          <w:numId w:val="101"/>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3"/>
          <w:szCs w:val="23"/>
        </w:rPr>
      </w:pPr>
      <w:r w:rsidRPr="002F77D7">
        <w:rPr>
          <w:rFonts w:ascii="Consolas" w:eastAsia="Times New Roman" w:hAnsi="Consolas" w:cs="Consolas"/>
          <w:sz w:val="23"/>
          <w:szCs w:val="23"/>
        </w:rPr>
        <w:t xml:space="preserve">         age: 10</w:t>
      </w:r>
    </w:p>
    <w:p w:rsidR="002F77D7" w:rsidRPr="002F77D7" w:rsidRDefault="002F77D7" w:rsidP="002F77D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3"/>
          <w:szCs w:val="23"/>
        </w:rPr>
      </w:pPr>
      <w:r w:rsidRPr="002F77D7">
        <w:rPr>
          <w:rFonts w:ascii="Consolas" w:eastAsia="Times New Roman" w:hAnsi="Consolas" w:cs="Consolas"/>
          <w:sz w:val="23"/>
          <w:szCs w:val="23"/>
        </w:rPr>
        <w:t xml:space="preserve">         };</w:t>
      </w:r>
    </w:p>
    <w:p w:rsidR="002F77D7" w:rsidRPr="002F77D7" w:rsidRDefault="002F77D7" w:rsidP="002F77D7">
      <w:pPr>
        <w:spacing w:after="150" w:line="240" w:lineRule="auto"/>
        <w:textAlignment w:val="baseline"/>
        <w:rPr>
          <w:rFonts w:ascii="Arial" w:eastAsia="Times New Roman" w:hAnsi="Arial" w:cs="Arial"/>
          <w:sz w:val="24"/>
          <w:szCs w:val="24"/>
        </w:rPr>
      </w:pPr>
    </w:p>
    <w:p w:rsidR="002F77D7" w:rsidRPr="002F77D7" w:rsidRDefault="002F77D7" w:rsidP="002F77D7">
      <w:pPr>
        <w:numPr>
          <w:ilvl w:val="0"/>
          <w:numId w:val="101"/>
        </w:numPr>
        <w:spacing w:after="0" w:line="240" w:lineRule="auto"/>
        <w:ind w:left="540"/>
        <w:textAlignment w:val="baseline"/>
        <w:rPr>
          <w:rFonts w:ascii="Arial" w:eastAsia="Times New Roman" w:hAnsi="Arial" w:cs="Arial"/>
          <w:sz w:val="24"/>
          <w:szCs w:val="24"/>
        </w:rPr>
      </w:pPr>
      <w:r w:rsidRPr="002F77D7">
        <w:rPr>
          <w:rFonts w:ascii="Arial" w:eastAsia="Times New Roman" w:hAnsi="Arial" w:cs="Arial"/>
          <w:b/>
          <w:bCs/>
          <w:sz w:val="24"/>
          <w:szCs w:val="24"/>
          <w:bdr w:val="none" w:sz="0" w:space="0" w:color="auto" w:frame="1"/>
        </w:rPr>
        <w:t>How can we read the properties of an object in js?</w:t>
      </w:r>
    </w:p>
    <w:p w:rsidR="002F77D7" w:rsidRPr="002F77D7" w:rsidRDefault="002F77D7" w:rsidP="002F77D7">
      <w:pPr>
        <w:numPr>
          <w:ilvl w:val="1"/>
          <w:numId w:val="101"/>
        </w:numPr>
        <w:spacing w:after="0" w:line="240" w:lineRule="auto"/>
        <w:ind w:left="1080"/>
        <w:textAlignment w:val="baseline"/>
        <w:rPr>
          <w:rFonts w:ascii="Arial" w:eastAsia="Times New Roman" w:hAnsi="Arial" w:cs="Arial"/>
          <w:sz w:val="24"/>
          <w:szCs w:val="24"/>
        </w:rPr>
      </w:pPr>
      <w:r w:rsidRPr="002F77D7">
        <w:rPr>
          <w:rFonts w:ascii="Arial" w:eastAsia="Times New Roman" w:hAnsi="Arial" w:cs="Arial"/>
          <w:sz w:val="24"/>
          <w:szCs w:val="24"/>
        </w:rPr>
        <w:t xml:space="preserve">Can write and read properties of an object using the </w:t>
      </w:r>
      <w:proofErr w:type="gramStart"/>
      <w:r w:rsidRPr="002F77D7">
        <w:rPr>
          <w:rFonts w:ascii="Arial" w:eastAsia="Times New Roman" w:hAnsi="Arial" w:cs="Arial"/>
          <w:sz w:val="24"/>
          <w:szCs w:val="24"/>
        </w:rPr>
        <w:t>dot(</w:t>
      </w:r>
      <w:proofErr w:type="gramEnd"/>
      <w:r w:rsidRPr="002F77D7">
        <w:rPr>
          <w:rFonts w:ascii="Arial" w:eastAsia="Times New Roman" w:hAnsi="Arial" w:cs="Arial"/>
          <w:sz w:val="24"/>
          <w:szCs w:val="24"/>
        </w:rPr>
        <w:t>.) notation.</w:t>
      </w:r>
    </w:p>
    <w:p w:rsidR="002F77D7" w:rsidRPr="002F77D7" w:rsidRDefault="002F77D7" w:rsidP="002F77D7">
      <w:pPr>
        <w:spacing w:after="150" w:line="240" w:lineRule="auto"/>
        <w:textAlignment w:val="baseline"/>
        <w:rPr>
          <w:rFonts w:ascii="Arial" w:eastAsia="Times New Roman" w:hAnsi="Arial" w:cs="Arial"/>
          <w:sz w:val="24"/>
          <w:szCs w:val="24"/>
        </w:rPr>
      </w:pPr>
    </w:p>
    <w:p w:rsidR="002F77D7" w:rsidRPr="002F77D7" w:rsidRDefault="002F77D7" w:rsidP="002F77D7">
      <w:pPr>
        <w:numPr>
          <w:ilvl w:val="0"/>
          <w:numId w:val="101"/>
        </w:numPr>
        <w:spacing w:after="0" w:line="240" w:lineRule="auto"/>
        <w:ind w:left="540"/>
        <w:textAlignment w:val="baseline"/>
        <w:rPr>
          <w:rFonts w:ascii="Arial" w:eastAsia="Times New Roman" w:hAnsi="Arial" w:cs="Arial"/>
          <w:sz w:val="24"/>
          <w:szCs w:val="24"/>
        </w:rPr>
      </w:pPr>
      <w:r w:rsidRPr="002F77D7">
        <w:rPr>
          <w:rFonts w:ascii="Arial" w:eastAsia="Times New Roman" w:hAnsi="Arial" w:cs="Arial"/>
          <w:b/>
          <w:bCs/>
          <w:sz w:val="24"/>
          <w:szCs w:val="24"/>
          <w:bdr w:val="none" w:sz="0" w:space="0" w:color="auto" w:frame="1"/>
        </w:rPr>
        <w:t>How to create an array in js and how to read array elements?</w:t>
      </w:r>
      <w:r w:rsidRPr="002F77D7">
        <w:rPr>
          <w:rFonts w:ascii="Arial" w:eastAsia="Times New Roman" w:hAnsi="Arial" w:cs="Arial"/>
          <w:sz w:val="24"/>
          <w:szCs w:val="24"/>
        </w:rPr>
        <w:br/>
        <w:t>Can you define arrays using the array literal as follows?</w:t>
      </w:r>
    </w:p>
    <w:p w:rsidR="002F77D7" w:rsidRPr="002F77D7" w:rsidRDefault="002F77D7" w:rsidP="002F77D7">
      <w:pPr>
        <w:numPr>
          <w:ilvl w:val="1"/>
          <w:numId w:val="101"/>
        </w:numPr>
        <w:spacing w:after="0" w:line="240" w:lineRule="auto"/>
        <w:ind w:left="1080"/>
        <w:textAlignment w:val="baseline"/>
        <w:rPr>
          <w:rFonts w:ascii="Arial" w:eastAsia="Times New Roman" w:hAnsi="Arial" w:cs="Arial"/>
          <w:sz w:val="24"/>
          <w:szCs w:val="24"/>
        </w:rPr>
      </w:pPr>
      <w:r w:rsidRPr="002F77D7">
        <w:rPr>
          <w:rFonts w:ascii="Arial" w:eastAsia="Times New Roman" w:hAnsi="Arial" w:cs="Arial"/>
          <w:sz w:val="24"/>
          <w:szCs w:val="24"/>
        </w:rPr>
        <w:t>var x = [];</w:t>
      </w:r>
    </w:p>
    <w:p w:rsidR="002F77D7" w:rsidRPr="002F77D7" w:rsidRDefault="002F77D7" w:rsidP="002F77D7">
      <w:pPr>
        <w:numPr>
          <w:ilvl w:val="1"/>
          <w:numId w:val="101"/>
        </w:numPr>
        <w:spacing w:after="0" w:line="240" w:lineRule="auto"/>
        <w:ind w:left="1080"/>
        <w:textAlignment w:val="baseline"/>
        <w:rPr>
          <w:rFonts w:ascii="Arial" w:eastAsia="Times New Roman" w:hAnsi="Arial" w:cs="Arial"/>
          <w:sz w:val="24"/>
          <w:szCs w:val="24"/>
        </w:rPr>
      </w:pPr>
      <w:r w:rsidRPr="002F77D7">
        <w:rPr>
          <w:rFonts w:ascii="Arial" w:eastAsia="Times New Roman" w:hAnsi="Arial" w:cs="Arial"/>
          <w:sz w:val="24"/>
          <w:szCs w:val="24"/>
        </w:rPr>
        <w:t>var y = [1, 2, 3, 4, 5];</w:t>
      </w:r>
    </w:p>
    <w:p w:rsidR="002F77D7" w:rsidRPr="002F77D7" w:rsidRDefault="002F77D7" w:rsidP="002F77D7">
      <w:pPr>
        <w:spacing w:after="150" w:line="240" w:lineRule="auto"/>
        <w:ind w:left="540"/>
        <w:textAlignment w:val="baseline"/>
        <w:rPr>
          <w:rFonts w:ascii="Arial" w:eastAsia="Times New Roman" w:hAnsi="Arial" w:cs="Arial"/>
          <w:sz w:val="24"/>
          <w:szCs w:val="24"/>
        </w:rPr>
      </w:pPr>
      <w:r w:rsidRPr="002F77D7">
        <w:rPr>
          <w:rFonts w:ascii="Arial" w:eastAsia="Times New Roman" w:hAnsi="Arial" w:cs="Arial"/>
          <w:sz w:val="24"/>
          <w:szCs w:val="24"/>
        </w:rPr>
        <w:t>An array has a length property that is useful for iteration. Can we read elements of an array as follows?</w:t>
      </w:r>
    </w:p>
    <w:p w:rsidR="002F77D7" w:rsidRPr="002F77D7" w:rsidRDefault="002F77D7" w:rsidP="002F77D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3"/>
          <w:szCs w:val="23"/>
        </w:rPr>
      </w:pPr>
      <w:proofErr w:type="gramStart"/>
      <w:r w:rsidRPr="002F77D7">
        <w:rPr>
          <w:rFonts w:ascii="Consolas" w:eastAsia="Times New Roman" w:hAnsi="Consolas" w:cs="Consolas"/>
          <w:sz w:val="23"/>
          <w:szCs w:val="23"/>
        </w:rPr>
        <w:t>for</w:t>
      </w:r>
      <w:proofErr w:type="gramEnd"/>
      <w:r w:rsidRPr="002F77D7">
        <w:rPr>
          <w:rFonts w:ascii="Consolas" w:eastAsia="Times New Roman" w:hAnsi="Consolas" w:cs="Consolas"/>
          <w:sz w:val="23"/>
          <w:szCs w:val="23"/>
        </w:rPr>
        <w:t xml:space="preserve"> (var i = 0; i &lt; x.length; i++)</w:t>
      </w:r>
    </w:p>
    <w:p w:rsidR="002F77D7" w:rsidRPr="002F77D7" w:rsidRDefault="002F77D7" w:rsidP="002F77D7">
      <w:pPr>
        <w:spacing w:after="150" w:line="240" w:lineRule="auto"/>
        <w:textAlignment w:val="baseline"/>
        <w:rPr>
          <w:rFonts w:ascii="Arial" w:eastAsia="Times New Roman" w:hAnsi="Arial" w:cs="Arial"/>
          <w:sz w:val="24"/>
          <w:szCs w:val="24"/>
        </w:rPr>
      </w:pPr>
    </w:p>
    <w:p w:rsidR="002F77D7" w:rsidRPr="002F77D7" w:rsidRDefault="002F77D7" w:rsidP="002F77D7">
      <w:pPr>
        <w:numPr>
          <w:ilvl w:val="0"/>
          <w:numId w:val="101"/>
        </w:numPr>
        <w:spacing w:after="0" w:line="240" w:lineRule="auto"/>
        <w:ind w:left="540"/>
        <w:textAlignment w:val="baseline"/>
        <w:rPr>
          <w:rFonts w:ascii="Arial" w:eastAsia="Times New Roman" w:hAnsi="Arial" w:cs="Arial"/>
          <w:sz w:val="24"/>
          <w:szCs w:val="24"/>
        </w:rPr>
      </w:pPr>
      <w:r w:rsidRPr="002F77D7">
        <w:rPr>
          <w:rFonts w:ascii="Arial" w:eastAsia="Times New Roman" w:hAnsi="Arial" w:cs="Arial"/>
          <w:b/>
          <w:bCs/>
          <w:sz w:val="24"/>
          <w:szCs w:val="24"/>
          <w:bdr w:val="none" w:sz="0" w:space="0" w:color="auto" w:frame="1"/>
        </w:rPr>
        <w:t>How many types of functions JS support?</w:t>
      </w:r>
    </w:p>
    <w:p w:rsidR="002F77D7" w:rsidRPr="002F77D7" w:rsidRDefault="002F77D7" w:rsidP="002F77D7">
      <w:pPr>
        <w:numPr>
          <w:ilvl w:val="1"/>
          <w:numId w:val="101"/>
        </w:numPr>
        <w:spacing w:after="0" w:line="240" w:lineRule="auto"/>
        <w:ind w:left="1080"/>
        <w:textAlignment w:val="baseline"/>
        <w:rPr>
          <w:rFonts w:ascii="Arial" w:eastAsia="Times New Roman" w:hAnsi="Arial" w:cs="Arial"/>
          <w:sz w:val="24"/>
          <w:szCs w:val="24"/>
        </w:rPr>
      </w:pPr>
      <w:r w:rsidRPr="002F77D7">
        <w:rPr>
          <w:rFonts w:ascii="Arial" w:eastAsia="Times New Roman" w:hAnsi="Arial" w:cs="Arial"/>
          <w:sz w:val="24"/>
          <w:szCs w:val="24"/>
        </w:rPr>
        <w:t>A function in JavaScript can be either named or anonymous.</w:t>
      </w:r>
    </w:p>
    <w:p w:rsidR="002F77D7" w:rsidRPr="002F77D7" w:rsidRDefault="002F77D7" w:rsidP="002F77D7">
      <w:pPr>
        <w:spacing w:after="150" w:line="240" w:lineRule="auto"/>
        <w:textAlignment w:val="baseline"/>
        <w:rPr>
          <w:rFonts w:ascii="Arial" w:eastAsia="Times New Roman" w:hAnsi="Arial" w:cs="Arial"/>
          <w:sz w:val="24"/>
          <w:szCs w:val="24"/>
        </w:rPr>
      </w:pPr>
    </w:p>
    <w:p w:rsidR="002F77D7" w:rsidRPr="002F77D7" w:rsidRDefault="002F77D7" w:rsidP="002F77D7">
      <w:pPr>
        <w:numPr>
          <w:ilvl w:val="0"/>
          <w:numId w:val="101"/>
        </w:numPr>
        <w:spacing w:after="0" w:line="240" w:lineRule="auto"/>
        <w:ind w:left="540"/>
        <w:textAlignment w:val="baseline"/>
        <w:rPr>
          <w:rFonts w:ascii="Arial" w:eastAsia="Times New Roman" w:hAnsi="Arial" w:cs="Arial"/>
          <w:sz w:val="24"/>
          <w:szCs w:val="24"/>
        </w:rPr>
      </w:pPr>
      <w:r w:rsidRPr="002F77D7">
        <w:rPr>
          <w:rFonts w:ascii="Arial" w:eastAsia="Times New Roman" w:hAnsi="Arial" w:cs="Arial"/>
          <w:b/>
          <w:bCs/>
          <w:sz w:val="24"/>
          <w:szCs w:val="24"/>
          <w:bdr w:val="none" w:sz="0" w:space="0" w:color="auto" w:frame="1"/>
        </w:rPr>
        <w:t>How to define an anonymous function?</w:t>
      </w:r>
    </w:p>
    <w:p w:rsidR="002F77D7" w:rsidRPr="002F77D7" w:rsidRDefault="002F77D7" w:rsidP="002F77D7">
      <w:pPr>
        <w:numPr>
          <w:ilvl w:val="1"/>
          <w:numId w:val="101"/>
        </w:numPr>
        <w:spacing w:after="0" w:line="240" w:lineRule="auto"/>
        <w:ind w:left="1080"/>
        <w:textAlignment w:val="baseline"/>
        <w:rPr>
          <w:rFonts w:ascii="Arial" w:eastAsia="Times New Roman" w:hAnsi="Arial" w:cs="Arial"/>
          <w:sz w:val="24"/>
          <w:szCs w:val="24"/>
        </w:rPr>
      </w:pPr>
      <w:r w:rsidRPr="002F77D7">
        <w:rPr>
          <w:rFonts w:ascii="Arial" w:eastAsia="Times New Roman" w:hAnsi="Arial" w:cs="Arial"/>
          <w:sz w:val="24"/>
          <w:szCs w:val="24"/>
        </w:rPr>
        <w:t>An anonymous function can be defined in a similar way as a normal function but it would not have any name.</w:t>
      </w:r>
    </w:p>
    <w:p w:rsidR="002F77D7" w:rsidRPr="002F77D7" w:rsidRDefault="002F77D7" w:rsidP="002F77D7">
      <w:pPr>
        <w:spacing w:after="150" w:line="240" w:lineRule="auto"/>
        <w:textAlignment w:val="baseline"/>
        <w:rPr>
          <w:rFonts w:ascii="Arial" w:eastAsia="Times New Roman" w:hAnsi="Arial" w:cs="Arial"/>
          <w:sz w:val="24"/>
          <w:szCs w:val="24"/>
        </w:rPr>
      </w:pPr>
    </w:p>
    <w:p w:rsidR="002F77D7" w:rsidRPr="002F77D7" w:rsidRDefault="002F77D7" w:rsidP="002F77D7">
      <w:pPr>
        <w:numPr>
          <w:ilvl w:val="0"/>
          <w:numId w:val="101"/>
        </w:numPr>
        <w:spacing w:after="0" w:line="240" w:lineRule="auto"/>
        <w:ind w:left="540"/>
        <w:textAlignment w:val="baseline"/>
        <w:rPr>
          <w:rFonts w:ascii="Arial" w:eastAsia="Times New Roman" w:hAnsi="Arial" w:cs="Arial"/>
          <w:sz w:val="24"/>
          <w:szCs w:val="24"/>
        </w:rPr>
      </w:pPr>
      <w:r w:rsidRPr="002F77D7">
        <w:rPr>
          <w:rFonts w:ascii="Arial" w:eastAsia="Times New Roman" w:hAnsi="Arial" w:cs="Arial"/>
          <w:b/>
          <w:bCs/>
          <w:sz w:val="24"/>
          <w:szCs w:val="24"/>
          <w:bdr w:val="none" w:sz="0" w:space="0" w:color="auto" w:frame="1"/>
        </w:rPr>
        <w:t>Which built-in method calls a function for each element in the array?</w:t>
      </w:r>
    </w:p>
    <w:p w:rsidR="002F77D7" w:rsidRPr="002F77D7" w:rsidRDefault="002F77D7" w:rsidP="002F77D7">
      <w:pPr>
        <w:numPr>
          <w:ilvl w:val="1"/>
          <w:numId w:val="101"/>
        </w:numPr>
        <w:spacing w:after="0" w:line="240" w:lineRule="auto"/>
        <w:ind w:left="1080"/>
        <w:textAlignment w:val="baseline"/>
        <w:rPr>
          <w:rFonts w:ascii="Arial" w:eastAsia="Times New Roman" w:hAnsi="Arial" w:cs="Arial"/>
          <w:sz w:val="24"/>
          <w:szCs w:val="24"/>
        </w:rPr>
      </w:pPr>
      <w:proofErr w:type="gramStart"/>
      <w:r w:rsidRPr="002F77D7">
        <w:rPr>
          <w:rFonts w:ascii="Arial" w:eastAsia="Times New Roman" w:hAnsi="Arial" w:cs="Arial"/>
          <w:sz w:val="24"/>
          <w:szCs w:val="24"/>
        </w:rPr>
        <w:t>forEach</w:t>
      </w:r>
      <w:proofErr w:type="gramEnd"/>
      <w:r w:rsidRPr="002F77D7">
        <w:rPr>
          <w:rFonts w:ascii="Arial" w:eastAsia="Times New Roman" w:hAnsi="Arial" w:cs="Arial"/>
          <w:sz w:val="24"/>
          <w:szCs w:val="24"/>
        </w:rPr>
        <w:t xml:space="preserve"> method calls a function for each element in the array.</w:t>
      </w:r>
    </w:p>
    <w:p w:rsidR="002F77D7" w:rsidRPr="002F77D7" w:rsidRDefault="002F77D7" w:rsidP="002F77D7">
      <w:pPr>
        <w:spacing w:after="150" w:line="240" w:lineRule="auto"/>
        <w:textAlignment w:val="baseline"/>
        <w:rPr>
          <w:rFonts w:ascii="Arial" w:eastAsia="Times New Roman" w:hAnsi="Arial" w:cs="Arial"/>
          <w:sz w:val="24"/>
          <w:szCs w:val="24"/>
        </w:rPr>
      </w:pPr>
    </w:p>
    <w:p w:rsidR="002F77D7" w:rsidRPr="002F77D7" w:rsidRDefault="002F77D7" w:rsidP="002F77D7">
      <w:pPr>
        <w:numPr>
          <w:ilvl w:val="0"/>
          <w:numId w:val="101"/>
        </w:numPr>
        <w:spacing w:after="0" w:line="240" w:lineRule="auto"/>
        <w:ind w:left="540"/>
        <w:textAlignment w:val="baseline"/>
        <w:rPr>
          <w:rFonts w:ascii="Arial" w:eastAsia="Times New Roman" w:hAnsi="Arial" w:cs="Arial"/>
          <w:sz w:val="24"/>
          <w:szCs w:val="24"/>
        </w:rPr>
      </w:pPr>
      <w:r w:rsidRPr="002F77D7">
        <w:rPr>
          <w:rFonts w:ascii="Arial" w:eastAsia="Times New Roman" w:hAnsi="Arial" w:cs="Arial"/>
          <w:b/>
          <w:bCs/>
          <w:sz w:val="24"/>
          <w:szCs w:val="24"/>
          <w:bdr w:val="none" w:sz="0" w:space="0" w:color="auto" w:frame="1"/>
        </w:rPr>
        <w:t>Which type of variable among global and local, takes precedence over other if names are same?</w:t>
      </w:r>
    </w:p>
    <w:p w:rsidR="002F77D7" w:rsidRPr="002F77D7" w:rsidRDefault="002F77D7" w:rsidP="002F77D7">
      <w:pPr>
        <w:numPr>
          <w:ilvl w:val="1"/>
          <w:numId w:val="101"/>
        </w:numPr>
        <w:spacing w:after="0" w:line="240" w:lineRule="auto"/>
        <w:ind w:left="1080"/>
        <w:textAlignment w:val="baseline"/>
        <w:rPr>
          <w:rFonts w:ascii="Arial" w:eastAsia="Times New Roman" w:hAnsi="Arial" w:cs="Arial"/>
          <w:sz w:val="24"/>
          <w:szCs w:val="24"/>
        </w:rPr>
      </w:pPr>
      <w:r w:rsidRPr="002F77D7">
        <w:rPr>
          <w:rFonts w:ascii="Arial" w:eastAsia="Times New Roman" w:hAnsi="Arial" w:cs="Arial"/>
          <w:sz w:val="24"/>
          <w:szCs w:val="24"/>
        </w:rPr>
        <w:t>A local variable takes precedence over a global variable with the same name.</w:t>
      </w:r>
    </w:p>
    <w:p w:rsidR="002F77D7" w:rsidRPr="002F77D7" w:rsidRDefault="002F77D7" w:rsidP="002F77D7">
      <w:pPr>
        <w:spacing w:after="150" w:line="240" w:lineRule="auto"/>
        <w:textAlignment w:val="baseline"/>
        <w:rPr>
          <w:rFonts w:ascii="Arial" w:eastAsia="Times New Roman" w:hAnsi="Arial" w:cs="Arial"/>
          <w:sz w:val="24"/>
          <w:szCs w:val="24"/>
        </w:rPr>
      </w:pPr>
    </w:p>
    <w:p w:rsidR="002F77D7" w:rsidRPr="002F77D7" w:rsidRDefault="002F77D7" w:rsidP="002F77D7">
      <w:pPr>
        <w:numPr>
          <w:ilvl w:val="0"/>
          <w:numId w:val="101"/>
        </w:numPr>
        <w:spacing w:after="0" w:line="240" w:lineRule="auto"/>
        <w:ind w:left="540"/>
        <w:textAlignment w:val="baseline"/>
        <w:rPr>
          <w:rFonts w:ascii="Arial" w:eastAsia="Times New Roman" w:hAnsi="Arial" w:cs="Arial"/>
          <w:sz w:val="24"/>
          <w:szCs w:val="24"/>
        </w:rPr>
      </w:pPr>
      <w:r w:rsidRPr="002F77D7">
        <w:rPr>
          <w:rFonts w:ascii="Arial" w:eastAsia="Times New Roman" w:hAnsi="Arial" w:cs="Arial"/>
          <w:b/>
          <w:bCs/>
          <w:sz w:val="24"/>
          <w:szCs w:val="24"/>
          <w:bdr w:val="none" w:sz="0" w:space="0" w:color="auto" w:frame="1"/>
        </w:rPr>
        <w:lastRenderedPageBreak/>
        <w:t>Difference between </w:t>
      </w:r>
      <w:hyperlink r:id="rId27" w:history="1">
        <w:r w:rsidRPr="002F77D7">
          <w:rPr>
            <w:rFonts w:ascii="Arial" w:eastAsia="Times New Roman" w:hAnsi="Arial" w:cs="Arial"/>
            <w:b/>
            <w:bCs/>
            <w:color w:val="EC4E20"/>
            <w:sz w:val="24"/>
            <w:szCs w:val="24"/>
            <w:bdr w:val="none" w:sz="0" w:space="0" w:color="auto" w:frame="1"/>
          </w:rPr>
          <w:t>“var” and “let”</w:t>
        </w:r>
      </w:hyperlink>
      <w:r w:rsidRPr="002F77D7">
        <w:rPr>
          <w:rFonts w:ascii="Arial" w:eastAsia="Times New Roman" w:hAnsi="Arial" w:cs="Arial"/>
          <w:b/>
          <w:bCs/>
          <w:sz w:val="24"/>
          <w:szCs w:val="24"/>
          <w:bdr w:val="none" w:sz="0" w:space="0" w:color="auto" w:frame="1"/>
        </w:rPr>
        <w:t> Keywords?</w:t>
      </w:r>
    </w:p>
    <w:p w:rsidR="002F77D7" w:rsidRPr="002F77D7" w:rsidRDefault="002F77D7" w:rsidP="002F77D7">
      <w:pPr>
        <w:numPr>
          <w:ilvl w:val="1"/>
          <w:numId w:val="101"/>
        </w:numPr>
        <w:spacing w:after="0" w:line="240" w:lineRule="auto"/>
        <w:ind w:left="1080"/>
        <w:textAlignment w:val="baseline"/>
        <w:rPr>
          <w:rFonts w:ascii="Arial" w:eastAsia="Times New Roman" w:hAnsi="Arial" w:cs="Arial"/>
          <w:sz w:val="24"/>
          <w:szCs w:val="24"/>
        </w:rPr>
      </w:pPr>
      <w:r w:rsidRPr="002F77D7">
        <w:rPr>
          <w:rFonts w:ascii="Arial" w:eastAsia="Times New Roman" w:hAnsi="Arial" w:cs="Arial"/>
          <w:b/>
          <w:bCs/>
          <w:sz w:val="24"/>
          <w:szCs w:val="24"/>
          <w:bdr w:val="none" w:sz="0" w:space="0" w:color="auto" w:frame="1"/>
        </w:rPr>
        <w:t>Var</w:t>
      </w:r>
      <w:r w:rsidRPr="002F77D7">
        <w:rPr>
          <w:rFonts w:ascii="Arial" w:eastAsia="Times New Roman" w:hAnsi="Arial" w:cs="Arial"/>
          <w:sz w:val="24"/>
          <w:szCs w:val="24"/>
        </w:rPr>
        <w:t> was there from the beginning but the let was introduced in ES2015/ES6.</w:t>
      </w:r>
      <w:r w:rsidRPr="002F77D7">
        <w:rPr>
          <w:rFonts w:ascii="Arial" w:eastAsia="Times New Roman" w:hAnsi="Arial" w:cs="Arial"/>
          <w:sz w:val="24"/>
          <w:szCs w:val="24"/>
        </w:rPr>
        <w:br/>
      </w:r>
      <w:r w:rsidRPr="002F77D7">
        <w:rPr>
          <w:rFonts w:ascii="Arial" w:eastAsia="Times New Roman" w:hAnsi="Arial" w:cs="Arial"/>
          <w:b/>
          <w:bCs/>
          <w:sz w:val="24"/>
          <w:szCs w:val="24"/>
          <w:bdr w:val="none" w:sz="0" w:space="0" w:color="auto" w:frame="1"/>
        </w:rPr>
        <w:t>Let</w:t>
      </w:r>
      <w:r w:rsidRPr="002F77D7">
        <w:rPr>
          <w:rFonts w:ascii="Arial" w:eastAsia="Times New Roman" w:hAnsi="Arial" w:cs="Arial"/>
          <w:sz w:val="24"/>
          <w:szCs w:val="24"/>
        </w:rPr>
        <w:t> has block scope and “Var” has function scope</w:t>
      </w:r>
    </w:p>
    <w:p w:rsidR="002F77D7" w:rsidRPr="002F77D7" w:rsidRDefault="002F77D7" w:rsidP="002F77D7">
      <w:pPr>
        <w:spacing w:after="150" w:line="240" w:lineRule="auto"/>
        <w:textAlignment w:val="baseline"/>
        <w:rPr>
          <w:rFonts w:ascii="Arial" w:eastAsia="Times New Roman" w:hAnsi="Arial" w:cs="Arial"/>
          <w:sz w:val="24"/>
          <w:szCs w:val="24"/>
        </w:rPr>
      </w:pPr>
    </w:p>
    <w:p w:rsidR="002F77D7" w:rsidRPr="002F77D7" w:rsidRDefault="002F77D7" w:rsidP="002F77D7">
      <w:pPr>
        <w:numPr>
          <w:ilvl w:val="0"/>
          <w:numId w:val="101"/>
        </w:numPr>
        <w:spacing w:after="0" w:line="240" w:lineRule="auto"/>
        <w:ind w:left="540"/>
        <w:textAlignment w:val="baseline"/>
        <w:rPr>
          <w:rFonts w:ascii="Arial" w:eastAsia="Times New Roman" w:hAnsi="Arial" w:cs="Arial"/>
          <w:sz w:val="24"/>
          <w:szCs w:val="24"/>
        </w:rPr>
      </w:pPr>
      <w:r w:rsidRPr="002F77D7">
        <w:rPr>
          <w:rFonts w:ascii="Arial" w:eastAsia="Times New Roman" w:hAnsi="Arial" w:cs="Arial"/>
          <w:b/>
          <w:bCs/>
          <w:sz w:val="24"/>
          <w:szCs w:val="24"/>
          <w:bdr w:val="none" w:sz="0" w:space="0" w:color="auto" w:frame="1"/>
        </w:rPr>
        <w:t>Difference between </w:t>
      </w:r>
      <w:hyperlink r:id="rId28" w:history="1">
        <w:r w:rsidRPr="002F77D7">
          <w:rPr>
            <w:rFonts w:ascii="Arial" w:eastAsia="Times New Roman" w:hAnsi="Arial" w:cs="Arial"/>
            <w:b/>
            <w:bCs/>
            <w:color w:val="EC4E20"/>
            <w:sz w:val="24"/>
            <w:szCs w:val="24"/>
            <w:bdr w:val="none" w:sz="0" w:space="0" w:color="auto" w:frame="1"/>
          </w:rPr>
          <w:t>“==” and “===”</w:t>
        </w:r>
      </w:hyperlink>
      <w:r w:rsidRPr="002F77D7">
        <w:rPr>
          <w:rFonts w:ascii="Arial" w:eastAsia="Times New Roman" w:hAnsi="Arial" w:cs="Arial"/>
          <w:b/>
          <w:bCs/>
          <w:sz w:val="24"/>
          <w:szCs w:val="24"/>
          <w:bdr w:val="none" w:sz="0" w:space="0" w:color="auto" w:frame="1"/>
        </w:rPr>
        <w:t> ?</w:t>
      </w:r>
    </w:p>
    <w:p w:rsidR="002F77D7" w:rsidRPr="002F77D7" w:rsidRDefault="002F77D7" w:rsidP="002F77D7">
      <w:pPr>
        <w:numPr>
          <w:ilvl w:val="1"/>
          <w:numId w:val="101"/>
        </w:numPr>
        <w:spacing w:after="0" w:line="240" w:lineRule="auto"/>
        <w:ind w:left="1080"/>
        <w:textAlignment w:val="baseline"/>
        <w:rPr>
          <w:rFonts w:ascii="Arial" w:eastAsia="Times New Roman" w:hAnsi="Arial" w:cs="Arial"/>
          <w:sz w:val="24"/>
          <w:szCs w:val="24"/>
        </w:rPr>
      </w:pPr>
      <w:r w:rsidRPr="002F77D7">
        <w:rPr>
          <w:rFonts w:ascii="Arial" w:eastAsia="Times New Roman" w:hAnsi="Arial" w:cs="Arial"/>
          <w:sz w:val="24"/>
          <w:szCs w:val="24"/>
        </w:rPr>
        <w:t>” ==” only compares values “===” comapre values and type both.</w:t>
      </w:r>
    </w:p>
    <w:p w:rsidR="002F77D7" w:rsidRPr="002F77D7" w:rsidRDefault="002F77D7" w:rsidP="002F77D7">
      <w:pPr>
        <w:spacing w:after="150" w:line="240" w:lineRule="auto"/>
        <w:textAlignment w:val="baseline"/>
        <w:rPr>
          <w:rFonts w:ascii="Arial" w:eastAsia="Times New Roman" w:hAnsi="Arial" w:cs="Arial"/>
          <w:sz w:val="24"/>
          <w:szCs w:val="24"/>
        </w:rPr>
      </w:pPr>
    </w:p>
    <w:p w:rsidR="002F77D7" w:rsidRPr="002F77D7" w:rsidRDefault="002F77D7" w:rsidP="002F77D7">
      <w:pPr>
        <w:numPr>
          <w:ilvl w:val="0"/>
          <w:numId w:val="101"/>
        </w:numPr>
        <w:spacing w:after="0" w:line="240" w:lineRule="auto"/>
        <w:ind w:left="540"/>
        <w:textAlignment w:val="baseline"/>
        <w:rPr>
          <w:rFonts w:ascii="Arial" w:eastAsia="Times New Roman" w:hAnsi="Arial" w:cs="Arial"/>
          <w:sz w:val="24"/>
          <w:szCs w:val="24"/>
        </w:rPr>
      </w:pPr>
      <w:r w:rsidRPr="002F77D7">
        <w:rPr>
          <w:rFonts w:ascii="Arial" w:eastAsia="Times New Roman" w:hAnsi="Arial" w:cs="Arial"/>
          <w:b/>
          <w:bCs/>
          <w:sz w:val="24"/>
          <w:szCs w:val="24"/>
          <w:bdr w:val="none" w:sz="0" w:space="0" w:color="auto" w:frame="1"/>
        </w:rPr>
        <w:t>Difference between “undefine” and “NULL” Keywords?</w:t>
      </w:r>
    </w:p>
    <w:p w:rsidR="002F77D7" w:rsidRPr="002F77D7" w:rsidRDefault="002F77D7" w:rsidP="002F77D7">
      <w:pPr>
        <w:numPr>
          <w:ilvl w:val="1"/>
          <w:numId w:val="101"/>
        </w:numPr>
        <w:spacing w:after="0" w:line="240" w:lineRule="auto"/>
        <w:ind w:left="1080"/>
        <w:textAlignment w:val="baseline"/>
        <w:rPr>
          <w:rFonts w:ascii="Arial" w:eastAsia="Times New Roman" w:hAnsi="Arial" w:cs="Arial"/>
          <w:sz w:val="24"/>
          <w:szCs w:val="24"/>
        </w:rPr>
      </w:pPr>
      <w:r w:rsidRPr="002F77D7">
        <w:rPr>
          <w:rFonts w:ascii="Arial" w:eastAsia="Times New Roman" w:hAnsi="Arial" w:cs="Arial"/>
          <w:sz w:val="24"/>
          <w:szCs w:val="24"/>
        </w:rPr>
        <w:t xml:space="preserve">When you define a var but not assign any value. </w:t>
      </w:r>
      <w:proofErr w:type="gramStart"/>
      <w:r w:rsidRPr="002F77D7">
        <w:rPr>
          <w:rFonts w:ascii="Arial" w:eastAsia="Times New Roman" w:hAnsi="Arial" w:cs="Arial"/>
          <w:sz w:val="24"/>
          <w:szCs w:val="24"/>
        </w:rPr>
        <w:t>typeof(</w:t>
      </w:r>
      <w:proofErr w:type="gramEnd"/>
      <w:r w:rsidRPr="002F77D7">
        <w:rPr>
          <w:rFonts w:ascii="Arial" w:eastAsia="Times New Roman" w:hAnsi="Arial" w:cs="Arial"/>
          <w:sz w:val="24"/>
          <w:szCs w:val="24"/>
        </w:rPr>
        <w:t>undefine)=&gt; undefine</w:t>
      </w:r>
      <w:r w:rsidRPr="002F77D7">
        <w:rPr>
          <w:rFonts w:ascii="Arial" w:eastAsia="Times New Roman" w:hAnsi="Arial" w:cs="Arial"/>
          <w:sz w:val="24"/>
          <w:szCs w:val="24"/>
        </w:rPr>
        <w:br/>
        <w:t>Null- manually done. typeof(null)=&gt; object</w:t>
      </w:r>
    </w:p>
    <w:p w:rsidR="002F77D7" w:rsidRPr="002F77D7" w:rsidRDefault="002F77D7" w:rsidP="002F77D7">
      <w:pPr>
        <w:spacing w:after="150" w:line="240" w:lineRule="auto"/>
        <w:textAlignment w:val="baseline"/>
        <w:rPr>
          <w:rFonts w:ascii="Arial" w:eastAsia="Times New Roman" w:hAnsi="Arial" w:cs="Arial"/>
          <w:sz w:val="24"/>
          <w:szCs w:val="24"/>
        </w:rPr>
      </w:pPr>
    </w:p>
    <w:p w:rsidR="002F77D7" w:rsidRPr="002F77D7" w:rsidRDefault="002F77D7" w:rsidP="002F77D7">
      <w:pPr>
        <w:numPr>
          <w:ilvl w:val="0"/>
          <w:numId w:val="101"/>
        </w:numPr>
        <w:spacing w:after="0" w:line="240" w:lineRule="auto"/>
        <w:ind w:left="540"/>
        <w:textAlignment w:val="baseline"/>
        <w:rPr>
          <w:rFonts w:ascii="Arial" w:eastAsia="Times New Roman" w:hAnsi="Arial" w:cs="Arial"/>
          <w:sz w:val="24"/>
          <w:szCs w:val="24"/>
        </w:rPr>
      </w:pPr>
      <w:r w:rsidRPr="002F77D7">
        <w:rPr>
          <w:rFonts w:ascii="Arial" w:eastAsia="Times New Roman" w:hAnsi="Arial" w:cs="Arial"/>
          <w:b/>
          <w:bCs/>
          <w:sz w:val="24"/>
          <w:szCs w:val="24"/>
          <w:bdr w:val="none" w:sz="0" w:space="0" w:color="auto" w:frame="1"/>
        </w:rPr>
        <w:t>What is prototypal Inheritance?</w:t>
      </w:r>
    </w:p>
    <w:p w:rsidR="002F77D7" w:rsidRPr="002F77D7" w:rsidRDefault="002F77D7" w:rsidP="002F77D7">
      <w:pPr>
        <w:numPr>
          <w:ilvl w:val="1"/>
          <w:numId w:val="101"/>
        </w:numPr>
        <w:spacing w:after="0" w:line="240" w:lineRule="auto"/>
        <w:ind w:left="1080"/>
        <w:textAlignment w:val="baseline"/>
        <w:rPr>
          <w:rFonts w:ascii="Arial" w:eastAsia="Times New Roman" w:hAnsi="Arial" w:cs="Arial"/>
          <w:sz w:val="24"/>
          <w:szCs w:val="24"/>
        </w:rPr>
      </w:pPr>
      <w:r w:rsidRPr="002F77D7">
        <w:rPr>
          <w:rFonts w:ascii="Arial" w:eastAsia="Times New Roman" w:hAnsi="Arial" w:cs="Arial"/>
          <w:sz w:val="24"/>
          <w:szCs w:val="24"/>
        </w:rPr>
        <w:t>Every object has a property called a prototype, where we can add methods to it and when you create another object from these the newly created object will automatically inherit its parent’s property.</w:t>
      </w:r>
    </w:p>
    <w:p w:rsidR="002F77D7" w:rsidRPr="002F77D7" w:rsidRDefault="002F77D7" w:rsidP="002F77D7">
      <w:pPr>
        <w:spacing w:after="150" w:line="240" w:lineRule="auto"/>
        <w:textAlignment w:val="baseline"/>
        <w:rPr>
          <w:rFonts w:ascii="Arial" w:eastAsia="Times New Roman" w:hAnsi="Arial" w:cs="Arial"/>
          <w:sz w:val="24"/>
          <w:szCs w:val="24"/>
        </w:rPr>
      </w:pPr>
    </w:p>
    <w:p w:rsidR="002F77D7" w:rsidRPr="002F77D7" w:rsidRDefault="002F77D7" w:rsidP="002F77D7">
      <w:pPr>
        <w:numPr>
          <w:ilvl w:val="0"/>
          <w:numId w:val="101"/>
        </w:numPr>
        <w:spacing w:after="0" w:line="240" w:lineRule="auto"/>
        <w:ind w:left="540"/>
        <w:textAlignment w:val="baseline"/>
        <w:rPr>
          <w:rFonts w:ascii="Arial" w:eastAsia="Times New Roman" w:hAnsi="Arial" w:cs="Arial"/>
          <w:sz w:val="24"/>
          <w:szCs w:val="24"/>
        </w:rPr>
      </w:pPr>
      <w:r w:rsidRPr="002F77D7">
        <w:rPr>
          <w:rFonts w:ascii="Arial" w:eastAsia="Times New Roman" w:hAnsi="Arial" w:cs="Arial"/>
          <w:b/>
          <w:bCs/>
          <w:sz w:val="24"/>
          <w:szCs w:val="24"/>
          <w:bdr w:val="none" w:sz="0" w:space="0" w:color="auto" w:frame="1"/>
        </w:rPr>
        <w:t>Which built-in method sorts the elements of an array?</w:t>
      </w:r>
    </w:p>
    <w:p w:rsidR="002F77D7" w:rsidRPr="002F77D7" w:rsidRDefault="002F77D7" w:rsidP="002F77D7">
      <w:pPr>
        <w:numPr>
          <w:ilvl w:val="1"/>
          <w:numId w:val="101"/>
        </w:numPr>
        <w:spacing w:after="0" w:line="240" w:lineRule="auto"/>
        <w:ind w:left="1080"/>
        <w:textAlignment w:val="baseline"/>
        <w:rPr>
          <w:rFonts w:ascii="Arial" w:eastAsia="Times New Roman" w:hAnsi="Arial" w:cs="Arial"/>
          <w:sz w:val="24"/>
          <w:szCs w:val="24"/>
        </w:rPr>
      </w:pPr>
      <w:hyperlink r:id="rId29" w:history="1">
        <w:r w:rsidRPr="002F77D7">
          <w:rPr>
            <w:rFonts w:ascii="Arial" w:eastAsia="Times New Roman" w:hAnsi="Arial" w:cs="Arial"/>
            <w:color w:val="EC4E20"/>
            <w:sz w:val="24"/>
            <w:szCs w:val="24"/>
            <w:bdr w:val="none" w:sz="0" w:space="0" w:color="auto" w:frame="1"/>
          </w:rPr>
          <w:t>Sort</w:t>
        </w:r>
      </w:hyperlink>
      <w:r w:rsidRPr="002F77D7">
        <w:rPr>
          <w:rFonts w:ascii="Arial" w:eastAsia="Times New Roman" w:hAnsi="Arial" w:cs="Arial"/>
          <w:sz w:val="24"/>
          <w:szCs w:val="24"/>
        </w:rPr>
        <w:t> method sorts the elements of an array.</w:t>
      </w:r>
    </w:p>
    <w:p w:rsidR="002F77D7" w:rsidRPr="002F77D7" w:rsidRDefault="002F77D7" w:rsidP="002F77D7">
      <w:pPr>
        <w:spacing w:after="150" w:line="240" w:lineRule="auto"/>
        <w:textAlignment w:val="baseline"/>
        <w:rPr>
          <w:rFonts w:ascii="Arial" w:eastAsia="Times New Roman" w:hAnsi="Arial" w:cs="Arial"/>
          <w:sz w:val="24"/>
          <w:szCs w:val="24"/>
        </w:rPr>
      </w:pPr>
    </w:p>
    <w:p w:rsidR="002F77D7" w:rsidRPr="002F77D7" w:rsidRDefault="002F77D7" w:rsidP="002F77D7">
      <w:pPr>
        <w:numPr>
          <w:ilvl w:val="0"/>
          <w:numId w:val="101"/>
        </w:numPr>
        <w:spacing w:after="0" w:line="240" w:lineRule="auto"/>
        <w:ind w:left="540"/>
        <w:textAlignment w:val="baseline"/>
        <w:rPr>
          <w:rFonts w:ascii="Arial" w:eastAsia="Times New Roman" w:hAnsi="Arial" w:cs="Arial"/>
          <w:sz w:val="24"/>
          <w:szCs w:val="24"/>
        </w:rPr>
      </w:pPr>
      <w:r w:rsidRPr="002F77D7">
        <w:rPr>
          <w:rFonts w:ascii="Arial" w:eastAsia="Times New Roman" w:hAnsi="Arial" w:cs="Arial"/>
          <w:b/>
          <w:bCs/>
          <w:sz w:val="24"/>
          <w:szCs w:val="24"/>
          <w:bdr w:val="none" w:sz="0" w:space="0" w:color="auto" w:frame="1"/>
        </w:rPr>
        <w:t>Which built-in method reverses the order of the elements of an array?</w:t>
      </w:r>
    </w:p>
    <w:p w:rsidR="002F77D7" w:rsidRPr="002F77D7" w:rsidRDefault="002F77D7" w:rsidP="002F77D7">
      <w:pPr>
        <w:numPr>
          <w:ilvl w:val="1"/>
          <w:numId w:val="101"/>
        </w:numPr>
        <w:spacing w:after="0" w:line="240" w:lineRule="auto"/>
        <w:ind w:left="1080"/>
        <w:textAlignment w:val="baseline"/>
        <w:rPr>
          <w:rFonts w:ascii="Arial" w:eastAsia="Times New Roman" w:hAnsi="Arial" w:cs="Arial"/>
          <w:sz w:val="24"/>
          <w:szCs w:val="24"/>
        </w:rPr>
      </w:pPr>
      <w:hyperlink r:id="rId30" w:history="1">
        <w:r w:rsidRPr="002F77D7">
          <w:rPr>
            <w:rFonts w:ascii="Arial" w:eastAsia="Times New Roman" w:hAnsi="Arial" w:cs="Arial"/>
            <w:color w:val="EC4E20"/>
            <w:sz w:val="24"/>
            <w:szCs w:val="24"/>
            <w:bdr w:val="none" w:sz="0" w:space="0" w:color="auto" w:frame="1"/>
          </w:rPr>
          <w:t>Reverse</w:t>
        </w:r>
      </w:hyperlink>
      <w:r w:rsidRPr="002F77D7">
        <w:rPr>
          <w:rFonts w:ascii="Arial" w:eastAsia="Times New Roman" w:hAnsi="Arial" w:cs="Arial"/>
          <w:sz w:val="24"/>
          <w:szCs w:val="24"/>
        </w:rPr>
        <w:t xml:space="preserve"> method reverses the order of the elements of an </w:t>
      </w:r>
      <w:proofErr w:type="gramStart"/>
      <w:r w:rsidRPr="002F77D7">
        <w:rPr>
          <w:rFonts w:ascii="Arial" w:eastAsia="Times New Roman" w:hAnsi="Arial" w:cs="Arial"/>
          <w:sz w:val="24"/>
          <w:szCs w:val="24"/>
        </w:rPr>
        <w:t>array ??</w:t>
      </w:r>
      <w:proofErr w:type="gramEnd"/>
      <w:r w:rsidRPr="002F77D7">
        <w:rPr>
          <w:rFonts w:ascii="Arial" w:eastAsia="Times New Roman" w:hAnsi="Arial" w:cs="Arial"/>
          <w:sz w:val="24"/>
          <w:szCs w:val="24"/>
        </w:rPr>
        <w:t xml:space="preserve"> </w:t>
      </w:r>
      <w:proofErr w:type="gramStart"/>
      <w:r w:rsidRPr="002F77D7">
        <w:rPr>
          <w:rFonts w:ascii="Arial" w:eastAsia="Times New Roman" w:hAnsi="Arial" w:cs="Arial"/>
          <w:sz w:val="24"/>
          <w:szCs w:val="24"/>
        </w:rPr>
        <w:t>the</w:t>
      </w:r>
      <w:proofErr w:type="gramEnd"/>
      <w:r w:rsidRPr="002F77D7">
        <w:rPr>
          <w:rFonts w:ascii="Arial" w:eastAsia="Times New Roman" w:hAnsi="Arial" w:cs="Arial"/>
          <w:sz w:val="24"/>
          <w:szCs w:val="24"/>
        </w:rPr>
        <w:t xml:space="preserve"> first becomes the last, and the last becomes the first.</w:t>
      </w:r>
    </w:p>
    <w:p w:rsidR="002F77D7" w:rsidRPr="002F77D7" w:rsidRDefault="002F77D7" w:rsidP="002F77D7">
      <w:pPr>
        <w:spacing w:after="150" w:line="240" w:lineRule="auto"/>
        <w:textAlignment w:val="baseline"/>
        <w:rPr>
          <w:rFonts w:ascii="Arial" w:eastAsia="Times New Roman" w:hAnsi="Arial" w:cs="Arial"/>
          <w:sz w:val="24"/>
          <w:szCs w:val="24"/>
        </w:rPr>
      </w:pPr>
    </w:p>
    <w:p w:rsidR="002F77D7" w:rsidRPr="002F77D7" w:rsidRDefault="002F77D7" w:rsidP="002F77D7">
      <w:pPr>
        <w:numPr>
          <w:ilvl w:val="0"/>
          <w:numId w:val="101"/>
        </w:numPr>
        <w:spacing w:after="0" w:line="240" w:lineRule="auto"/>
        <w:ind w:left="540"/>
        <w:textAlignment w:val="baseline"/>
        <w:rPr>
          <w:rFonts w:ascii="Arial" w:eastAsia="Times New Roman" w:hAnsi="Arial" w:cs="Arial"/>
          <w:sz w:val="24"/>
          <w:szCs w:val="24"/>
        </w:rPr>
      </w:pPr>
      <w:r w:rsidRPr="002F77D7">
        <w:rPr>
          <w:rFonts w:ascii="Arial" w:eastAsia="Times New Roman" w:hAnsi="Arial" w:cs="Arial"/>
          <w:b/>
          <w:bCs/>
          <w:sz w:val="24"/>
          <w:szCs w:val="24"/>
          <w:bdr w:val="none" w:sz="0" w:space="0" w:color="auto" w:frame="1"/>
        </w:rPr>
        <w:t>What is </w:t>
      </w:r>
      <w:hyperlink r:id="rId31" w:history="1">
        <w:proofErr w:type="gramStart"/>
        <w:r w:rsidRPr="002F77D7">
          <w:rPr>
            <w:rFonts w:ascii="Arial" w:eastAsia="Times New Roman" w:hAnsi="Arial" w:cs="Arial"/>
            <w:b/>
            <w:bCs/>
            <w:color w:val="EC4E20"/>
            <w:sz w:val="24"/>
            <w:szCs w:val="24"/>
            <w:bdr w:val="none" w:sz="0" w:space="0" w:color="auto" w:frame="1"/>
          </w:rPr>
          <w:t>SetTimeout(</w:t>
        </w:r>
        <w:proofErr w:type="gramEnd"/>
        <w:r w:rsidRPr="002F77D7">
          <w:rPr>
            <w:rFonts w:ascii="Arial" w:eastAsia="Times New Roman" w:hAnsi="Arial" w:cs="Arial"/>
            <w:b/>
            <w:bCs/>
            <w:color w:val="EC4E20"/>
            <w:sz w:val="24"/>
            <w:szCs w:val="24"/>
            <w:bdr w:val="none" w:sz="0" w:space="0" w:color="auto" w:frame="1"/>
          </w:rPr>
          <w:t>)</w:t>
        </w:r>
      </w:hyperlink>
      <w:r w:rsidRPr="002F77D7">
        <w:rPr>
          <w:rFonts w:ascii="Arial" w:eastAsia="Times New Roman" w:hAnsi="Arial" w:cs="Arial"/>
          <w:b/>
          <w:bCs/>
          <w:sz w:val="24"/>
          <w:szCs w:val="24"/>
          <w:bdr w:val="none" w:sz="0" w:space="0" w:color="auto" w:frame="1"/>
        </w:rPr>
        <w:t>?</w:t>
      </w:r>
    </w:p>
    <w:p w:rsidR="002F77D7" w:rsidRPr="002F77D7" w:rsidRDefault="002F77D7" w:rsidP="002F77D7">
      <w:pPr>
        <w:numPr>
          <w:ilvl w:val="1"/>
          <w:numId w:val="101"/>
        </w:numPr>
        <w:spacing w:after="0" w:line="240" w:lineRule="auto"/>
        <w:ind w:left="1080"/>
        <w:textAlignment w:val="baseline"/>
        <w:rPr>
          <w:rFonts w:ascii="Arial" w:eastAsia="Times New Roman" w:hAnsi="Arial" w:cs="Arial"/>
          <w:sz w:val="24"/>
          <w:szCs w:val="24"/>
        </w:rPr>
      </w:pPr>
      <w:r w:rsidRPr="002F77D7">
        <w:rPr>
          <w:rFonts w:ascii="Arial" w:eastAsia="Times New Roman" w:hAnsi="Arial" w:cs="Arial"/>
          <w:sz w:val="24"/>
          <w:szCs w:val="24"/>
        </w:rPr>
        <w:t>When you setTimeout it becomes asynchronous and it has to wait on the stack to get everything got finished</w:t>
      </w:r>
    </w:p>
    <w:p w:rsidR="002F77D7" w:rsidRPr="002F77D7" w:rsidRDefault="002F77D7" w:rsidP="002F77D7">
      <w:pPr>
        <w:spacing w:after="150" w:line="240" w:lineRule="auto"/>
        <w:textAlignment w:val="baseline"/>
        <w:rPr>
          <w:rFonts w:ascii="Arial" w:eastAsia="Times New Roman" w:hAnsi="Arial" w:cs="Arial"/>
          <w:sz w:val="24"/>
          <w:szCs w:val="24"/>
        </w:rPr>
      </w:pPr>
    </w:p>
    <w:p w:rsidR="002F77D7" w:rsidRPr="002F77D7" w:rsidRDefault="002F77D7" w:rsidP="002F77D7">
      <w:pPr>
        <w:numPr>
          <w:ilvl w:val="0"/>
          <w:numId w:val="101"/>
        </w:numPr>
        <w:spacing w:after="0" w:line="240" w:lineRule="auto"/>
        <w:ind w:left="540"/>
        <w:textAlignment w:val="baseline"/>
        <w:rPr>
          <w:rFonts w:ascii="Arial" w:eastAsia="Times New Roman" w:hAnsi="Arial" w:cs="Arial"/>
          <w:sz w:val="24"/>
          <w:szCs w:val="24"/>
        </w:rPr>
      </w:pPr>
      <w:r w:rsidRPr="002F77D7">
        <w:rPr>
          <w:rFonts w:ascii="Arial" w:eastAsia="Times New Roman" w:hAnsi="Arial" w:cs="Arial"/>
          <w:b/>
          <w:bCs/>
          <w:sz w:val="24"/>
          <w:szCs w:val="24"/>
          <w:bdr w:val="none" w:sz="0" w:space="0" w:color="auto" w:frame="1"/>
        </w:rPr>
        <w:t>How to add one new element at end of an array in javascript?</w:t>
      </w:r>
    </w:p>
    <w:p w:rsidR="002F77D7" w:rsidRPr="002F77D7" w:rsidRDefault="002F77D7" w:rsidP="002F77D7">
      <w:pPr>
        <w:numPr>
          <w:ilvl w:val="1"/>
          <w:numId w:val="101"/>
        </w:numPr>
        <w:spacing w:after="0" w:line="240" w:lineRule="auto"/>
        <w:ind w:left="1080"/>
        <w:textAlignment w:val="baseline"/>
        <w:rPr>
          <w:rFonts w:ascii="Arial" w:eastAsia="Times New Roman" w:hAnsi="Arial" w:cs="Arial"/>
          <w:sz w:val="24"/>
          <w:szCs w:val="24"/>
        </w:rPr>
      </w:pPr>
      <w:r w:rsidRPr="002F77D7">
        <w:rPr>
          <w:rFonts w:ascii="Arial" w:eastAsia="Times New Roman" w:hAnsi="Arial" w:cs="Arial"/>
          <w:sz w:val="24"/>
          <w:szCs w:val="24"/>
        </w:rPr>
        <w:t>Push method adds one or more elements to the end of an array and returns the new length of the array.</w:t>
      </w:r>
    </w:p>
    <w:p w:rsidR="002F77D7" w:rsidRPr="002F77D7" w:rsidRDefault="002F77D7" w:rsidP="002F77D7">
      <w:pPr>
        <w:spacing w:after="150" w:line="240" w:lineRule="auto"/>
        <w:textAlignment w:val="baseline"/>
        <w:rPr>
          <w:rFonts w:ascii="Arial" w:eastAsia="Times New Roman" w:hAnsi="Arial" w:cs="Arial"/>
          <w:sz w:val="24"/>
          <w:szCs w:val="24"/>
        </w:rPr>
      </w:pPr>
    </w:p>
    <w:p w:rsidR="002F77D7" w:rsidRPr="002F77D7" w:rsidRDefault="002F77D7" w:rsidP="002F77D7">
      <w:pPr>
        <w:numPr>
          <w:ilvl w:val="0"/>
          <w:numId w:val="101"/>
        </w:numPr>
        <w:spacing w:after="0" w:line="240" w:lineRule="auto"/>
        <w:ind w:left="540"/>
        <w:textAlignment w:val="baseline"/>
        <w:rPr>
          <w:rFonts w:ascii="Arial" w:eastAsia="Times New Roman" w:hAnsi="Arial" w:cs="Arial"/>
          <w:sz w:val="24"/>
          <w:szCs w:val="24"/>
        </w:rPr>
      </w:pPr>
      <w:r w:rsidRPr="002F77D7">
        <w:rPr>
          <w:rFonts w:ascii="Arial" w:eastAsia="Times New Roman" w:hAnsi="Arial" w:cs="Arial"/>
          <w:b/>
          <w:bCs/>
          <w:sz w:val="24"/>
          <w:szCs w:val="24"/>
          <w:bdr w:val="none" w:sz="0" w:space="0" w:color="auto" w:frame="1"/>
        </w:rPr>
        <w:t>What is closure and how do you use it?</w:t>
      </w:r>
    </w:p>
    <w:p w:rsidR="002F77D7" w:rsidRPr="002F77D7" w:rsidRDefault="002F77D7" w:rsidP="002F77D7">
      <w:pPr>
        <w:numPr>
          <w:ilvl w:val="1"/>
          <w:numId w:val="101"/>
        </w:numPr>
        <w:spacing w:after="0" w:line="240" w:lineRule="auto"/>
        <w:ind w:left="1080"/>
        <w:textAlignment w:val="baseline"/>
        <w:rPr>
          <w:rFonts w:ascii="Arial" w:eastAsia="Times New Roman" w:hAnsi="Arial" w:cs="Arial"/>
          <w:sz w:val="24"/>
          <w:szCs w:val="24"/>
        </w:rPr>
      </w:pPr>
      <w:r w:rsidRPr="002F77D7">
        <w:rPr>
          <w:rFonts w:ascii="Arial" w:eastAsia="Times New Roman" w:hAnsi="Arial" w:cs="Arial"/>
          <w:sz w:val="24"/>
          <w:szCs w:val="24"/>
        </w:rPr>
        <w:t>When a function returns the other function the returning function will hold its environment and this is known as closure.</w:t>
      </w:r>
    </w:p>
    <w:p w:rsidR="002F77D7" w:rsidRPr="002F77D7" w:rsidRDefault="002F77D7" w:rsidP="002F77D7">
      <w:pPr>
        <w:spacing w:after="150" w:line="240" w:lineRule="auto"/>
        <w:textAlignment w:val="baseline"/>
        <w:rPr>
          <w:rFonts w:ascii="Arial" w:eastAsia="Times New Roman" w:hAnsi="Arial" w:cs="Arial"/>
          <w:sz w:val="24"/>
          <w:szCs w:val="24"/>
        </w:rPr>
      </w:pPr>
    </w:p>
    <w:p w:rsidR="002F77D7" w:rsidRPr="002F77D7" w:rsidRDefault="002F77D7" w:rsidP="002F77D7">
      <w:pPr>
        <w:numPr>
          <w:ilvl w:val="0"/>
          <w:numId w:val="101"/>
        </w:numPr>
        <w:spacing w:after="0" w:line="240" w:lineRule="auto"/>
        <w:ind w:left="540"/>
        <w:textAlignment w:val="baseline"/>
        <w:rPr>
          <w:rFonts w:ascii="Arial" w:eastAsia="Times New Roman" w:hAnsi="Arial" w:cs="Arial"/>
          <w:sz w:val="24"/>
          <w:szCs w:val="24"/>
        </w:rPr>
      </w:pPr>
      <w:r w:rsidRPr="002F77D7">
        <w:rPr>
          <w:rFonts w:ascii="Arial" w:eastAsia="Times New Roman" w:hAnsi="Arial" w:cs="Arial"/>
          <w:b/>
          <w:bCs/>
          <w:sz w:val="24"/>
          <w:szCs w:val="24"/>
          <w:bdr w:val="none" w:sz="0" w:space="0" w:color="auto" w:frame="1"/>
        </w:rPr>
        <w:t>Output of below statements</w:t>
      </w:r>
    </w:p>
    <w:p w:rsidR="002F77D7" w:rsidRPr="002F77D7" w:rsidRDefault="002F77D7" w:rsidP="002F77D7">
      <w:pPr>
        <w:spacing w:after="0" w:line="240" w:lineRule="auto"/>
        <w:ind w:left="540"/>
        <w:textAlignment w:val="baseline"/>
        <w:rPr>
          <w:rFonts w:ascii="Arial" w:eastAsia="Times New Roman" w:hAnsi="Arial" w:cs="Arial"/>
          <w:sz w:val="24"/>
          <w:szCs w:val="24"/>
        </w:rPr>
      </w:pPr>
      <w:r w:rsidRPr="002F77D7">
        <w:rPr>
          <w:rFonts w:ascii="Material Icons" w:eastAsia="Times New Roman" w:hAnsi="Material Icons" w:cs="Arial"/>
          <w:color w:val="454545"/>
          <w:sz w:val="36"/>
          <w:szCs w:val="36"/>
          <w:bdr w:val="none" w:sz="0" w:space="0" w:color="auto" w:frame="1"/>
          <w:shd w:val="clear" w:color="auto" w:fill="FFFFFF"/>
        </w:rPr>
        <w:t>filter_none</w:t>
      </w:r>
    </w:p>
    <w:p w:rsidR="002F77D7" w:rsidRPr="002F77D7" w:rsidRDefault="002F77D7" w:rsidP="002F77D7">
      <w:pPr>
        <w:spacing w:after="0" w:line="240" w:lineRule="auto"/>
        <w:ind w:left="540"/>
        <w:textAlignment w:val="baseline"/>
        <w:rPr>
          <w:rFonts w:ascii="Arial" w:eastAsia="Times New Roman" w:hAnsi="Arial" w:cs="Arial"/>
          <w:sz w:val="24"/>
          <w:szCs w:val="24"/>
        </w:rPr>
      </w:pPr>
      <w:proofErr w:type="gramStart"/>
      <w:r w:rsidRPr="002F77D7">
        <w:rPr>
          <w:rFonts w:ascii="Material Icons" w:eastAsia="Times New Roman" w:hAnsi="Material Icons" w:cs="Arial"/>
          <w:color w:val="454545"/>
          <w:sz w:val="36"/>
          <w:szCs w:val="36"/>
          <w:bdr w:val="none" w:sz="0" w:space="0" w:color="auto" w:frame="1"/>
          <w:shd w:val="clear" w:color="auto" w:fill="FFFFFF"/>
        </w:rPr>
        <w:t>edit</w:t>
      </w:r>
      <w:proofErr w:type="gramEnd"/>
    </w:p>
    <w:p w:rsidR="002F77D7" w:rsidRPr="002F77D7" w:rsidRDefault="002F77D7" w:rsidP="002F77D7">
      <w:pPr>
        <w:spacing w:after="0" w:line="240" w:lineRule="auto"/>
        <w:ind w:left="540"/>
        <w:textAlignment w:val="baseline"/>
        <w:rPr>
          <w:rFonts w:ascii="Arial" w:eastAsia="Times New Roman" w:hAnsi="Arial" w:cs="Arial"/>
          <w:sz w:val="24"/>
          <w:szCs w:val="24"/>
        </w:rPr>
      </w:pPr>
      <w:r w:rsidRPr="002F77D7">
        <w:rPr>
          <w:rFonts w:ascii="Material Icons" w:eastAsia="Times New Roman" w:hAnsi="Material Icons" w:cs="Arial"/>
          <w:color w:val="454545"/>
          <w:sz w:val="36"/>
          <w:szCs w:val="36"/>
          <w:bdr w:val="none" w:sz="0" w:space="0" w:color="auto" w:frame="1"/>
          <w:shd w:val="clear" w:color="auto" w:fill="FFFFFF"/>
        </w:rPr>
        <w:t>play_arrow</w:t>
      </w:r>
    </w:p>
    <w:p w:rsidR="002F77D7" w:rsidRPr="002F77D7" w:rsidRDefault="002F77D7" w:rsidP="002F77D7">
      <w:pPr>
        <w:spacing w:after="150" w:line="240" w:lineRule="auto"/>
        <w:ind w:left="540"/>
        <w:textAlignment w:val="baseline"/>
        <w:rPr>
          <w:rFonts w:ascii="Arial" w:eastAsia="Times New Roman" w:hAnsi="Arial" w:cs="Arial"/>
          <w:sz w:val="24"/>
          <w:szCs w:val="24"/>
        </w:rPr>
      </w:pPr>
      <w:r w:rsidRPr="002F77D7">
        <w:rPr>
          <w:rFonts w:ascii="Material Icons" w:eastAsia="Times New Roman" w:hAnsi="Material Icons" w:cs="Arial"/>
          <w:color w:val="454545"/>
          <w:sz w:val="36"/>
          <w:szCs w:val="36"/>
          <w:bdr w:val="none" w:sz="0" w:space="0" w:color="auto" w:frame="1"/>
          <w:shd w:val="clear" w:color="auto" w:fill="FFFFFF"/>
        </w:rPr>
        <w:t>brightness_4</w:t>
      </w:r>
    </w:p>
    <w:tbl>
      <w:tblPr>
        <w:tblW w:w="8460" w:type="dxa"/>
        <w:tblInd w:w="540" w:type="dxa"/>
        <w:tblCellMar>
          <w:left w:w="0" w:type="dxa"/>
          <w:right w:w="0" w:type="dxa"/>
        </w:tblCellMar>
        <w:tblLook w:val="04A0" w:firstRow="1" w:lastRow="0" w:firstColumn="1" w:lastColumn="0" w:noHBand="0" w:noVBand="1"/>
      </w:tblPr>
      <w:tblGrid>
        <w:gridCol w:w="8460"/>
      </w:tblGrid>
      <w:tr w:rsidR="002F77D7" w:rsidRPr="002F77D7" w:rsidTr="002F77D7">
        <w:tc>
          <w:tcPr>
            <w:tcW w:w="8460" w:type="dxa"/>
            <w:vAlign w:val="center"/>
            <w:hideMark/>
          </w:tcPr>
          <w:p w:rsidR="002F77D7" w:rsidRPr="002F77D7" w:rsidRDefault="002F77D7" w:rsidP="002F77D7">
            <w:pPr>
              <w:spacing w:after="0" w:line="240" w:lineRule="auto"/>
              <w:rPr>
                <w:rFonts w:ascii="Times New Roman" w:eastAsia="Times New Roman" w:hAnsi="Times New Roman" w:cs="Times New Roman"/>
                <w:sz w:val="24"/>
                <w:szCs w:val="24"/>
              </w:rPr>
            </w:pPr>
            <w:r w:rsidRPr="002F77D7">
              <w:rPr>
                <w:rFonts w:ascii="Courier New" w:eastAsia="Times New Roman" w:hAnsi="Courier New" w:cs="Courier New"/>
                <w:sz w:val="20"/>
                <w:szCs w:val="20"/>
              </w:rPr>
              <w:lastRenderedPageBreak/>
              <w:t xml:space="preserve">&lt;script&gt; </w:t>
            </w:r>
          </w:p>
          <w:p w:rsidR="002F77D7" w:rsidRPr="002F77D7" w:rsidRDefault="002F77D7" w:rsidP="002F77D7">
            <w:pPr>
              <w:spacing w:after="0" w:line="240" w:lineRule="auto"/>
              <w:rPr>
                <w:rFonts w:ascii="Times New Roman" w:eastAsia="Times New Roman" w:hAnsi="Times New Roman" w:cs="Times New Roman"/>
                <w:sz w:val="24"/>
                <w:szCs w:val="24"/>
              </w:rPr>
            </w:pPr>
            <w:r w:rsidRPr="002F77D7">
              <w:rPr>
                <w:rFonts w:ascii="Courier New" w:eastAsia="Times New Roman" w:hAnsi="Courier New" w:cs="Courier New"/>
                <w:sz w:val="20"/>
                <w:szCs w:val="20"/>
              </w:rPr>
              <w:t xml:space="preserve">document.write({}); </w:t>
            </w:r>
          </w:p>
          <w:p w:rsidR="002F77D7" w:rsidRPr="002F77D7" w:rsidRDefault="002F77D7" w:rsidP="002F77D7">
            <w:pPr>
              <w:spacing w:after="0" w:line="240" w:lineRule="auto"/>
              <w:rPr>
                <w:rFonts w:ascii="Times New Roman" w:eastAsia="Times New Roman" w:hAnsi="Times New Roman" w:cs="Times New Roman"/>
                <w:sz w:val="24"/>
                <w:szCs w:val="24"/>
              </w:rPr>
            </w:pPr>
            <w:r w:rsidRPr="002F77D7">
              <w:rPr>
                <w:rFonts w:ascii="Courier New" w:eastAsia="Times New Roman" w:hAnsi="Courier New" w:cs="Courier New"/>
                <w:sz w:val="20"/>
                <w:szCs w:val="20"/>
              </w:rPr>
              <w:t xml:space="preserve">&lt;/script&gt; </w:t>
            </w:r>
          </w:p>
        </w:tc>
      </w:tr>
    </w:tbl>
    <w:p w:rsidR="002F77D7" w:rsidRPr="002F77D7" w:rsidRDefault="002F77D7" w:rsidP="002F77D7">
      <w:pPr>
        <w:spacing w:after="150" w:line="240" w:lineRule="auto"/>
        <w:textAlignment w:val="baseline"/>
        <w:rPr>
          <w:rFonts w:ascii="Arial" w:eastAsia="Times New Roman" w:hAnsi="Arial" w:cs="Arial"/>
          <w:sz w:val="24"/>
          <w:szCs w:val="24"/>
        </w:rPr>
      </w:pPr>
    </w:p>
    <w:p w:rsidR="002F77D7" w:rsidRPr="002F77D7" w:rsidRDefault="002F77D7" w:rsidP="002F77D7">
      <w:pPr>
        <w:numPr>
          <w:ilvl w:val="0"/>
          <w:numId w:val="101"/>
        </w:numPr>
        <w:spacing w:after="0" w:line="240" w:lineRule="auto"/>
        <w:ind w:left="540"/>
        <w:textAlignment w:val="baseline"/>
        <w:rPr>
          <w:rFonts w:ascii="Arial" w:eastAsia="Times New Roman" w:hAnsi="Arial" w:cs="Arial"/>
          <w:sz w:val="24"/>
          <w:szCs w:val="24"/>
        </w:rPr>
      </w:pPr>
      <w:r w:rsidRPr="002F77D7">
        <w:rPr>
          <w:rFonts w:ascii="Arial" w:eastAsia="Times New Roman" w:hAnsi="Arial" w:cs="Arial"/>
          <w:b/>
          <w:bCs/>
          <w:sz w:val="24"/>
          <w:szCs w:val="24"/>
          <w:bdr w:val="none" w:sz="0" w:space="0" w:color="auto" w:frame="1"/>
        </w:rPr>
        <w:t>How can you move element in lowercase to uppercase from an array?</w:t>
      </w:r>
    </w:p>
    <w:p w:rsidR="002F77D7" w:rsidRPr="002F77D7" w:rsidRDefault="002F77D7" w:rsidP="002F77D7">
      <w:pPr>
        <w:numPr>
          <w:ilvl w:val="1"/>
          <w:numId w:val="101"/>
        </w:numPr>
        <w:spacing w:after="0" w:line="240" w:lineRule="auto"/>
        <w:ind w:left="1080"/>
        <w:textAlignment w:val="baseline"/>
        <w:rPr>
          <w:rFonts w:ascii="Arial" w:eastAsia="Times New Roman" w:hAnsi="Arial" w:cs="Arial"/>
          <w:sz w:val="24"/>
          <w:szCs w:val="24"/>
        </w:rPr>
      </w:pPr>
      <w:hyperlink r:id="rId32" w:history="1">
        <w:proofErr w:type="gramStart"/>
        <w:r w:rsidRPr="002F77D7">
          <w:rPr>
            <w:rFonts w:ascii="Arial" w:eastAsia="Times New Roman" w:hAnsi="Arial" w:cs="Arial"/>
            <w:color w:val="EC4E20"/>
            <w:sz w:val="24"/>
            <w:szCs w:val="24"/>
            <w:bdr w:val="none" w:sz="0" w:space="0" w:color="auto" w:frame="1"/>
          </w:rPr>
          <w:t>toUpperCase</w:t>
        </w:r>
        <w:proofErr w:type="gramEnd"/>
      </w:hyperlink>
      <w:r w:rsidRPr="002F77D7">
        <w:rPr>
          <w:rFonts w:ascii="Arial" w:eastAsia="Times New Roman" w:hAnsi="Arial" w:cs="Arial"/>
          <w:sz w:val="24"/>
          <w:szCs w:val="24"/>
        </w:rPr>
        <w:t> method returns the calling string value converted to upper case.</w:t>
      </w:r>
    </w:p>
    <w:p w:rsidR="002F77D7" w:rsidRDefault="002F77D7" w:rsidP="004B3A78">
      <w:pPr>
        <w:pBdr>
          <w:bottom w:val="single" w:sz="6" w:space="1" w:color="auto"/>
        </w:pBdr>
        <w:spacing w:after="390" w:line="240" w:lineRule="auto"/>
        <w:rPr>
          <w:rFonts w:ascii="Arial" w:eastAsia="Times New Roman" w:hAnsi="Arial" w:cs="Arial"/>
          <w:color w:val="000000"/>
          <w:spacing w:val="2"/>
          <w:sz w:val="27"/>
          <w:szCs w:val="27"/>
        </w:rPr>
      </w:pPr>
    </w:p>
    <w:p w:rsidR="002F77D7" w:rsidRDefault="002F77D7" w:rsidP="004B3A78">
      <w:pPr>
        <w:spacing w:after="390" w:line="240" w:lineRule="auto"/>
        <w:rPr>
          <w:rFonts w:ascii="Arial" w:eastAsia="Times New Roman" w:hAnsi="Arial" w:cs="Arial"/>
          <w:color w:val="000000"/>
          <w:spacing w:val="2"/>
          <w:sz w:val="27"/>
          <w:szCs w:val="27"/>
        </w:rPr>
      </w:pPr>
    </w:p>
    <w:p w:rsidR="002F77D7" w:rsidRPr="002F77D7" w:rsidRDefault="002F77D7" w:rsidP="002F77D7">
      <w:pPr>
        <w:shd w:val="clear" w:color="auto" w:fill="FFFFFF"/>
        <w:spacing w:after="225" w:line="240" w:lineRule="auto"/>
        <w:jc w:val="center"/>
        <w:textAlignment w:val="baseline"/>
        <w:outlineLvl w:val="1"/>
        <w:rPr>
          <w:rFonts w:ascii="Helvetica" w:eastAsia="Times New Roman" w:hAnsi="Helvetica" w:cs="Times New Roman"/>
          <w:color w:val="444444"/>
          <w:sz w:val="35"/>
          <w:szCs w:val="35"/>
        </w:rPr>
      </w:pPr>
      <w:r w:rsidRPr="002F77D7">
        <w:rPr>
          <w:rFonts w:ascii="Helvetica" w:eastAsia="Times New Roman" w:hAnsi="Helvetica" w:cs="Times New Roman"/>
          <w:color w:val="444444"/>
          <w:sz w:val="35"/>
          <w:szCs w:val="35"/>
        </w:rPr>
        <w:t xml:space="preserve">JavaScript Interview Questions </w:t>
      </w:r>
      <w:proofErr w:type="gramStart"/>
      <w:r w:rsidRPr="002F77D7">
        <w:rPr>
          <w:rFonts w:ascii="Helvetica" w:eastAsia="Times New Roman" w:hAnsi="Helvetica" w:cs="Times New Roman"/>
          <w:color w:val="444444"/>
          <w:sz w:val="35"/>
          <w:szCs w:val="35"/>
        </w:rPr>
        <w:t>And</w:t>
      </w:r>
      <w:proofErr w:type="gramEnd"/>
      <w:r w:rsidRPr="002F77D7">
        <w:rPr>
          <w:rFonts w:ascii="Helvetica" w:eastAsia="Times New Roman" w:hAnsi="Helvetica" w:cs="Times New Roman"/>
          <w:color w:val="444444"/>
          <w:sz w:val="35"/>
          <w:szCs w:val="35"/>
        </w:rPr>
        <w:t xml:space="preserve"> Answers</w:t>
      </w:r>
    </w:p>
    <w:p w:rsidR="002F77D7" w:rsidRPr="002F77D7" w:rsidRDefault="002F77D7" w:rsidP="002F77D7">
      <w:pPr>
        <w:shd w:val="clear" w:color="auto" w:fill="FFFFFF"/>
        <w:spacing w:after="225" w:line="240" w:lineRule="auto"/>
        <w:textAlignment w:val="baseline"/>
        <w:outlineLvl w:val="2"/>
        <w:rPr>
          <w:rFonts w:ascii="Helvetica" w:eastAsia="Times New Roman" w:hAnsi="Helvetica" w:cs="Times New Roman"/>
          <w:color w:val="444444"/>
          <w:sz w:val="32"/>
          <w:szCs w:val="32"/>
        </w:rPr>
      </w:pPr>
      <w:r w:rsidRPr="002F77D7">
        <w:rPr>
          <w:rFonts w:ascii="Helvetica" w:eastAsia="Times New Roman" w:hAnsi="Helvetica" w:cs="Times New Roman"/>
          <w:color w:val="444444"/>
          <w:sz w:val="32"/>
          <w:szCs w:val="32"/>
        </w:rPr>
        <w:t xml:space="preserve">Q.1- What’s An Object </w:t>
      </w:r>
      <w:proofErr w:type="gramStart"/>
      <w:r w:rsidRPr="002F77D7">
        <w:rPr>
          <w:rFonts w:ascii="Helvetica" w:eastAsia="Times New Roman" w:hAnsi="Helvetica" w:cs="Times New Roman"/>
          <w:color w:val="444444"/>
          <w:sz w:val="32"/>
          <w:szCs w:val="32"/>
        </w:rPr>
        <w:t>In Javascript And</w:t>
      </w:r>
      <w:proofErr w:type="gramEnd"/>
      <w:r w:rsidRPr="002F77D7">
        <w:rPr>
          <w:rFonts w:ascii="Helvetica" w:eastAsia="Times New Roman" w:hAnsi="Helvetica" w:cs="Times New Roman"/>
          <w:color w:val="444444"/>
          <w:sz w:val="32"/>
          <w:szCs w:val="32"/>
        </w:rPr>
        <w:t xml:space="preserve"> How Do We Create Them?</w:t>
      </w:r>
    </w:p>
    <w:p w:rsidR="002F77D7" w:rsidRPr="002F77D7" w:rsidRDefault="002F77D7" w:rsidP="002F77D7">
      <w:pPr>
        <w:shd w:val="clear" w:color="auto" w:fill="FFFFFF"/>
        <w:spacing w:after="375" w:line="240" w:lineRule="auto"/>
        <w:textAlignment w:val="baseline"/>
        <w:rPr>
          <w:rFonts w:ascii="Helvetica" w:eastAsia="Times New Roman" w:hAnsi="Helvetica" w:cs="Times New Roman"/>
          <w:color w:val="4D4D4D"/>
          <w:sz w:val="24"/>
          <w:szCs w:val="24"/>
        </w:rPr>
      </w:pPr>
      <w:r w:rsidRPr="002F77D7">
        <w:rPr>
          <w:rFonts w:ascii="Helvetica" w:eastAsia="Times New Roman" w:hAnsi="Helvetica" w:cs="Times New Roman"/>
          <w:color w:val="4D4D4D"/>
          <w:sz w:val="24"/>
          <w:szCs w:val="24"/>
        </w:rPr>
        <w:t>A JavaScript object is an entity having state and behavior (properties and method). Since JavaScript is an object-based language, it treats everything as an object.</w:t>
      </w:r>
    </w:p>
    <w:p w:rsidR="002F77D7" w:rsidRPr="002F77D7" w:rsidRDefault="002F77D7" w:rsidP="002F77D7">
      <w:pPr>
        <w:shd w:val="clear" w:color="auto" w:fill="FFFFFF"/>
        <w:spacing w:after="375" w:line="240" w:lineRule="auto"/>
        <w:textAlignment w:val="baseline"/>
        <w:rPr>
          <w:rFonts w:ascii="Helvetica" w:eastAsia="Times New Roman" w:hAnsi="Helvetica" w:cs="Times New Roman"/>
          <w:color w:val="4D4D4D"/>
          <w:sz w:val="24"/>
          <w:szCs w:val="24"/>
        </w:rPr>
      </w:pPr>
      <w:r w:rsidRPr="002F77D7">
        <w:rPr>
          <w:rFonts w:ascii="Helvetica" w:eastAsia="Times New Roman" w:hAnsi="Helvetica" w:cs="Times New Roman"/>
          <w:color w:val="4D4D4D"/>
          <w:sz w:val="24"/>
          <w:szCs w:val="24"/>
        </w:rPr>
        <w:t>JavaScript is a template-based language. It doesn’t need to define a class for creating an object instead creates it directly</w:t>
      </w:r>
    </w:p>
    <w:p w:rsidR="002F77D7" w:rsidRPr="002F77D7" w:rsidRDefault="002F77D7" w:rsidP="002F77D7">
      <w:pPr>
        <w:shd w:val="clear" w:color="auto" w:fill="FFFFFF"/>
        <w:spacing w:after="375" w:line="240" w:lineRule="auto"/>
        <w:textAlignment w:val="baseline"/>
        <w:rPr>
          <w:rFonts w:ascii="Helvetica" w:eastAsia="Times New Roman" w:hAnsi="Helvetica" w:cs="Times New Roman"/>
          <w:color w:val="4D4D4D"/>
          <w:sz w:val="24"/>
          <w:szCs w:val="24"/>
        </w:rPr>
      </w:pPr>
      <w:r w:rsidRPr="002F77D7">
        <w:rPr>
          <w:rFonts w:ascii="Helvetica" w:eastAsia="Times New Roman" w:hAnsi="Helvetica" w:cs="Times New Roman"/>
          <w:color w:val="4D4D4D"/>
          <w:sz w:val="24"/>
          <w:szCs w:val="24"/>
        </w:rPr>
        <w:t>JavaScript supports the following three ways to create objects.</w:t>
      </w:r>
    </w:p>
    <w:p w:rsidR="002F77D7" w:rsidRPr="002F77D7" w:rsidRDefault="002F77D7" w:rsidP="002F77D7">
      <w:pPr>
        <w:shd w:val="clear" w:color="auto" w:fill="FFFFFF"/>
        <w:spacing w:after="225" w:line="240" w:lineRule="auto"/>
        <w:textAlignment w:val="baseline"/>
        <w:outlineLvl w:val="3"/>
        <w:rPr>
          <w:rFonts w:ascii="Helvetica" w:eastAsia="Times New Roman" w:hAnsi="Helvetica" w:cs="Times New Roman"/>
          <w:color w:val="444444"/>
          <w:sz w:val="29"/>
          <w:szCs w:val="29"/>
        </w:rPr>
      </w:pPr>
      <w:r w:rsidRPr="002F77D7">
        <w:rPr>
          <w:rFonts w:ascii="Helvetica" w:eastAsia="Times New Roman" w:hAnsi="Helvetica" w:cs="Times New Roman"/>
          <w:color w:val="444444"/>
          <w:sz w:val="29"/>
          <w:szCs w:val="29"/>
        </w:rPr>
        <w:t xml:space="preserve">1. </w:t>
      </w:r>
      <w:proofErr w:type="gramStart"/>
      <w:r w:rsidRPr="002F77D7">
        <w:rPr>
          <w:rFonts w:ascii="Helvetica" w:eastAsia="Times New Roman" w:hAnsi="Helvetica" w:cs="Times New Roman"/>
          <w:color w:val="444444"/>
          <w:sz w:val="29"/>
          <w:szCs w:val="29"/>
        </w:rPr>
        <w:t>By</w:t>
      </w:r>
      <w:proofErr w:type="gramEnd"/>
      <w:r w:rsidRPr="002F77D7">
        <w:rPr>
          <w:rFonts w:ascii="Helvetica" w:eastAsia="Times New Roman" w:hAnsi="Helvetica" w:cs="Times New Roman"/>
          <w:color w:val="444444"/>
          <w:sz w:val="29"/>
          <w:szCs w:val="29"/>
        </w:rPr>
        <w:t xml:space="preserve"> Object Literal.</w:t>
      </w:r>
    </w:p>
    <w:p w:rsidR="002F77D7" w:rsidRPr="002F77D7" w:rsidRDefault="002F77D7" w:rsidP="002F77D7">
      <w:pPr>
        <w:shd w:val="clear" w:color="auto" w:fill="FFFFFF"/>
        <w:spacing w:after="375" w:line="240" w:lineRule="auto"/>
        <w:textAlignment w:val="baseline"/>
        <w:rPr>
          <w:rFonts w:ascii="Helvetica" w:eastAsia="Times New Roman" w:hAnsi="Helvetica" w:cs="Times New Roman"/>
          <w:color w:val="4D4D4D"/>
          <w:sz w:val="24"/>
          <w:szCs w:val="24"/>
        </w:rPr>
      </w:pPr>
      <w:r w:rsidRPr="002F77D7">
        <w:rPr>
          <w:rFonts w:ascii="Helvetica" w:eastAsia="Times New Roman" w:hAnsi="Helvetica" w:cs="Times New Roman"/>
          <w:color w:val="4D4D4D"/>
          <w:sz w:val="24"/>
          <w:szCs w:val="24"/>
        </w:rPr>
        <w:t>The syntax of creating an object using object literal is as follows.</w:t>
      </w: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proofErr w:type="gramStart"/>
      <w:r w:rsidRPr="002F77D7">
        <w:rPr>
          <w:rFonts w:ascii="Courier New" w:eastAsia="Times New Roman" w:hAnsi="Courier New" w:cs="Courier New"/>
          <w:color w:val="000088"/>
          <w:sz w:val="24"/>
          <w:szCs w:val="24"/>
          <w:bdr w:val="none" w:sz="0" w:space="0" w:color="auto" w:frame="1"/>
        </w:rPr>
        <w:t>object</w:t>
      </w:r>
      <w:proofErr w:type="gramEnd"/>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property1</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value1</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property2</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value2</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propertyN</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valueN</w:t>
      </w:r>
      <w:r w:rsidRPr="002F77D7">
        <w:rPr>
          <w:rFonts w:ascii="Courier New" w:eastAsia="Times New Roman" w:hAnsi="Courier New" w:cs="Courier New"/>
          <w:color w:val="666600"/>
          <w:sz w:val="24"/>
          <w:szCs w:val="24"/>
          <w:bdr w:val="none" w:sz="0" w:space="0" w:color="auto" w:frame="1"/>
        </w:rPr>
        <w:t>}</w:t>
      </w:r>
    </w:p>
    <w:p w:rsidR="002F77D7" w:rsidRPr="002F77D7" w:rsidRDefault="002F77D7" w:rsidP="002F77D7">
      <w:pPr>
        <w:shd w:val="clear" w:color="auto" w:fill="FFFFFF"/>
        <w:spacing w:after="375" w:line="240" w:lineRule="auto"/>
        <w:textAlignment w:val="baseline"/>
        <w:rPr>
          <w:rFonts w:ascii="Helvetica" w:eastAsia="Times New Roman" w:hAnsi="Helvetica" w:cs="Times New Roman"/>
          <w:color w:val="4D4D4D"/>
          <w:sz w:val="24"/>
          <w:szCs w:val="24"/>
        </w:rPr>
      </w:pPr>
      <w:r w:rsidRPr="002F77D7">
        <w:rPr>
          <w:rFonts w:ascii="Helvetica" w:eastAsia="Times New Roman" w:hAnsi="Helvetica" w:cs="Times New Roman"/>
          <w:color w:val="4D4D4D"/>
          <w:sz w:val="24"/>
          <w:szCs w:val="24"/>
        </w:rPr>
        <w:t>Here, property and value get separated by a colon “:” sign.</w:t>
      </w:r>
    </w:p>
    <w:p w:rsidR="002F77D7" w:rsidRPr="002F77D7" w:rsidRDefault="002F77D7" w:rsidP="002F77D7">
      <w:pPr>
        <w:shd w:val="clear" w:color="auto" w:fill="FFFFFF"/>
        <w:spacing w:after="375" w:line="240" w:lineRule="auto"/>
        <w:textAlignment w:val="baseline"/>
        <w:rPr>
          <w:rFonts w:ascii="Helvetica" w:eastAsia="Times New Roman" w:hAnsi="Helvetica" w:cs="Times New Roman"/>
          <w:color w:val="4D4D4D"/>
          <w:sz w:val="24"/>
          <w:szCs w:val="24"/>
        </w:rPr>
      </w:pPr>
      <w:r w:rsidRPr="002F77D7">
        <w:rPr>
          <w:rFonts w:ascii="Helvetica" w:eastAsia="Times New Roman" w:hAnsi="Helvetica" w:cs="Times New Roman"/>
          <w:color w:val="4D4D4D"/>
          <w:sz w:val="24"/>
          <w:szCs w:val="24"/>
        </w:rPr>
        <w:t>Let’s take an example.</w:t>
      </w: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2F77D7">
        <w:rPr>
          <w:rFonts w:ascii="Courier New" w:eastAsia="Times New Roman" w:hAnsi="Courier New" w:cs="Courier New"/>
          <w:color w:val="000088"/>
          <w:sz w:val="24"/>
          <w:szCs w:val="24"/>
          <w:bdr w:val="none" w:sz="0" w:space="0" w:color="auto" w:frame="1"/>
        </w:rPr>
        <w:t>&lt;</w:t>
      </w:r>
      <w:proofErr w:type="gramStart"/>
      <w:r w:rsidRPr="002F77D7">
        <w:rPr>
          <w:rFonts w:ascii="Courier New" w:eastAsia="Times New Roman" w:hAnsi="Courier New" w:cs="Courier New"/>
          <w:color w:val="000088"/>
          <w:sz w:val="24"/>
          <w:szCs w:val="24"/>
          <w:bdr w:val="none" w:sz="0" w:space="0" w:color="auto" w:frame="1"/>
        </w:rPr>
        <w:t>script</w:t>
      </w:r>
      <w:proofErr w:type="gramEnd"/>
      <w:r w:rsidRPr="002F77D7">
        <w:rPr>
          <w:rFonts w:ascii="Courier New" w:eastAsia="Times New Roman" w:hAnsi="Courier New" w:cs="Courier New"/>
          <w:color w:val="000088"/>
          <w:sz w:val="24"/>
          <w:szCs w:val="24"/>
          <w:bdr w:val="none" w:sz="0" w:space="0" w:color="auto" w:frame="1"/>
        </w:rPr>
        <w:t>&gt;</w:t>
      </w:r>
      <w:r w:rsidRPr="002F77D7">
        <w:rPr>
          <w:rFonts w:ascii="Courier New" w:eastAsia="Times New Roman" w:hAnsi="Courier New" w:cs="Courier New"/>
          <w:color w:val="000000"/>
          <w:sz w:val="24"/>
          <w:szCs w:val="24"/>
          <w:bdr w:val="none" w:sz="0" w:space="0" w:color="auto" w:frame="1"/>
        </w:rPr>
        <w:t xml:space="preserve"> </w:t>
      </w: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proofErr w:type="gramStart"/>
      <w:r w:rsidRPr="002F77D7">
        <w:rPr>
          <w:rFonts w:ascii="Courier New" w:eastAsia="Times New Roman" w:hAnsi="Courier New" w:cs="Courier New"/>
          <w:color w:val="000000"/>
          <w:sz w:val="24"/>
          <w:szCs w:val="24"/>
          <w:bdr w:val="none" w:sz="0" w:space="0" w:color="auto" w:frame="1"/>
        </w:rPr>
        <w:t>std</w:t>
      </w:r>
      <w:proofErr w:type="gramEnd"/>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id</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6666"/>
          <w:sz w:val="24"/>
          <w:szCs w:val="24"/>
          <w:bdr w:val="none" w:sz="0" w:space="0" w:color="auto" w:frame="1"/>
        </w:rPr>
        <w:t>1114</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name</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8800"/>
          <w:sz w:val="24"/>
          <w:szCs w:val="24"/>
          <w:bdr w:val="none" w:sz="0" w:space="0" w:color="auto" w:frame="1"/>
        </w:rPr>
        <w:t>"Ram Bajaj"</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subject</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8800"/>
          <w:sz w:val="24"/>
          <w:szCs w:val="24"/>
          <w:bdr w:val="none" w:sz="0" w:space="0" w:color="auto" w:frame="1"/>
        </w:rPr>
        <w:t>"Physics"</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proofErr w:type="gramStart"/>
      <w:r w:rsidRPr="002F77D7">
        <w:rPr>
          <w:rFonts w:ascii="Courier New" w:eastAsia="Times New Roman" w:hAnsi="Courier New" w:cs="Courier New"/>
          <w:color w:val="000000"/>
          <w:sz w:val="24"/>
          <w:szCs w:val="24"/>
          <w:bdr w:val="none" w:sz="0" w:space="0" w:color="auto" w:frame="1"/>
        </w:rPr>
        <w:t>document</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write</w:t>
      </w:r>
      <w:r w:rsidRPr="002F77D7">
        <w:rPr>
          <w:rFonts w:ascii="Courier New" w:eastAsia="Times New Roman" w:hAnsi="Courier New" w:cs="Courier New"/>
          <w:color w:val="666600"/>
          <w:sz w:val="24"/>
          <w:szCs w:val="24"/>
          <w:bdr w:val="none" w:sz="0" w:space="0" w:color="auto" w:frame="1"/>
        </w:rPr>
        <w:t>(</w:t>
      </w:r>
      <w:proofErr w:type="gramEnd"/>
      <w:r w:rsidRPr="002F77D7">
        <w:rPr>
          <w:rFonts w:ascii="Courier New" w:eastAsia="Times New Roman" w:hAnsi="Courier New" w:cs="Courier New"/>
          <w:color w:val="000000"/>
          <w:sz w:val="24"/>
          <w:szCs w:val="24"/>
          <w:bdr w:val="none" w:sz="0" w:space="0" w:color="auto" w:frame="1"/>
        </w:rPr>
        <w:t>std</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id</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8800"/>
          <w:sz w:val="24"/>
          <w:szCs w:val="24"/>
          <w:bdr w:val="none" w:sz="0" w:space="0" w:color="auto" w:frame="1"/>
        </w:rPr>
        <w:t>" "</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std</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name</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8800"/>
          <w:sz w:val="24"/>
          <w:szCs w:val="24"/>
          <w:bdr w:val="none" w:sz="0" w:space="0" w:color="auto" w:frame="1"/>
        </w:rPr>
        <w:t>" "</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std</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subject</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2F77D7">
        <w:rPr>
          <w:rFonts w:ascii="Courier New" w:eastAsia="Times New Roman" w:hAnsi="Courier New" w:cs="Courier New"/>
          <w:color w:val="000088"/>
          <w:sz w:val="24"/>
          <w:szCs w:val="24"/>
          <w:bdr w:val="none" w:sz="0" w:space="0" w:color="auto" w:frame="1"/>
        </w:rPr>
        <w:t>&lt;/script&gt;</w:t>
      </w:r>
    </w:p>
    <w:p w:rsidR="002F77D7" w:rsidRPr="002F77D7" w:rsidRDefault="002F77D7" w:rsidP="002F77D7">
      <w:pPr>
        <w:shd w:val="clear" w:color="auto" w:fill="FFFFFF"/>
        <w:spacing w:after="225" w:line="240" w:lineRule="auto"/>
        <w:textAlignment w:val="baseline"/>
        <w:outlineLvl w:val="3"/>
        <w:rPr>
          <w:rFonts w:ascii="Helvetica" w:eastAsia="Times New Roman" w:hAnsi="Helvetica" w:cs="Times New Roman"/>
          <w:color w:val="444444"/>
          <w:sz w:val="29"/>
          <w:szCs w:val="29"/>
        </w:rPr>
      </w:pPr>
      <w:r w:rsidRPr="002F77D7">
        <w:rPr>
          <w:rFonts w:ascii="Helvetica" w:eastAsia="Times New Roman" w:hAnsi="Helvetica" w:cs="Times New Roman"/>
          <w:color w:val="444444"/>
          <w:sz w:val="29"/>
          <w:szCs w:val="29"/>
        </w:rPr>
        <w:t xml:space="preserve">2. By Creating </w:t>
      </w:r>
      <w:proofErr w:type="gramStart"/>
      <w:r w:rsidRPr="002F77D7">
        <w:rPr>
          <w:rFonts w:ascii="Helvetica" w:eastAsia="Times New Roman" w:hAnsi="Helvetica" w:cs="Times New Roman"/>
          <w:color w:val="444444"/>
          <w:sz w:val="29"/>
          <w:szCs w:val="29"/>
        </w:rPr>
        <w:t>An</w:t>
      </w:r>
      <w:proofErr w:type="gramEnd"/>
      <w:r w:rsidRPr="002F77D7">
        <w:rPr>
          <w:rFonts w:ascii="Helvetica" w:eastAsia="Times New Roman" w:hAnsi="Helvetica" w:cs="Times New Roman"/>
          <w:color w:val="444444"/>
          <w:sz w:val="29"/>
          <w:szCs w:val="29"/>
        </w:rPr>
        <w:t xml:space="preserve"> Instance Of The Object (Using New Keyword).</w:t>
      </w:r>
    </w:p>
    <w:p w:rsidR="002F77D7" w:rsidRPr="002F77D7" w:rsidRDefault="002F77D7" w:rsidP="002F77D7">
      <w:pPr>
        <w:shd w:val="clear" w:color="auto" w:fill="FFFFFF"/>
        <w:spacing w:after="375" w:line="240" w:lineRule="auto"/>
        <w:textAlignment w:val="baseline"/>
        <w:rPr>
          <w:rFonts w:ascii="Helvetica" w:eastAsia="Times New Roman" w:hAnsi="Helvetica" w:cs="Times New Roman"/>
          <w:color w:val="4D4D4D"/>
          <w:sz w:val="24"/>
          <w:szCs w:val="24"/>
        </w:rPr>
      </w:pPr>
      <w:r w:rsidRPr="002F77D7">
        <w:rPr>
          <w:rFonts w:ascii="Helvetica" w:eastAsia="Times New Roman" w:hAnsi="Helvetica" w:cs="Times New Roman"/>
          <w:color w:val="4D4D4D"/>
          <w:sz w:val="24"/>
          <w:szCs w:val="24"/>
        </w:rPr>
        <w:lastRenderedPageBreak/>
        <w:t>The syntax of creating an object:</w:t>
      </w: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proofErr w:type="gramStart"/>
      <w:r w:rsidRPr="002F77D7">
        <w:rPr>
          <w:rFonts w:ascii="Courier New" w:eastAsia="Times New Roman" w:hAnsi="Courier New" w:cs="Courier New"/>
          <w:color w:val="000088"/>
          <w:sz w:val="24"/>
          <w:szCs w:val="24"/>
          <w:bdr w:val="none" w:sz="0" w:space="0" w:color="auto" w:frame="1"/>
        </w:rPr>
        <w:t>var</w:t>
      </w:r>
      <w:proofErr w:type="gramEnd"/>
      <w:r w:rsidRPr="002F77D7">
        <w:rPr>
          <w:rFonts w:ascii="Courier New" w:eastAsia="Times New Roman" w:hAnsi="Courier New" w:cs="Courier New"/>
          <w:color w:val="000000"/>
          <w:sz w:val="24"/>
          <w:szCs w:val="24"/>
          <w:bdr w:val="none" w:sz="0" w:space="0" w:color="auto" w:frame="1"/>
        </w:rPr>
        <w:t xml:space="preserve"> objectname</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88"/>
          <w:sz w:val="24"/>
          <w:szCs w:val="24"/>
          <w:bdr w:val="none" w:sz="0" w:space="0" w:color="auto" w:frame="1"/>
        </w:rPr>
        <w:t>new</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660066"/>
          <w:sz w:val="24"/>
          <w:szCs w:val="24"/>
          <w:bdr w:val="none" w:sz="0" w:space="0" w:color="auto" w:frame="1"/>
        </w:rPr>
        <w:t>Object</w:t>
      </w:r>
      <w:r w:rsidRPr="002F77D7">
        <w:rPr>
          <w:rFonts w:ascii="Courier New" w:eastAsia="Times New Roman" w:hAnsi="Courier New" w:cs="Courier New"/>
          <w:color w:val="666600"/>
          <w:sz w:val="24"/>
          <w:szCs w:val="24"/>
          <w:bdr w:val="none" w:sz="0" w:space="0" w:color="auto" w:frame="1"/>
        </w:rPr>
        <w:t>();</w:t>
      </w:r>
    </w:p>
    <w:p w:rsidR="002F77D7" w:rsidRPr="002F77D7" w:rsidRDefault="002F77D7" w:rsidP="002F77D7">
      <w:pPr>
        <w:shd w:val="clear" w:color="auto" w:fill="FFFFFF"/>
        <w:spacing w:after="375" w:line="240" w:lineRule="auto"/>
        <w:textAlignment w:val="baseline"/>
        <w:rPr>
          <w:rFonts w:ascii="Helvetica" w:eastAsia="Times New Roman" w:hAnsi="Helvetica" w:cs="Times New Roman"/>
          <w:color w:val="4D4D4D"/>
          <w:sz w:val="24"/>
          <w:szCs w:val="24"/>
        </w:rPr>
      </w:pPr>
      <w:r w:rsidRPr="002F77D7">
        <w:rPr>
          <w:rFonts w:ascii="Helvetica" w:eastAsia="Times New Roman" w:hAnsi="Helvetica" w:cs="Times New Roman"/>
          <w:color w:val="4D4D4D"/>
          <w:sz w:val="24"/>
          <w:szCs w:val="24"/>
        </w:rPr>
        <w:t>Here, the new keyword is used to create the object.</w:t>
      </w:r>
    </w:p>
    <w:p w:rsidR="002F77D7" w:rsidRPr="002F77D7" w:rsidRDefault="002F77D7" w:rsidP="002F77D7">
      <w:pPr>
        <w:shd w:val="clear" w:color="auto" w:fill="FFFFFF"/>
        <w:spacing w:after="375" w:line="240" w:lineRule="auto"/>
        <w:textAlignment w:val="baseline"/>
        <w:rPr>
          <w:rFonts w:ascii="Helvetica" w:eastAsia="Times New Roman" w:hAnsi="Helvetica" w:cs="Times New Roman"/>
          <w:color w:val="4D4D4D"/>
          <w:sz w:val="24"/>
          <w:szCs w:val="24"/>
        </w:rPr>
      </w:pPr>
      <w:r w:rsidRPr="002F77D7">
        <w:rPr>
          <w:rFonts w:ascii="Helvetica" w:eastAsia="Times New Roman" w:hAnsi="Helvetica" w:cs="Times New Roman"/>
          <w:color w:val="4D4D4D"/>
          <w:sz w:val="24"/>
          <w:szCs w:val="24"/>
        </w:rPr>
        <w:t>Let’s take an example.</w:t>
      </w: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2F77D7">
        <w:rPr>
          <w:rFonts w:ascii="Courier New" w:eastAsia="Times New Roman" w:hAnsi="Courier New" w:cs="Courier New"/>
          <w:color w:val="000088"/>
          <w:sz w:val="24"/>
          <w:szCs w:val="24"/>
          <w:bdr w:val="none" w:sz="0" w:space="0" w:color="auto" w:frame="1"/>
        </w:rPr>
        <w:t>&lt;</w:t>
      </w:r>
      <w:proofErr w:type="gramStart"/>
      <w:r w:rsidRPr="002F77D7">
        <w:rPr>
          <w:rFonts w:ascii="Courier New" w:eastAsia="Times New Roman" w:hAnsi="Courier New" w:cs="Courier New"/>
          <w:color w:val="000088"/>
          <w:sz w:val="24"/>
          <w:szCs w:val="24"/>
          <w:bdr w:val="none" w:sz="0" w:space="0" w:color="auto" w:frame="1"/>
        </w:rPr>
        <w:t>script</w:t>
      </w:r>
      <w:proofErr w:type="gramEnd"/>
      <w:r w:rsidRPr="002F77D7">
        <w:rPr>
          <w:rFonts w:ascii="Courier New" w:eastAsia="Times New Roman" w:hAnsi="Courier New" w:cs="Courier New"/>
          <w:color w:val="000088"/>
          <w:sz w:val="24"/>
          <w:szCs w:val="24"/>
          <w:bdr w:val="none" w:sz="0" w:space="0" w:color="auto" w:frame="1"/>
        </w:rPr>
        <w:t>&gt;</w:t>
      </w:r>
      <w:r w:rsidRPr="002F77D7">
        <w:rPr>
          <w:rFonts w:ascii="Courier New" w:eastAsia="Times New Roman" w:hAnsi="Courier New" w:cs="Courier New"/>
          <w:color w:val="000000"/>
          <w:sz w:val="24"/>
          <w:szCs w:val="24"/>
          <w:bdr w:val="none" w:sz="0" w:space="0" w:color="auto" w:frame="1"/>
        </w:rPr>
        <w:t xml:space="preserve"> </w:t>
      </w: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proofErr w:type="gramStart"/>
      <w:r w:rsidRPr="002F77D7">
        <w:rPr>
          <w:rFonts w:ascii="Courier New" w:eastAsia="Times New Roman" w:hAnsi="Courier New" w:cs="Courier New"/>
          <w:color w:val="000088"/>
          <w:sz w:val="24"/>
          <w:szCs w:val="24"/>
          <w:bdr w:val="none" w:sz="0" w:space="0" w:color="auto" w:frame="1"/>
        </w:rPr>
        <w:t>var</w:t>
      </w:r>
      <w:proofErr w:type="gramEnd"/>
      <w:r w:rsidRPr="002F77D7">
        <w:rPr>
          <w:rFonts w:ascii="Courier New" w:eastAsia="Times New Roman" w:hAnsi="Courier New" w:cs="Courier New"/>
          <w:color w:val="000000"/>
          <w:sz w:val="24"/>
          <w:szCs w:val="24"/>
          <w:bdr w:val="none" w:sz="0" w:space="0" w:color="auto" w:frame="1"/>
        </w:rPr>
        <w:t xml:space="preserve"> std</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88"/>
          <w:sz w:val="24"/>
          <w:szCs w:val="24"/>
          <w:bdr w:val="none" w:sz="0" w:space="0" w:color="auto" w:frame="1"/>
        </w:rPr>
        <w:t>new</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660066"/>
          <w:sz w:val="24"/>
          <w:szCs w:val="24"/>
          <w:bdr w:val="none" w:sz="0" w:space="0" w:color="auto" w:frame="1"/>
        </w:rPr>
        <w:t>Object</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2F77D7">
        <w:rPr>
          <w:rFonts w:ascii="Courier New" w:eastAsia="Times New Roman" w:hAnsi="Courier New" w:cs="Courier New"/>
          <w:color w:val="000000"/>
          <w:sz w:val="24"/>
          <w:szCs w:val="24"/>
          <w:bdr w:val="none" w:sz="0" w:space="0" w:color="auto" w:frame="1"/>
        </w:rPr>
        <w:t>std</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id</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6666"/>
          <w:sz w:val="24"/>
          <w:szCs w:val="24"/>
          <w:bdr w:val="none" w:sz="0" w:space="0" w:color="auto" w:frame="1"/>
        </w:rPr>
        <w:t>1114</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2F77D7">
        <w:rPr>
          <w:rFonts w:ascii="Courier New" w:eastAsia="Times New Roman" w:hAnsi="Courier New" w:cs="Courier New"/>
          <w:color w:val="000000"/>
          <w:sz w:val="24"/>
          <w:szCs w:val="24"/>
          <w:bdr w:val="none" w:sz="0" w:space="0" w:color="auto" w:frame="1"/>
        </w:rPr>
        <w:t>std</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name</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8800"/>
          <w:sz w:val="24"/>
          <w:szCs w:val="24"/>
          <w:bdr w:val="none" w:sz="0" w:space="0" w:color="auto" w:frame="1"/>
        </w:rPr>
        <w:t>"Ram Bajaj"</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2F77D7">
        <w:rPr>
          <w:rFonts w:ascii="Courier New" w:eastAsia="Times New Roman" w:hAnsi="Courier New" w:cs="Courier New"/>
          <w:color w:val="000000"/>
          <w:sz w:val="24"/>
          <w:szCs w:val="24"/>
          <w:bdr w:val="none" w:sz="0" w:space="0" w:color="auto" w:frame="1"/>
        </w:rPr>
        <w:t>std</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subject</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8800"/>
          <w:sz w:val="24"/>
          <w:szCs w:val="24"/>
          <w:bdr w:val="none" w:sz="0" w:space="0" w:color="auto" w:frame="1"/>
        </w:rPr>
        <w:t>"Physics"</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proofErr w:type="gramStart"/>
      <w:r w:rsidRPr="002F77D7">
        <w:rPr>
          <w:rFonts w:ascii="Courier New" w:eastAsia="Times New Roman" w:hAnsi="Courier New" w:cs="Courier New"/>
          <w:color w:val="000000"/>
          <w:sz w:val="24"/>
          <w:szCs w:val="24"/>
          <w:bdr w:val="none" w:sz="0" w:space="0" w:color="auto" w:frame="1"/>
        </w:rPr>
        <w:t>document</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write</w:t>
      </w:r>
      <w:r w:rsidRPr="002F77D7">
        <w:rPr>
          <w:rFonts w:ascii="Courier New" w:eastAsia="Times New Roman" w:hAnsi="Courier New" w:cs="Courier New"/>
          <w:color w:val="666600"/>
          <w:sz w:val="24"/>
          <w:szCs w:val="24"/>
          <w:bdr w:val="none" w:sz="0" w:space="0" w:color="auto" w:frame="1"/>
        </w:rPr>
        <w:t>(</w:t>
      </w:r>
      <w:proofErr w:type="gramEnd"/>
      <w:r w:rsidRPr="002F77D7">
        <w:rPr>
          <w:rFonts w:ascii="Courier New" w:eastAsia="Times New Roman" w:hAnsi="Courier New" w:cs="Courier New"/>
          <w:color w:val="000000"/>
          <w:sz w:val="24"/>
          <w:szCs w:val="24"/>
          <w:bdr w:val="none" w:sz="0" w:space="0" w:color="auto" w:frame="1"/>
        </w:rPr>
        <w:t>std</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id</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8800"/>
          <w:sz w:val="24"/>
          <w:szCs w:val="24"/>
          <w:bdr w:val="none" w:sz="0" w:space="0" w:color="auto" w:frame="1"/>
        </w:rPr>
        <w:t>" "</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std</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name</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8800"/>
          <w:sz w:val="24"/>
          <w:szCs w:val="24"/>
          <w:bdr w:val="none" w:sz="0" w:space="0" w:color="auto" w:frame="1"/>
        </w:rPr>
        <w:t>" "</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std</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subject</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2F77D7">
        <w:rPr>
          <w:rFonts w:ascii="Courier New" w:eastAsia="Times New Roman" w:hAnsi="Courier New" w:cs="Courier New"/>
          <w:color w:val="000088"/>
          <w:sz w:val="24"/>
          <w:szCs w:val="24"/>
          <w:bdr w:val="none" w:sz="0" w:space="0" w:color="auto" w:frame="1"/>
        </w:rPr>
        <w:t>&lt;/script&gt;</w:t>
      </w:r>
    </w:p>
    <w:p w:rsidR="002F77D7" w:rsidRPr="002F77D7" w:rsidRDefault="002F77D7" w:rsidP="002F77D7">
      <w:pPr>
        <w:shd w:val="clear" w:color="auto" w:fill="FFFFFF"/>
        <w:spacing w:after="225" w:line="240" w:lineRule="auto"/>
        <w:textAlignment w:val="baseline"/>
        <w:outlineLvl w:val="3"/>
        <w:rPr>
          <w:rFonts w:ascii="Helvetica" w:eastAsia="Times New Roman" w:hAnsi="Helvetica" w:cs="Times New Roman"/>
          <w:color w:val="444444"/>
          <w:sz w:val="29"/>
          <w:szCs w:val="29"/>
        </w:rPr>
      </w:pPr>
      <w:r w:rsidRPr="002F77D7">
        <w:rPr>
          <w:rFonts w:ascii="Helvetica" w:eastAsia="Times New Roman" w:hAnsi="Helvetica" w:cs="Times New Roman"/>
          <w:color w:val="444444"/>
          <w:sz w:val="29"/>
          <w:szCs w:val="29"/>
        </w:rPr>
        <w:t xml:space="preserve">3. By Using </w:t>
      </w:r>
      <w:proofErr w:type="gramStart"/>
      <w:r w:rsidRPr="002F77D7">
        <w:rPr>
          <w:rFonts w:ascii="Helvetica" w:eastAsia="Times New Roman" w:hAnsi="Helvetica" w:cs="Times New Roman"/>
          <w:color w:val="444444"/>
          <w:sz w:val="29"/>
          <w:szCs w:val="29"/>
        </w:rPr>
        <w:t>An</w:t>
      </w:r>
      <w:proofErr w:type="gramEnd"/>
      <w:r w:rsidRPr="002F77D7">
        <w:rPr>
          <w:rFonts w:ascii="Helvetica" w:eastAsia="Times New Roman" w:hAnsi="Helvetica" w:cs="Times New Roman"/>
          <w:color w:val="444444"/>
          <w:sz w:val="29"/>
          <w:szCs w:val="29"/>
        </w:rPr>
        <w:t xml:space="preserve"> Object Constructor.</w:t>
      </w:r>
    </w:p>
    <w:p w:rsidR="002F77D7" w:rsidRPr="002F77D7" w:rsidRDefault="002F77D7" w:rsidP="002F77D7">
      <w:pPr>
        <w:shd w:val="clear" w:color="auto" w:fill="FFFFFF"/>
        <w:spacing w:after="375" w:line="240" w:lineRule="auto"/>
        <w:textAlignment w:val="baseline"/>
        <w:rPr>
          <w:rFonts w:ascii="Helvetica" w:eastAsia="Times New Roman" w:hAnsi="Helvetica" w:cs="Times New Roman"/>
          <w:color w:val="4D4D4D"/>
          <w:sz w:val="24"/>
          <w:szCs w:val="24"/>
        </w:rPr>
      </w:pPr>
      <w:r w:rsidRPr="002F77D7">
        <w:rPr>
          <w:rFonts w:ascii="Helvetica" w:eastAsia="Times New Roman" w:hAnsi="Helvetica" w:cs="Times New Roman"/>
          <w:color w:val="4D4D4D"/>
          <w:sz w:val="24"/>
          <w:szCs w:val="24"/>
        </w:rPr>
        <w:t>In this method, we create a function with arguments. The value of each of these arguments can be assigned to the current object by using this keyword.</w:t>
      </w:r>
    </w:p>
    <w:p w:rsidR="002F77D7" w:rsidRPr="002F77D7" w:rsidRDefault="002F77D7" w:rsidP="002F77D7">
      <w:pPr>
        <w:shd w:val="clear" w:color="auto" w:fill="FFFFFF"/>
        <w:spacing w:after="375" w:line="240" w:lineRule="auto"/>
        <w:textAlignment w:val="baseline"/>
        <w:rPr>
          <w:rFonts w:ascii="Helvetica" w:eastAsia="Times New Roman" w:hAnsi="Helvetica" w:cs="Times New Roman"/>
          <w:color w:val="4D4D4D"/>
          <w:sz w:val="24"/>
          <w:szCs w:val="24"/>
        </w:rPr>
      </w:pPr>
      <w:r w:rsidRPr="002F77D7">
        <w:rPr>
          <w:rFonts w:ascii="Helvetica" w:eastAsia="Times New Roman" w:hAnsi="Helvetica" w:cs="Times New Roman"/>
          <w:color w:val="4D4D4D"/>
          <w:sz w:val="24"/>
          <w:szCs w:val="24"/>
        </w:rPr>
        <w:t>This keyword refers to the current object.</w:t>
      </w:r>
    </w:p>
    <w:p w:rsidR="002F77D7" w:rsidRPr="002F77D7" w:rsidRDefault="002F77D7" w:rsidP="002F77D7">
      <w:pPr>
        <w:shd w:val="clear" w:color="auto" w:fill="FFFFFF"/>
        <w:spacing w:after="375" w:line="240" w:lineRule="auto"/>
        <w:textAlignment w:val="baseline"/>
        <w:rPr>
          <w:rFonts w:ascii="Helvetica" w:eastAsia="Times New Roman" w:hAnsi="Helvetica" w:cs="Times New Roman"/>
          <w:color w:val="4D4D4D"/>
          <w:sz w:val="24"/>
          <w:szCs w:val="24"/>
        </w:rPr>
      </w:pPr>
      <w:r w:rsidRPr="002F77D7">
        <w:rPr>
          <w:rFonts w:ascii="Helvetica" w:eastAsia="Times New Roman" w:hAnsi="Helvetica" w:cs="Times New Roman"/>
          <w:color w:val="4D4D4D"/>
          <w:sz w:val="24"/>
          <w:szCs w:val="24"/>
        </w:rPr>
        <w:t>Let’s take an example of creating an object using the object constructor technique.</w:t>
      </w: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2F77D7">
        <w:rPr>
          <w:rFonts w:ascii="Courier New" w:eastAsia="Times New Roman" w:hAnsi="Courier New" w:cs="Courier New"/>
          <w:color w:val="000088"/>
          <w:sz w:val="24"/>
          <w:szCs w:val="24"/>
          <w:bdr w:val="none" w:sz="0" w:space="0" w:color="auto" w:frame="1"/>
        </w:rPr>
        <w:t>&lt;</w:t>
      </w:r>
      <w:proofErr w:type="gramStart"/>
      <w:r w:rsidRPr="002F77D7">
        <w:rPr>
          <w:rFonts w:ascii="Courier New" w:eastAsia="Times New Roman" w:hAnsi="Courier New" w:cs="Courier New"/>
          <w:color w:val="000088"/>
          <w:sz w:val="24"/>
          <w:szCs w:val="24"/>
          <w:bdr w:val="none" w:sz="0" w:space="0" w:color="auto" w:frame="1"/>
        </w:rPr>
        <w:t>script</w:t>
      </w:r>
      <w:proofErr w:type="gramEnd"/>
      <w:r w:rsidRPr="002F77D7">
        <w:rPr>
          <w:rFonts w:ascii="Courier New" w:eastAsia="Times New Roman" w:hAnsi="Courier New" w:cs="Courier New"/>
          <w:color w:val="000088"/>
          <w:sz w:val="24"/>
          <w:szCs w:val="24"/>
          <w:bdr w:val="none" w:sz="0" w:space="0" w:color="auto" w:frame="1"/>
        </w:rPr>
        <w:t>&gt;</w:t>
      </w:r>
      <w:r w:rsidRPr="002F77D7">
        <w:rPr>
          <w:rFonts w:ascii="Courier New" w:eastAsia="Times New Roman" w:hAnsi="Courier New" w:cs="Courier New"/>
          <w:color w:val="000000"/>
          <w:sz w:val="24"/>
          <w:szCs w:val="24"/>
          <w:bdr w:val="none" w:sz="0" w:space="0" w:color="auto" w:frame="1"/>
        </w:rPr>
        <w:t xml:space="preserve"> </w:t>
      </w: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proofErr w:type="gramStart"/>
      <w:r w:rsidRPr="002F77D7">
        <w:rPr>
          <w:rFonts w:ascii="Courier New" w:eastAsia="Times New Roman" w:hAnsi="Courier New" w:cs="Courier New"/>
          <w:color w:val="000088"/>
          <w:sz w:val="24"/>
          <w:szCs w:val="24"/>
          <w:bdr w:val="none" w:sz="0" w:space="0" w:color="auto" w:frame="1"/>
        </w:rPr>
        <w:t>function</w:t>
      </w:r>
      <w:proofErr w:type="gramEnd"/>
      <w:r w:rsidRPr="002F77D7">
        <w:rPr>
          <w:rFonts w:ascii="Courier New" w:eastAsia="Times New Roman" w:hAnsi="Courier New" w:cs="Courier New"/>
          <w:color w:val="000000"/>
          <w:sz w:val="24"/>
          <w:szCs w:val="24"/>
          <w:bdr w:val="none" w:sz="0" w:space="0" w:color="auto" w:frame="1"/>
        </w:rPr>
        <w:t xml:space="preserve"> std</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id</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name</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subject</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2F77D7">
        <w:rPr>
          <w:rFonts w:ascii="Courier New" w:eastAsia="Times New Roman" w:hAnsi="Courier New" w:cs="Courier New"/>
          <w:color w:val="000088"/>
          <w:sz w:val="24"/>
          <w:szCs w:val="24"/>
          <w:bdr w:val="none" w:sz="0" w:space="0" w:color="auto" w:frame="1"/>
        </w:rPr>
        <w:t>this</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id</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id</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2F77D7">
        <w:rPr>
          <w:rFonts w:ascii="Courier New" w:eastAsia="Times New Roman" w:hAnsi="Courier New" w:cs="Courier New"/>
          <w:color w:val="000088"/>
          <w:sz w:val="24"/>
          <w:szCs w:val="24"/>
          <w:bdr w:val="none" w:sz="0" w:space="0" w:color="auto" w:frame="1"/>
        </w:rPr>
        <w:t>this</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name</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name</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2F77D7">
        <w:rPr>
          <w:rFonts w:ascii="Courier New" w:eastAsia="Times New Roman" w:hAnsi="Courier New" w:cs="Courier New"/>
          <w:color w:val="000088"/>
          <w:sz w:val="24"/>
          <w:szCs w:val="24"/>
          <w:bdr w:val="none" w:sz="0" w:space="0" w:color="auto" w:frame="1"/>
        </w:rPr>
        <w:t>this</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subject</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subject</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2F77D7">
        <w:rPr>
          <w:rFonts w:ascii="Courier New" w:eastAsia="Times New Roman" w:hAnsi="Courier New" w:cs="Courier New"/>
          <w:color w:val="000000"/>
          <w:sz w:val="24"/>
          <w:szCs w:val="24"/>
          <w:bdr w:val="none" w:sz="0" w:space="0" w:color="auto" w:frame="1"/>
        </w:rPr>
        <w:lastRenderedPageBreak/>
        <w:t>s</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88"/>
          <w:sz w:val="24"/>
          <w:szCs w:val="24"/>
          <w:bdr w:val="none" w:sz="0" w:space="0" w:color="auto" w:frame="1"/>
        </w:rPr>
        <w:t>new</w:t>
      </w:r>
      <w:r w:rsidRPr="002F77D7">
        <w:rPr>
          <w:rFonts w:ascii="Courier New" w:eastAsia="Times New Roman" w:hAnsi="Courier New" w:cs="Courier New"/>
          <w:color w:val="000000"/>
          <w:sz w:val="24"/>
          <w:szCs w:val="24"/>
          <w:bdr w:val="none" w:sz="0" w:space="0" w:color="auto" w:frame="1"/>
        </w:rPr>
        <w:t xml:space="preserve"> </w:t>
      </w:r>
      <w:proofErr w:type="gramStart"/>
      <w:r w:rsidRPr="002F77D7">
        <w:rPr>
          <w:rFonts w:ascii="Courier New" w:eastAsia="Times New Roman" w:hAnsi="Courier New" w:cs="Courier New"/>
          <w:color w:val="000000"/>
          <w:sz w:val="24"/>
          <w:szCs w:val="24"/>
          <w:bdr w:val="none" w:sz="0" w:space="0" w:color="auto" w:frame="1"/>
        </w:rPr>
        <w:t>std</w:t>
      </w:r>
      <w:r w:rsidRPr="002F77D7">
        <w:rPr>
          <w:rFonts w:ascii="Courier New" w:eastAsia="Times New Roman" w:hAnsi="Courier New" w:cs="Courier New"/>
          <w:color w:val="666600"/>
          <w:sz w:val="24"/>
          <w:szCs w:val="24"/>
          <w:bdr w:val="none" w:sz="0" w:space="0" w:color="auto" w:frame="1"/>
        </w:rPr>
        <w:t>(</w:t>
      </w:r>
      <w:proofErr w:type="gramEnd"/>
      <w:r w:rsidRPr="002F77D7">
        <w:rPr>
          <w:rFonts w:ascii="Courier New" w:eastAsia="Times New Roman" w:hAnsi="Courier New" w:cs="Courier New"/>
          <w:color w:val="006666"/>
          <w:sz w:val="24"/>
          <w:szCs w:val="24"/>
          <w:bdr w:val="none" w:sz="0" w:space="0" w:color="auto" w:frame="1"/>
        </w:rPr>
        <w:t>1114</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8800"/>
          <w:sz w:val="24"/>
          <w:szCs w:val="24"/>
          <w:bdr w:val="none" w:sz="0" w:space="0" w:color="auto" w:frame="1"/>
        </w:rPr>
        <w:t>"Ram Bajaj"</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8800"/>
          <w:sz w:val="24"/>
          <w:szCs w:val="24"/>
          <w:bdr w:val="none" w:sz="0" w:space="0" w:color="auto" w:frame="1"/>
        </w:rPr>
        <w:t>"Physics"</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proofErr w:type="gramStart"/>
      <w:r w:rsidRPr="002F77D7">
        <w:rPr>
          <w:rFonts w:ascii="Courier New" w:eastAsia="Times New Roman" w:hAnsi="Courier New" w:cs="Courier New"/>
          <w:color w:val="000000"/>
          <w:sz w:val="24"/>
          <w:szCs w:val="24"/>
          <w:bdr w:val="none" w:sz="0" w:space="0" w:color="auto" w:frame="1"/>
        </w:rPr>
        <w:t>document</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write</w:t>
      </w:r>
      <w:r w:rsidRPr="002F77D7">
        <w:rPr>
          <w:rFonts w:ascii="Courier New" w:eastAsia="Times New Roman" w:hAnsi="Courier New" w:cs="Courier New"/>
          <w:color w:val="666600"/>
          <w:sz w:val="24"/>
          <w:szCs w:val="24"/>
          <w:bdr w:val="none" w:sz="0" w:space="0" w:color="auto" w:frame="1"/>
        </w:rPr>
        <w:t>(</w:t>
      </w:r>
      <w:proofErr w:type="gramEnd"/>
      <w:r w:rsidRPr="002F77D7">
        <w:rPr>
          <w:rFonts w:ascii="Courier New" w:eastAsia="Times New Roman" w:hAnsi="Courier New" w:cs="Courier New"/>
          <w:color w:val="000000"/>
          <w:sz w:val="24"/>
          <w:szCs w:val="24"/>
          <w:bdr w:val="none" w:sz="0" w:space="0" w:color="auto" w:frame="1"/>
        </w:rPr>
        <w:t>s</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id</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8800"/>
          <w:sz w:val="24"/>
          <w:szCs w:val="24"/>
          <w:bdr w:val="none" w:sz="0" w:space="0" w:color="auto" w:frame="1"/>
        </w:rPr>
        <w:t>" "</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s</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name</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8800"/>
          <w:sz w:val="24"/>
          <w:szCs w:val="24"/>
          <w:bdr w:val="none" w:sz="0" w:space="0" w:color="auto" w:frame="1"/>
        </w:rPr>
        <w:t>" "</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s</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subject</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2F77D7">
        <w:rPr>
          <w:rFonts w:ascii="Courier New" w:eastAsia="Times New Roman" w:hAnsi="Courier New" w:cs="Courier New"/>
          <w:color w:val="000088"/>
          <w:sz w:val="24"/>
          <w:szCs w:val="24"/>
          <w:bdr w:val="none" w:sz="0" w:space="0" w:color="auto" w:frame="1"/>
        </w:rPr>
        <w:t>&lt;/script&gt;</w:t>
      </w:r>
    </w:p>
    <w:p w:rsidR="002F77D7" w:rsidRPr="002F77D7" w:rsidRDefault="002F77D7" w:rsidP="002F77D7">
      <w:pPr>
        <w:shd w:val="clear" w:color="auto" w:fill="FFFFFF"/>
        <w:spacing w:after="225" w:line="240" w:lineRule="auto"/>
        <w:textAlignment w:val="baseline"/>
        <w:outlineLvl w:val="2"/>
        <w:rPr>
          <w:rFonts w:ascii="Helvetica" w:eastAsia="Times New Roman" w:hAnsi="Helvetica" w:cs="Times New Roman"/>
          <w:color w:val="444444"/>
          <w:sz w:val="32"/>
          <w:szCs w:val="32"/>
        </w:rPr>
      </w:pPr>
      <w:proofErr w:type="gramStart"/>
      <w:r w:rsidRPr="002F77D7">
        <w:rPr>
          <w:rFonts w:ascii="Helvetica" w:eastAsia="Times New Roman" w:hAnsi="Helvetica" w:cs="Times New Roman"/>
          <w:color w:val="444444"/>
          <w:sz w:val="32"/>
          <w:szCs w:val="32"/>
        </w:rPr>
        <w:t>Q-2.</w:t>
      </w:r>
      <w:proofErr w:type="gramEnd"/>
      <w:r w:rsidRPr="002F77D7">
        <w:rPr>
          <w:rFonts w:ascii="Helvetica" w:eastAsia="Times New Roman" w:hAnsi="Helvetica" w:cs="Times New Roman"/>
          <w:color w:val="444444"/>
          <w:sz w:val="32"/>
          <w:szCs w:val="32"/>
        </w:rPr>
        <w:t xml:space="preserve"> What Does A Scope Mean In JavaScript?</w:t>
      </w:r>
    </w:p>
    <w:p w:rsidR="002F77D7" w:rsidRPr="002F77D7" w:rsidRDefault="002F77D7" w:rsidP="002F77D7">
      <w:pPr>
        <w:shd w:val="clear" w:color="auto" w:fill="FFFFFF"/>
        <w:spacing w:after="375" w:line="240" w:lineRule="auto"/>
        <w:textAlignment w:val="baseline"/>
        <w:rPr>
          <w:rFonts w:ascii="Helvetica" w:eastAsia="Times New Roman" w:hAnsi="Helvetica" w:cs="Times New Roman"/>
          <w:color w:val="4D4D4D"/>
          <w:sz w:val="24"/>
          <w:szCs w:val="24"/>
        </w:rPr>
      </w:pPr>
      <w:r w:rsidRPr="002F77D7">
        <w:rPr>
          <w:rFonts w:ascii="Helvetica" w:eastAsia="Times New Roman" w:hAnsi="Helvetica" w:cs="Times New Roman"/>
          <w:color w:val="4D4D4D"/>
          <w:sz w:val="24"/>
          <w:szCs w:val="24"/>
        </w:rPr>
        <w:t>The scope determines the accessibility of variables, objects, and functions in particular part of your code.</w:t>
      </w:r>
    </w:p>
    <w:p w:rsidR="002F77D7" w:rsidRPr="002F77D7" w:rsidRDefault="002F77D7" w:rsidP="002F77D7">
      <w:pPr>
        <w:shd w:val="clear" w:color="auto" w:fill="FFFFFF"/>
        <w:spacing w:after="375" w:line="240" w:lineRule="auto"/>
        <w:textAlignment w:val="baseline"/>
        <w:rPr>
          <w:rFonts w:ascii="Helvetica" w:eastAsia="Times New Roman" w:hAnsi="Helvetica" w:cs="Times New Roman"/>
          <w:color w:val="4D4D4D"/>
          <w:sz w:val="24"/>
          <w:szCs w:val="24"/>
        </w:rPr>
      </w:pPr>
      <w:r w:rsidRPr="002F77D7">
        <w:rPr>
          <w:rFonts w:ascii="Helvetica" w:eastAsia="Times New Roman" w:hAnsi="Helvetica" w:cs="Times New Roman"/>
          <w:color w:val="4D4D4D"/>
          <w:sz w:val="24"/>
          <w:szCs w:val="24"/>
        </w:rPr>
        <w:t>In JavaScript, the scope is of two types.</w:t>
      </w:r>
    </w:p>
    <w:p w:rsidR="002F77D7" w:rsidRPr="002F77D7" w:rsidRDefault="002F77D7" w:rsidP="002F77D7">
      <w:pPr>
        <w:shd w:val="clear" w:color="auto" w:fill="FFFFFF"/>
        <w:spacing w:after="225" w:line="240" w:lineRule="auto"/>
        <w:textAlignment w:val="baseline"/>
        <w:outlineLvl w:val="3"/>
        <w:rPr>
          <w:rFonts w:ascii="Helvetica" w:eastAsia="Times New Roman" w:hAnsi="Helvetica" w:cs="Times New Roman"/>
          <w:color w:val="444444"/>
          <w:sz w:val="29"/>
          <w:szCs w:val="29"/>
        </w:rPr>
      </w:pPr>
      <w:r w:rsidRPr="002F77D7">
        <w:rPr>
          <w:rFonts w:ascii="Helvetica" w:eastAsia="Times New Roman" w:hAnsi="Helvetica" w:cs="Times New Roman"/>
          <w:color w:val="444444"/>
          <w:sz w:val="29"/>
          <w:szCs w:val="29"/>
        </w:rPr>
        <w:t>1. Global Scope.</w:t>
      </w:r>
    </w:p>
    <w:p w:rsidR="002F77D7" w:rsidRPr="002F77D7" w:rsidRDefault="002F77D7" w:rsidP="002F77D7">
      <w:pPr>
        <w:shd w:val="clear" w:color="auto" w:fill="FFFFFF"/>
        <w:spacing w:after="375" w:line="240" w:lineRule="auto"/>
        <w:textAlignment w:val="baseline"/>
        <w:rPr>
          <w:rFonts w:ascii="Helvetica" w:eastAsia="Times New Roman" w:hAnsi="Helvetica" w:cs="Times New Roman"/>
          <w:color w:val="4D4D4D"/>
          <w:sz w:val="24"/>
          <w:szCs w:val="24"/>
        </w:rPr>
      </w:pPr>
      <w:r w:rsidRPr="002F77D7">
        <w:rPr>
          <w:rFonts w:ascii="Helvetica" w:eastAsia="Times New Roman" w:hAnsi="Helvetica" w:cs="Times New Roman"/>
          <w:color w:val="4D4D4D"/>
          <w:sz w:val="24"/>
          <w:szCs w:val="24"/>
        </w:rPr>
        <w:t>A variable defined outside a function comes under the Global scope. Variables defined inside the Global scope are accessible from any part of the code. Let’s see an example.</w:t>
      </w: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proofErr w:type="gramStart"/>
      <w:r w:rsidRPr="002F77D7">
        <w:rPr>
          <w:rFonts w:ascii="Courier New" w:eastAsia="Times New Roman" w:hAnsi="Courier New" w:cs="Courier New"/>
          <w:color w:val="000088"/>
          <w:sz w:val="24"/>
          <w:szCs w:val="24"/>
          <w:bdr w:val="none" w:sz="0" w:space="0" w:color="auto" w:frame="1"/>
        </w:rPr>
        <w:t>var</w:t>
      </w:r>
      <w:proofErr w:type="gramEnd"/>
      <w:r w:rsidRPr="002F77D7">
        <w:rPr>
          <w:rFonts w:ascii="Courier New" w:eastAsia="Times New Roman" w:hAnsi="Courier New" w:cs="Courier New"/>
          <w:color w:val="000000"/>
          <w:sz w:val="24"/>
          <w:szCs w:val="24"/>
          <w:bdr w:val="none" w:sz="0" w:space="0" w:color="auto" w:frame="1"/>
        </w:rPr>
        <w:t xml:space="preserve"> name </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008800"/>
          <w:sz w:val="24"/>
          <w:szCs w:val="24"/>
          <w:bdr w:val="none" w:sz="0" w:space="0" w:color="auto" w:frame="1"/>
        </w:rPr>
        <w:t>'TechBeamers'</w:t>
      </w:r>
      <w:r w:rsidRPr="002F77D7">
        <w:rPr>
          <w:rFonts w:ascii="Courier New" w:eastAsia="Times New Roman" w:hAnsi="Courier New" w:cs="Courier New"/>
          <w:color w:val="666600"/>
          <w:sz w:val="24"/>
          <w:szCs w:val="24"/>
          <w:bdr w:val="none" w:sz="0" w:space="0" w:color="auto" w:frame="1"/>
        </w:rPr>
        <w:t>;</w:t>
      </w: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proofErr w:type="gramStart"/>
      <w:r w:rsidRPr="002F77D7">
        <w:rPr>
          <w:rFonts w:ascii="Courier New" w:eastAsia="Times New Roman" w:hAnsi="Courier New" w:cs="Courier New"/>
          <w:color w:val="000000"/>
          <w:sz w:val="24"/>
          <w:szCs w:val="24"/>
          <w:bdr w:val="none" w:sz="0" w:space="0" w:color="auto" w:frame="1"/>
        </w:rPr>
        <w:t>console</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log</w:t>
      </w:r>
      <w:r w:rsidRPr="002F77D7">
        <w:rPr>
          <w:rFonts w:ascii="Courier New" w:eastAsia="Times New Roman" w:hAnsi="Courier New" w:cs="Courier New"/>
          <w:color w:val="666600"/>
          <w:sz w:val="24"/>
          <w:szCs w:val="24"/>
          <w:bdr w:val="none" w:sz="0" w:space="0" w:color="auto" w:frame="1"/>
        </w:rPr>
        <w:t>(</w:t>
      </w:r>
      <w:proofErr w:type="gramEnd"/>
      <w:r w:rsidRPr="002F77D7">
        <w:rPr>
          <w:rFonts w:ascii="Courier New" w:eastAsia="Times New Roman" w:hAnsi="Courier New" w:cs="Courier New"/>
          <w:color w:val="000000"/>
          <w:sz w:val="24"/>
          <w:szCs w:val="24"/>
          <w:bdr w:val="none" w:sz="0" w:space="0" w:color="auto" w:frame="1"/>
        </w:rPr>
        <w:t>name</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880000"/>
          <w:sz w:val="24"/>
          <w:szCs w:val="24"/>
          <w:bdr w:val="none" w:sz="0" w:space="0" w:color="auto" w:frame="1"/>
        </w:rPr>
        <w:t>// logs 'TechBeamers'</w:t>
      </w: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proofErr w:type="gramStart"/>
      <w:r w:rsidRPr="002F77D7">
        <w:rPr>
          <w:rFonts w:ascii="Courier New" w:eastAsia="Times New Roman" w:hAnsi="Courier New" w:cs="Courier New"/>
          <w:color w:val="000088"/>
          <w:sz w:val="24"/>
          <w:szCs w:val="24"/>
          <w:bdr w:val="none" w:sz="0" w:space="0" w:color="auto" w:frame="1"/>
        </w:rPr>
        <w:t>function</w:t>
      </w:r>
      <w:proofErr w:type="gramEnd"/>
      <w:r w:rsidRPr="002F77D7">
        <w:rPr>
          <w:rFonts w:ascii="Courier New" w:eastAsia="Times New Roman" w:hAnsi="Courier New" w:cs="Courier New"/>
          <w:color w:val="000000"/>
          <w:sz w:val="24"/>
          <w:szCs w:val="24"/>
          <w:bdr w:val="none" w:sz="0" w:space="0" w:color="auto" w:frame="1"/>
        </w:rPr>
        <w:t xml:space="preserve"> logName</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666600"/>
          <w:sz w:val="24"/>
          <w:szCs w:val="24"/>
          <w:bdr w:val="none" w:sz="0" w:space="0" w:color="auto" w:frame="1"/>
        </w:rPr>
        <w:t>{</w:t>
      </w: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proofErr w:type="gramStart"/>
      <w:r w:rsidRPr="002F77D7">
        <w:rPr>
          <w:rFonts w:ascii="Courier New" w:eastAsia="Times New Roman" w:hAnsi="Courier New" w:cs="Courier New"/>
          <w:color w:val="000000"/>
          <w:sz w:val="24"/>
          <w:szCs w:val="24"/>
          <w:bdr w:val="none" w:sz="0" w:space="0" w:color="auto" w:frame="1"/>
        </w:rPr>
        <w:t>console</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log</w:t>
      </w:r>
      <w:r w:rsidRPr="002F77D7">
        <w:rPr>
          <w:rFonts w:ascii="Courier New" w:eastAsia="Times New Roman" w:hAnsi="Courier New" w:cs="Courier New"/>
          <w:color w:val="666600"/>
          <w:sz w:val="24"/>
          <w:szCs w:val="24"/>
          <w:bdr w:val="none" w:sz="0" w:space="0" w:color="auto" w:frame="1"/>
        </w:rPr>
        <w:t>(</w:t>
      </w:r>
      <w:proofErr w:type="gramEnd"/>
      <w:r w:rsidRPr="002F77D7">
        <w:rPr>
          <w:rFonts w:ascii="Courier New" w:eastAsia="Times New Roman" w:hAnsi="Courier New" w:cs="Courier New"/>
          <w:color w:val="000000"/>
          <w:sz w:val="24"/>
          <w:szCs w:val="24"/>
          <w:bdr w:val="none" w:sz="0" w:space="0" w:color="auto" w:frame="1"/>
        </w:rPr>
        <w:t>name</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880000"/>
          <w:sz w:val="24"/>
          <w:szCs w:val="24"/>
          <w:bdr w:val="none" w:sz="0" w:space="0" w:color="auto" w:frame="1"/>
        </w:rPr>
        <w:t>// 'name' is accessible here and everywhere else</w:t>
      </w: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2F77D7">
        <w:rPr>
          <w:rFonts w:ascii="Courier New" w:eastAsia="Times New Roman" w:hAnsi="Courier New" w:cs="Courier New"/>
          <w:color w:val="666600"/>
          <w:sz w:val="24"/>
          <w:szCs w:val="24"/>
          <w:bdr w:val="none" w:sz="0" w:space="0" w:color="auto" w:frame="1"/>
        </w:rPr>
        <w:t>}</w:t>
      </w: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proofErr w:type="gramStart"/>
      <w:r w:rsidRPr="002F77D7">
        <w:rPr>
          <w:rFonts w:ascii="Courier New" w:eastAsia="Times New Roman" w:hAnsi="Courier New" w:cs="Courier New"/>
          <w:color w:val="000000"/>
          <w:sz w:val="24"/>
          <w:szCs w:val="24"/>
          <w:bdr w:val="none" w:sz="0" w:space="0" w:color="auto" w:frame="1"/>
        </w:rPr>
        <w:t>logName</w:t>
      </w:r>
      <w:r w:rsidRPr="002F77D7">
        <w:rPr>
          <w:rFonts w:ascii="Courier New" w:eastAsia="Times New Roman" w:hAnsi="Courier New" w:cs="Courier New"/>
          <w:color w:val="666600"/>
          <w:sz w:val="24"/>
          <w:szCs w:val="24"/>
          <w:bdr w:val="none" w:sz="0" w:space="0" w:color="auto" w:frame="1"/>
        </w:rPr>
        <w:t>(</w:t>
      </w:r>
      <w:proofErr w:type="gramEnd"/>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880000"/>
          <w:sz w:val="24"/>
          <w:szCs w:val="24"/>
          <w:bdr w:val="none" w:sz="0" w:space="0" w:color="auto" w:frame="1"/>
        </w:rPr>
        <w:t>// logs 'TechBeamers'</w:t>
      </w:r>
    </w:p>
    <w:p w:rsidR="002F77D7" w:rsidRPr="002F77D7" w:rsidRDefault="002F77D7" w:rsidP="002F77D7">
      <w:pPr>
        <w:shd w:val="clear" w:color="auto" w:fill="FFFFFF"/>
        <w:spacing w:after="225" w:line="240" w:lineRule="auto"/>
        <w:textAlignment w:val="baseline"/>
        <w:outlineLvl w:val="3"/>
        <w:rPr>
          <w:rFonts w:ascii="Helvetica" w:eastAsia="Times New Roman" w:hAnsi="Helvetica" w:cs="Times New Roman"/>
          <w:color w:val="444444"/>
          <w:sz w:val="29"/>
          <w:szCs w:val="29"/>
        </w:rPr>
      </w:pPr>
      <w:r w:rsidRPr="002F77D7">
        <w:rPr>
          <w:rFonts w:ascii="Helvetica" w:eastAsia="Times New Roman" w:hAnsi="Helvetica" w:cs="Times New Roman"/>
          <w:color w:val="444444"/>
          <w:sz w:val="29"/>
          <w:szCs w:val="29"/>
        </w:rPr>
        <w:t>2. Local Scope.</w:t>
      </w:r>
    </w:p>
    <w:p w:rsidR="002F77D7" w:rsidRPr="002F77D7" w:rsidRDefault="002F77D7" w:rsidP="002F77D7">
      <w:pPr>
        <w:shd w:val="clear" w:color="auto" w:fill="FFFFFF"/>
        <w:spacing w:after="375" w:line="240" w:lineRule="auto"/>
        <w:textAlignment w:val="baseline"/>
        <w:rPr>
          <w:rFonts w:ascii="Helvetica" w:eastAsia="Times New Roman" w:hAnsi="Helvetica" w:cs="Times New Roman"/>
          <w:color w:val="4D4D4D"/>
          <w:sz w:val="24"/>
          <w:szCs w:val="24"/>
        </w:rPr>
      </w:pPr>
      <w:r w:rsidRPr="002F77D7">
        <w:rPr>
          <w:rFonts w:ascii="Helvetica" w:eastAsia="Times New Roman" w:hAnsi="Helvetica" w:cs="Times New Roman"/>
          <w:color w:val="4D4D4D"/>
          <w:sz w:val="24"/>
          <w:szCs w:val="24"/>
        </w:rPr>
        <w:t>Variables defined inside a function comes under the Local scope. Different functions can use a variable with the same name. It is because these variables are strictly bound to the function that defines it (each having different scopes) and is not accessible in other functions. Let’s see an example.</w:t>
      </w: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2F77D7">
        <w:rPr>
          <w:rFonts w:ascii="Courier New" w:eastAsia="Times New Roman" w:hAnsi="Courier New" w:cs="Courier New"/>
          <w:color w:val="880000"/>
          <w:sz w:val="24"/>
          <w:szCs w:val="24"/>
          <w:bdr w:val="none" w:sz="0" w:space="0" w:color="auto" w:frame="1"/>
        </w:rPr>
        <w:t>// Global Scope</w:t>
      </w: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proofErr w:type="gramStart"/>
      <w:r w:rsidRPr="002F77D7">
        <w:rPr>
          <w:rFonts w:ascii="Courier New" w:eastAsia="Times New Roman" w:hAnsi="Courier New" w:cs="Courier New"/>
          <w:color w:val="000088"/>
          <w:sz w:val="24"/>
          <w:szCs w:val="24"/>
          <w:bdr w:val="none" w:sz="0" w:space="0" w:color="auto" w:frame="1"/>
        </w:rPr>
        <w:t>function</w:t>
      </w:r>
      <w:proofErr w:type="gramEnd"/>
      <w:r w:rsidRPr="002F77D7">
        <w:rPr>
          <w:rFonts w:ascii="Courier New" w:eastAsia="Times New Roman" w:hAnsi="Courier New" w:cs="Courier New"/>
          <w:color w:val="000000"/>
          <w:sz w:val="24"/>
          <w:szCs w:val="24"/>
          <w:bdr w:val="none" w:sz="0" w:space="0" w:color="auto" w:frame="1"/>
        </w:rPr>
        <w:t xml:space="preserve"> sampleFunction</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666600"/>
          <w:sz w:val="24"/>
          <w:szCs w:val="24"/>
          <w:bdr w:val="none" w:sz="0" w:space="0" w:color="auto" w:frame="1"/>
        </w:rPr>
        <w:t>{</w:t>
      </w: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880000"/>
          <w:sz w:val="24"/>
          <w:szCs w:val="24"/>
          <w:bdr w:val="none" w:sz="0" w:space="0" w:color="auto" w:frame="1"/>
        </w:rPr>
        <w:t>// Local Scope #1</w:t>
      </w: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2F77D7">
        <w:rPr>
          <w:rFonts w:ascii="Courier New" w:eastAsia="Times New Roman" w:hAnsi="Courier New" w:cs="Courier New"/>
          <w:color w:val="000000"/>
          <w:sz w:val="24"/>
          <w:szCs w:val="24"/>
          <w:bdr w:val="none" w:sz="0" w:space="0" w:color="auto" w:frame="1"/>
        </w:rPr>
        <w:lastRenderedPageBreak/>
        <w:t xml:space="preserve">    </w:t>
      </w:r>
      <w:proofErr w:type="gramStart"/>
      <w:r w:rsidRPr="002F77D7">
        <w:rPr>
          <w:rFonts w:ascii="Courier New" w:eastAsia="Times New Roman" w:hAnsi="Courier New" w:cs="Courier New"/>
          <w:color w:val="000088"/>
          <w:sz w:val="24"/>
          <w:szCs w:val="24"/>
          <w:bdr w:val="none" w:sz="0" w:space="0" w:color="auto" w:frame="1"/>
        </w:rPr>
        <w:t>function</w:t>
      </w:r>
      <w:proofErr w:type="gramEnd"/>
      <w:r w:rsidRPr="002F77D7">
        <w:rPr>
          <w:rFonts w:ascii="Courier New" w:eastAsia="Times New Roman" w:hAnsi="Courier New" w:cs="Courier New"/>
          <w:color w:val="000000"/>
          <w:sz w:val="24"/>
          <w:szCs w:val="24"/>
          <w:bdr w:val="none" w:sz="0" w:space="0" w:color="auto" w:frame="1"/>
        </w:rPr>
        <w:t xml:space="preserve"> sample2Function</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666600"/>
          <w:sz w:val="24"/>
          <w:szCs w:val="24"/>
          <w:bdr w:val="none" w:sz="0" w:space="0" w:color="auto" w:frame="1"/>
        </w:rPr>
        <w:t>{</w:t>
      </w: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880000"/>
          <w:sz w:val="24"/>
          <w:szCs w:val="24"/>
          <w:bdr w:val="none" w:sz="0" w:space="0" w:color="auto" w:frame="1"/>
        </w:rPr>
        <w:t>// Local Scope #2</w:t>
      </w: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666600"/>
          <w:sz w:val="24"/>
          <w:szCs w:val="24"/>
          <w:bdr w:val="none" w:sz="0" w:space="0" w:color="auto" w:frame="1"/>
        </w:rPr>
        <w:t>}</w:t>
      </w: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2F77D7">
        <w:rPr>
          <w:rFonts w:ascii="Courier New" w:eastAsia="Times New Roman" w:hAnsi="Courier New" w:cs="Courier New"/>
          <w:color w:val="666600"/>
          <w:sz w:val="24"/>
          <w:szCs w:val="24"/>
          <w:bdr w:val="none" w:sz="0" w:space="0" w:color="auto" w:frame="1"/>
        </w:rPr>
        <w:t>}</w:t>
      </w: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2F77D7">
        <w:rPr>
          <w:rFonts w:ascii="Courier New" w:eastAsia="Times New Roman" w:hAnsi="Courier New" w:cs="Courier New"/>
          <w:color w:val="880000"/>
          <w:sz w:val="24"/>
          <w:szCs w:val="24"/>
          <w:bdr w:val="none" w:sz="0" w:space="0" w:color="auto" w:frame="1"/>
        </w:rPr>
        <w:t>// Global Scope</w:t>
      </w: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proofErr w:type="gramStart"/>
      <w:r w:rsidRPr="002F77D7">
        <w:rPr>
          <w:rFonts w:ascii="Courier New" w:eastAsia="Times New Roman" w:hAnsi="Courier New" w:cs="Courier New"/>
          <w:color w:val="000088"/>
          <w:sz w:val="24"/>
          <w:szCs w:val="24"/>
          <w:bdr w:val="none" w:sz="0" w:space="0" w:color="auto" w:frame="1"/>
        </w:rPr>
        <w:t>function</w:t>
      </w:r>
      <w:proofErr w:type="gramEnd"/>
      <w:r w:rsidRPr="002F77D7">
        <w:rPr>
          <w:rFonts w:ascii="Courier New" w:eastAsia="Times New Roman" w:hAnsi="Courier New" w:cs="Courier New"/>
          <w:color w:val="000000"/>
          <w:sz w:val="24"/>
          <w:szCs w:val="24"/>
          <w:bdr w:val="none" w:sz="0" w:space="0" w:color="auto" w:frame="1"/>
        </w:rPr>
        <w:t xml:space="preserve"> sample3Function</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666600"/>
          <w:sz w:val="24"/>
          <w:szCs w:val="24"/>
          <w:bdr w:val="none" w:sz="0" w:space="0" w:color="auto" w:frame="1"/>
        </w:rPr>
        <w:t>{</w:t>
      </w: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880000"/>
          <w:sz w:val="24"/>
          <w:szCs w:val="24"/>
          <w:bdr w:val="none" w:sz="0" w:space="0" w:color="auto" w:frame="1"/>
        </w:rPr>
        <w:t>// Local Scope #3</w:t>
      </w: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2F77D7">
        <w:rPr>
          <w:rFonts w:ascii="Courier New" w:eastAsia="Times New Roman" w:hAnsi="Courier New" w:cs="Courier New"/>
          <w:color w:val="666600"/>
          <w:sz w:val="24"/>
          <w:szCs w:val="24"/>
          <w:bdr w:val="none" w:sz="0" w:space="0" w:color="auto" w:frame="1"/>
        </w:rPr>
        <w:t>}</w:t>
      </w: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2F77D7">
        <w:rPr>
          <w:rFonts w:ascii="Courier New" w:eastAsia="Times New Roman" w:hAnsi="Courier New" w:cs="Courier New"/>
          <w:color w:val="880000"/>
          <w:sz w:val="24"/>
          <w:szCs w:val="24"/>
          <w:bdr w:val="none" w:sz="0" w:space="0" w:color="auto" w:frame="1"/>
        </w:rPr>
        <w:t>// Global Scope</w:t>
      </w:r>
    </w:p>
    <w:p w:rsidR="002F77D7" w:rsidRPr="002F77D7" w:rsidRDefault="002F77D7" w:rsidP="002F77D7">
      <w:pPr>
        <w:shd w:val="clear" w:color="auto" w:fill="FFFFFF"/>
        <w:spacing w:after="225" w:line="240" w:lineRule="auto"/>
        <w:textAlignment w:val="baseline"/>
        <w:outlineLvl w:val="2"/>
        <w:rPr>
          <w:rFonts w:ascii="Helvetica" w:eastAsia="Times New Roman" w:hAnsi="Helvetica" w:cs="Times New Roman"/>
          <w:color w:val="444444"/>
          <w:sz w:val="32"/>
          <w:szCs w:val="32"/>
        </w:rPr>
      </w:pPr>
      <w:proofErr w:type="gramStart"/>
      <w:r w:rsidRPr="002F77D7">
        <w:rPr>
          <w:rFonts w:ascii="Helvetica" w:eastAsia="Times New Roman" w:hAnsi="Helvetica" w:cs="Times New Roman"/>
          <w:color w:val="444444"/>
          <w:sz w:val="32"/>
          <w:szCs w:val="32"/>
        </w:rPr>
        <w:t>Q-3.</w:t>
      </w:r>
      <w:proofErr w:type="gramEnd"/>
      <w:r w:rsidRPr="002F77D7">
        <w:rPr>
          <w:rFonts w:ascii="Helvetica" w:eastAsia="Times New Roman" w:hAnsi="Helvetica" w:cs="Times New Roman"/>
          <w:color w:val="444444"/>
          <w:sz w:val="32"/>
          <w:szCs w:val="32"/>
        </w:rPr>
        <w:t xml:space="preserve"> What Is &lt;This&gt; In JavaScript?</w:t>
      </w:r>
    </w:p>
    <w:p w:rsidR="002F77D7" w:rsidRPr="002F77D7" w:rsidRDefault="002F77D7" w:rsidP="002F77D7">
      <w:pPr>
        <w:shd w:val="clear" w:color="auto" w:fill="FFFFFF"/>
        <w:spacing w:after="375" w:line="240" w:lineRule="auto"/>
        <w:textAlignment w:val="baseline"/>
        <w:rPr>
          <w:rFonts w:ascii="Helvetica" w:eastAsia="Times New Roman" w:hAnsi="Helvetica" w:cs="Times New Roman"/>
          <w:color w:val="4D4D4D"/>
          <w:sz w:val="24"/>
          <w:szCs w:val="24"/>
        </w:rPr>
      </w:pPr>
      <w:r w:rsidRPr="002F77D7">
        <w:rPr>
          <w:rFonts w:ascii="Helvetica" w:eastAsia="Times New Roman" w:hAnsi="Helvetica" w:cs="Times New Roman"/>
          <w:color w:val="4D4D4D"/>
          <w:sz w:val="24"/>
          <w:szCs w:val="24"/>
        </w:rPr>
        <w:t>All the OOPs languages use ‘this’ keyword to refer to an object that is currently instantiated by the class. However, in JavaScript, ‘this’ refers to an object which ‘owns’ the method. Though this varies, with how a function call happens.</w:t>
      </w:r>
    </w:p>
    <w:p w:rsidR="002F77D7" w:rsidRPr="002F77D7" w:rsidRDefault="002F77D7" w:rsidP="002F77D7">
      <w:pPr>
        <w:shd w:val="clear" w:color="auto" w:fill="FFFFFF"/>
        <w:spacing w:after="225" w:line="240" w:lineRule="auto"/>
        <w:textAlignment w:val="baseline"/>
        <w:outlineLvl w:val="3"/>
        <w:rPr>
          <w:ins w:id="2509" w:author="Unknown"/>
          <w:rFonts w:ascii="Helvetica" w:eastAsia="Times New Roman" w:hAnsi="Helvetica" w:cs="Times New Roman"/>
          <w:color w:val="444444"/>
          <w:sz w:val="29"/>
          <w:szCs w:val="29"/>
        </w:rPr>
      </w:pPr>
      <w:proofErr w:type="gramStart"/>
      <w:ins w:id="2510" w:author="Unknown">
        <w:r w:rsidRPr="002F77D7">
          <w:rPr>
            <w:rFonts w:ascii="Helvetica" w:eastAsia="Times New Roman" w:hAnsi="Helvetica" w:cs="Times New Roman"/>
            <w:color w:val="444444"/>
            <w:sz w:val="29"/>
            <w:szCs w:val="29"/>
          </w:rPr>
          <w:t>Global Scope.</w:t>
        </w:r>
        <w:proofErr w:type="gramEnd"/>
      </w:ins>
    </w:p>
    <w:p w:rsidR="002F77D7" w:rsidRPr="002F77D7" w:rsidRDefault="002F77D7" w:rsidP="002F77D7">
      <w:pPr>
        <w:shd w:val="clear" w:color="auto" w:fill="FFFFFF"/>
        <w:spacing w:after="375" w:line="240" w:lineRule="auto"/>
        <w:textAlignment w:val="baseline"/>
        <w:rPr>
          <w:ins w:id="2511" w:author="Unknown"/>
          <w:rFonts w:ascii="Helvetica" w:eastAsia="Times New Roman" w:hAnsi="Helvetica" w:cs="Times New Roman"/>
          <w:color w:val="4D4D4D"/>
          <w:sz w:val="24"/>
          <w:szCs w:val="24"/>
        </w:rPr>
      </w:pPr>
      <w:ins w:id="2512" w:author="Unknown">
        <w:r w:rsidRPr="002F77D7">
          <w:rPr>
            <w:rFonts w:ascii="Helvetica" w:eastAsia="Times New Roman" w:hAnsi="Helvetica" w:cs="Times New Roman"/>
            <w:color w:val="4D4D4D"/>
            <w:sz w:val="24"/>
            <w:szCs w:val="24"/>
          </w:rPr>
          <w:t>If no object is currently available, then ‘this’ represents the global object. In a web browser, ‘window’ is the top-level object which represents the document, location, history and a few other useful properties and methods. Let’s take a sample code.</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513" w:author="Unknown"/>
          <w:rFonts w:ascii="Courier New" w:eastAsia="Times New Roman" w:hAnsi="Courier New" w:cs="Courier New"/>
          <w:color w:val="000000"/>
          <w:sz w:val="24"/>
          <w:szCs w:val="24"/>
          <w:bdr w:val="none" w:sz="0" w:space="0" w:color="auto" w:frame="1"/>
        </w:rPr>
      </w:pPr>
      <w:ins w:id="2514" w:author="Unknown">
        <w:r w:rsidRPr="002F77D7">
          <w:rPr>
            <w:rFonts w:ascii="Courier New" w:eastAsia="Times New Roman" w:hAnsi="Courier New" w:cs="Courier New"/>
            <w:color w:val="000000"/>
            <w:sz w:val="24"/>
            <w:szCs w:val="24"/>
            <w:bdr w:val="none" w:sz="0" w:space="0" w:color="auto" w:frame="1"/>
          </w:rPr>
          <w:t>window</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660066"/>
            <w:sz w:val="24"/>
            <w:szCs w:val="24"/>
            <w:bdr w:val="none" w:sz="0" w:space="0" w:color="auto" w:frame="1"/>
          </w:rPr>
          <w:t>Obj</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008800"/>
            <w:sz w:val="24"/>
            <w:szCs w:val="24"/>
            <w:bdr w:val="none" w:sz="0" w:space="0" w:color="auto" w:frame="1"/>
          </w:rPr>
          <w:t>"I represent the window object"</w:t>
        </w:r>
        <w:r w:rsidRPr="002F77D7">
          <w:rPr>
            <w:rFonts w:ascii="Courier New" w:eastAsia="Times New Roman" w:hAnsi="Courier New" w:cs="Courier New"/>
            <w:color w:val="666600"/>
            <w:sz w:val="24"/>
            <w:szCs w:val="24"/>
            <w:bdr w:val="none" w:sz="0" w:space="0" w:color="auto" w:frame="1"/>
          </w:rPr>
          <w:t>;</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515"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516" w:author="Unknown"/>
          <w:rFonts w:ascii="Courier New" w:eastAsia="Times New Roman" w:hAnsi="Courier New" w:cs="Courier New"/>
          <w:color w:val="000000"/>
          <w:sz w:val="24"/>
          <w:szCs w:val="24"/>
          <w:bdr w:val="none" w:sz="0" w:space="0" w:color="auto" w:frame="1"/>
        </w:rPr>
      </w:pPr>
      <w:proofErr w:type="gramStart"/>
      <w:ins w:id="2517" w:author="Unknown">
        <w:r w:rsidRPr="002F77D7">
          <w:rPr>
            <w:rFonts w:ascii="Courier New" w:eastAsia="Times New Roman" w:hAnsi="Courier New" w:cs="Courier New"/>
            <w:color w:val="000000"/>
            <w:sz w:val="24"/>
            <w:szCs w:val="24"/>
            <w:bdr w:val="none" w:sz="0" w:space="0" w:color="auto" w:frame="1"/>
          </w:rPr>
          <w:t>alert</w:t>
        </w:r>
        <w:r w:rsidRPr="002F77D7">
          <w:rPr>
            <w:rFonts w:ascii="Courier New" w:eastAsia="Times New Roman" w:hAnsi="Courier New" w:cs="Courier New"/>
            <w:color w:val="666600"/>
            <w:sz w:val="24"/>
            <w:szCs w:val="24"/>
            <w:bdr w:val="none" w:sz="0" w:space="0" w:color="auto" w:frame="1"/>
          </w:rPr>
          <w:t>(</w:t>
        </w:r>
        <w:proofErr w:type="gramEnd"/>
        <w:r w:rsidRPr="002F77D7">
          <w:rPr>
            <w:rFonts w:ascii="Courier New" w:eastAsia="Times New Roman" w:hAnsi="Courier New" w:cs="Courier New"/>
            <w:color w:val="000000"/>
            <w:sz w:val="24"/>
            <w:szCs w:val="24"/>
            <w:bdr w:val="none" w:sz="0" w:space="0" w:color="auto" w:frame="1"/>
          </w:rPr>
          <w:t>window</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660066"/>
            <w:sz w:val="24"/>
            <w:szCs w:val="24"/>
            <w:bdr w:val="none" w:sz="0" w:space="0" w:color="auto" w:frame="1"/>
          </w:rPr>
          <w:t>Obj</w:t>
        </w:r>
        <w:r w:rsidRPr="002F77D7">
          <w:rPr>
            <w:rFonts w:ascii="Courier New" w:eastAsia="Times New Roman" w:hAnsi="Courier New" w:cs="Courier New"/>
            <w:color w:val="666600"/>
            <w:sz w:val="24"/>
            <w:szCs w:val="24"/>
            <w:bdr w:val="none" w:sz="0" w:space="0" w:color="auto" w:frame="1"/>
          </w:rPr>
          <w:t>);</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518"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519" w:author="Unknown"/>
          <w:rFonts w:ascii="Courier New" w:eastAsia="Times New Roman" w:hAnsi="Courier New" w:cs="Courier New"/>
          <w:color w:val="000000"/>
          <w:sz w:val="24"/>
          <w:szCs w:val="24"/>
          <w:bdr w:val="none" w:sz="0" w:space="0" w:color="auto" w:frame="1"/>
        </w:rPr>
      </w:pPr>
      <w:proofErr w:type="gramStart"/>
      <w:ins w:id="2520" w:author="Unknown">
        <w:r w:rsidRPr="002F77D7">
          <w:rPr>
            <w:rFonts w:ascii="Courier New" w:eastAsia="Times New Roman" w:hAnsi="Courier New" w:cs="Courier New"/>
            <w:color w:val="000000"/>
            <w:sz w:val="24"/>
            <w:szCs w:val="24"/>
            <w:bdr w:val="none" w:sz="0" w:space="0" w:color="auto" w:frame="1"/>
          </w:rPr>
          <w:t>alert</w:t>
        </w:r>
        <w:r w:rsidRPr="002F77D7">
          <w:rPr>
            <w:rFonts w:ascii="Courier New" w:eastAsia="Times New Roman" w:hAnsi="Courier New" w:cs="Courier New"/>
            <w:color w:val="666600"/>
            <w:sz w:val="24"/>
            <w:szCs w:val="24"/>
            <w:bdr w:val="none" w:sz="0" w:space="0" w:color="auto" w:frame="1"/>
          </w:rPr>
          <w:t>(</w:t>
        </w:r>
        <w:proofErr w:type="gramEnd"/>
        <w:r w:rsidRPr="002F77D7">
          <w:rPr>
            <w:rFonts w:ascii="Courier New" w:eastAsia="Times New Roman" w:hAnsi="Courier New" w:cs="Courier New"/>
            <w:color w:val="000088"/>
            <w:sz w:val="24"/>
            <w:szCs w:val="24"/>
            <w:bdr w:val="none" w:sz="0" w:space="0" w:color="auto" w:frame="1"/>
          </w:rPr>
          <w:t>this</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660066"/>
            <w:sz w:val="24"/>
            <w:szCs w:val="24"/>
            <w:bdr w:val="none" w:sz="0" w:space="0" w:color="auto" w:frame="1"/>
          </w:rPr>
          <w:t>Obj</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880000"/>
            <w:sz w:val="24"/>
            <w:szCs w:val="24"/>
            <w:bdr w:val="none" w:sz="0" w:space="0" w:color="auto" w:frame="1"/>
          </w:rPr>
          <w:t>// I'm the window object</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521"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522" w:author="Unknown"/>
          <w:rFonts w:ascii="Courier New" w:eastAsia="Times New Roman" w:hAnsi="Courier New" w:cs="Courier New"/>
          <w:color w:val="444444"/>
          <w:sz w:val="24"/>
          <w:szCs w:val="24"/>
        </w:rPr>
      </w:pPr>
      <w:proofErr w:type="gramStart"/>
      <w:ins w:id="2523" w:author="Unknown">
        <w:r w:rsidRPr="002F77D7">
          <w:rPr>
            <w:rFonts w:ascii="Courier New" w:eastAsia="Times New Roman" w:hAnsi="Courier New" w:cs="Courier New"/>
            <w:color w:val="000000"/>
            <w:sz w:val="24"/>
            <w:szCs w:val="24"/>
            <w:bdr w:val="none" w:sz="0" w:space="0" w:color="auto" w:frame="1"/>
          </w:rPr>
          <w:t>alert</w:t>
        </w:r>
        <w:r w:rsidRPr="002F77D7">
          <w:rPr>
            <w:rFonts w:ascii="Courier New" w:eastAsia="Times New Roman" w:hAnsi="Courier New" w:cs="Courier New"/>
            <w:color w:val="666600"/>
            <w:sz w:val="24"/>
            <w:szCs w:val="24"/>
            <w:bdr w:val="none" w:sz="0" w:space="0" w:color="auto" w:frame="1"/>
          </w:rPr>
          <w:t>(</w:t>
        </w:r>
        <w:proofErr w:type="gramEnd"/>
        <w:r w:rsidRPr="002F77D7">
          <w:rPr>
            <w:rFonts w:ascii="Courier New" w:eastAsia="Times New Roman" w:hAnsi="Courier New" w:cs="Courier New"/>
            <w:color w:val="000000"/>
            <w:sz w:val="24"/>
            <w:szCs w:val="24"/>
            <w:bdr w:val="none" w:sz="0" w:space="0" w:color="auto" w:frame="1"/>
          </w:rPr>
          <w:t xml:space="preserve">window </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000088"/>
            <w:sz w:val="24"/>
            <w:szCs w:val="24"/>
            <w:bdr w:val="none" w:sz="0" w:space="0" w:color="auto" w:frame="1"/>
          </w:rPr>
          <w:t>this</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880000"/>
            <w:sz w:val="24"/>
            <w:szCs w:val="24"/>
            <w:bdr w:val="none" w:sz="0" w:space="0" w:color="auto" w:frame="1"/>
          </w:rPr>
          <w:t>// true</w:t>
        </w:r>
      </w:ins>
    </w:p>
    <w:p w:rsidR="002F77D7" w:rsidRPr="002F77D7" w:rsidRDefault="002F77D7" w:rsidP="002F77D7">
      <w:pPr>
        <w:shd w:val="clear" w:color="auto" w:fill="FFFFFF"/>
        <w:spacing w:after="225" w:line="240" w:lineRule="auto"/>
        <w:textAlignment w:val="baseline"/>
        <w:outlineLvl w:val="3"/>
        <w:rPr>
          <w:ins w:id="2524" w:author="Unknown"/>
          <w:rFonts w:ascii="Helvetica" w:eastAsia="Times New Roman" w:hAnsi="Helvetica" w:cs="Times New Roman"/>
          <w:color w:val="444444"/>
          <w:sz w:val="29"/>
          <w:szCs w:val="29"/>
        </w:rPr>
      </w:pPr>
      <w:ins w:id="2525" w:author="Unknown">
        <w:r w:rsidRPr="002F77D7">
          <w:rPr>
            <w:rFonts w:ascii="Helvetica" w:eastAsia="Times New Roman" w:hAnsi="Helvetica" w:cs="Times New Roman"/>
            <w:color w:val="444444"/>
            <w:sz w:val="29"/>
            <w:szCs w:val="29"/>
          </w:rPr>
          <w:t xml:space="preserve">The Scenario </w:t>
        </w:r>
        <w:proofErr w:type="gramStart"/>
        <w:r w:rsidRPr="002F77D7">
          <w:rPr>
            <w:rFonts w:ascii="Helvetica" w:eastAsia="Times New Roman" w:hAnsi="Helvetica" w:cs="Times New Roman"/>
            <w:color w:val="444444"/>
            <w:sz w:val="29"/>
            <w:szCs w:val="29"/>
          </w:rPr>
          <w:t>Of</w:t>
        </w:r>
        <w:proofErr w:type="gramEnd"/>
        <w:r w:rsidRPr="002F77D7">
          <w:rPr>
            <w:rFonts w:ascii="Helvetica" w:eastAsia="Times New Roman" w:hAnsi="Helvetica" w:cs="Times New Roman"/>
            <w:color w:val="444444"/>
            <w:sz w:val="29"/>
            <w:szCs w:val="29"/>
          </w:rPr>
          <w:t xml:space="preserve"> A Function Call.</w:t>
        </w:r>
      </w:ins>
    </w:p>
    <w:p w:rsidR="002F77D7" w:rsidRPr="002F77D7" w:rsidRDefault="002F77D7" w:rsidP="002F77D7">
      <w:pPr>
        <w:shd w:val="clear" w:color="auto" w:fill="FFFFFF"/>
        <w:spacing w:after="375" w:line="240" w:lineRule="auto"/>
        <w:textAlignment w:val="baseline"/>
        <w:rPr>
          <w:ins w:id="2526" w:author="Unknown"/>
          <w:rFonts w:ascii="Helvetica" w:eastAsia="Times New Roman" w:hAnsi="Helvetica" w:cs="Times New Roman"/>
          <w:color w:val="4D4D4D"/>
          <w:sz w:val="24"/>
          <w:szCs w:val="24"/>
        </w:rPr>
      </w:pPr>
      <w:ins w:id="2527" w:author="Unknown">
        <w:r w:rsidRPr="002F77D7">
          <w:rPr>
            <w:rFonts w:ascii="Helvetica" w:eastAsia="Times New Roman" w:hAnsi="Helvetica" w:cs="Times New Roman"/>
            <w:color w:val="4D4D4D"/>
            <w:sz w:val="24"/>
            <w:szCs w:val="24"/>
          </w:rPr>
          <w:t>In the case of a function call, ‘this’ refers to the global object.</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528" w:author="Unknown"/>
          <w:rFonts w:ascii="Courier New" w:eastAsia="Times New Roman" w:hAnsi="Courier New" w:cs="Courier New"/>
          <w:color w:val="000000"/>
          <w:sz w:val="24"/>
          <w:szCs w:val="24"/>
          <w:bdr w:val="none" w:sz="0" w:space="0" w:color="auto" w:frame="1"/>
        </w:rPr>
      </w:pPr>
      <w:ins w:id="2529" w:author="Unknown">
        <w:r w:rsidRPr="002F77D7">
          <w:rPr>
            <w:rFonts w:ascii="Courier New" w:eastAsia="Times New Roman" w:hAnsi="Courier New" w:cs="Courier New"/>
            <w:color w:val="000000"/>
            <w:sz w:val="24"/>
            <w:szCs w:val="24"/>
            <w:bdr w:val="none" w:sz="0" w:space="0" w:color="auto" w:frame="1"/>
          </w:rPr>
          <w:t>window</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660066"/>
            <w:sz w:val="24"/>
            <w:szCs w:val="24"/>
            <w:bdr w:val="none" w:sz="0" w:space="0" w:color="auto" w:frame="1"/>
          </w:rPr>
          <w:t>Obj</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008800"/>
            <w:sz w:val="24"/>
            <w:szCs w:val="24"/>
            <w:bdr w:val="none" w:sz="0" w:space="0" w:color="auto" w:frame="1"/>
          </w:rPr>
          <w:t>"I represent the window object"</w:t>
        </w:r>
        <w:r w:rsidRPr="002F77D7">
          <w:rPr>
            <w:rFonts w:ascii="Courier New" w:eastAsia="Times New Roman" w:hAnsi="Courier New" w:cs="Courier New"/>
            <w:color w:val="666600"/>
            <w:sz w:val="24"/>
            <w:szCs w:val="24"/>
            <w:bdr w:val="none" w:sz="0" w:space="0" w:color="auto" w:frame="1"/>
          </w:rPr>
          <w:t>;</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530"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531" w:author="Unknown"/>
          <w:rFonts w:ascii="Courier New" w:eastAsia="Times New Roman" w:hAnsi="Courier New" w:cs="Courier New"/>
          <w:color w:val="000000"/>
          <w:sz w:val="24"/>
          <w:szCs w:val="24"/>
          <w:bdr w:val="none" w:sz="0" w:space="0" w:color="auto" w:frame="1"/>
        </w:rPr>
      </w:pPr>
      <w:proofErr w:type="gramStart"/>
      <w:ins w:id="2532" w:author="Unknown">
        <w:r w:rsidRPr="002F77D7">
          <w:rPr>
            <w:rFonts w:ascii="Courier New" w:eastAsia="Times New Roman" w:hAnsi="Courier New" w:cs="Courier New"/>
            <w:color w:val="000088"/>
            <w:sz w:val="24"/>
            <w:szCs w:val="24"/>
            <w:bdr w:val="none" w:sz="0" w:space="0" w:color="auto" w:frame="1"/>
          </w:rPr>
          <w:t>function</w:t>
        </w:r>
        <w:proofErr w:type="gramEnd"/>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660066"/>
            <w:sz w:val="24"/>
            <w:szCs w:val="24"/>
            <w:bdr w:val="none" w:sz="0" w:space="0" w:color="auto" w:frame="1"/>
          </w:rPr>
          <w:t>TestFunction</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666600"/>
            <w:sz w:val="24"/>
            <w:szCs w:val="24"/>
            <w:bdr w:val="none" w:sz="0" w:space="0" w:color="auto" w:frame="1"/>
          </w:rPr>
          <w:t>{</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533"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534" w:author="Unknown"/>
          <w:rFonts w:ascii="Courier New" w:eastAsia="Times New Roman" w:hAnsi="Courier New" w:cs="Courier New"/>
          <w:color w:val="000000"/>
          <w:sz w:val="24"/>
          <w:szCs w:val="24"/>
          <w:bdr w:val="none" w:sz="0" w:space="0" w:color="auto" w:frame="1"/>
        </w:rPr>
      </w:pPr>
      <w:ins w:id="2535" w:author="Unknown">
        <w:r w:rsidRPr="002F77D7">
          <w:rPr>
            <w:rFonts w:ascii="Courier New" w:eastAsia="Times New Roman" w:hAnsi="Courier New" w:cs="Courier New"/>
            <w:color w:val="000000"/>
            <w:sz w:val="24"/>
            <w:szCs w:val="24"/>
            <w:bdr w:val="none" w:sz="0" w:space="0" w:color="auto" w:frame="1"/>
          </w:rPr>
          <w:t xml:space="preserve">    </w:t>
        </w:r>
        <w:proofErr w:type="gramStart"/>
        <w:r w:rsidRPr="002F77D7">
          <w:rPr>
            <w:rFonts w:ascii="Courier New" w:eastAsia="Times New Roman" w:hAnsi="Courier New" w:cs="Courier New"/>
            <w:color w:val="000000"/>
            <w:sz w:val="24"/>
            <w:szCs w:val="24"/>
            <w:bdr w:val="none" w:sz="0" w:space="0" w:color="auto" w:frame="1"/>
          </w:rPr>
          <w:t>alert</w:t>
        </w:r>
        <w:r w:rsidRPr="002F77D7">
          <w:rPr>
            <w:rFonts w:ascii="Courier New" w:eastAsia="Times New Roman" w:hAnsi="Courier New" w:cs="Courier New"/>
            <w:color w:val="666600"/>
            <w:sz w:val="24"/>
            <w:szCs w:val="24"/>
            <w:bdr w:val="none" w:sz="0" w:space="0" w:color="auto" w:frame="1"/>
          </w:rPr>
          <w:t>(</w:t>
        </w:r>
        <w:proofErr w:type="gramEnd"/>
        <w:r w:rsidRPr="002F77D7">
          <w:rPr>
            <w:rFonts w:ascii="Courier New" w:eastAsia="Times New Roman" w:hAnsi="Courier New" w:cs="Courier New"/>
            <w:color w:val="000088"/>
            <w:sz w:val="24"/>
            <w:szCs w:val="24"/>
            <w:bdr w:val="none" w:sz="0" w:space="0" w:color="auto" w:frame="1"/>
          </w:rPr>
          <w:t>this</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660066"/>
            <w:sz w:val="24"/>
            <w:szCs w:val="24"/>
            <w:bdr w:val="none" w:sz="0" w:space="0" w:color="auto" w:frame="1"/>
          </w:rPr>
          <w:t>Obj</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880000"/>
            <w:sz w:val="24"/>
            <w:szCs w:val="24"/>
            <w:bdr w:val="none" w:sz="0" w:space="0" w:color="auto" w:frame="1"/>
          </w:rPr>
          <w:t>// I'm the window object</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536"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537" w:author="Unknown"/>
          <w:rFonts w:ascii="Courier New" w:eastAsia="Times New Roman" w:hAnsi="Courier New" w:cs="Courier New"/>
          <w:color w:val="000000"/>
          <w:sz w:val="24"/>
          <w:szCs w:val="24"/>
          <w:bdr w:val="none" w:sz="0" w:space="0" w:color="auto" w:frame="1"/>
        </w:rPr>
      </w:pPr>
      <w:ins w:id="2538" w:author="Unknown">
        <w:r w:rsidRPr="002F77D7">
          <w:rPr>
            <w:rFonts w:ascii="Courier New" w:eastAsia="Times New Roman" w:hAnsi="Courier New" w:cs="Courier New"/>
            <w:color w:val="000000"/>
            <w:sz w:val="24"/>
            <w:szCs w:val="24"/>
            <w:bdr w:val="none" w:sz="0" w:space="0" w:color="auto" w:frame="1"/>
          </w:rPr>
          <w:t xml:space="preserve">    </w:t>
        </w:r>
        <w:proofErr w:type="gramStart"/>
        <w:r w:rsidRPr="002F77D7">
          <w:rPr>
            <w:rFonts w:ascii="Courier New" w:eastAsia="Times New Roman" w:hAnsi="Courier New" w:cs="Courier New"/>
            <w:color w:val="000000"/>
            <w:sz w:val="24"/>
            <w:szCs w:val="24"/>
            <w:bdr w:val="none" w:sz="0" w:space="0" w:color="auto" w:frame="1"/>
          </w:rPr>
          <w:t>alert</w:t>
        </w:r>
        <w:r w:rsidRPr="002F77D7">
          <w:rPr>
            <w:rFonts w:ascii="Courier New" w:eastAsia="Times New Roman" w:hAnsi="Courier New" w:cs="Courier New"/>
            <w:color w:val="666600"/>
            <w:sz w:val="24"/>
            <w:szCs w:val="24"/>
            <w:bdr w:val="none" w:sz="0" w:space="0" w:color="auto" w:frame="1"/>
          </w:rPr>
          <w:t>(</w:t>
        </w:r>
        <w:proofErr w:type="gramEnd"/>
        <w:r w:rsidRPr="002F77D7">
          <w:rPr>
            <w:rFonts w:ascii="Courier New" w:eastAsia="Times New Roman" w:hAnsi="Courier New" w:cs="Courier New"/>
            <w:color w:val="000000"/>
            <w:sz w:val="24"/>
            <w:szCs w:val="24"/>
            <w:bdr w:val="none" w:sz="0" w:space="0" w:color="auto" w:frame="1"/>
          </w:rPr>
          <w:t xml:space="preserve">window </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000088"/>
            <w:sz w:val="24"/>
            <w:szCs w:val="24"/>
            <w:bdr w:val="none" w:sz="0" w:space="0" w:color="auto" w:frame="1"/>
          </w:rPr>
          <w:t>this</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880000"/>
            <w:sz w:val="24"/>
            <w:szCs w:val="24"/>
            <w:bdr w:val="none" w:sz="0" w:space="0" w:color="auto" w:frame="1"/>
          </w:rPr>
          <w:t>// true</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539"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540" w:author="Unknown"/>
          <w:rFonts w:ascii="Courier New" w:eastAsia="Times New Roman" w:hAnsi="Courier New" w:cs="Courier New"/>
          <w:color w:val="000000"/>
          <w:sz w:val="24"/>
          <w:szCs w:val="24"/>
          <w:bdr w:val="none" w:sz="0" w:space="0" w:color="auto" w:frame="1"/>
        </w:rPr>
      </w:pPr>
      <w:ins w:id="2541" w:author="Unknown">
        <w:r w:rsidRPr="002F77D7">
          <w:rPr>
            <w:rFonts w:ascii="Courier New" w:eastAsia="Times New Roman" w:hAnsi="Courier New" w:cs="Courier New"/>
            <w:color w:val="666600"/>
            <w:sz w:val="24"/>
            <w:szCs w:val="24"/>
            <w:bdr w:val="none" w:sz="0" w:space="0" w:color="auto" w:frame="1"/>
          </w:rPr>
          <w:t>}</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542"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543" w:author="Unknown"/>
          <w:rFonts w:ascii="Courier New" w:eastAsia="Times New Roman" w:hAnsi="Courier New" w:cs="Courier New"/>
          <w:color w:val="444444"/>
          <w:sz w:val="24"/>
          <w:szCs w:val="24"/>
        </w:rPr>
      </w:pPr>
      <w:proofErr w:type="gramStart"/>
      <w:ins w:id="2544" w:author="Unknown">
        <w:r w:rsidRPr="002F77D7">
          <w:rPr>
            <w:rFonts w:ascii="Courier New" w:eastAsia="Times New Roman" w:hAnsi="Courier New" w:cs="Courier New"/>
            <w:color w:val="660066"/>
            <w:sz w:val="24"/>
            <w:szCs w:val="24"/>
            <w:bdr w:val="none" w:sz="0" w:space="0" w:color="auto" w:frame="1"/>
          </w:rPr>
          <w:t>TestFunction</w:t>
        </w:r>
        <w:r w:rsidRPr="002F77D7">
          <w:rPr>
            <w:rFonts w:ascii="Courier New" w:eastAsia="Times New Roman" w:hAnsi="Courier New" w:cs="Courier New"/>
            <w:color w:val="666600"/>
            <w:sz w:val="24"/>
            <w:szCs w:val="24"/>
            <w:bdr w:val="none" w:sz="0" w:space="0" w:color="auto" w:frame="1"/>
          </w:rPr>
          <w:t>(</w:t>
        </w:r>
        <w:proofErr w:type="gramEnd"/>
        <w:r w:rsidRPr="002F77D7">
          <w:rPr>
            <w:rFonts w:ascii="Courier New" w:eastAsia="Times New Roman" w:hAnsi="Courier New" w:cs="Courier New"/>
            <w:color w:val="666600"/>
            <w:sz w:val="24"/>
            <w:szCs w:val="24"/>
            <w:bdr w:val="none" w:sz="0" w:space="0" w:color="auto" w:frame="1"/>
          </w:rPr>
          <w:t>);</w:t>
        </w:r>
      </w:ins>
    </w:p>
    <w:p w:rsidR="002F77D7" w:rsidRPr="002F77D7" w:rsidRDefault="002F77D7" w:rsidP="002F77D7">
      <w:pPr>
        <w:shd w:val="clear" w:color="auto" w:fill="FFFFFF"/>
        <w:spacing w:after="225" w:line="240" w:lineRule="auto"/>
        <w:textAlignment w:val="baseline"/>
        <w:outlineLvl w:val="3"/>
        <w:rPr>
          <w:ins w:id="2545" w:author="Unknown"/>
          <w:rFonts w:ascii="Helvetica" w:eastAsia="Times New Roman" w:hAnsi="Helvetica" w:cs="Times New Roman"/>
          <w:color w:val="444444"/>
          <w:sz w:val="29"/>
          <w:szCs w:val="29"/>
        </w:rPr>
      </w:pPr>
      <w:ins w:id="2546" w:author="Unknown">
        <w:r w:rsidRPr="002F77D7">
          <w:rPr>
            <w:rFonts w:ascii="Helvetica" w:eastAsia="Times New Roman" w:hAnsi="Helvetica" w:cs="Times New Roman"/>
            <w:color w:val="444444"/>
            <w:sz w:val="29"/>
            <w:szCs w:val="29"/>
          </w:rPr>
          <w:t>Call Object Methods.</w:t>
        </w:r>
      </w:ins>
    </w:p>
    <w:p w:rsidR="002F77D7" w:rsidRPr="002F77D7" w:rsidRDefault="002F77D7" w:rsidP="002F77D7">
      <w:pPr>
        <w:shd w:val="clear" w:color="auto" w:fill="FFFFFF"/>
        <w:spacing w:after="375" w:line="240" w:lineRule="auto"/>
        <w:textAlignment w:val="baseline"/>
        <w:rPr>
          <w:ins w:id="2547" w:author="Unknown"/>
          <w:rFonts w:ascii="Helvetica" w:eastAsia="Times New Roman" w:hAnsi="Helvetica" w:cs="Times New Roman"/>
          <w:color w:val="4D4D4D"/>
          <w:sz w:val="24"/>
          <w:szCs w:val="24"/>
        </w:rPr>
      </w:pPr>
      <w:ins w:id="2548" w:author="Unknown">
        <w:r w:rsidRPr="002F77D7">
          <w:rPr>
            <w:rFonts w:ascii="Helvetica" w:eastAsia="Times New Roman" w:hAnsi="Helvetica" w:cs="Times New Roman"/>
            <w:color w:val="4D4D4D"/>
            <w:sz w:val="24"/>
            <w:szCs w:val="24"/>
          </w:rPr>
          <w:t>When an object constructor or any of its methods gets called, ‘this’ refers to an instance of an object. It is similar to any class-based language.</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549" w:author="Unknown"/>
          <w:rFonts w:ascii="Courier New" w:eastAsia="Times New Roman" w:hAnsi="Courier New" w:cs="Courier New"/>
          <w:color w:val="000000"/>
          <w:sz w:val="24"/>
          <w:szCs w:val="24"/>
          <w:bdr w:val="none" w:sz="0" w:space="0" w:color="auto" w:frame="1"/>
        </w:rPr>
      </w:pPr>
      <w:ins w:id="2550" w:author="Unknown">
        <w:r w:rsidRPr="002F77D7">
          <w:rPr>
            <w:rFonts w:ascii="Courier New" w:eastAsia="Times New Roman" w:hAnsi="Courier New" w:cs="Courier New"/>
            <w:color w:val="000000"/>
            <w:sz w:val="24"/>
            <w:szCs w:val="24"/>
            <w:bdr w:val="none" w:sz="0" w:space="0" w:color="auto" w:frame="1"/>
          </w:rPr>
          <w:t>window</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660066"/>
            <w:sz w:val="24"/>
            <w:szCs w:val="24"/>
            <w:bdr w:val="none" w:sz="0" w:space="0" w:color="auto" w:frame="1"/>
          </w:rPr>
          <w:t>Obj</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008800"/>
            <w:sz w:val="24"/>
            <w:szCs w:val="24"/>
            <w:bdr w:val="none" w:sz="0" w:space="0" w:color="auto" w:frame="1"/>
          </w:rPr>
          <w:t>"I'm the window object"</w:t>
        </w:r>
        <w:r w:rsidRPr="002F77D7">
          <w:rPr>
            <w:rFonts w:ascii="Courier New" w:eastAsia="Times New Roman" w:hAnsi="Courier New" w:cs="Courier New"/>
            <w:color w:val="666600"/>
            <w:sz w:val="24"/>
            <w:szCs w:val="24"/>
            <w:bdr w:val="none" w:sz="0" w:space="0" w:color="auto" w:frame="1"/>
          </w:rPr>
          <w:t>;</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551"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552" w:author="Unknown"/>
          <w:rFonts w:ascii="Courier New" w:eastAsia="Times New Roman" w:hAnsi="Courier New" w:cs="Courier New"/>
          <w:color w:val="000000"/>
          <w:sz w:val="24"/>
          <w:szCs w:val="24"/>
          <w:bdr w:val="none" w:sz="0" w:space="0" w:color="auto" w:frame="1"/>
        </w:rPr>
      </w:pPr>
      <w:proofErr w:type="gramStart"/>
      <w:ins w:id="2553" w:author="Unknown">
        <w:r w:rsidRPr="002F77D7">
          <w:rPr>
            <w:rFonts w:ascii="Courier New" w:eastAsia="Times New Roman" w:hAnsi="Courier New" w:cs="Courier New"/>
            <w:color w:val="000088"/>
            <w:sz w:val="24"/>
            <w:szCs w:val="24"/>
            <w:bdr w:val="none" w:sz="0" w:space="0" w:color="auto" w:frame="1"/>
          </w:rPr>
          <w:t>function</w:t>
        </w:r>
        <w:proofErr w:type="gramEnd"/>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660066"/>
            <w:sz w:val="24"/>
            <w:szCs w:val="24"/>
            <w:bdr w:val="none" w:sz="0" w:space="0" w:color="auto" w:frame="1"/>
          </w:rPr>
          <w:t>TestFunction</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666600"/>
            <w:sz w:val="24"/>
            <w:szCs w:val="24"/>
            <w:bdr w:val="none" w:sz="0" w:space="0" w:color="auto" w:frame="1"/>
          </w:rPr>
          <w:t>{</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554"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555" w:author="Unknown"/>
          <w:rFonts w:ascii="Courier New" w:eastAsia="Times New Roman" w:hAnsi="Courier New" w:cs="Courier New"/>
          <w:color w:val="000000"/>
          <w:sz w:val="24"/>
          <w:szCs w:val="24"/>
          <w:bdr w:val="none" w:sz="0" w:space="0" w:color="auto" w:frame="1"/>
        </w:rPr>
      </w:pPr>
      <w:ins w:id="2556" w:author="Unknown">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000088"/>
            <w:sz w:val="24"/>
            <w:szCs w:val="24"/>
            <w:bdr w:val="none" w:sz="0" w:space="0" w:color="auto" w:frame="1"/>
          </w:rPr>
          <w:t>this</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660066"/>
            <w:sz w:val="24"/>
            <w:szCs w:val="24"/>
            <w:bdr w:val="none" w:sz="0" w:space="0" w:color="auto" w:frame="1"/>
          </w:rPr>
          <w:t>Obj</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008800"/>
            <w:sz w:val="24"/>
            <w:szCs w:val="24"/>
            <w:bdr w:val="none" w:sz="0" w:space="0" w:color="auto" w:frame="1"/>
          </w:rPr>
          <w:t>"I'm the Test object"</w:t>
        </w:r>
        <w:r w:rsidRPr="002F77D7">
          <w:rPr>
            <w:rFonts w:ascii="Courier New" w:eastAsia="Times New Roman" w:hAnsi="Courier New" w:cs="Courier New"/>
            <w:color w:val="666600"/>
            <w:sz w:val="24"/>
            <w:szCs w:val="24"/>
            <w:bdr w:val="none" w:sz="0" w:space="0" w:color="auto" w:frame="1"/>
          </w:rPr>
          <w:t>;</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557"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558" w:author="Unknown"/>
          <w:rFonts w:ascii="Courier New" w:eastAsia="Times New Roman" w:hAnsi="Courier New" w:cs="Courier New"/>
          <w:color w:val="000000"/>
          <w:sz w:val="24"/>
          <w:szCs w:val="24"/>
          <w:bdr w:val="none" w:sz="0" w:space="0" w:color="auto" w:frame="1"/>
        </w:rPr>
      </w:pPr>
      <w:ins w:id="2559" w:author="Unknown">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000088"/>
            <w:sz w:val="24"/>
            <w:szCs w:val="24"/>
            <w:bdr w:val="none" w:sz="0" w:space="0" w:color="auto" w:frame="1"/>
          </w:rPr>
          <w:t>this</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660066"/>
            <w:sz w:val="24"/>
            <w:szCs w:val="24"/>
            <w:bdr w:val="none" w:sz="0" w:space="0" w:color="auto" w:frame="1"/>
          </w:rPr>
          <w:t>Verify1</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proofErr w:type="gramStart"/>
        <w:r w:rsidRPr="002F77D7">
          <w:rPr>
            <w:rFonts w:ascii="Courier New" w:eastAsia="Times New Roman" w:hAnsi="Courier New" w:cs="Courier New"/>
            <w:color w:val="000088"/>
            <w:sz w:val="24"/>
            <w:szCs w:val="24"/>
            <w:bdr w:val="none" w:sz="0" w:space="0" w:color="auto" w:frame="1"/>
          </w:rPr>
          <w:t>function</w:t>
        </w:r>
        <w:r w:rsidRPr="002F77D7">
          <w:rPr>
            <w:rFonts w:ascii="Courier New" w:eastAsia="Times New Roman" w:hAnsi="Courier New" w:cs="Courier New"/>
            <w:color w:val="666600"/>
            <w:sz w:val="24"/>
            <w:szCs w:val="24"/>
            <w:bdr w:val="none" w:sz="0" w:space="0" w:color="auto" w:frame="1"/>
          </w:rPr>
          <w:t>(</w:t>
        </w:r>
        <w:proofErr w:type="gramEnd"/>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666600"/>
            <w:sz w:val="24"/>
            <w:szCs w:val="24"/>
            <w:bdr w:val="none" w:sz="0" w:space="0" w:color="auto" w:frame="1"/>
          </w:rPr>
          <w:t>{</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560"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561" w:author="Unknown"/>
          <w:rFonts w:ascii="Courier New" w:eastAsia="Times New Roman" w:hAnsi="Courier New" w:cs="Courier New"/>
          <w:color w:val="000000"/>
          <w:sz w:val="24"/>
          <w:szCs w:val="24"/>
          <w:bdr w:val="none" w:sz="0" w:space="0" w:color="auto" w:frame="1"/>
        </w:rPr>
      </w:pPr>
      <w:ins w:id="2562" w:author="Unknown">
        <w:r w:rsidRPr="002F77D7">
          <w:rPr>
            <w:rFonts w:ascii="Courier New" w:eastAsia="Times New Roman" w:hAnsi="Courier New" w:cs="Courier New"/>
            <w:color w:val="000000"/>
            <w:sz w:val="24"/>
            <w:szCs w:val="24"/>
            <w:bdr w:val="none" w:sz="0" w:space="0" w:color="auto" w:frame="1"/>
          </w:rPr>
          <w:t xml:space="preserve">        </w:t>
        </w:r>
        <w:proofErr w:type="gramStart"/>
        <w:r w:rsidRPr="002F77D7">
          <w:rPr>
            <w:rFonts w:ascii="Courier New" w:eastAsia="Times New Roman" w:hAnsi="Courier New" w:cs="Courier New"/>
            <w:color w:val="000000"/>
            <w:sz w:val="24"/>
            <w:szCs w:val="24"/>
            <w:bdr w:val="none" w:sz="0" w:space="0" w:color="auto" w:frame="1"/>
          </w:rPr>
          <w:t>alert</w:t>
        </w:r>
        <w:r w:rsidRPr="002F77D7">
          <w:rPr>
            <w:rFonts w:ascii="Courier New" w:eastAsia="Times New Roman" w:hAnsi="Courier New" w:cs="Courier New"/>
            <w:color w:val="666600"/>
            <w:sz w:val="24"/>
            <w:szCs w:val="24"/>
            <w:bdr w:val="none" w:sz="0" w:space="0" w:color="auto" w:frame="1"/>
          </w:rPr>
          <w:t>(</w:t>
        </w:r>
        <w:proofErr w:type="gramEnd"/>
        <w:r w:rsidRPr="002F77D7">
          <w:rPr>
            <w:rFonts w:ascii="Courier New" w:eastAsia="Times New Roman" w:hAnsi="Courier New" w:cs="Courier New"/>
            <w:color w:val="000088"/>
            <w:sz w:val="24"/>
            <w:szCs w:val="24"/>
            <w:bdr w:val="none" w:sz="0" w:space="0" w:color="auto" w:frame="1"/>
          </w:rPr>
          <w:t>this</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660066"/>
            <w:sz w:val="24"/>
            <w:szCs w:val="24"/>
            <w:bdr w:val="none" w:sz="0" w:space="0" w:color="auto" w:frame="1"/>
          </w:rPr>
          <w:t>Obj</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880000"/>
            <w:sz w:val="24"/>
            <w:szCs w:val="24"/>
            <w:bdr w:val="none" w:sz="0" w:space="0" w:color="auto" w:frame="1"/>
          </w:rPr>
          <w:t>// I'm the Test object</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563"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564" w:author="Unknown"/>
          <w:rFonts w:ascii="Courier New" w:eastAsia="Times New Roman" w:hAnsi="Courier New" w:cs="Courier New"/>
          <w:color w:val="000000"/>
          <w:sz w:val="24"/>
          <w:szCs w:val="24"/>
          <w:bdr w:val="none" w:sz="0" w:space="0" w:color="auto" w:frame="1"/>
        </w:rPr>
      </w:pPr>
      <w:ins w:id="2565" w:author="Unknown">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666600"/>
            <w:sz w:val="24"/>
            <w:szCs w:val="24"/>
            <w:bdr w:val="none" w:sz="0" w:space="0" w:color="auto" w:frame="1"/>
          </w:rPr>
          <w:t>};</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566"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567" w:author="Unknown"/>
          <w:rFonts w:ascii="Courier New" w:eastAsia="Times New Roman" w:hAnsi="Courier New" w:cs="Courier New"/>
          <w:color w:val="000000"/>
          <w:sz w:val="24"/>
          <w:szCs w:val="24"/>
          <w:bdr w:val="none" w:sz="0" w:space="0" w:color="auto" w:frame="1"/>
        </w:rPr>
      </w:pPr>
      <w:ins w:id="2568" w:author="Unknown">
        <w:r w:rsidRPr="002F77D7">
          <w:rPr>
            <w:rFonts w:ascii="Courier New" w:eastAsia="Times New Roman" w:hAnsi="Courier New" w:cs="Courier New"/>
            <w:color w:val="666600"/>
            <w:sz w:val="24"/>
            <w:szCs w:val="24"/>
            <w:bdr w:val="none" w:sz="0" w:space="0" w:color="auto" w:frame="1"/>
          </w:rPr>
          <w:t>}</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569"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570" w:author="Unknown"/>
          <w:rFonts w:ascii="Courier New" w:eastAsia="Times New Roman" w:hAnsi="Courier New" w:cs="Courier New"/>
          <w:color w:val="000000"/>
          <w:sz w:val="24"/>
          <w:szCs w:val="24"/>
          <w:bdr w:val="none" w:sz="0" w:space="0" w:color="auto" w:frame="1"/>
        </w:rPr>
      </w:pPr>
      <w:ins w:id="2571" w:author="Unknown">
        <w:r w:rsidRPr="002F77D7">
          <w:rPr>
            <w:rFonts w:ascii="Courier New" w:eastAsia="Times New Roman" w:hAnsi="Courier New" w:cs="Courier New"/>
            <w:color w:val="660066"/>
            <w:sz w:val="24"/>
            <w:szCs w:val="24"/>
            <w:bdr w:val="none" w:sz="0" w:space="0" w:color="auto" w:frame="1"/>
          </w:rPr>
          <w:t>TestFunction</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prototype</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660066"/>
            <w:sz w:val="24"/>
            <w:szCs w:val="24"/>
            <w:bdr w:val="none" w:sz="0" w:space="0" w:color="auto" w:frame="1"/>
          </w:rPr>
          <w:t>Verify2</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proofErr w:type="gramStart"/>
        <w:r w:rsidRPr="002F77D7">
          <w:rPr>
            <w:rFonts w:ascii="Courier New" w:eastAsia="Times New Roman" w:hAnsi="Courier New" w:cs="Courier New"/>
            <w:color w:val="000088"/>
            <w:sz w:val="24"/>
            <w:szCs w:val="24"/>
            <w:bdr w:val="none" w:sz="0" w:space="0" w:color="auto" w:frame="1"/>
          </w:rPr>
          <w:t>function</w:t>
        </w:r>
        <w:r w:rsidRPr="002F77D7">
          <w:rPr>
            <w:rFonts w:ascii="Courier New" w:eastAsia="Times New Roman" w:hAnsi="Courier New" w:cs="Courier New"/>
            <w:color w:val="666600"/>
            <w:sz w:val="24"/>
            <w:szCs w:val="24"/>
            <w:bdr w:val="none" w:sz="0" w:space="0" w:color="auto" w:frame="1"/>
          </w:rPr>
          <w:t>(</w:t>
        </w:r>
        <w:proofErr w:type="gramEnd"/>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666600"/>
            <w:sz w:val="24"/>
            <w:szCs w:val="24"/>
            <w:bdr w:val="none" w:sz="0" w:space="0" w:color="auto" w:frame="1"/>
          </w:rPr>
          <w:t>{</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572"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573" w:author="Unknown"/>
          <w:rFonts w:ascii="Courier New" w:eastAsia="Times New Roman" w:hAnsi="Courier New" w:cs="Courier New"/>
          <w:color w:val="000000"/>
          <w:sz w:val="24"/>
          <w:szCs w:val="24"/>
          <w:bdr w:val="none" w:sz="0" w:space="0" w:color="auto" w:frame="1"/>
        </w:rPr>
      </w:pPr>
      <w:ins w:id="2574" w:author="Unknown">
        <w:r w:rsidRPr="002F77D7">
          <w:rPr>
            <w:rFonts w:ascii="Courier New" w:eastAsia="Times New Roman" w:hAnsi="Courier New" w:cs="Courier New"/>
            <w:color w:val="000000"/>
            <w:sz w:val="24"/>
            <w:szCs w:val="24"/>
            <w:bdr w:val="none" w:sz="0" w:space="0" w:color="auto" w:frame="1"/>
          </w:rPr>
          <w:t xml:space="preserve">    </w:t>
        </w:r>
        <w:proofErr w:type="gramStart"/>
        <w:r w:rsidRPr="002F77D7">
          <w:rPr>
            <w:rFonts w:ascii="Courier New" w:eastAsia="Times New Roman" w:hAnsi="Courier New" w:cs="Courier New"/>
            <w:color w:val="000000"/>
            <w:sz w:val="24"/>
            <w:szCs w:val="24"/>
            <w:bdr w:val="none" w:sz="0" w:space="0" w:color="auto" w:frame="1"/>
          </w:rPr>
          <w:t>alert</w:t>
        </w:r>
        <w:r w:rsidRPr="002F77D7">
          <w:rPr>
            <w:rFonts w:ascii="Courier New" w:eastAsia="Times New Roman" w:hAnsi="Courier New" w:cs="Courier New"/>
            <w:color w:val="666600"/>
            <w:sz w:val="24"/>
            <w:szCs w:val="24"/>
            <w:bdr w:val="none" w:sz="0" w:space="0" w:color="auto" w:frame="1"/>
          </w:rPr>
          <w:t>(</w:t>
        </w:r>
        <w:proofErr w:type="gramEnd"/>
        <w:r w:rsidRPr="002F77D7">
          <w:rPr>
            <w:rFonts w:ascii="Courier New" w:eastAsia="Times New Roman" w:hAnsi="Courier New" w:cs="Courier New"/>
            <w:color w:val="000088"/>
            <w:sz w:val="24"/>
            <w:szCs w:val="24"/>
            <w:bdr w:val="none" w:sz="0" w:space="0" w:color="auto" w:frame="1"/>
          </w:rPr>
          <w:t>this</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660066"/>
            <w:sz w:val="24"/>
            <w:szCs w:val="24"/>
            <w:bdr w:val="none" w:sz="0" w:space="0" w:color="auto" w:frame="1"/>
          </w:rPr>
          <w:t>Obj</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880000"/>
            <w:sz w:val="24"/>
            <w:szCs w:val="24"/>
            <w:bdr w:val="none" w:sz="0" w:space="0" w:color="auto" w:frame="1"/>
          </w:rPr>
          <w:t>// I'm the Test object</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575"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576" w:author="Unknown"/>
          <w:rFonts w:ascii="Courier New" w:eastAsia="Times New Roman" w:hAnsi="Courier New" w:cs="Courier New"/>
          <w:color w:val="000000"/>
          <w:sz w:val="24"/>
          <w:szCs w:val="24"/>
          <w:bdr w:val="none" w:sz="0" w:space="0" w:color="auto" w:frame="1"/>
        </w:rPr>
      </w:pPr>
      <w:ins w:id="2577" w:author="Unknown">
        <w:r w:rsidRPr="002F77D7">
          <w:rPr>
            <w:rFonts w:ascii="Courier New" w:eastAsia="Times New Roman" w:hAnsi="Courier New" w:cs="Courier New"/>
            <w:color w:val="666600"/>
            <w:sz w:val="24"/>
            <w:szCs w:val="24"/>
            <w:bdr w:val="none" w:sz="0" w:space="0" w:color="auto" w:frame="1"/>
          </w:rPr>
          <w:t>};</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578"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579" w:author="Unknown"/>
          <w:rFonts w:ascii="Courier New" w:eastAsia="Times New Roman" w:hAnsi="Courier New" w:cs="Courier New"/>
          <w:color w:val="000000"/>
          <w:sz w:val="24"/>
          <w:szCs w:val="24"/>
          <w:bdr w:val="none" w:sz="0" w:space="0" w:color="auto" w:frame="1"/>
        </w:rPr>
      </w:pPr>
      <w:proofErr w:type="gramStart"/>
      <w:ins w:id="2580" w:author="Unknown">
        <w:r w:rsidRPr="002F77D7">
          <w:rPr>
            <w:rFonts w:ascii="Courier New" w:eastAsia="Times New Roman" w:hAnsi="Courier New" w:cs="Courier New"/>
            <w:color w:val="000088"/>
            <w:sz w:val="24"/>
            <w:szCs w:val="24"/>
            <w:bdr w:val="none" w:sz="0" w:space="0" w:color="auto" w:frame="1"/>
          </w:rPr>
          <w:t>var</w:t>
        </w:r>
        <w:proofErr w:type="gramEnd"/>
        <w:r w:rsidRPr="002F77D7">
          <w:rPr>
            <w:rFonts w:ascii="Courier New" w:eastAsia="Times New Roman" w:hAnsi="Courier New" w:cs="Courier New"/>
            <w:color w:val="000000"/>
            <w:sz w:val="24"/>
            <w:szCs w:val="24"/>
            <w:bdr w:val="none" w:sz="0" w:space="0" w:color="auto" w:frame="1"/>
          </w:rPr>
          <w:t xml:space="preserve"> tf</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000088"/>
            <w:sz w:val="24"/>
            <w:szCs w:val="24"/>
            <w:bdr w:val="none" w:sz="0" w:space="0" w:color="auto" w:frame="1"/>
          </w:rPr>
          <w:t>new</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660066"/>
            <w:sz w:val="24"/>
            <w:szCs w:val="24"/>
            <w:bdr w:val="none" w:sz="0" w:space="0" w:color="auto" w:frame="1"/>
          </w:rPr>
          <w:t>TestFunction</w:t>
        </w:r>
        <w:r w:rsidRPr="002F77D7">
          <w:rPr>
            <w:rFonts w:ascii="Courier New" w:eastAsia="Times New Roman" w:hAnsi="Courier New" w:cs="Courier New"/>
            <w:color w:val="666600"/>
            <w:sz w:val="24"/>
            <w:szCs w:val="24"/>
            <w:bdr w:val="none" w:sz="0" w:space="0" w:color="auto" w:frame="1"/>
          </w:rPr>
          <w:t>();</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581"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582" w:author="Unknown"/>
          <w:rFonts w:ascii="Courier New" w:eastAsia="Times New Roman" w:hAnsi="Courier New" w:cs="Courier New"/>
          <w:color w:val="000000"/>
          <w:sz w:val="24"/>
          <w:szCs w:val="24"/>
          <w:bdr w:val="none" w:sz="0" w:space="0" w:color="auto" w:frame="1"/>
        </w:rPr>
      </w:pPr>
      <w:proofErr w:type="gramStart"/>
      <w:ins w:id="2583" w:author="Unknown">
        <w:r w:rsidRPr="002F77D7">
          <w:rPr>
            <w:rFonts w:ascii="Courier New" w:eastAsia="Times New Roman" w:hAnsi="Courier New" w:cs="Courier New"/>
            <w:color w:val="000000"/>
            <w:sz w:val="24"/>
            <w:szCs w:val="24"/>
            <w:bdr w:val="none" w:sz="0" w:space="0" w:color="auto" w:frame="1"/>
          </w:rPr>
          <w:t>tf</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660066"/>
            <w:sz w:val="24"/>
            <w:szCs w:val="24"/>
            <w:bdr w:val="none" w:sz="0" w:space="0" w:color="auto" w:frame="1"/>
          </w:rPr>
          <w:t>Verify1</w:t>
        </w:r>
        <w:r w:rsidRPr="002F77D7">
          <w:rPr>
            <w:rFonts w:ascii="Courier New" w:eastAsia="Times New Roman" w:hAnsi="Courier New" w:cs="Courier New"/>
            <w:color w:val="666600"/>
            <w:sz w:val="24"/>
            <w:szCs w:val="24"/>
            <w:bdr w:val="none" w:sz="0" w:space="0" w:color="auto" w:frame="1"/>
          </w:rPr>
          <w:t>(</w:t>
        </w:r>
        <w:proofErr w:type="gramEnd"/>
        <w:r w:rsidRPr="002F77D7">
          <w:rPr>
            <w:rFonts w:ascii="Courier New" w:eastAsia="Times New Roman" w:hAnsi="Courier New" w:cs="Courier New"/>
            <w:color w:val="666600"/>
            <w:sz w:val="24"/>
            <w:szCs w:val="24"/>
            <w:bdr w:val="none" w:sz="0" w:space="0" w:color="auto" w:frame="1"/>
          </w:rPr>
          <w:t>);</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584"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585" w:author="Unknown"/>
          <w:rFonts w:ascii="Courier New" w:eastAsia="Times New Roman" w:hAnsi="Courier New" w:cs="Courier New"/>
          <w:color w:val="444444"/>
          <w:sz w:val="24"/>
          <w:szCs w:val="24"/>
        </w:rPr>
      </w:pPr>
      <w:proofErr w:type="gramStart"/>
      <w:ins w:id="2586" w:author="Unknown">
        <w:r w:rsidRPr="002F77D7">
          <w:rPr>
            <w:rFonts w:ascii="Courier New" w:eastAsia="Times New Roman" w:hAnsi="Courier New" w:cs="Courier New"/>
            <w:color w:val="000000"/>
            <w:sz w:val="24"/>
            <w:szCs w:val="24"/>
            <w:bdr w:val="none" w:sz="0" w:space="0" w:color="auto" w:frame="1"/>
          </w:rPr>
          <w:t>tf</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660066"/>
            <w:sz w:val="24"/>
            <w:szCs w:val="24"/>
            <w:bdr w:val="none" w:sz="0" w:space="0" w:color="auto" w:frame="1"/>
          </w:rPr>
          <w:t>Verify2</w:t>
        </w:r>
        <w:r w:rsidRPr="002F77D7">
          <w:rPr>
            <w:rFonts w:ascii="Courier New" w:eastAsia="Times New Roman" w:hAnsi="Courier New" w:cs="Courier New"/>
            <w:color w:val="666600"/>
            <w:sz w:val="24"/>
            <w:szCs w:val="24"/>
            <w:bdr w:val="none" w:sz="0" w:space="0" w:color="auto" w:frame="1"/>
          </w:rPr>
          <w:t>(</w:t>
        </w:r>
        <w:proofErr w:type="gramEnd"/>
        <w:r w:rsidRPr="002F77D7">
          <w:rPr>
            <w:rFonts w:ascii="Courier New" w:eastAsia="Times New Roman" w:hAnsi="Courier New" w:cs="Courier New"/>
            <w:color w:val="666600"/>
            <w:sz w:val="24"/>
            <w:szCs w:val="24"/>
            <w:bdr w:val="none" w:sz="0" w:space="0" w:color="auto" w:frame="1"/>
          </w:rPr>
          <w:t>);</w:t>
        </w:r>
      </w:ins>
    </w:p>
    <w:p w:rsidR="002F77D7" w:rsidRPr="002F77D7" w:rsidRDefault="002F77D7" w:rsidP="002F77D7">
      <w:pPr>
        <w:shd w:val="clear" w:color="auto" w:fill="FFFFFF"/>
        <w:spacing w:after="225" w:line="240" w:lineRule="auto"/>
        <w:textAlignment w:val="baseline"/>
        <w:outlineLvl w:val="2"/>
        <w:rPr>
          <w:ins w:id="2587" w:author="Unknown"/>
          <w:rFonts w:ascii="Helvetica" w:eastAsia="Times New Roman" w:hAnsi="Helvetica" w:cs="Times New Roman"/>
          <w:color w:val="444444"/>
          <w:sz w:val="32"/>
          <w:szCs w:val="32"/>
        </w:rPr>
      </w:pPr>
      <w:proofErr w:type="gramStart"/>
      <w:ins w:id="2588" w:author="Unknown">
        <w:r w:rsidRPr="002F77D7">
          <w:rPr>
            <w:rFonts w:ascii="Helvetica" w:eastAsia="Times New Roman" w:hAnsi="Helvetica" w:cs="Times New Roman"/>
            <w:color w:val="444444"/>
            <w:sz w:val="32"/>
            <w:szCs w:val="32"/>
          </w:rPr>
          <w:t>Q-4.</w:t>
        </w:r>
        <w:proofErr w:type="gramEnd"/>
        <w:r w:rsidRPr="002F77D7">
          <w:rPr>
            <w:rFonts w:ascii="Helvetica" w:eastAsia="Times New Roman" w:hAnsi="Helvetica" w:cs="Times New Roman"/>
            <w:color w:val="444444"/>
            <w:sz w:val="32"/>
            <w:szCs w:val="32"/>
          </w:rPr>
          <w:t xml:space="preserve"> What Is The Prototype Property In JavaScript?</w:t>
        </w:r>
      </w:ins>
    </w:p>
    <w:p w:rsidR="002F77D7" w:rsidRPr="002F77D7" w:rsidRDefault="002F77D7" w:rsidP="002F77D7">
      <w:pPr>
        <w:shd w:val="clear" w:color="auto" w:fill="FFFFFF"/>
        <w:spacing w:after="375" w:line="240" w:lineRule="auto"/>
        <w:textAlignment w:val="baseline"/>
        <w:rPr>
          <w:ins w:id="2589" w:author="Unknown"/>
          <w:rFonts w:ascii="Helvetica" w:eastAsia="Times New Roman" w:hAnsi="Helvetica" w:cs="Times New Roman"/>
          <w:color w:val="4D4D4D"/>
          <w:sz w:val="24"/>
          <w:szCs w:val="24"/>
        </w:rPr>
      </w:pPr>
      <w:ins w:id="2590" w:author="Unknown">
        <w:r w:rsidRPr="002F77D7">
          <w:rPr>
            <w:rFonts w:ascii="Helvetica" w:eastAsia="Times New Roman" w:hAnsi="Helvetica" w:cs="Times New Roman"/>
            <w:color w:val="4D4D4D"/>
            <w:sz w:val="24"/>
            <w:szCs w:val="24"/>
          </w:rPr>
          <w:t xml:space="preserve">Every JavaScript function has a prototype property (by default this property is null), that is mainly used for implementing inheritance. We add methods and properties to a </w:t>
        </w:r>
        <w:r w:rsidRPr="002F77D7">
          <w:rPr>
            <w:rFonts w:ascii="Helvetica" w:eastAsia="Times New Roman" w:hAnsi="Helvetica" w:cs="Times New Roman"/>
            <w:color w:val="4D4D4D"/>
            <w:sz w:val="24"/>
            <w:szCs w:val="24"/>
          </w:rPr>
          <w:lastRenderedPageBreak/>
          <w:t>function’s prototype so that it becomes available to instances of that function. Let’s take an example that calculates the perimeter of a rectangle.</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591" w:author="Unknown"/>
          <w:rFonts w:ascii="Courier New" w:eastAsia="Times New Roman" w:hAnsi="Courier New" w:cs="Courier New"/>
          <w:color w:val="000000"/>
          <w:sz w:val="24"/>
          <w:szCs w:val="24"/>
          <w:bdr w:val="none" w:sz="0" w:space="0" w:color="auto" w:frame="1"/>
        </w:rPr>
      </w:pPr>
      <w:proofErr w:type="gramStart"/>
      <w:ins w:id="2592" w:author="Unknown">
        <w:r w:rsidRPr="002F77D7">
          <w:rPr>
            <w:rFonts w:ascii="Courier New" w:eastAsia="Times New Roman" w:hAnsi="Courier New" w:cs="Courier New"/>
            <w:color w:val="000088"/>
            <w:sz w:val="24"/>
            <w:szCs w:val="24"/>
            <w:bdr w:val="none" w:sz="0" w:space="0" w:color="auto" w:frame="1"/>
          </w:rPr>
          <w:t>function</w:t>
        </w:r>
        <w:proofErr w:type="gramEnd"/>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660066"/>
            <w:sz w:val="24"/>
            <w:szCs w:val="24"/>
            <w:bdr w:val="none" w:sz="0" w:space="0" w:color="auto" w:frame="1"/>
          </w:rPr>
          <w:t>Rectangle</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x</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y</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666600"/>
            <w:sz w:val="24"/>
            <w:szCs w:val="24"/>
            <w:bdr w:val="none" w:sz="0" w:space="0" w:color="auto" w:frame="1"/>
          </w:rPr>
          <w:t>{</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593"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594" w:author="Unknown"/>
          <w:rFonts w:ascii="Courier New" w:eastAsia="Times New Roman" w:hAnsi="Courier New" w:cs="Courier New"/>
          <w:color w:val="000000"/>
          <w:sz w:val="24"/>
          <w:szCs w:val="24"/>
          <w:bdr w:val="none" w:sz="0" w:space="0" w:color="auto" w:frame="1"/>
        </w:rPr>
      </w:pPr>
      <w:ins w:id="2595" w:author="Unknown">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000088"/>
            <w:sz w:val="24"/>
            <w:szCs w:val="24"/>
            <w:bdr w:val="none" w:sz="0" w:space="0" w:color="auto" w:frame="1"/>
          </w:rPr>
          <w:t>this</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x </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x</w:t>
        </w:r>
        <w:r w:rsidRPr="002F77D7">
          <w:rPr>
            <w:rFonts w:ascii="Courier New" w:eastAsia="Times New Roman" w:hAnsi="Courier New" w:cs="Courier New"/>
            <w:color w:val="666600"/>
            <w:sz w:val="24"/>
            <w:szCs w:val="24"/>
            <w:bdr w:val="none" w:sz="0" w:space="0" w:color="auto" w:frame="1"/>
          </w:rPr>
          <w:t>;</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596"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597" w:author="Unknown"/>
          <w:rFonts w:ascii="Courier New" w:eastAsia="Times New Roman" w:hAnsi="Courier New" w:cs="Courier New"/>
          <w:color w:val="000000"/>
          <w:sz w:val="24"/>
          <w:szCs w:val="24"/>
          <w:bdr w:val="none" w:sz="0" w:space="0" w:color="auto" w:frame="1"/>
        </w:rPr>
      </w:pPr>
      <w:ins w:id="2598" w:author="Unknown">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000088"/>
            <w:sz w:val="24"/>
            <w:szCs w:val="24"/>
            <w:bdr w:val="none" w:sz="0" w:space="0" w:color="auto" w:frame="1"/>
          </w:rPr>
          <w:t>this</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y </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y</w:t>
        </w:r>
        <w:r w:rsidRPr="002F77D7">
          <w:rPr>
            <w:rFonts w:ascii="Courier New" w:eastAsia="Times New Roman" w:hAnsi="Courier New" w:cs="Courier New"/>
            <w:color w:val="666600"/>
            <w:sz w:val="24"/>
            <w:szCs w:val="24"/>
            <w:bdr w:val="none" w:sz="0" w:space="0" w:color="auto" w:frame="1"/>
          </w:rPr>
          <w:t>;</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599"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600" w:author="Unknown"/>
          <w:rFonts w:ascii="Courier New" w:eastAsia="Times New Roman" w:hAnsi="Courier New" w:cs="Courier New"/>
          <w:color w:val="000000"/>
          <w:sz w:val="24"/>
          <w:szCs w:val="24"/>
          <w:bdr w:val="none" w:sz="0" w:space="0" w:color="auto" w:frame="1"/>
        </w:rPr>
      </w:pPr>
      <w:ins w:id="2601" w:author="Unknown">
        <w:r w:rsidRPr="002F77D7">
          <w:rPr>
            <w:rFonts w:ascii="Courier New" w:eastAsia="Times New Roman" w:hAnsi="Courier New" w:cs="Courier New"/>
            <w:color w:val="666600"/>
            <w:sz w:val="24"/>
            <w:szCs w:val="24"/>
            <w:bdr w:val="none" w:sz="0" w:space="0" w:color="auto" w:frame="1"/>
          </w:rPr>
          <w:t>}</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602"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603" w:author="Unknown"/>
          <w:rFonts w:ascii="Courier New" w:eastAsia="Times New Roman" w:hAnsi="Courier New" w:cs="Courier New"/>
          <w:color w:val="000000"/>
          <w:sz w:val="24"/>
          <w:szCs w:val="24"/>
          <w:bdr w:val="none" w:sz="0" w:space="0" w:color="auto" w:frame="1"/>
        </w:rPr>
      </w:pPr>
      <w:ins w:id="2604" w:author="Unknown">
        <w:r w:rsidRPr="002F77D7">
          <w:rPr>
            <w:rFonts w:ascii="Courier New" w:eastAsia="Times New Roman" w:hAnsi="Courier New" w:cs="Courier New"/>
            <w:color w:val="660066"/>
            <w:sz w:val="24"/>
            <w:szCs w:val="24"/>
            <w:bdr w:val="none" w:sz="0" w:space="0" w:color="auto" w:frame="1"/>
          </w:rPr>
          <w:t>Rectangle</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prototype</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perimeter </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proofErr w:type="gramStart"/>
        <w:r w:rsidRPr="002F77D7">
          <w:rPr>
            <w:rFonts w:ascii="Courier New" w:eastAsia="Times New Roman" w:hAnsi="Courier New" w:cs="Courier New"/>
            <w:color w:val="000088"/>
            <w:sz w:val="24"/>
            <w:szCs w:val="24"/>
            <w:bdr w:val="none" w:sz="0" w:space="0" w:color="auto" w:frame="1"/>
          </w:rPr>
          <w:t>function</w:t>
        </w:r>
        <w:r w:rsidRPr="002F77D7">
          <w:rPr>
            <w:rFonts w:ascii="Courier New" w:eastAsia="Times New Roman" w:hAnsi="Courier New" w:cs="Courier New"/>
            <w:color w:val="666600"/>
            <w:sz w:val="24"/>
            <w:szCs w:val="24"/>
            <w:bdr w:val="none" w:sz="0" w:space="0" w:color="auto" w:frame="1"/>
          </w:rPr>
          <w:t>(</w:t>
        </w:r>
        <w:proofErr w:type="gramEnd"/>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666600"/>
            <w:sz w:val="24"/>
            <w:szCs w:val="24"/>
            <w:bdr w:val="none" w:sz="0" w:space="0" w:color="auto" w:frame="1"/>
          </w:rPr>
          <w:t>{</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605"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606" w:author="Unknown"/>
          <w:rFonts w:ascii="Courier New" w:eastAsia="Times New Roman" w:hAnsi="Courier New" w:cs="Courier New"/>
          <w:color w:val="000000"/>
          <w:sz w:val="24"/>
          <w:szCs w:val="24"/>
          <w:bdr w:val="none" w:sz="0" w:space="0" w:color="auto" w:frame="1"/>
        </w:rPr>
      </w:pPr>
      <w:ins w:id="2607" w:author="Unknown">
        <w:r w:rsidRPr="002F77D7">
          <w:rPr>
            <w:rFonts w:ascii="Courier New" w:eastAsia="Times New Roman" w:hAnsi="Courier New" w:cs="Courier New"/>
            <w:color w:val="000000"/>
            <w:sz w:val="24"/>
            <w:szCs w:val="24"/>
            <w:bdr w:val="none" w:sz="0" w:space="0" w:color="auto" w:frame="1"/>
          </w:rPr>
          <w:t xml:space="preserve">   </w:t>
        </w:r>
        <w:proofErr w:type="gramStart"/>
        <w:r w:rsidRPr="002F77D7">
          <w:rPr>
            <w:rFonts w:ascii="Courier New" w:eastAsia="Times New Roman" w:hAnsi="Courier New" w:cs="Courier New"/>
            <w:color w:val="000088"/>
            <w:sz w:val="24"/>
            <w:szCs w:val="24"/>
            <w:bdr w:val="none" w:sz="0" w:space="0" w:color="auto" w:frame="1"/>
          </w:rPr>
          <w:t>return</w:t>
        </w:r>
        <w:proofErr w:type="gramEnd"/>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006666"/>
            <w:sz w:val="24"/>
            <w:szCs w:val="24"/>
            <w:bdr w:val="none" w:sz="0" w:space="0" w:color="auto" w:frame="1"/>
          </w:rPr>
          <w:t>2</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88"/>
            <w:sz w:val="24"/>
            <w:szCs w:val="24"/>
            <w:bdr w:val="none" w:sz="0" w:space="0" w:color="auto" w:frame="1"/>
          </w:rPr>
          <w:t>this</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x </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000088"/>
            <w:sz w:val="24"/>
            <w:szCs w:val="24"/>
            <w:bdr w:val="none" w:sz="0" w:space="0" w:color="auto" w:frame="1"/>
          </w:rPr>
          <w:t>this</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y</w:t>
        </w:r>
        <w:r w:rsidRPr="002F77D7">
          <w:rPr>
            <w:rFonts w:ascii="Courier New" w:eastAsia="Times New Roman" w:hAnsi="Courier New" w:cs="Courier New"/>
            <w:color w:val="666600"/>
            <w:sz w:val="24"/>
            <w:szCs w:val="24"/>
            <w:bdr w:val="none" w:sz="0" w:space="0" w:color="auto" w:frame="1"/>
          </w:rPr>
          <w:t>);</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608"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609" w:author="Unknown"/>
          <w:rFonts w:ascii="Courier New" w:eastAsia="Times New Roman" w:hAnsi="Courier New" w:cs="Courier New"/>
          <w:color w:val="000000"/>
          <w:sz w:val="24"/>
          <w:szCs w:val="24"/>
          <w:bdr w:val="none" w:sz="0" w:space="0" w:color="auto" w:frame="1"/>
        </w:rPr>
      </w:pPr>
      <w:ins w:id="2610" w:author="Unknown">
        <w:r w:rsidRPr="002F77D7">
          <w:rPr>
            <w:rFonts w:ascii="Courier New" w:eastAsia="Times New Roman" w:hAnsi="Courier New" w:cs="Courier New"/>
            <w:color w:val="666600"/>
            <w:sz w:val="24"/>
            <w:szCs w:val="24"/>
            <w:bdr w:val="none" w:sz="0" w:space="0" w:color="auto" w:frame="1"/>
          </w:rPr>
          <w:t>}</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611"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612" w:author="Unknown"/>
          <w:rFonts w:ascii="Courier New" w:eastAsia="Times New Roman" w:hAnsi="Courier New" w:cs="Courier New"/>
          <w:color w:val="000000"/>
          <w:sz w:val="24"/>
          <w:szCs w:val="24"/>
          <w:bdr w:val="none" w:sz="0" w:space="0" w:color="auto" w:frame="1"/>
        </w:rPr>
      </w:pPr>
      <w:proofErr w:type="gramStart"/>
      <w:ins w:id="2613" w:author="Unknown">
        <w:r w:rsidRPr="002F77D7">
          <w:rPr>
            <w:rFonts w:ascii="Courier New" w:eastAsia="Times New Roman" w:hAnsi="Courier New" w:cs="Courier New"/>
            <w:color w:val="000088"/>
            <w:sz w:val="24"/>
            <w:szCs w:val="24"/>
            <w:bdr w:val="none" w:sz="0" w:space="0" w:color="auto" w:frame="1"/>
          </w:rPr>
          <w:t>var</w:t>
        </w:r>
        <w:proofErr w:type="gramEnd"/>
        <w:r w:rsidRPr="002F77D7">
          <w:rPr>
            <w:rFonts w:ascii="Courier New" w:eastAsia="Times New Roman" w:hAnsi="Courier New" w:cs="Courier New"/>
            <w:color w:val="000000"/>
            <w:sz w:val="24"/>
            <w:szCs w:val="24"/>
            <w:bdr w:val="none" w:sz="0" w:space="0" w:color="auto" w:frame="1"/>
          </w:rPr>
          <w:t xml:space="preserve"> rect </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000088"/>
            <w:sz w:val="24"/>
            <w:szCs w:val="24"/>
            <w:bdr w:val="none" w:sz="0" w:space="0" w:color="auto" w:frame="1"/>
          </w:rPr>
          <w:t>new</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660066"/>
            <w:sz w:val="24"/>
            <w:szCs w:val="24"/>
            <w:bdr w:val="none" w:sz="0" w:space="0" w:color="auto" w:frame="1"/>
          </w:rPr>
          <w:t>Rectangle</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6666"/>
            <w:sz w:val="24"/>
            <w:szCs w:val="24"/>
            <w:bdr w:val="none" w:sz="0" w:space="0" w:color="auto" w:frame="1"/>
          </w:rPr>
          <w:t>4</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006666"/>
            <w:sz w:val="24"/>
            <w:szCs w:val="24"/>
            <w:bdr w:val="none" w:sz="0" w:space="0" w:color="auto" w:frame="1"/>
          </w:rPr>
          <w:t>2</w:t>
        </w:r>
        <w:r w:rsidRPr="002F77D7">
          <w:rPr>
            <w:rFonts w:ascii="Courier New" w:eastAsia="Times New Roman" w:hAnsi="Courier New" w:cs="Courier New"/>
            <w:color w:val="666600"/>
            <w:sz w:val="24"/>
            <w:szCs w:val="24"/>
            <w:bdr w:val="none" w:sz="0" w:space="0" w:color="auto" w:frame="1"/>
          </w:rPr>
          <w:t>);</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614"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615" w:author="Unknown"/>
          <w:rFonts w:ascii="Courier New" w:eastAsia="Times New Roman" w:hAnsi="Courier New" w:cs="Courier New"/>
          <w:color w:val="444444"/>
          <w:sz w:val="24"/>
          <w:szCs w:val="24"/>
        </w:rPr>
      </w:pPr>
      <w:proofErr w:type="gramStart"/>
      <w:ins w:id="2616" w:author="Unknown">
        <w:r w:rsidRPr="002F77D7">
          <w:rPr>
            <w:rFonts w:ascii="Courier New" w:eastAsia="Times New Roman" w:hAnsi="Courier New" w:cs="Courier New"/>
            <w:color w:val="000000"/>
            <w:sz w:val="24"/>
            <w:szCs w:val="24"/>
            <w:bdr w:val="none" w:sz="0" w:space="0" w:color="auto" w:frame="1"/>
          </w:rPr>
          <w:t>console</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log</w:t>
        </w:r>
        <w:r w:rsidRPr="002F77D7">
          <w:rPr>
            <w:rFonts w:ascii="Courier New" w:eastAsia="Times New Roman" w:hAnsi="Courier New" w:cs="Courier New"/>
            <w:color w:val="666600"/>
            <w:sz w:val="24"/>
            <w:szCs w:val="24"/>
            <w:bdr w:val="none" w:sz="0" w:space="0" w:color="auto" w:frame="1"/>
          </w:rPr>
          <w:t>(</w:t>
        </w:r>
        <w:proofErr w:type="gramEnd"/>
        <w:r w:rsidRPr="002F77D7">
          <w:rPr>
            <w:rFonts w:ascii="Courier New" w:eastAsia="Times New Roman" w:hAnsi="Courier New" w:cs="Courier New"/>
            <w:color w:val="000000"/>
            <w:sz w:val="24"/>
            <w:szCs w:val="24"/>
            <w:bdr w:val="none" w:sz="0" w:space="0" w:color="auto" w:frame="1"/>
          </w:rPr>
          <w:t>rect</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perimeter</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880000"/>
            <w:sz w:val="24"/>
            <w:szCs w:val="24"/>
            <w:bdr w:val="none" w:sz="0" w:space="0" w:color="auto" w:frame="1"/>
          </w:rPr>
          <w:t>// outputs '12'</w:t>
        </w:r>
      </w:ins>
    </w:p>
    <w:p w:rsidR="002F77D7" w:rsidRPr="002F77D7" w:rsidRDefault="002F77D7" w:rsidP="002F77D7">
      <w:pPr>
        <w:shd w:val="clear" w:color="auto" w:fill="FFFFFF"/>
        <w:spacing w:after="225" w:line="240" w:lineRule="auto"/>
        <w:textAlignment w:val="baseline"/>
        <w:outlineLvl w:val="2"/>
        <w:rPr>
          <w:ins w:id="2617" w:author="Unknown"/>
          <w:rFonts w:ascii="Helvetica" w:eastAsia="Times New Roman" w:hAnsi="Helvetica" w:cs="Times New Roman"/>
          <w:color w:val="444444"/>
          <w:sz w:val="32"/>
          <w:szCs w:val="32"/>
        </w:rPr>
      </w:pPr>
      <w:proofErr w:type="gramStart"/>
      <w:ins w:id="2618" w:author="Unknown">
        <w:r w:rsidRPr="002F77D7">
          <w:rPr>
            <w:rFonts w:ascii="Helvetica" w:eastAsia="Times New Roman" w:hAnsi="Helvetica" w:cs="Times New Roman"/>
            <w:color w:val="444444"/>
            <w:sz w:val="32"/>
            <w:szCs w:val="32"/>
          </w:rPr>
          <w:t>Q-5.</w:t>
        </w:r>
        <w:proofErr w:type="gramEnd"/>
        <w:r w:rsidRPr="002F77D7">
          <w:rPr>
            <w:rFonts w:ascii="Helvetica" w:eastAsia="Times New Roman" w:hAnsi="Helvetica" w:cs="Times New Roman"/>
            <w:color w:val="444444"/>
            <w:sz w:val="32"/>
            <w:szCs w:val="32"/>
          </w:rPr>
          <w:t xml:space="preserve"> What Is Closure In JavaScript?</w:t>
        </w:r>
      </w:ins>
    </w:p>
    <w:p w:rsidR="002F77D7" w:rsidRPr="002F77D7" w:rsidRDefault="002F77D7" w:rsidP="002F77D7">
      <w:pPr>
        <w:shd w:val="clear" w:color="auto" w:fill="FFFFFF"/>
        <w:spacing w:after="375" w:line="240" w:lineRule="auto"/>
        <w:textAlignment w:val="baseline"/>
        <w:rPr>
          <w:ins w:id="2619" w:author="Unknown"/>
          <w:rFonts w:ascii="Helvetica" w:eastAsia="Times New Roman" w:hAnsi="Helvetica" w:cs="Times New Roman"/>
          <w:color w:val="4D4D4D"/>
          <w:sz w:val="24"/>
          <w:szCs w:val="24"/>
        </w:rPr>
      </w:pPr>
      <w:ins w:id="2620" w:author="Unknown">
        <w:r w:rsidRPr="002F77D7">
          <w:rPr>
            <w:rFonts w:ascii="Helvetica" w:eastAsia="Times New Roman" w:hAnsi="Helvetica" w:cs="Times New Roman"/>
            <w:color w:val="4D4D4D"/>
            <w:sz w:val="24"/>
            <w:szCs w:val="24"/>
          </w:rPr>
          <w:t>A closure is a JavaScript function defined inside another function. And that’s why it gets a special privilege to access three types of scope which are as follows.</w:t>
        </w:r>
      </w:ins>
    </w:p>
    <w:p w:rsidR="002F77D7" w:rsidRPr="002F77D7" w:rsidRDefault="002F77D7" w:rsidP="002F77D7">
      <w:pPr>
        <w:numPr>
          <w:ilvl w:val="0"/>
          <w:numId w:val="102"/>
        </w:numPr>
        <w:shd w:val="clear" w:color="auto" w:fill="FFFFFF"/>
        <w:spacing w:after="0" w:line="240" w:lineRule="auto"/>
        <w:ind w:left="456"/>
        <w:textAlignment w:val="baseline"/>
        <w:rPr>
          <w:ins w:id="2621" w:author="Unknown"/>
          <w:rFonts w:ascii="Helvetica" w:eastAsia="Times New Roman" w:hAnsi="Helvetica" w:cs="Times New Roman"/>
          <w:color w:val="4D4D4D"/>
          <w:sz w:val="24"/>
          <w:szCs w:val="24"/>
        </w:rPr>
      </w:pPr>
      <w:ins w:id="2622" w:author="Unknown">
        <w:r w:rsidRPr="002F77D7">
          <w:rPr>
            <w:rFonts w:ascii="Helvetica" w:eastAsia="Times New Roman" w:hAnsi="Helvetica" w:cs="Times New Roman"/>
            <w:color w:val="4D4D4D"/>
            <w:sz w:val="24"/>
            <w:szCs w:val="24"/>
          </w:rPr>
          <w:t>Internal Scope, i.e., the variables defined between its curly brackets</w:t>
        </w:r>
      </w:ins>
    </w:p>
    <w:p w:rsidR="002F77D7" w:rsidRPr="002F77D7" w:rsidRDefault="002F77D7" w:rsidP="002F77D7">
      <w:pPr>
        <w:numPr>
          <w:ilvl w:val="0"/>
          <w:numId w:val="102"/>
        </w:numPr>
        <w:shd w:val="clear" w:color="auto" w:fill="FFFFFF"/>
        <w:spacing w:after="0" w:line="240" w:lineRule="auto"/>
        <w:ind w:left="456"/>
        <w:textAlignment w:val="baseline"/>
        <w:rPr>
          <w:ins w:id="2623" w:author="Unknown"/>
          <w:rFonts w:ascii="Helvetica" w:eastAsia="Times New Roman" w:hAnsi="Helvetica" w:cs="Times New Roman"/>
          <w:color w:val="4D4D4D"/>
          <w:sz w:val="24"/>
          <w:szCs w:val="24"/>
        </w:rPr>
      </w:pPr>
      <w:ins w:id="2624" w:author="Unknown">
        <w:r w:rsidRPr="002F77D7">
          <w:rPr>
            <w:rFonts w:ascii="Helvetica" w:eastAsia="Times New Roman" w:hAnsi="Helvetica" w:cs="Times New Roman"/>
            <w:color w:val="4D4D4D"/>
            <w:sz w:val="24"/>
            <w:szCs w:val="24"/>
          </w:rPr>
          <w:t>Outer Function Scope, i.e., the variables of the enclosing function</w:t>
        </w:r>
      </w:ins>
    </w:p>
    <w:p w:rsidR="002F77D7" w:rsidRPr="002F77D7" w:rsidRDefault="002F77D7" w:rsidP="002F77D7">
      <w:pPr>
        <w:numPr>
          <w:ilvl w:val="0"/>
          <w:numId w:val="102"/>
        </w:numPr>
        <w:shd w:val="clear" w:color="auto" w:fill="FFFFFF"/>
        <w:spacing w:after="0" w:line="240" w:lineRule="auto"/>
        <w:ind w:left="456"/>
        <w:textAlignment w:val="baseline"/>
        <w:rPr>
          <w:ins w:id="2625" w:author="Unknown"/>
          <w:rFonts w:ascii="Helvetica" w:eastAsia="Times New Roman" w:hAnsi="Helvetica" w:cs="Times New Roman"/>
          <w:color w:val="4D4D4D"/>
          <w:sz w:val="24"/>
          <w:szCs w:val="24"/>
        </w:rPr>
      </w:pPr>
      <w:ins w:id="2626" w:author="Unknown">
        <w:r w:rsidRPr="002F77D7">
          <w:rPr>
            <w:rFonts w:ascii="Helvetica" w:eastAsia="Times New Roman" w:hAnsi="Helvetica" w:cs="Times New Roman"/>
            <w:color w:val="4D4D4D"/>
            <w:sz w:val="24"/>
            <w:szCs w:val="24"/>
          </w:rPr>
          <w:t>Global Scope, i.e., variables defined as globals</w:t>
        </w:r>
      </w:ins>
    </w:p>
    <w:p w:rsidR="002F77D7" w:rsidRPr="002F77D7" w:rsidRDefault="002F77D7" w:rsidP="002F77D7">
      <w:pPr>
        <w:shd w:val="clear" w:color="auto" w:fill="FFFFFF"/>
        <w:spacing w:after="375" w:line="240" w:lineRule="auto"/>
        <w:textAlignment w:val="baseline"/>
        <w:rPr>
          <w:ins w:id="2627" w:author="Unknown"/>
          <w:rFonts w:ascii="Helvetica" w:eastAsia="Times New Roman" w:hAnsi="Helvetica" w:cs="Times New Roman"/>
          <w:color w:val="4D4D4D"/>
          <w:sz w:val="24"/>
          <w:szCs w:val="24"/>
        </w:rPr>
      </w:pPr>
      <w:ins w:id="2628" w:author="Unknown">
        <w:r w:rsidRPr="002F77D7">
          <w:rPr>
            <w:rFonts w:ascii="Helvetica" w:eastAsia="Times New Roman" w:hAnsi="Helvetica" w:cs="Times New Roman"/>
            <w:color w:val="4D4D4D"/>
            <w:sz w:val="24"/>
            <w:szCs w:val="24"/>
          </w:rPr>
          <w:t>Please note that a closure can not only access the outer function variables but also see its parameters. But it can’t call the object of the outer function’s arguments. However, it can directly call the outer function’s parameters.</w:t>
        </w:r>
      </w:ins>
    </w:p>
    <w:p w:rsidR="002F77D7" w:rsidRPr="002F77D7" w:rsidRDefault="002F77D7" w:rsidP="002F77D7">
      <w:pPr>
        <w:shd w:val="clear" w:color="auto" w:fill="FFFFFF"/>
        <w:spacing w:after="375" w:line="240" w:lineRule="auto"/>
        <w:textAlignment w:val="baseline"/>
        <w:rPr>
          <w:ins w:id="2629" w:author="Unknown"/>
          <w:rFonts w:ascii="Helvetica" w:eastAsia="Times New Roman" w:hAnsi="Helvetica" w:cs="Times New Roman"/>
          <w:color w:val="4D4D4D"/>
          <w:sz w:val="24"/>
          <w:szCs w:val="24"/>
        </w:rPr>
      </w:pPr>
      <w:ins w:id="2630" w:author="Unknown">
        <w:r w:rsidRPr="002F77D7">
          <w:rPr>
            <w:rFonts w:ascii="Helvetica" w:eastAsia="Times New Roman" w:hAnsi="Helvetica" w:cs="Times New Roman"/>
            <w:color w:val="4D4D4D"/>
            <w:sz w:val="24"/>
            <w:szCs w:val="24"/>
          </w:rPr>
          <w:t>Here is a code example describing closure by adding a function inside another function.</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631" w:author="Unknown"/>
          <w:rFonts w:ascii="Courier New" w:eastAsia="Times New Roman" w:hAnsi="Courier New" w:cs="Courier New"/>
          <w:color w:val="000000"/>
          <w:sz w:val="24"/>
          <w:szCs w:val="24"/>
          <w:bdr w:val="none" w:sz="0" w:space="0" w:color="auto" w:frame="1"/>
        </w:rPr>
      </w:pPr>
      <w:proofErr w:type="gramStart"/>
      <w:ins w:id="2632" w:author="Unknown">
        <w:r w:rsidRPr="002F77D7">
          <w:rPr>
            <w:rFonts w:ascii="Courier New" w:eastAsia="Times New Roman" w:hAnsi="Courier New" w:cs="Courier New"/>
            <w:color w:val="000088"/>
            <w:sz w:val="24"/>
            <w:szCs w:val="24"/>
            <w:bdr w:val="none" w:sz="0" w:space="0" w:color="auto" w:frame="1"/>
          </w:rPr>
          <w:t>function</w:t>
        </w:r>
        <w:proofErr w:type="gramEnd"/>
        <w:r w:rsidRPr="002F77D7">
          <w:rPr>
            <w:rFonts w:ascii="Courier New" w:eastAsia="Times New Roman" w:hAnsi="Courier New" w:cs="Courier New"/>
            <w:color w:val="000000"/>
            <w:sz w:val="24"/>
            <w:szCs w:val="24"/>
            <w:bdr w:val="none" w:sz="0" w:space="0" w:color="auto" w:frame="1"/>
          </w:rPr>
          <w:t xml:space="preserve"> outerFunc</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arg1</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arg2</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666600"/>
            <w:sz w:val="24"/>
            <w:szCs w:val="24"/>
            <w:bdr w:val="none" w:sz="0" w:space="0" w:color="auto" w:frame="1"/>
          </w:rPr>
          <w:t>{</w:t>
        </w:r>
        <w:r w:rsidRPr="002F77D7">
          <w:rPr>
            <w:rFonts w:ascii="MS Mincho" w:eastAsia="MS Mincho" w:hAnsi="MS Mincho" w:cs="MS Mincho" w:hint="eastAsia"/>
            <w:color w:val="000000"/>
            <w:sz w:val="24"/>
            <w:szCs w:val="24"/>
            <w:bdr w:val="none" w:sz="0" w:space="0" w:color="auto" w:frame="1"/>
          </w:rPr>
          <w:t> </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633" w:author="Unknown"/>
          <w:rFonts w:ascii="Courier New" w:eastAsia="Times New Roman" w:hAnsi="Courier New" w:cs="Courier New"/>
          <w:color w:val="000000"/>
          <w:sz w:val="24"/>
          <w:szCs w:val="24"/>
          <w:bdr w:val="none" w:sz="0" w:space="0" w:color="auto" w:frame="1"/>
        </w:rPr>
      </w:pPr>
      <w:ins w:id="2634" w:author="Unknown">
        <w:r w:rsidRPr="002F77D7">
          <w:rPr>
            <w:rFonts w:ascii="Cambria Math" w:eastAsia="Times New Roman" w:hAnsi="Cambria Math" w:cs="Cambria Math"/>
            <w:color w:val="666600"/>
            <w:sz w:val="24"/>
            <w:szCs w:val="24"/>
            <w:bdr w:val="none" w:sz="0" w:space="0" w:color="auto" w:frame="1"/>
          </w:rPr>
          <w:t>​</w:t>
        </w:r>
        <w:proofErr w:type="gramStart"/>
        <w:r w:rsidRPr="002F77D7">
          <w:rPr>
            <w:rFonts w:ascii="Courier New" w:eastAsia="Times New Roman" w:hAnsi="Courier New" w:cs="Courier New"/>
            <w:color w:val="000088"/>
            <w:sz w:val="24"/>
            <w:szCs w:val="24"/>
            <w:bdr w:val="none" w:sz="0" w:space="0" w:color="auto" w:frame="1"/>
          </w:rPr>
          <w:t>var</w:t>
        </w:r>
        <w:proofErr w:type="gramEnd"/>
        <w:r w:rsidRPr="002F77D7">
          <w:rPr>
            <w:rFonts w:ascii="Courier New" w:eastAsia="Times New Roman" w:hAnsi="Courier New" w:cs="Courier New"/>
            <w:color w:val="000000"/>
            <w:sz w:val="24"/>
            <w:szCs w:val="24"/>
            <w:bdr w:val="none" w:sz="0" w:space="0" w:color="auto" w:frame="1"/>
          </w:rPr>
          <w:t xml:space="preserve"> param </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008800"/>
            <w:sz w:val="24"/>
            <w:szCs w:val="24"/>
            <w:bdr w:val="none" w:sz="0" w:space="0" w:color="auto" w:frame="1"/>
          </w:rPr>
          <w:t>"I'm closure. "</w:t>
        </w:r>
        <w:r w:rsidRPr="002F77D7">
          <w:rPr>
            <w:rFonts w:ascii="Courier New" w:eastAsia="Times New Roman" w:hAnsi="Courier New" w:cs="Courier New"/>
            <w:color w:val="666600"/>
            <w:sz w:val="24"/>
            <w:szCs w:val="24"/>
            <w:bdr w:val="none" w:sz="0" w:space="0" w:color="auto" w:frame="1"/>
          </w:rPr>
          <w:t>;</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635"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636" w:author="Unknown"/>
          <w:rFonts w:ascii="Courier New" w:eastAsia="Times New Roman" w:hAnsi="Courier New" w:cs="Courier New"/>
          <w:color w:val="000000"/>
          <w:sz w:val="24"/>
          <w:szCs w:val="24"/>
          <w:bdr w:val="none" w:sz="0" w:space="0" w:color="auto" w:frame="1"/>
        </w:rPr>
      </w:pPr>
      <w:ins w:id="2637" w:author="Unknown">
        <w:r w:rsidRPr="002F77D7">
          <w:rPr>
            <w:rFonts w:ascii="Courier New" w:eastAsia="Times New Roman" w:hAnsi="Courier New" w:cs="Courier New"/>
            <w:color w:val="880000"/>
            <w:sz w:val="24"/>
            <w:szCs w:val="24"/>
            <w:bdr w:val="none" w:sz="0" w:space="0" w:color="auto" w:frame="1"/>
          </w:rPr>
          <w:t>// Inner function accessing outer function variables and parameter</w:t>
        </w:r>
        <w:r w:rsidRPr="002F77D7">
          <w:rPr>
            <w:rFonts w:ascii="Cambria Math" w:eastAsia="Times New Roman" w:hAnsi="Cambria Math" w:cs="Cambria Math"/>
            <w:color w:val="880000"/>
            <w:sz w:val="24"/>
            <w:szCs w:val="24"/>
            <w:bdr w:val="none" w:sz="0" w:space="0" w:color="auto" w:frame="1"/>
          </w:rPr>
          <w:t>​</w:t>
        </w:r>
        <w:r w:rsidRPr="002F77D7">
          <w:rPr>
            <w:rFonts w:ascii="Courier New" w:eastAsia="Times New Roman" w:hAnsi="Courier New" w:cs="Courier New"/>
            <w:color w:val="880000"/>
            <w:sz w:val="24"/>
            <w:szCs w:val="24"/>
            <w:bdr w:val="none" w:sz="0" w:space="0" w:color="auto" w:frame="1"/>
          </w:rPr>
          <w:t>s</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638" w:author="Unknown"/>
          <w:rFonts w:ascii="Courier New" w:eastAsia="Times New Roman" w:hAnsi="Courier New" w:cs="Courier New"/>
          <w:color w:val="000000"/>
          <w:sz w:val="24"/>
          <w:szCs w:val="24"/>
          <w:bdr w:val="none" w:sz="0" w:space="0" w:color="auto" w:frame="1"/>
        </w:rPr>
      </w:pPr>
      <w:ins w:id="2639" w:author="Unknown">
        <w:r w:rsidRPr="002F77D7">
          <w:rPr>
            <w:rFonts w:ascii="Cambria Math" w:eastAsia="Times New Roman" w:hAnsi="Cambria Math" w:cs="Cambria Math"/>
            <w:color w:val="666600"/>
            <w:sz w:val="24"/>
            <w:szCs w:val="24"/>
            <w:bdr w:val="none" w:sz="0" w:space="0" w:color="auto" w:frame="1"/>
          </w:rPr>
          <w:t>​</w:t>
        </w:r>
        <w:proofErr w:type="gramStart"/>
        <w:r w:rsidRPr="002F77D7">
          <w:rPr>
            <w:rFonts w:ascii="Courier New" w:eastAsia="Times New Roman" w:hAnsi="Courier New" w:cs="Courier New"/>
            <w:color w:val="000088"/>
            <w:sz w:val="24"/>
            <w:szCs w:val="24"/>
            <w:bdr w:val="none" w:sz="0" w:space="0" w:color="auto" w:frame="1"/>
          </w:rPr>
          <w:t>function</w:t>
        </w:r>
        <w:proofErr w:type="gramEnd"/>
        <w:r w:rsidRPr="002F77D7">
          <w:rPr>
            <w:rFonts w:ascii="Courier New" w:eastAsia="Times New Roman" w:hAnsi="Courier New" w:cs="Courier New"/>
            <w:color w:val="000000"/>
            <w:sz w:val="24"/>
            <w:szCs w:val="24"/>
            <w:bdr w:val="none" w:sz="0" w:space="0" w:color="auto" w:frame="1"/>
          </w:rPr>
          <w:t xml:space="preserve"> innerFunc</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666600"/>
            <w:sz w:val="24"/>
            <w:szCs w:val="24"/>
            <w:bdr w:val="none" w:sz="0" w:space="0" w:color="auto" w:frame="1"/>
          </w:rPr>
          <w:t>{</w:t>
        </w:r>
        <w:r w:rsidRPr="002F77D7">
          <w:rPr>
            <w:rFonts w:ascii="MS Mincho" w:eastAsia="MS Mincho" w:hAnsi="MS Mincho" w:cs="MS Mincho" w:hint="eastAsia"/>
            <w:color w:val="000000"/>
            <w:sz w:val="24"/>
            <w:szCs w:val="24"/>
            <w:bdr w:val="none" w:sz="0" w:space="0" w:color="auto" w:frame="1"/>
          </w:rPr>
          <w:t> </w:t>
        </w:r>
        <w:r w:rsidRPr="002F77D7">
          <w:rPr>
            <w:rFonts w:ascii="Courier New" w:eastAsia="Times New Roman" w:hAnsi="Courier New" w:cs="Courier New"/>
            <w:color w:val="000000"/>
            <w:sz w:val="24"/>
            <w:szCs w:val="24"/>
            <w:bdr w:val="none" w:sz="0" w:space="0" w:color="auto" w:frame="1"/>
          </w:rPr>
          <w:t xml:space="preserve"> </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640" w:author="Unknown"/>
          <w:rFonts w:ascii="Courier New" w:eastAsia="Times New Roman" w:hAnsi="Courier New" w:cs="Courier New"/>
          <w:color w:val="000000"/>
          <w:sz w:val="24"/>
          <w:szCs w:val="24"/>
          <w:bdr w:val="none" w:sz="0" w:space="0" w:color="auto" w:frame="1"/>
        </w:rPr>
      </w:pPr>
      <w:ins w:id="2641" w:author="Unknown">
        <w:r w:rsidRPr="002F77D7">
          <w:rPr>
            <w:rFonts w:ascii="Cambria Math" w:eastAsia="Times New Roman" w:hAnsi="Cambria Math" w:cs="Cambria Math"/>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proofErr w:type="gramStart"/>
        <w:r w:rsidRPr="002F77D7">
          <w:rPr>
            <w:rFonts w:ascii="Courier New" w:eastAsia="Times New Roman" w:hAnsi="Courier New" w:cs="Courier New"/>
            <w:color w:val="000088"/>
            <w:sz w:val="24"/>
            <w:szCs w:val="24"/>
            <w:bdr w:val="none" w:sz="0" w:space="0" w:color="auto" w:frame="1"/>
          </w:rPr>
          <w:t>return</w:t>
        </w:r>
        <w:proofErr w:type="gramEnd"/>
        <w:r w:rsidRPr="002F77D7">
          <w:rPr>
            <w:rFonts w:ascii="Courier New" w:eastAsia="Times New Roman" w:hAnsi="Courier New" w:cs="Courier New"/>
            <w:color w:val="000000"/>
            <w:sz w:val="24"/>
            <w:szCs w:val="24"/>
            <w:bdr w:val="none" w:sz="0" w:space="0" w:color="auto" w:frame="1"/>
          </w:rPr>
          <w:t xml:space="preserve"> arg1 </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arg2 </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008800"/>
            <w:sz w:val="24"/>
            <w:szCs w:val="24"/>
            <w:bdr w:val="none" w:sz="0" w:space="0" w:color="auto" w:frame="1"/>
          </w:rPr>
          <w:t>" "</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param</w:t>
        </w:r>
        <w:r w:rsidRPr="002F77D7">
          <w:rPr>
            <w:rFonts w:ascii="Courier New" w:eastAsia="Times New Roman" w:hAnsi="Courier New" w:cs="Courier New"/>
            <w:color w:val="666600"/>
            <w:sz w:val="24"/>
            <w:szCs w:val="24"/>
            <w:bdr w:val="none" w:sz="0" w:space="0" w:color="auto" w:frame="1"/>
          </w:rPr>
          <w:t>;</w:t>
        </w:r>
        <w:r w:rsidRPr="002F77D7">
          <w:rPr>
            <w:rFonts w:ascii="MS Mincho" w:eastAsia="MS Mincho" w:hAnsi="MS Mincho" w:cs="MS Mincho" w:hint="eastAsia"/>
            <w:color w:val="000000"/>
            <w:sz w:val="24"/>
            <w:szCs w:val="24"/>
            <w:bdr w:val="none" w:sz="0" w:space="0" w:color="auto" w:frame="1"/>
          </w:rPr>
          <w:t> </w:t>
        </w:r>
        <w:r w:rsidRPr="002F77D7">
          <w:rPr>
            <w:rFonts w:ascii="Courier New" w:eastAsia="Times New Roman" w:hAnsi="Courier New" w:cs="Courier New"/>
            <w:color w:val="000000"/>
            <w:sz w:val="24"/>
            <w:szCs w:val="24"/>
            <w:bdr w:val="none" w:sz="0" w:space="0" w:color="auto" w:frame="1"/>
          </w:rPr>
          <w:t xml:space="preserve"> </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642" w:author="Unknown"/>
          <w:rFonts w:ascii="Courier New" w:eastAsia="Times New Roman" w:hAnsi="Courier New" w:cs="Courier New"/>
          <w:color w:val="000000"/>
          <w:sz w:val="24"/>
          <w:szCs w:val="24"/>
          <w:bdr w:val="none" w:sz="0" w:space="0" w:color="auto" w:frame="1"/>
        </w:rPr>
      </w:pPr>
      <w:ins w:id="2643" w:author="Unknown">
        <w:r w:rsidRPr="002F77D7">
          <w:rPr>
            <w:rFonts w:ascii="Courier New" w:eastAsia="Times New Roman" w:hAnsi="Courier New" w:cs="Courier New"/>
            <w:color w:val="666600"/>
            <w:sz w:val="24"/>
            <w:szCs w:val="24"/>
            <w:bdr w:val="none" w:sz="0" w:space="0" w:color="auto" w:frame="1"/>
          </w:rPr>
          <w:t>}</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644" w:author="Unknown"/>
          <w:rFonts w:ascii="Courier New" w:eastAsia="Times New Roman" w:hAnsi="Courier New" w:cs="Courier New"/>
          <w:color w:val="000000"/>
          <w:sz w:val="24"/>
          <w:szCs w:val="24"/>
          <w:bdr w:val="none" w:sz="0" w:space="0" w:color="auto" w:frame="1"/>
        </w:rPr>
      </w:pPr>
      <w:ins w:id="2645" w:author="Unknown">
        <w:r w:rsidRPr="002F77D7">
          <w:rPr>
            <w:rFonts w:ascii="Cambria Math" w:eastAsia="Times New Roman" w:hAnsi="Cambria Math" w:cs="Cambria Math"/>
            <w:color w:val="666600"/>
            <w:sz w:val="24"/>
            <w:szCs w:val="24"/>
            <w:bdr w:val="none" w:sz="0" w:space="0" w:color="auto" w:frame="1"/>
          </w:rPr>
          <w:lastRenderedPageBreak/>
          <w:t>​</w:t>
        </w:r>
        <w:r w:rsidRPr="002F77D7">
          <w:rPr>
            <w:rFonts w:ascii="Courier New" w:eastAsia="Times New Roman" w:hAnsi="Courier New" w:cs="Courier New"/>
            <w:color w:val="000000"/>
            <w:sz w:val="24"/>
            <w:szCs w:val="24"/>
            <w:bdr w:val="none" w:sz="0" w:space="0" w:color="auto" w:frame="1"/>
          </w:rPr>
          <w:t xml:space="preserve"> </w:t>
        </w:r>
        <w:r w:rsidRPr="002F77D7">
          <w:rPr>
            <w:rFonts w:ascii="Cambria Math" w:eastAsia="Times New Roman" w:hAnsi="Cambria Math" w:cs="Cambria Math"/>
            <w:color w:val="666600"/>
            <w:sz w:val="24"/>
            <w:szCs w:val="24"/>
            <w:bdr w:val="none" w:sz="0" w:space="0" w:color="auto" w:frame="1"/>
          </w:rPr>
          <w:t>​</w:t>
        </w:r>
        <w:proofErr w:type="gramStart"/>
        <w:r w:rsidRPr="002F77D7">
          <w:rPr>
            <w:rFonts w:ascii="Courier New" w:eastAsia="Times New Roman" w:hAnsi="Courier New" w:cs="Courier New"/>
            <w:color w:val="000088"/>
            <w:sz w:val="24"/>
            <w:szCs w:val="24"/>
            <w:bdr w:val="none" w:sz="0" w:space="0" w:color="auto" w:frame="1"/>
          </w:rPr>
          <w:t>return</w:t>
        </w:r>
        <w:proofErr w:type="gramEnd"/>
        <w:r w:rsidRPr="002F77D7">
          <w:rPr>
            <w:rFonts w:ascii="Courier New" w:eastAsia="Times New Roman" w:hAnsi="Courier New" w:cs="Courier New"/>
            <w:color w:val="000000"/>
            <w:sz w:val="24"/>
            <w:szCs w:val="24"/>
            <w:bdr w:val="none" w:sz="0" w:space="0" w:color="auto" w:frame="1"/>
          </w:rPr>
          <w:t xml:space="preserve"> innerFunc</w:t>
        </w:r>
        <w:r w:rsidRPr="002F77D7">
          <w:rPr>
            <w:rFonts w:ascii="Courier New" w:eastAsia="Times New Roman" w:hAnsi="Courier New" w:cs="Courier New"/>
            <w:color w:val="666600"/>
            <w:sz w:val="24"/>
            <w:szCs w:val="24"/>
            <w:bdr w:val="none" w:sz="0" w:space="0" w:color="auto" w:frame="1"/>
          </w:rPr>
          <w:t>();</w:t>
        </w:r>
        <w:r w:rsidRPr="002F77D7">
          <w:rPr>
            <w:rFonts w:ascii="MS Mincho" w:eastAsia="MS Mincho" w:hAnsi="MS Mincho" w:cs="MS Mincho" w:hint="eastAsia"/>
            <w:color w:val="000000"/>
            <w:sz w:val="24"/>
            <w:szCs w:val="24"/>
            <w:bdr w:val="none" w:sz="0" w:space="0" w:color="auto" w:frame="1"/>
          </w:rPr>
          <w:t> </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646" w:author="Unknown"/>
          <w:rFonts w:ascii="Courier New" w:eastAsia="Times New Roman" w:hAnsi="Courier New" w:cs="Courier New"/>
          <w:color w:val="000000"/>
          <w:sz w:val="24"/>
          <w:szCs w:val="24"/>
          <w:bdr w:val="none" w:sz="0" w:space="0" w:color="auto" w:frame="1"/>
        </w:rPr>
      </w:pPr>
      <w:ins w:id="2647" w:author="Unknown">
        <w:r w:rsidRPr="002F77D7">
          <w:rPr>
            <w:rFonts w:ascii="Courier New" w:eastAsia="Times New Roman" w:hAnsi="Courier New" w:cs="Courier New"/>
            <w:color w:val="666600"/>
            <w:sz w:val="24"/>
            <w:szCs w:val="24"/>
            <w:bdr w:val="none" w:sz="0" w:space="0" w:color="auto" w:frame="1"/>
          </w:rPr>
          <w:t>}</w:t>
        </w:r>
        <w:r w:rsidRPr="002F77D7">
          <w:rPr>
            <w:rFonts w:ascii="MS Mincho" w:eastAsia="MS Mincho" w:hAnsi="MS Mincho" w:cs="MS Mincho" w:hint="eastAsia"/>
            <w:color w:val="000000"/>
            <w:sz w:val="24"/>
            <w:szCs w:val="24"/>
            <w:bdr w:val="none" w:sz="0" w:space="0" w:color="auto" w:frame="1"/>
          </w:rPr>
          <w:t> </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648" w:author="Unknown"/>
          <w:rFonts w:ascii="Courier New" w:eastAsia="Times New Roman" w:hAnsi="Courier New" w:cs="Courier New"/>
          <w:color w:val="000000"/>
          <w:sz w:val="24"/>
          <w:szCs w:val="24"/>
          <w:bdr w:val="none" w:sz="0" w:space="0" w:color="auto" w:frame="1"/>
        </w:rPr>
      </w:pPr>
      <w:ins w:id="2649" w:author="Unknown">
        <w:r w:rsidRPr="002F77D7">
          <w:rPr>
            <w:rFonts w:ascii="Cambria Math" w:eastAsia="Times New Roman" w:hAnsi="Cambria Math" w:cs="Cambria Math"/>
            <w:color w:val="666600"/>
            <w:sz w:val="24"/>
            <w:szCs w:val="24"/>
            <w:bdr w:val="none" w:sz="0" w:space="0" w:color="auto" w:frame="1"/>
          </w:rPr>
          <w:t>​</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650" w:author="Unknown"/>
          <w:rFonts w:ascii="Courier New" w:eastAsia="Times New Roman" w:hAnsi="Courier New" w:cs="Courier New"/>
          <w:color w:val="444444"/>
          <w:sz w:val="24"/>
          <w:szCs w:val="24"/>
        </w:rPr>
      </w:pPr>
      <w:proofErr w:type="gramStart"/>
      <w:ins w:id="2651" w:author="Unknown">
        <w:r w:rsidRPr="002F77D7">
          <w:rPr>
            <w:rFonts w:ascii="Courier New" w:eastAsia="Times New Roman" w:hAnsi="Courier New" w:cs="Courier New"/>
            <w:color w:val="000000"/>
            <w:sz w:val="24"/>
            <w:szCs w:val="24"/>
            <w:bdr w:val="none" w:sz="0" w:space="0" w:color="auto" w:frame="1"/>
          </w:rPr>
          <w:t>outerFunc</w:t>
        </w:r>
        <w:r w:rsidRPr="002F77D7">
          <w:rPr>
            <w:rFonts w:ascii="Courier New" w:eastAsia="Times New Roman" w:hAnsi="Courier New" w:cs="Courier New"/>
            <w:color w:val="666600"/>
            <w:sz w:val="24"/>
            <w:szCs w:val="24"/>
            <w:bdr w:val="none" w:sz="0" w:space="0" w:color="auto" w:frame="1"/>
          </w:rPr>
          <w:t>(</w:t>
        </w:r>
        <w:proofErr w:type="gramEnd"/>
        <w:r w:rsidRPr="002F77D7">
          <w:rPr>
            <w:rFonts w:ascii="Courier New" w:eastAsia="Times New Roman" w:hAnsi="Courier New" w:cs="Courier New"/>
            <w:color w:val="008800"/>
            <w:sz w:val="24"/>
            <w:szCs w:val="24"/>
            <w:bdr w:val="none" w:sz="0" w:space="0" w:color="auto" w:frame="1"/>
          </w:rPr>
          <w:t>"arg1"</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008800"/>
            <w:sz w:val="24"/>
            <w:szCs w:val="24"/>
            <w:bdr w:val="none" w:sz="0" w:space="0" w:color="auto" w:frame="1"/>
          </w:rPr>
          <w:t>"arg2"</w:t>
        </w:r>
        <w:r w:rsidRPr="002F77D7">
          <w:rPr>
            <w:rFonts w:ascii="Courier New" w:eastAsia="Times New Roman" w:hAnsi="Courier New" w:cs="Courier New"/>
            <w:color w:val="666600"/>
            <w:sz w:val="24"/>
            <w:szCs w:val="24"/>
            <w:bdr w:val="none" w:sz="0" w:space="0" w:color="auto" w:frame="1"/>
          </w:rPr>
          <w:t>);</w:t>
        </w:r>
      </w:ins>
    </w:p>
    <w:p w:rsidR="002F77D7" w:rsidRPr="002F77D7" w:rsidRDefault="002F77D7" w:rsidP="002F77D7">
      <w:pPr>
        <w:shd w:val="clear" w:color="auto" w:fill="FFFFFF"/>
        <w:spacing w:after="225" w:line="240" w:lineRule="auto"/>
        <w:textAlignment w:val="baseline"/>
        <w:outlineLvl w:val="2"/>
        <w:rPr>
          <w:ins w:id="2652" w:author="Unknown"/>
          <w:rFonts w:ascii="Helvetica" w:eastAsia="Times New Roman" w:hAnsi="Helvetica" w:cs="Times New Roman"/>
          <w:color w:val="444444"/>
          <w:sz w:val="32"/>
          <w:szCs w:val="32"/>
        </w:rPr>
      </w:pPr>
      <w:proofErr w:type="gramStart"/>
      <w:ins w:id="2653" w:author="Unknown">
        <w:r w:rsidRPr="002F77D7">
          <w:rPr>
            <w:rFonts w:ascii="Helvetica" w:eastAsia="Times New Roman" w:hAnsi="Helvetica" w:cs="Times New Roman"/>
            <w:color w:val="444444"/>
            <w:sz w:val="32"/>
            <w:szCs w:val="32"/>
          </w:rPr>
          <w:t>Q-6.</w:t>
        </w:r>
        <w:proofErr w:type="gramEnd"/>
        <w:r w:rsidRPr="002F77D7">
          <w:rPr>
            <w:rFonts w:ascii="Helvetica" w:eastAsia="Times New Roman" w:hAnsi="Helvetica" w:cs="Times New Roman"/>
            <w:color w:val="444444"/>
            <w:sz w:val="32"/>
            <w:szCs w:val="32"/>
          </w:rPr>
          <w:t xml:space="preserve"> Why Is “Self” Needed Instead Of “This” In JavaScript?</w:t>
        </w:r>
      </w:ins>
    </w:p>
    <w:p w:rsidR="002F77D7" w:rsidRPr="002F77D7" w:rsidRDefault="002F77D7" w:rsidP="002F77D7">
      <w:pPr>
        <w:shd w:val="clear" w:color="auto" w:fill="FFFFFF"/>
        <w:spacing w:after="375" w:line="240" w:lineRule="auto"/>
        <w:textAlignment w:val="baseline"/>
        <w:rPr>
          <w:ins w:id="2654" w:author="Unknown"/>
          <w:rFonts w:ascii="Helvetica" w:eastAsia="Times New Roman" w:hAnsi="Helvetica" w:cs="Times New Roman"/>
          <w:color w:val="4D4D4D"/>
          <w:sz w:val="24"/>
          <w:szCs w:val="24"/>
        </w:rPr>
      </w:pPr>
      <w:ins w:id="2655" w:author="Unknown">
        <w:r w:rsidRPr="002F77D7">
          <w:rPr>
            <w:rFonts w:ascii="Helvetica" w:eastAsia="Times New Roman" w:hAnsi="Helvetica" w:cs="Times New Roman"/>
            <w:color w:val="4D4D4D"/>
            <w:sz w:val="24"/>
            <w:szCs w:val="24"/>
          </w:rPr>
          <w:t xml:space="preserve">Inner functions in JavaScript have access to all of the variables defined in the outer function. However, “this” variable is an exception. Since the nested function is just a regular function and not an object method, it’s “this” refers to the global namespace. To make it </w:t>
        </w:r>
        <w:proofErr w:type="gramStart"/>
        <w:r w:rsidRPr="002F77D7">
          <w:rPr>
            <w:rFonts w:ascii="Helvetica" w:eastAsia="Times New Roman" w:hAnsi="Helvetica" w:cs="Times New Roman"/>
            <w:color w:val="4D4D4D"/>
            <w:sz w:val="24"/>
            <w:szCs w:val="24"/>
          </w:rPr>
          <w:t>more clear</w:t>
        </w:r>
        <w:proofErr w:type="gramEnd"/>
        <w:r w:rsidRPr="002F77D7">
          <w:rPr>
            <w:rFonts w:ascii="Helvetica" w:eastAsia="Times New Roman" w:hAnsi="Helvetica" w:cs="Times New Roman"/>
            <w:color w:val="4D4D4D"/>
            <w:sz w:val="24"/>
            <w:szCs w:val="24"/>
          </w:rPr>
          <w:t>, let’s look at the following example.</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656" w:author="Unknown"/>
          <w:rFonts w:ascii="Courier New" w:eastAsia="Times New Roman" w:hAnsi="Courier New" w:cs="Courier New"/>
          <w:color w:val="000000"/>
          <w:sz w:val="24"/>
          <w:szCs w:val="24"/>
          <w:bdr w:val="none" w:sz="0" w:space="0" w:color="auto" w:frame="1"/>
        </w:rPr>
      </w:pPr>
      <w:proofErr w:type="gramStart"/>
      <w:ins w:id="2657" w:author="Unknown">
        <w:r w:rsidRPr="002F77D7">
          <w:rPr>
            <w:rFonts w:ascii="Courier New" w:eastAsia="Times New Roman" w:hAnsi="Courier New" w:cs="Courier New"/>
            <w:color w:val="000088"/>
            <w:sz w:val="24"/>
            <w:szCs w:val="24"/>
            <w:bdr w:val="none" w:sz="0" w:space="0" w:color="auto" w:frame="1"/>
          </w:rPr>
          <w:t>var</w:t>
        </w:r>
        <w:proofErr w:type="gramEnd"/>
        <w:r w:rsidRPr="002F77D7">
          <w:rPr>
            <w:rFonts w:ascii="Courier New" w:eastAsia="Times New Roman" w:hAnsi="Courier New" w:cs="Courier New"/>
            <w:color w:val="000000"/>
            <w:sz w:val="24"/>
            <w:szCs w:val="24"/>
            <w:bdr w:val="none" w:sz="0" w:space="0" w:color="auto" w:frame="1"/>
          </w:rPr>
          <w:t xml:space="preserve"> aProperty </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008800"/>
            <w:sz w:val="24"/>
            <w:szCs w:val="24"/>
            <w:bdr w:val="none" w:sz="0" w:space="0" w:color="auto" w:frame="1"/>
          </w:rPr>
          <w:t>'global'</w:t>
        </w:r>
        <w:r w:rsidRPr="002F77D7">
          <w:rPr>
            <w:rFonts w:ascii="Courier New" w:eastAsia="Times New Roman" w:hAnsi="Courier New" w:cs="Courier New"/>
            <w:color w:val="666600"/>
            <w:sz w:val="24"/>
            <w:szCs w:val="24"/>
            <w:bdr w:val="none" w:sz="0" w:space="0" w:color="auto" w:frame="1"/>
          </w:rPr>
          <w:t>;</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658"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659" w:author="Unknown"/>
          <w:rFonts w:ascii="Courier New" w:eastAsia="Times New Roman" w:hAnsi="Courier New" w:cs="Courier New"/>
          <w:color w:val="000000"/>
          <w:sz w:val="24"/>
          <w:szCs w:val="24"/>
          <w:bdr w:val="none" w:sz="0" w:space="0" w:color="auto" w:frame="1"/>
        </w:rPr>
      </w:pPr>
      <w:proofErr w:type="gramStart"/>
      <w:ins w:id="2660" w:author="Unknown">
        <w:r w:rsidRPr="002F77D7">
          <w:rPr>
            <w:rFonts w:ascii="Courier New" w:eastAsia="Times New Roman" w:hAnsi="Courier New" w:cs="Courier New"/>
            <w:color w:val="000088"/>
            <w:sz w:val="24"/>
            <w:szCs w:val="24"/>
            <w:bdr w:val="none" w:sz="0" w:space="0" w:color="auto" w:frame="1"/>
          </w:rPr>
          <w:t>var</w:t>
        </w:r>
        <w:proofErr w:type="gramEnd"/>
        <w:r w:rsidRPr="002F77D7">
          <w:rPr>
            <w:rFonts w:ascii="Courier New" w:eastAsia="Times New Roman" w:hAnsi="Courier New" w:cs="Courier New"/>
            <w:color w:val="000000"/>
            <w:sz w:val="24"/>
            <w:szCs w:val="24"/>
            <w:bdr w:val="none" w:sz="0" w:space="0" w:color="auto" w:frame="1"/>
          </w:rPr>
          <w:t xml:space="preserve"> myObject </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666600"/>
            <w:sz w:val="24"/>
            <w:szCs w:val="24"/>
            <w:bdr w:val="none" w:sz="0" w:space="0" w:color="auto" w:frame="1"/>
          </w:rPr>
          <w:t>{</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661"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662" w:author="Unknown"/>
          <w:rFonts w:ascii="Courier New" w:eastAsia="Times New Roman" w:hAnsi="Courier New" w:cs="Courier New"/>
          <w:color w:val="000000"/>
          <w:sz w:val="24"/>
          <w:szCs w:val="24"/>
          <w:bdr w:val="none" w:sz="0" w:space="0" w:color="auto" w:frame="1"/>
        </w:rPr>
      </w:pPr>
      <w:ins w:id="2663" w:author="Unknown">
        <w:r w:rsidRPr="002F77D7">
          <w:rPr>
            <w:rFonts w:ascii="Courier New" w:eastAsia="Times New Roman" w:hAnsi="Courier New" w:cs="Courier New"/>
            <w:color w:val="000000"/>
            <w:sz w:val="24"/>
            <w:szCs w:val="24"/>
            <w:bdr w:val="none" w:sz="0" w:space="0" w:color="auto" w:frame="1"/>
          </w:rPr>
          <w:t xml:space="preserve">  </w:t>
        </w:r>
        <w:proofErr w:type="gramStart"/>
        <w:r w:rsidRPr="002F77D7">
          <w:rPr>
            <w:rFonts w:ascii="Courier New" w:eastAsia="Times New Roman" w:hAnsi="Courier New" w:cs="Courier New"/>
            <w:color w:val="000000"/>
            <w:sz w:val="24"/>
            <w:szCs w:val="24"/>
            <w:bdr w:val="none" w:sz="0" w:space="0" w:color="auto" w:frame="1"/>
          </w:rPr>
          <w:t>outerFun</w:t>
        </w:r>
        <w:proofErr w:type="gramEnd"/>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000088"/>
            <w:sz w:val="24"/>
            <w:szCs w:val="24"/>
            <w:bdr w:val="none" w:sz="0" w:space="0" w:color="auto" w:frame="1"/>
          </w:rPr>
          <w:t>function</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666600"/>
            <w:sz w:val="24"/>
            <w:szCs w:val="24"/>
            <w:bdr w:val="none" w:sz="0" w:space="0" w:color="auto" w:frame="1"/>
          </w:rPr>
          <w:t>{</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664"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665" w:author="Unknown"/>
          <w:rFonts w:ascii="Courier New" w:eastAsia="Times New Roman" w:hAnsi="Courier New" w:cs="Courier New"/>
          <w:color w:val="000000"/>
          <w:sz w:val="24"/>
          <w:szCs w:val="24"/>
          <w:bdr w:val="none" w:sz="0" w:space="0" w:color="auto" w:frame="1"/>
        </w:rPr>
      </w:pPr>
      <w:ins w:id="2666" w:author="Unknown">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000088"/>
            <w:sz w:val="24"/>
            <w:szCs w:val="24"/>
            <w:bdr w:val="none" w:sz="0" w:space="0" w:color="auto" w:frame="1"/>
          </w:rPr>
          <w:t>this</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aProperty </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008800"/>
            <w:sz w:val="24"/>
            <w:szCs w:val="24"/>
            <w:bdr w:val="none" w:sz="0" w:space="0" w:color="auto" w:frame="1"/>
          </w:rPr>
          <w:t>'local'</w:t>
        </w:r>
        <w:r w:rsidRPr="002F77D7">
          <w:rPr>
            <w:rFonts w:ascii="Courier New" w:eastAsia="Times New Roman" w:hAnsi="Courier New" w:cs="Courier New"/>
            <w:color w:val="666600"/>
            <w:sz w:val="24"/>
            <w:szCs w:val="24"/>
            <w:bdr w:val="none" w:sz="0" w:space="0" w:color="auto" w:frame="1"/>
          </w:rPr>
          <w:t>;</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667"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668" w:author="Unknown"/>
          <w:rFonts w:ascii="Courier New" w:eastAsia="Times New Roman" w:hAnsi="Courier New" w:cs="Courier New"/>
          <w:color w:val="000000"/>
          <w:sz w:val="24"/>
          <w:szCs w:val="24"/>
          <w:bdr w:val="none" w:sz="0" w:space="0" w:color="auto" w:frame="1"/>
        </w:rPr>
      </w:pPr>
      <w:ins w:id="2669" w:author="Unknown">
        <w:r w:rsidRPr="002F77D7">
          <w:rPr>
            <w:rFonts w:ascii="Courier New" w:eastAsia="Times New Roman" w:hAnsi="Courier New" w:cs="Courier New"/>
            <w:color w:val="000000"/>
            <w:sz w:val="24"/>
            <w:szCs w:val="24"/>
            <w:bdr w:val="none" w:sz="0" w:space="0" w:color="auto" w:frame="1"/>
          </w:rPr>
          <w:t xml:space="preserve">    </w:t>
        </w:r>
        <w:proofErr w:type="gramStart"/>
        <w:r w:rsidRPr="002F77D7">
          <w:rPr>
            <w:rFonts w:ascii="Courier New" w:eastAsia="Times New Roman" w:hAnsi="Courier New" w:cs="Courier New"/>
            <w:color w:val="000000"/>
            <w:sz w:val="24"/>
            <w:szCs w:val="24"/>
            <w:bdr w:val="none" w:sz="0" w:space="0" w:color="auto" w:frame="1"/>
          </w:rPr>
          <w:t>setTimeout</w:t>
        </w:r>
        <w:r w:rsidRPr="002F77D7">
          <w:rPr>
            <w:rFonts w:ascii="Courier New" w:eastAsia="Times New Roman" w:hAnsi="Courier New" w:cs="Courier New"/>
            <w:color w:val="666600"/>
            <w:sz w:val="24"/>
            <w:szCs w:val="24"/>
            <w:bdr w:val="none" w:sz="0" w:space="0" w:color="auto" w:frame="1"/>
          </w:rPr>
          <w:t>(</w:t>
        </w:r>
        <w:proofErr w:type="gramEnd"/>
        <w:r w:rsidRPr="002F77D7">
          <w:rPr>
            <w:rFonts w:ascii="Courier New" w:eastAsia="Times New Roman" w:hAnsi="Courier New" w:cs="Courier New"/>
            <w:color w:val="000088"/>
            <w:sz w:val="24"/>
            <w:szCs w:val="24"/>
            <w:bdr w:val="none" w:sz="0" w:space="0" w:color="auto" w:frame="1"/>
          </w:rPr>
          <w:t>function</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666600"/>
            <w:sz w:val="24"/>
            <w:szCs w:val="24"/>
            <w:bdr w:val="none" w:sz="0" w:space="0" w:color="auto" w:frame="1"/>
          </w:rPr>
          <w:t>{</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670"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671" w:author="Unknown"/>
          <w:rFonts w:ascii="Courier New" w:eastAsia="Times New Roman" w:hAnsi="Courier New" w:cs="Courier New"/>
          <w:color w:val="000000"/>
          <w:sz w:val="24"/>
          <w:szCs w:val="24"/>
          <w:bdr w:val="none" w:sz="0" w:space="0" w:color="auto" w:frame="1"/>
        </w:rPr>
      </w:pPr>
      <w:ins w:id="2672" w:author="Unknown">
        <w:r w:rsidRPr="002F77D7">
          <w:rPr>
            <w:rFonts w:ascii="Courier New" w:eastAsia="Times New Roman" w:hAnsi="Courier New" w:cs="Courier New"/>
            <w:color w:val="000000"/>
            <w:sz w:val="24"/>
            <w:szCs w:val="24"/>
            <w:bdr w:val="none" w:sz="0" w:space="0" w:color="auto" w:frame="1"/>
          </w:rPr>
          <w:t xml:space="preserve">      </w:t>
        </w:r>
        <w:proofErr w:type="gramStart"/>
        <w:r w:rsidRPr="002F77D7">
          <w:rPr>
            <w:rFonts w:ascii="Courier New" w:eastAsia="Times New Roman" w:hAnsi="Courier New" w:cs="Courier New"/>
            <w:color w:val="000000"/>
            <w:sz w:val="24"/>
            <w:szCs w:val="24"/>
            <w:bdr w:val="none" w:sz="0" w:space="0" w:color="auto" w:frame="1"/>
          </w:rPr>
          <w:t>console</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log</w:t>
        </w:r>
        <w:r w:rsidRPr="002F77D7">
          <w:rPr>
            <w:rFonts w:ascii="Courier New" w:eastAsia="Times New Roman" w:hAnsi="Courier New" w:cs="Courier New"/>
            <w:color w:val="666600"/>
            <w:sz w:val="24"/>
            <w:szCs w:val="24"/>
            <w:bdr w:val="none" w:sz="0" w:space="0" w:color="auto" w:frame="1"/>
          </w:rPr>
          <w:t>(</w:t>
        </w:r>
        <w:proofErr w:type="gramEnd"/>
        <w:r w:rsidRPr="002F77D7">
          <w:rPr>
            <w:rFonts w:ascii="Courier New" w:eastAsia="Times New Roman" w:hAnsi="Courier New" w:cs="Courier New"/>
            <w:color w:val="000088"/>
            <w:sz w:val="24"/>
            <w:szCs w:val="24"/>
            <w:bdr w:val="none" w:sz="0" w:space="0" w:color="auto" w:frame="1"/>
          </w:rPr>
          <w:t>this</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aProperty</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880000"/>
            <w:sz w:val="24"/>
            <w:szCs w:val="24"/>
            <w:bdr w:val="none" w:sz="0" w:space="0" w:color="auto" w:frame="1"/>
          </w:rPr>
          <w:t>// outputs 'global'</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673"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674" w:author="Unknown"/>
          <w:rFonts w:ascii="Courier New" w:eastAsia="Times New Roman" w:hAnsi="Courier New" w:cs="Courier New"/>
          <w:color w:val="000000"/>
          <w:sz w:val="24"/>
          <w:szCs w:val="24"/>
          <w:bdr w:val="none" w:sz="0" w:space="0" w:color="auto" w:frame="1"/>
        </w:rPr>
      </w:pPr>
      <w:ins w:id="2675" w:author="Unknown">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006666"/>
            <w:sz w:val="24"/>
            <w:szCs w:val="24"/>
            <w:bdr w:val="none" w:sz="0" w:space="0" w:color="auto" w:frame="1"/>
          </w:rPr>
          <w:t>1</w:t>
        </w:r>
        <w:r w:rsidRPr="002F77D7">
          <w:rPr>
            <w:rFonts w:ascii="Courier New" w:eastAsia="Times New Roman" w:hAnsi="Courier New" w:cs="Courier New"/>
            <w:color w:val="666600"/>
            <w:sz w:val="24"/>
            <w:szCs w:val="24"/>
            <w:bdr w:val="none" w:sz="0" w:space="0" w:color="auto" w:frame="1"/>
          </w:rPr>
          <w:t>);</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676"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677" w:author="Unknown"/>
          <w:rFonts w:ascii="Courier New" w:eastAsia="Times New Roman" w:hAnsi="Courier New" w:cs="Courier New"/>
          <w:color w:val="000000"/>
          <w:sz w:val="24"/>
          <w:szCs w:val="24"/>
          <w:bdr w:val="none" w:sz="0" w:space="0" w:color="auto" w:frame="1"/>
        </w:rPr>
      </w:pPr>
      <w:ins w:id="2678" w:author="Unknown">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666600"/>
            <w:sz w:val="24"/>
            <w:szCs w:val="24"/>
            <w:bdr w:val="none" w:sz="0" w:space="0" w:color="auto" w:frame="1"/>
          </w:rPr>
          <w:t>}</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679"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680" w:author="Unknown"/>
          <w:rFonts w:ascii="Courier New" w:eastAsia="Times New Roman" w:hAnsi="Courier New" w:cs="Courier New"/>
          <w:color w:val="444444"/>
          <w:sz w:val="24"/>
          <w:szCs w:val="24"/>
        </w:rPr>
      </w:pPr>
      <w:ins w:id="2681" w:author="Unknown">
        <w:r w:rsidRPr="002F77D7">
          <w:rPr>
            <w:rFonts w:ascii="Courier New" w:eastAsia="Times New Roman" w:hAnsi="Courier New" w:cs="Courier New"/>
            <w:color w:val="666600"/>
            <w:sz w:val="24"/>
            <w:szCs w:val="24"/>
            <w:bdr w:val="none" w:sz="0" w:space="0" w:color="auto" w:frame="1"/>
          </w:rPr>
          <w:t>};</w:t>
        </w:r>
      </w:ins>
    </w:p>
    <w:p w:rsidR="002F77D7" w:rsidRPr="002F77D7" w:rsidRDefault="002F77D7" w:rsidP="002F77D7">
      <w:pPr>
        <w:shd w:val="clear" w:color="auto" w:fill="FFFFFF"/>
        <w:spacing w:after="375" w:line="240" w:lineRule="auto"/>
        <w:textAlignment w:val="baseline"/>
        <w:rPr>
          <w:ins w:id="2682" w:author="Unknown"/>
          <w:rFonts w:ascii="Helvetica" w:eastAsia="Times New Roman" w:hAnsi="Helvetica" w:cs="Times New Roman"/>
          <w:color w:val="4D4D4D"/>
          <w:sz w:val="24"/>
          <w:szCs w:val="24"/>
        </w:rPr>
      </w:pPr>
      <w:ins w:id="2683" w:author="Unknown">
        <w:r w:rsidRPr="002F77D7">
          <w:rPr>
            <w:rFonts w:ascii="Helvetica" w:eastAsia="Times New Roman" w:hAnsi="Helvetica" w:cs="Times New Roman"/>
            <w:color w:val="4D4D4D"/>
            <w:sz w:val="24"/>
            <w:szCs w:val="24"/>
          </w:rPr>
          <w:t xml:space="preserve">Thus, we see that inside “setTimeout” function, “this” refers to the global object. We need a way to get a reference to the </w:t>
        </w:r>
        <w:proofErr w:type="gramStart"/>
        <w:r w:rsidRPr="002F77D7">
          <w:rPr>
            <w:rFonts w:ascii="Helvetica" w:eastAsia="Times New Roman" w:hAnsi="Helvetica" w:cs="Times New Roman"/>
            <w:color w:val="4D4D4D"/>
            <w:sz w:val="24"/>
            <w:szCs w:val="24"/>
          </w:rPr>
          <w:t>object, that</w:t>
        </w:r>
        <w:proofErr w:type="gramEnd"/>
        <w:r w:rsidRPr="002F77D7">
          <w:rPr>
            <w:rFonts w:ascii="Helvetica" w:eastAsia="Times New Roman" w:hAnsi="Helvetica" w:cs="Times New Roman"/>
            <w:color w:val="4D4D4D"/>
            <w:sz w:val="24"/>
            <w:szCs w:val="24"/>
          </w:rPr>
          <w:t xml:space="preserve"> is available inside the nested function. We assign the object from “this”, to </w:t>
        </w:r>
        <w:proofErr w:type="gramStart"/>
        <w:r w:rsidRPr="002F77D7">
          <w:rPr>
            <w:rFonts w:ascii="Helvetica" w:eastAsia="Times New Roman" w:hAnsi="Helvetica" w:cs="Times New Roman"/>
            <w:color w:val="4D4D4D"/>
            <w:sz w:val="24"/>
            <w:szCs w:val="24"/>
          </w:rPr>
          <w:t>another(</w:t>
        </w:r>
        <w:proofErr w:type="gramEnd"/>
        <w:r w:rsidRPr="002F77D7">
          <w:rPr>
            <w:rFonts w:ascii="Helvetica" w:eastAsia="Times New Roman" w:hAnsi="Helvetica" w:cs="Times New Roman"/>
            <w:color w:val="4D4D4D"/>
            <w:sz w:val="24"/>
            <w:szCs w:val="24"/>
          </w:rPr>
          <w:t xml:space="preserve">non-special) variable, “self”. It is not a special variable and hence cannot be overwritten by other </w:t>
        </w:r>
        <w:proofErr w:type="gramStart"/>
        <w:r w:rsidRPr="002F77D7">
          <w:rPr>
            <w:rFonts w:ascii="Helvetica" w:eastAsia="Times New Roman" w:hAnsi="Helvetica" w:cs="Times New Roman"/>
            <w:color w:val="4D4D4D"/>
            <w:sz w:val="24"/>
            <w:szCs w:val="24"/>
          </w:rPr>
          <w:t>functions(</w:t>
        </w:r>
        <w:proofErr w:type="gramEnd"/>
        <w:r w:rsidRPr="002F77D7">
          <w:rPr>
            <w:rFonts w:ascii="Helvetica" w:eastAsia="Times New Roman" w:hAnsi="Helvetica" w:cs="Times New Roman"/>
            <w:color w:val="4D4D4D"/>
            <w:sz w:val="24"/>
            <w:szCs w:val="24"/>
          </w:rPr>
          <w:t>like “this”). Thus on using “self” inside the inner function, we can refer to the local object. Following is the sample code.</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684" w:author="Unknown"/>
          <w:rFonts w:ascii="Courier New" w:eastAsia="Times New Roman" w:hAnsi="Courier New" w:cs="Courier New"/>
          <w:color w:val="000000"/>
          <w:sz w:val="24"/>
          <w:szCs w:val="24"/>
          <w:bdr w:val="none" w:sz="0" w:space="0" w:color="auto" w:frame="1"/>
        </w:rPr>
      </w:pPr>
      <w:proofErr w:type="gramStart"/>
      <w:ins w:id="2685" w:author="Unknown">
        <w:r w:rsidRPr="002F77D7">
          <w:rPr>
            <w:rFonts w:ascii="Courier New" w:eastAsia="Times New Roman" w:hAnsi="Courier New" w:cs="Courier New"/>
            <w:color w:val="000088"/>
            <w:sz w:val="24"/>
            <w:szCs w:val="24"/>
            <w:bdr w:val="none" w:sz="0" w:space="0" w:color="auto" w:frame="1"/>
          </w:rPr>
          <w:t>var</w:t>
        </w:r>
        <w:proofErr w:type="gramEnd"/>
        <w:r w:rsidRPr="002F77D7">
          <w:rPr>
            <w:rFonts w:ascii="Courier New" w:eastAsia="Times New Roman" w:hAnsi="Courier New" w:cs="Courier New"/>
            <w:color w:val="000000"/>
            <w:sz w:val="24"/>
            <w:szCs w:val="24"/>
            <w:bdr w:val="none" w:sz="0" w:space="0" w:color="auto" w:frame="1"/>
          </w:rPr>
          <w:t xml:space="preserve"> myObject </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666600"/>
            <w:sz w:val="24"/>
            <w:szCs w:val="24"/>
            <w:bdr w:val="none" w:sz="0" w:space="0" w:color="auto" w:frame="1"/>
          </w:rPr>
          <w:t>{</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686"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687" w:author="Unknown"/>
          <w:rFonts w:ascii="Courier New" w:eastAsia="Times New Roman" w:hAnsi="Courier New" w:cs="Courier New"/>
          <w:color w:val="000000"/>
          <w:sz w:val="24"/>
          <w:szCs w:val="24"/>
          <w:bdr w:val="none" w:sz="0" w:space="0" w:color="auto" w:frame="1"/>
        </w:rPr>
      </w:pPr>
      <w:ins w:id="2688" w:author="Unknown">
        <w:r w:rsidRPr="002F77D7">
          <w:rPr>
            <w:rFonts w:ascii="Courier New" w:eastAsia="Times New Roman" w:hAnsi="Courier New" w:cs="Courier New"/>
            <w:color w:val="000000"/>
            <w:sz w:val="24"/>
            <w:szCs w:val="24"/>
            <w:bdr w:val="none" w:sz="0" w:space="0" w:color="auto" w:frame="1"/>
          </w:rPr>
          <w:t xml:space="preserve">  </w:t>
        </w:r>
        <w:proofErr w:type="gramStart"/>
        <w:r w:rsidRPr="002F77D7">
          <w:rPr>
            <w:rFonts w:ascii="Courier New" w:eastAsia="Times New Roman" w:hAnsi="Courier New" w:cs="Courier New"/>
            <w:color w:val="000000"/>
            <w:sz w:val="24"/>
            <w:szCs w:val="24"/>
            <w:bdr w:val="none" w:sz="0" w:space="0" w:color="auto" w:frame="1"/>
          </w:rPr>
          <w:t>outerFun</w:t>
        </w:r>
        <w:proofErr w:type="gramEnd"/>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000088"/>
            <w:sz w:val="24"/>
            <w:szCs w:val="24"/>
            <w:bdr w:val="none" w:sz="0" w:space="0" w:color="auto" w:frame="1"/>
          </w:rPr>
          <w:t>function</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666600"/>
            <w:sz w:val="24"/>
            <w:szCs w:val="24"/>
            <w:bdr w:val="none" w:sz="0" w:space="0" w:color="auto" w:frame="1"/>
          </w:rPr>
          <w:t>{</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689"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690" w:author="Unknown"/>
          <w:rFonts w:ascii="Courier New" w:eastAsia="Times New Roman" w:hAnsi="Courier New" w:cs="Courier New"/>
          <w:color w:val="000000"/>
          <w:sz w:val="24"/>
          <w:szCs w:val="24"/>
          <w:bdr w:val="none" w:sz="0" w:space="0" w:color="auto" w:frame="1"/>
        </w:rPr>
      </w:pPr>
      <w:ins w:id="2691" w:author="Unknown">
        <w:r w:rsidRPr="002F77D7">
          <w:rPr>
            <w:rFonts w:ascii="Courier New" w:eastAsia="Times New Roman" w:hAnsi="Courier New" w:cs="Courier New"/>
            <w:color w:val="000000"/>
            <w:sz w:val="24"/>
            <w:szCs w:val="24"/>
            <w:bdr w:val="none" w:sz="0" w:space="0" w:color="auto" w:frame="1"/>
          </w:rPr>
          <w:t xml:space="preserve">    </w:t>
        </w:r>
        <w:proofErr w:type="gramStart"/>
        <w:r w:rsidRPr="002F77D7">
          <w:rPr>
            <w:rFonts w:ascii="Courier New" w:eastAsia="Times New Roman" w:hAnsi="Courier New" w:cs="Courier New"/>
            <w:color w:val="000088"/>
            <w:sz w:val="24"/>
            <w:szCs w:val="24"/>
            <w:bdr w:val="none" w:sz="0" w:space="0" w:color="auto" w:frame="1"/>
          </w:rPr>
          <w:t>var</w:t>
        </w:r>
        <w:proofErr w:type="gramEnd"/>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000088"/>
            <w:sz w:val="24"/>
            <w:szCs w:val="24"/>
            <w:bdr w:val="none" w:sz="0" w:space="0" w:color="auto" w:frame="1"/>
          </w:rPr>
          <w:t>self</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000088"/>
            <w:sz w:val="24"/>
            <w:szCs w:val="24"/>
            <w:bdr w:val="none" w:sz="0" w:space="0" w:color="auto" w:frame="1"/>
          </w:rPr>
          <w:t>this</w:t>
        </w:r>
        <w:r w:rsidRPr="002F77D7">
          <w:rPr>
            <w:rFonts w:ascii="Courier New" w:eastAsia="Times New Roman" w:hAnsi="Courier New" w:cs="Courier New"/>
            <w:color w:val="666600"/>
            <w:sz w:val="24"/>
            <w:szCs w:val="24"/>
            <w:bdr w:val="none" w:sz="0" w:space="0" w:color="auto" w:frame="1"/>
          </w:rPr>
          <w:t>;</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692"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693" w:author="Unknown"/>
          <w:rFonts w:ascii="Courier New" w:eastAsia="Times New Roman" w:hAnsi="Courier New" w:cs="Courier New"/>
          <w:color w:val="000000"/>
          <w:sz w:val="24"/>
          <w:szCs w:val="24"/>
          <w:bdr w:val="none" w:sz="0" w:space="0" w:color="auto" w:frame="1"/>
        </w:rPr>
      </w:pPr>
      <w:ins w:id="2694" w:author="Unknown">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000088"/>
            <w:sz w:val="24"/>
            <w:szCs w:val="24"/>
            <w:bdr w:val="none" w:sz="0" w:space="0" w:color="auto" w:frame="1"/>
          </w:rPr>
          <w:t>this</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aProperty </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008800"/>
            <w:sz w:val="24"/>
            <w:szCs w:val="24"/>
            <w:bdr w:val="none" w:sz="0" w:space="0" w:color="auto" w:frame="1"/>
          </w:rPr>
          <w:t>'local'</w:t>
        </w:r>
        <w:r w:rsidRPr="002F77D7">
          <w:rPr>
            <w:rFonts w:ascii="Courier New" w:eastAsia="Times New Roman" w:hAnsi="Courier New" w:cs="Courier New"/>
            <w:color w:val="666600"/>
            <w:sz w:val="24"/>
            <w:szCs w:val="24"/>
            <w:bdr w:val="none" w:sz="0" w:space="0" w:color="auto" w:frame="1"/>
          </w:rPr>
          <w:t>;</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695"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696" w:author="Unknown"/>
          <w:rFonts w:ascii="Courier New" w:eastAsia="Times New Roman" w:hAnsi="Courier New" w:cs="Courier New"/>
          <w:color w:val="000000"/>
          <w:sz w:val="24"/>
          <w:szCs w:val="24"/>
          <w:bdr w:val="none" w:sz="0" w:space="0" w:color="auto" w:frame="1"/>
        </w:rPr>
      </w:pPr>
      <w:ins w:id="2697" w:author="Unknown">
        <w:r w:rsidRPr="002F77D7">
          <w:rPr>
            <w:rFonts w:ascii="Courier New" w:eastAsia="Times New Roman" w:hAnsi="Courier New" w:cs="Courier New"/>
            <w:color w:val="000000"/>
            <w:sz w:val="24"/>
            <w:szCs w:val="24"/>
            <w:bdr w:val="none" w:sz="0" w:space="0" w:color="auto" w:frame="1"/>
          </w:rPr>
          <w:t xml:space="preserve">    </w:t>
        </w:r>
        <w:proofErr w:type="gramStart"/>
        <w:r w:rsidRPr="002F77D7">
          <w:rPr>
            <w:rFonts w:ascii="Courier New" w:eastAsia="Times New Roman" w:hAnsi="Courier New" w:cs="Courier New"/>
            <w:color w:val="000000"/>
            <w:sz w:val="24"/>
            <w:szCs w:val="24"/>
            <w:bdr w:val="none" w:sz="0" w:space="0" w:color="auto" w:frame="1"/>
          </w:rPr>
          <w:t>setTimeout</w:t>
        </w:r>
        <w:r w:rsidRPr="002F77D7">
          <w:rPr>
            <w:rFonts w:ascii="Courier New" w:eastAsia="Times New Roman" w:hAnsi="Courier New" w:cs="Courier New"/>
            <w:color w:val="666600"/>
            <w:sz w:val="24"/>
            <w:szCs w:val="24"/>
            <w:bdr w:val="none" w:sz="0" w:space="0" w:color="auto" w:frame="1"/>
          </w:rPr>
          <w:t>(</w:t>
        </w:r>
        <w:proofErr w:type="gramEnd"/>
        <w:r w:rsidRPr="002F77D7">
          <w:rPr>
            <w:rFonts w:ascii="Courier New" w:eastAsia="Times New Roman" w:hAnsi="Courier New" w:cs="Courier New"/>
            <w:color w:val="000088"/>
            <w:sz w:val="24"/>
            <w:szCs w:val="24"/>
            <w:bdr w:val="none" w:sz="0" w:space="0" w:color="auto" w:frame="1"/>
          </w:rPr>
          <w:t>function</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666600"/>
            <w:sz w:val="24"/>
            <w:szCs w:val="24"/>
            <w:bdr w:val="none" w:sz="0" w:space="0" w:color="auto" w:frame="1"/>
          </w:rPr>
          <w:t>{</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698"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699" w:author="Unknown"/>
          <w:rFonts w:ascii="Courier New" w:eastAsia="Times New Roman" w:hAnsi="Courier New" w:cs="Courier New"/>
          <w:color w:val="000000"/>
          <w:sz w:val="24"/>
          <w:szCs w:val="24"/>
          <w:bdr w:val="none" w:sz="0" w:space="0" w:color="auto" w:frame="1"/>
        </w:rPr>
      </w:pPr>
      <w:ins w:id="2700" w:author="Unknown">
        <w:r w:rsidRPr="002F77D7">
          <w:rPr>
            <w:rFonts w:ascii="Courier New" w:eastAsia="Times New Roman" w:hAnsi="Courier New" w:cs="Courier New"/>
            <w:color w:val="000000"/>
            <w:sz w:val="24"/>
            <w:szCs w:val="24"/>
            <w:bdr w:val="none" w:sz="0" w:space="0" w:color="auto" w:frame="1"/>
          </w:rPr>
          <w:t xml:space="preserve">      </w:t>
        </w:r>
        <w:proofErr w:type="gramStart"/>
        <w:r w:rsidRPr="002F77D7">
          <w:rPr>
            <w:rFonts w:ascii="Courier New" w:eastAsia="Times New Roman" w:hAnsi="Courier New" w:cs="Courier New"/>
            <w:color w:val="000000"/>
            <w:sz w:val="24"/>
            <w:szCs w:val="24"/>
            <w:bdr w:val="none" w:sz="0" w:space="0" w:color="auto" w:frame="1"/>
          </w:rPr>
          <w:t>console</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log</w:t>
        </w:r>
        <w:r w:rsidRPr="002F77D7">
          <w:rPr>
            <w:rFonts w:ascii="Courier New" w:eastAsia="Times New Roman" w:hAnsi="Courier New" w:cs="Courier New"/>
            <w:color w:val="666600"/>
            <w:sz w:val="24"/>
            <w:szCs w:val="24"/>
            <w:bdr w:val="none" w:sz="0" w:space="0" w:color="auto" w:frame="1"/>
          </w:rPr>
          <w:t>(</w:t>
        </w:r>
        <w:proofErr w:type="gramEnd"/>
        <w:r w:rsidRPr="002F77D7">
          <w:rPr>
            <w:rFonts w:ascii="Courier New" w:eastAsia="Times New Roman" w:hAnsi="Courier New" w:cs="Courier New"/>
            <w:color w:val="000088"/>
            <w:sz w:val="24"/>
            <w:szCs w:val="24"/>
            <w:bdr w:val="none" w:sz="0" w:space="0" w:color="auto" w:frame="1"/>
          </w:rPr>
          <w:t>self</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aProperty</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880000"/>
            <w:sz w:val="24"/>
            <w:szCs w:val="24"/>
            <w:bdr w:val="none" w:sz="0" w:space="0" w:color="auto" w:frame="1"/>
          </w:rPr>
          <w:t>// outputs 'local'</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701"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702" w:author="Unknown"/>
          <w:rFonts w:ascii="Courier New" w:eastAsia="Times New Roman" w:hAnsi="Courier New" w:cs="Courier New"/>
          <w:color w:val="000000"/>
          <w:sz w:val="24"/>
          <w:szCs w:val="24"/>
          <w:bdr w:val="none" w:sz="0" w:space="0" w:color="auto" w:frame="1"/>
        </w:rPr>
      </w:pPr>
      <w:ins w:id="2703" w:author="Unknown">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006666"/>
            <w:sz w:val="24"/>
            <w:szCs w:val="24"/>
            <w:bdr w:val="none" w:sz="0" w:space="0" w:color="auto" w:frame="1"/>
          </w:rPr>
          <w:t>1</w:t>
        </w:r>
        <w:r w:rsidRPr="002F77D7">
          <w:rPr>
            <w:rFonts w:ascii="Courier New" w:eastAsia="Times New Roman" w:hAnsi="Courier New" w:cs="Courier New"/>
            <w:color w:val="666600"/>
            <w:sz w:val="24"/>
            <w:szCs w:val="24"/>
            <w:bdr w:val="none" w:sz="0" w:space="0" w:color="auto" w:frame="1"/>
          </w:rPr>
          <w:t>);</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704"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705" w:author="Unknown"/>
          <w:rFonts w:ascii="Courier New" w:eastAsia="Times New Roman" w:hAnsi="Courier New" w:cs="Courier New"/>
          <w:color w:val="000000"/>
          <w:sz w:val="24"/>
          <w:szCs w:val="24"/>
          <w:bdr w:val="none" w:sz="0" w:space="0" w:color="auto" w:frame="1"/>
        </w:rPr>
      </w:pPr>
      <w:ins w:id="2706" w:author="Unknown">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666600"/>
            <w:sz w:val="24"/>
            <w:szCs w:val="24"/>
            <w:bdr w:val="none" w:sz="0" w:space="0" w:color="auto" w:frame="1"/>
          </w:rPr>
          <w:t>}</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707"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708" w:author="Unknown"/>
          <w:rFonts w:ascii="Courier New" w:eastAsia="Times New Roman" w:hAnsi="Courier New" w:cs="Courier New"/>
          <w:color w:val="444444"/>
          <w:sz w:val="24"/>
          <w:szCs w:val="24"/>
        </w:rPr>
      </w:pPr>
      <w:ins w:id="2709" w:author="Unknown">
        <w:r w:rsidRPr="002F77D7">
          <w:rPr>
            <w:rFonts w:ascii="Courier New" w:eastAsia="Times New Roman" w:hAnsi="Courier New" w:cs="Courier New"/>
            <w:color w:val="666600"/>
            <w:sz w:val="24"/>
            <w:szCs w:val="24"/>
            <w:bdr w:val="none" w:sz="0" w:space="0" w:color="auto" w:frame="1"/>
          </w:rPr>
          <w:t>};</w:t>
        </w:r>
      </w:ins>
    </w:p>
    <w:p w:rsidR="002F77D7" w:rsidRPr="002F77D7" w:rsidRDefault="002F77D7" w:rsidP="002F77D7">
      <w:pPr>
        <w:shd w:val="clear" w:color="auto" w:fill="FFFFFF"/>
        <w:spacing w:after="225" w:line="240" w:lineRule="auto"/>
        <w:textAlignment w:val="baseline"/>
        <w:outlineLvl w:val="2"/>
        <w:rPr>
          <w:ins w:id="2710" w:author="Unknown"/>
          <w:rFonts w:ascii="Helvetica" w:eastAsia="Times New Roman" w:hAnsi="Helvetica" w:cs="Times New Roman"/>
          <w:color w:val="444444"/>
          <w:sz w:val="32"/>
          <w:szCs w:val="32"/>
        </w:rPr>
      </w:pPr>
      <w:proofErr w:type="gramStart"/>
      <w:ins w:id="2711" w:author="Unknown">
        <w:r w:rsidRPr="002F77D7">
          <w:rPr>
            <w:rFonts w:ascii="Helvetica" w:eastAsia="Times New Roman" w:hAnsi="Helvetica" w:cs="Times New Roman"/>
            <w:color w:val="444444"/>
            <w:sz w:val="32"/>
            <w:szCs w:val="32"/>
          </w:rPr>
          <w:t>Q-7.</w:t>
        </w:r>
        <w:proofErr w:type="gramEnd"/>
        <w:r w:rsidRPr="002F77D7">
          <w:rPr>
            <w:rFonts w:ascii="Helvetica" w:eastAsia="Times New Roman" w:hAnsi="Helvetica" w:cs="Times New Roman"/>
            <w:color w:val="444444"/>
            <w:sz w:val="32"/>
            <w:szCs w:val="32"/>
          </w:rPr>
          <w:t xml:space="preserve"> What Is An Anonymous Function And When Should You Use It?</w:t>
        </w:r>
      </w:ins>
    </w:p>
    <w:p w:rsidR="002F77D7" w:rsidRPr="002F77D7" w:rsidRDefault="002F77D7" w:rsidP="002F77D7">
      <w:pPr>
        <w:shd w:val="clear" w:color="auto" w:fill="FFFFFF"/>
        <w:spacing w:after="375" w:line="240" w:lineRule="auto"/>
        <w:textAlignment w:val="baseline"/>
        <w:rPr>
          <w:ins w:id="2712" w:author="Unknown"/>
          <w:rFonts w:ascii="Helvetica" w:eastAsia="Times New Roman" w:hAnsi="Helvetica" w:cs="Times New Roman"/>
          <w:color w:val="4D4D4D"/>
          <w:sz w:val="24"/>
          <w:szCs w:val="24"/>
        </w:rPr>
      </w:pPr>
      <w:ins w:id="2713" w:author="Unknown">
        <w:r w:rsidRPr="002F77D7">
          <w:rPr>
            <w:rFonts w:ascii="Helvetica" w:eastAsia="Times New Roman" w:hAnsi="Helvetica" w:cs="Times New Roman"/>
            <w:color w:val="4D4D4D"/>
            <w:sz w:val="24"/>
            <w:szCs w:val="24"/>
          </w:rPr>
          <w:t>Anonymous functions are functions that are dynamically declared at runtime. They’re called anonymous functions because they don’t have a name like normal functions.</w:t>
        </w:r>
      </w:ins>
    </w:p>
    <w:p w:rsidR="002F77D7" w:rsidRPr="002F77D7" w:rsidRDefault="002F77D7" w:rsidP="002F77D7">
      <w:pPr>
        <w:shd w:val="clear" w:color="auto" w:fill="FFFFFF"/>
        <w:spacing w:after="375" w:line="240" w:lineRule="auto"/>
        <w:textAlignment w:val="baseline"/>
        <w:rPr>
          <w:ins w:id="2714" w:author="Unknown"/>
          <w:rFonts w:ascii="Helvetica" w:eastAsia="Times New Roman" w:hAnsi="Helvetica" w:cs="Times New Roman"/>
          <w:color w:val="4D4D4D"/>
          <w:sz w:val="24"/>
          <w:szCs w:val="24"/>
        </w:rPr>
      </w:pPr>
      <w:ins w:id="2715" w:author="Unknown">
        <w:r w:rsidRPr="002F77D7">
          <w:rPr>
            <w:rFonts w:ascii="Helvetica" w:eastAsia="Times New Roman" w:hAnsi="Helvetica" w:cs="Times New Roman"/>
            <w:color w:val="4D4D4D"/>
            <w:sz w:val="24"/>
            <w:szCs w:val="24"/>
          </w:rPr>
          <w:t>We use the function operator to declare an anonymous function, instead of the function declaration. Also, the function operator can be used to create a new function, wherever it’s valid to put an expression. For example, we declare a new function to be supplied as an argument to a function call or to assign a property of another object.</w:t>
        </w:r>
      </w:ins>
    </w:p>
    <w:p w:rsidR="002F77D7" w:rsidRPr="002F77D7" w:rsidRDefault="002F77D7" w:rsidP="002F77D7">
      <w:pPr>
        <w:shd w:val="clear" w:color="auto" w:fill="FFFFFF"/>
        <w:spacing w:after="375" w:line="240" w:lineRule="auto"/>
        <w:textAlignment w:val="baseline"/>
        <w:rPr>
          <w:ins w:id="2716" w:author="Unknown"/>
          <w:rFonts w:ascii="Helvetica" w:eastAsia="Times New Roman" w:hAnsi="Helvetica" w:cs="Times New Roman"/>
          <w:color w:val="4D4D4D"/>
          <w:sz w:val="24"/>
          <w:szCs w:val="24"/>
        </w:rPr>
      </w:pPr>
      <w:ins w:id="2717" w:author="Unknown">
        <w:r w:rsidRPr="002F77D7">
          <w:rPr>
            <w:rFonts w:ascii="Helvetica" w:eastAsia="Times New Roman" w:hAnsi="Helvetica" w:cs="Times New Roman"/>
            <w:color w:val="4D4D4D"/>
            <w:sz w:val="24"/>
            <w:szCs w:val="24"/>
          </w:rPr>
          <w:t>Here’s a typical example of a named function.</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718" w:author="Unknown"/>
          <w:rFonts w:ascii="Courier New" w:eastAsia="Times New Roman" w:hAnsi="Courier New" w:cs="Courier New"/>
          <w:color w:val="000000"/>
          <w:sz w:val="24"/>
          <w:szCs w:val="24"/>
          <w:bdr w:val="none" w:sz="0" w:space="0" w:color="auto" w:frame="1"/>
        </w:rPr>
      </w:pPr>
      <w:proofErr w:type="gramStart"/>
      <w:ins w:id="2719" w:author="Unknown">
        <w:r w:rsidRPr="002F77D7">
          <w:rPr>
            <w:rFonts w:ascii="Courier New" w:eastAsia="Times New Roman" w:hAnsi="Courier New" w:cs="Courier New"/>
            <w:color w:val="000088"/>
            <w:sz w:val="24"/>
            <w:szCs w:val="24"/>
            <w:bdr w:val="none" w:sz="0" w:space="0" w:color="auto" w:frame="1"/>
          </w:rPr>
          <w:t>function</w:t>
        </w:r>
        <w:proofErr w:type="gramEnd"/>
        <w:r w:rsidRPr="002F77D7">
          <w:rPr>
            <w:rFonts w:ascii="Courier New" w:eastAsia="Times New Roman" w:hAnsi="Courier New" w:cs="Courier New"/>
            <w:color w:val="000000"/>
            <w:sz w:val="24"/>
            <w:szCs w:val="24"/>
            <w:bdr w:val="none" w:sz="0" w:space="0" w:color="auto" w:frame="1"/>
          </w:rPr>
          <w:t xml:space="preserve"> testFunction</w:t>
        </w:r>
        <w:r w:rsidRPr="002F77D7">
          <w:rPr>
            <w:rFonts w:ascii="Courier New" w:eastAsia="Times New Roman" w:hAnsi="Courier New" w:cs="Courier New"/>
            <w:color w:val="666600"/>
            <w:sz w:val="24"/>
            <w:szCs w:val="24"/>
            <w:bdr w:val="none" w:sz="0" w:space="0" w:color="auto" w:frame="1"/>
          </w:rPr>
          <w:t>()</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720" w:author="Unknown"/>
          <w:rFonts w:ascii="Courier New" w:eastAsia="Times New Roman" w:hAnsi="Courier New" w:cs="Courier New"/>
          <w:color w:val="000000"/>
          <w:sz w:val="24"/>
          <w:szCs w:val="24"/>
          <w:bdr w:val="none" w:sz="0" w:space="0" w:color="auto" w:frame="1"/>
        </w:rPr>
      </w:pPr>
      <w:ins w:id="2721" w:author="Unknown">
        <w:r w:rsidRPr="002F77D7">
          <w:rPr>
            <w:rFonts w:ascii="Courier New" w:eastAsia="Times New Roman" w:hAnsi="Courier New" w:cs="Courier New"/>
            <w:color w:val="666600"/>
            <w:sz w:val="24"/>
            <w:szCs w:val="24"/>
            <w:bdr w:val="none" w:sz="0" w:space="0" w:color="auto" w:frame="1"/>
          </w:rPr>
          <w:t>{</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722"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723" w:author="Unknown"/>
          <w:rFonts w:ascii="Courier New" w:eastAsia="Times New Roman" w:hAnsi="Courier New" w:cs="Courier New"/>
          <w:color w:val="000000"/>
          <w:sz w:val="24"/>
          <w:szCs w:val="24"/>
          <w:bdr w:val="none" w:sz="0" w:space="0" w:color="auto" w:frame="1"/>
        </w:rPr>
      </w:pPr>
      <w:ins w:id="2724" w:author="Unknown">
        <w:r w:rsidRPr="002F77D7">
          <w:rPr>
            <w:rFonts w:ascii="Courier New" w:eastAsia="Times New Roman" w:hAnsi="Courier New" w:cs="Courier New"/>
            <w:color w:val="000000"/>
            <w:sz w:val="24"/>
            <w:szCs w:val="24"/>
            <w:bdr w:val="none" w:sz="0" w:space="0" w:color="auto" w:frame="1"/>
          </w:rPr>
          <w:t xml:space="preserve">   </w:t>
        </w:r>
        <w:proofErr w:type="gramStart"/>
        <w:r w:rsidRPr="002F77D7">
          <w:rPr>
            <w:rFonts w:ascii="Courier New" w:eastAsia="Times New Roman" w:hAnsi="Courier New" w:cs="Courier New"/>
            <w:color w:val="000000"/>
            <w:sz w:val="24"/>
            <w:szCs w:val="24"/>
            <w:bdr w:val="none" w:sz="0" w:space="0" w:color="auto" w:frame="1"/>
          </w:rPr>
          <w:t>alert</w:t>
        </w:r>
        <w:r w:rsidRPr="002F77D7">
          <w:rPr>
            <w:rFonts w:ascii="Courier New" w:eastAsia="Times New Roman" w:hAnsi="Courier New" w:cs="Courier New"/>
            <w:color w:val="666600"/>
            <w:sz w:val="24"/>
            <w:szCs w:val="24"/>
            <w:bdr w:val="none" w:sz="0" w:space="0" w:color="auto" w:frame="1"/>
          </w:rPr>
          <w:t>(</w:t>
        </w:r>
        <w:proofErr w:type="gramEnd"/>
        <w:r w:rsidRPr="002F77D7">
          <w:rPr>
            <w:rFonts w:ascii="Courier New" w:eastAsia="Times New Roman" w:hAnsi="Courier New" w:cs="Courier New"/>
            <w:color w:val="008800"/>
            <w:sz w:val="24"/>
            <w:szCs w:val="24"/>
            <w:bdr w:val="none" w:sz="0" w:space="0" w:color="auto" w:frame="1"/>
          </w:rPr>
          <w:t>"Welcome!!"</w:t>
        </w:r>
        <w:r w:rsidRPr="002F77D7">
          <w:rPr>
            <w:rFonts w:ascii="Courier New" w:eastAsia="Times New Roman" w:hAnsi="Courier New" w:cs="Courier New"/>
            <w:color w:val="666600"/>
            <w:sz w:val="24"/>
            <w:szCs w:val="24"/>
            <w:bdr w:val="none" w:sz="0" w:space="0" w:color="auto" w:frame="1"/>
          </w:rPr>
          <w:t>);</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725" w:author="Unknown"/>
          <w:rFonts w:ascii="Courier New" w:eastAsia="Times New Roman" w:hAnsi="Courier New" w:cs="Courier New"/>
          <w:color w:val="000000"/>
          <w:sz w:val="24"/>
          <w:szCs w:val="24"/>
          <w:bdr w:val="none" w:sz="0" w:space="0" w:color="auto" w:frame="1"/>
        </w:rPr>
      </w:pPr>
      <w:ins w:id="2726" w:author="Unknown">
        <w:r w:rsidRPr="002F77D7">
          <w:rPr>
            <w:rFonts w:ascii="Courier New" w:eastAsia="Times New Roman" w:hAnsi="Courier New" w:cs="Courier New"/>
            <w:color w:val="666600"/>
            <w:sz w:val="24"/>
            <w:szCs w:val="24"/>
            <w:bdr w:val="none" w:sz="0" w:space="0" w:color="auto" w:frame="1"/>
          </w:rPr>
          <w:t>}</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727"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728" w:author="Unknown"/>
          <w:rFonts w:ascii="Courier New" w:eastAsia="Times New Roman" w:hAnsi="Courier New" w:cs="Courier New"/>
          <w:color w:val="444444"/>
          <w:sz w:val="24"/>
          <w:szCs w:val="24"/>
        </w:rPr>
      </w:pPr>
      <w:proofErr w:type="gramStart"/>
      <w:ins w:id="2729" w:author="Unknown">
        <w:r w:rsidRPr="002F77D7">
          <w:rPr>
            <w:rFonts w:ascii="Courier New" w:eastAsia="Times New Roman" w:hAnsi="Courier New" w:cs="Courier New"/>
            <w:color w:val="000000"/>
            <w:sz w:val="24"/>
            <w:szCs w:val="24"/>
            <w:bdr w:val="none" w:sz="0" w:space="0" w:color="auto" w:frame="1"/>
          </w:rPr>
          <w:t>testFunction</w:t>
        </w:r>
        <w:r w:rsidRPr="002F77D7">
          <w:rPr>
            <w:rFonts w:ascii="Courier New" w:eastAsia="Times New Roman" w:hAnsi="Courier New" w:cs="Courier New"/>
            <w:color w:val="666600"/>
            <w:sz w:val="24"/>
            <w:szCs w:val="24"/>
            <w:bdr w:val="none" w:sz="0" w:space="0" w:color="auto" w:frame="1"/>
          </w:rPr>
          <w:t>(</w:t>
        </w:r>
        <w:proofErr w:type="gramEnd"/>
        <w:r w:rsidRPr="002F77D7">
          <w:rPr>
            <w:rFonts w:ascii="Courier New" w:eastAsia="Times New Roman" w:hAnsi="Courier New" w:cs="Courier New"/>
            <w:color w:val="666600"/>
            <w:sz w:val="24"/>
            <w:szCs w:val="24"/>
            <w:bdr w:val="none" w:sz="0" w:space="0" w:color="auto" w:frame="1"/>
          </w:rPr>
          <w:t>);</w:t>
        </w:r>
      </w:ins>
    </w:p>
    <w:p w:rsidR="002F77D7" w:rsidRPr="002F77D7" w:rsidRDefault="002F77D7" w:rsidP="002F77D7">
      <w:pPr>
        <w:shd w:val="clear" w:color="auto" w:fill="FFFFFF"/>
        <w:spacing w:after="375" w:line="240" w:lineRule="auto"/>
        <w:textAlignment w:val="baseline"/>
        <w:rPr>
          <w:ins w:id="2730" w:author="Unknown"/>
          <w:rFonts w:ascii="Helvetica" w:eastAsia="Times New Roman" w:hAnsi="Helvetica" w:cs="Times New Roman"/>
          <w:color w:val="4D4D4D"/>
          <w:sz w:val="24"/>
          <w:szCs w:val="24"/>
        </w:rPr>
      </w:pPr>
      <w:ins w:id="2731" w:author="Unknown">
        <w:r w:rsidRPr="002F77D7">
          <w:rPr>
            <w:rFonts w:ascii="Helvetica" w:eastAsia="Times New Roman" w:hAnsi="Helvetica" w:cs="Times New Roman"/>
            <w:color w:val="4D4D4D"/>
            <w:sz w:val="24"/>
            <w:szCs w:val="24"/>
          </w:rPr>
          <w:t>Here’s the same example created as an anonymous function.</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732" w:author="Unknown"/>
          <w:rFonts w:ascii="Courier New" w:eastAsia="Times New Roman" w:hAnsi="Courier New" w:cs="Courier New"/>
          <w:color w:val="000000"/>
          <w:sz w:val="24"/>
          <w:szCs w:val="24"/>
          <w:bdr w:val="none" w:sz="0" w:space="0" w:color="auto" w:frame="1"/>
        </w:rPr>
      </w:pPr>
      <w:proofErr w:type="gramStart"/>
      <w:ins w:id="2733" w:author="Unknown">
        <w:r w:rsidRPr="002F77D7">
          <w:rPr>
            <w:rFonts w:ascii="Courier New" w:eastAsia="Times New Roman" w:hAnsi="Courier New" w:cs="Courier New"/>
            <w:color w:val="000088"/>
            <w:sz w:val="24"/>
            <w:szCs w:val="24"/>
            <w:bdr w:val="none" w:sz="0" w:space="0" w:color="auto" w:frame="1"/>
          </w:rPr>
          <w:t>var</w:t>
        </w:r>
        <w:proofErr w:type="gramEnd"/>
        <w:r w:rsidRPr="002F77D7">
          <w:rPr>
            <w:rFonts w:ascii="Courier New" w:eastAsia="Times New Roman" w:hAnsi="Courier New" w:cs="Courier New"/>
            <w:color w:val="000000"/>
            <w:sz w:val="24"/>
            <w:szCs w:val="24"/>
            <w:bdr w:val="none" w:sz="0" w:space="0" w:color="auto" w:frame="1"/>
          </w:rPr>
          <w:t xml:space="preserve"> testFunction</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000088"/>
            <w:sz w:val="24"/>
            <w:szCs w:val="24"/>
            <w:bdr w:val="none" w:sz="0" w:space="0" w:color="auto" w:frame="1"/>
          </w:rPr>
          <w:t>function</w:t>
        </w:r>
        <w:r w:rsidRPr="002F77D7">
          <w:rPr>
            <w:rFonts w:ascii="Courier New" w:eastAsia="Times New Roman" w:hAnsi="Courier New" w:cs="Courier New"/>
            <w:color w:val="666600"/>
            <w:sz w:val="24"/>
            <w:szCs w:val="24"/>
            <w:bdr w:val="none" w:sz="0" w:space="0" w:color="auto" w:frame="1"/>
          </w:rPr>
          <w:t>()</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734" w:author="Unknown"/>
          <w:rFonts w:ascii="Courier New" w:eastAsia="Times New Roman" w:hAnsi="Courier New" w:cs="Courier New"/>
          <w:color w:val="000000"/>
          <w:sz w:val="24"/>
          <w:szCs w:val="24"/>
          <w:bdr w:val="none" w:sz="0" w:space="0" w:color="auto" w:frame="1"/>
        </w:rPr>
      </w:pPr>
      <w:ins w:id="2735" w:author="Unknown">
        <w:r w:rsidRPr="002F77D7">
          <w:rPr>
            <w:rFonts w:ascii="Courier New" w:eastAsia="Times New Roman" w:hAnsi="Courier New" w:cs="Courier New"/>
            <w:color w:val="666600"/>
            <w:sz w:val="24"/>
            <w:szCs w:val="24"/>
            <w:bdr w:val="none" w:sz="0" w:space="0" w:color="auto" w:frame="1"/>
          </w:rPr>
          <w:t>{</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736"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737" w:author="Unknown"/>
          <w:rFonts w:ascii="Courier New" w:eastAsia="Times New Roman" w:hAnsi="Courier New" w:cs="Courier New"/>
          <w:color w:val="000000"/>
          <w:sz w:val="24"/>
          <w:szCs w:val="24"/>
          <w:bdr w:val="none" w:sz="0" w:space="0" w:color="auto" w:frame="1"/>
        </w:rPr>
      </w:pPr>
      <w:ins w:id="2738" w:author="Unknown">
        <w:r w:rsidRPr="002F77D7">
          <w:rPr>
            <w:rFonts w:ascii="Courier New" w:eastAsia="Times New Roman" w:hAnsi="Courier New" w:cs="Courier New"/>
            <w:color w:val="000000"/>
            <w:sz w:val="24"/>
            <w:szCs w:val="24"/>
            <w:bdr w:val="none" w:sz="0" w:space="0" w:color="auto" w:frame="1"/>
          </w:rPr>
          <w:t xml:space="preserve">  </w:t>
        </w:r>
        <w:proofErr w:type="gramStart"/>
        <w:r w:rsidRPr="002F77D7">
          <w:rPr>
            <w:rFonts w:ascii="Courier New" w:eastAsia="Times New Roman" w:hAnsi="Courier New" w:cs="Courier New"/>
            <w:color w:val="000000"/>
            <w:sz w:val="24"/>
            <w:szCs w:val="24"/>
            <w:bdr w:val="none" w:sz="0" w:space="0" w:color="auto" w:frame="1"/>
          </w:rPr>
          <w:t>alert</w:t>
        </w:r>
        <w:r w:rsidRPr="002F77D7">
          <w:rPr>
            <w:rFonts w:ascii="Courier New" w:eastAsia="Times New Roman" w:hAnsi="Courier New" w:cs="Courier New"/>
            <w:color w:val="666600"/>
            <w:sz w:val="24"/>
            <w:szCs w:val="24"/>
            <w:bdr w:val="none" w:sz="0" w:space="0" w:color="auto" w:frame="1"/>
          </w:rPr>
          <w:t>(</w:t>
        </w:r>
        <w:proofErr w:type="gramEnd"/>
        <w:r w:rsidRPr="002F77D7">
          <w:rPr>
            <w:rFonts w:ascii="Courier New" w:eastAsia="Times New Roman" w:hAnsi="Courier New" w:cs="Courier New"/>
            <w:color w:val="008800"/>
            <w:sz w:val="24"/>
            <w:szCs w:val="24"/>
            <w:bdr w:val="none" w:sz="0" w:space="0" w:color="auto" w:frame="1"/>
          </w:rPr>
          <w:t>"Zoom! Zoom! Zoom!"</w:t>
        </w:r>
        <w:r w:rsidRPr="002F77D7">
          <w:rPr>
            <w:rFonts w:ascii="Courier New" w:eastAsia="Times New Roman" w:hAnsi="Courier New" w:cs="Courier New"/>
            <w:color w:val="666600"/>
            <w:sz w:val="24"/>
            <w:szCs w:val="24"/>
            <w:bdr w:val="none" w:sz="0" w:space="0" w:color="auto" w:frame="1"/>
          </w:rPr>
          <w:t>);</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739" w:author="Unknown"/>
          <w:rFonts w:ascii="Courier New" w:eastAsia="Times New Roman" w:hAnsi="Courier New" w:cs="Courier New"/>
          <w:color w:val="000000"/>
          <w:sz w:val="24"/>
          <w:szCs w:val="24"/>
          <w:bdr w:val="none" w:sz="0" w:space="0" w:color="auto" w:frame="1"/>
        </w:rPr>
      </w:pPr>
      <w:ins w:id="2740" w:author="Unknown">
        <w:r w:rsidRPr="002F77D7">
          <w:rPr>
            <w:rFonts w:ascii="Courier New" w:eastAsia="Times New Roman" w:hAnsi="Courier New" w:cs="Courier New"/>
            <w:color w:val="666600"/>
            <w:sz w:val="24"/>
            <w:szCs w:val="24"/>
            <w:bdr w:val="none" w:sz="0" w:space="0" w:color="auto" w:frame="1"/>
          </w:rPr>
          <w:t>}</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741"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742" w:author="Unknown"/>
          <w:rFonts w:ascii="Courier New" w:eastAsia="Times New Roman" w:hAnsi="Courier New" w:cs="Courier New"/>
          <w:color w:val="444444"/>
          <w:sz w:val="24"/>
          <w:szCs w:val="24"/>
        </w:rPr>
      </w:pPr>
      <w:proofErr w:type="gramStart"/>
      <w:ins w:id="2743" w:author="Unknown">
        <w:r w:rsidRPr="002F77D7">
          <w:rPr>
            <w:rFonts w:ascii="Courier New" w:eastAsia="Times New Roman" w:hAnsi="Courier New" w:cs="Courier New"/>
            <w:color w:val="000000"/>
            <w:sz w:val="24"/>
            <w:szCs w:val="24"/>
            <w:bdr w:val="none" w:sz="0" w:space="0" w:color="auto" w:frame="1"/>
          </w:rPr>
          <w:t>flyToTheMoon</w:t>
        </w:r>
        <w:r w:rsidRPr="002F77D7">
          <w:rPr>
            <w:rFonts w:ascii="Courier New" w:eastAsia="Times New Roman" w:hAnsi="Courier New" w:cs="Courier New"/>
            <w:color w:val="666600"/>
            <w:sz w:val="24"/>
            <w:szCs w:val="24"/>
            <w:bdr w:val="none" w:sz="0" w:space="0" w:color="auto" w:frame="1"/>
          </w:rPr>
          <w:t>(</w:t>
        </w:r>
        <w:proofErr w:type="gramEnd"/>
        <w:r w:rsidRPr="002F77D7">
          <w:rPr>
            <w:rFonts w:ascii="Courier New" w:eastAsia="Times New Roman" w:hAnsi="Courier New" w:cs="Courier New"/>
            <w:color w:val="666600"/>
            <w:sz w:val="24"/>
            <w:szCs w:val="24"/>
            <w:bdr w:val="none" w:sz="0" w:space="0" w:color="auto" w:frame="1"/>
          </w:rPr>
          <w:t>);</w:t>
        </w:r>
      </w:ins>
    </w:p>
    <w:p w:rsidR="002F77D7" w:rsidRPr="002F77D7" w:rsidRDefault="002F77D7" w:rsidP="002F77D7">
      <w:pPr>
        <w:shd w:val="clear" w:color="auto" w:fill="FFFFFF"/>
        <w:spacing w:after="375" w:line="240" w:lineRule="auto"/>
        <w:textAlignment w:val="baseline"/>
        <w:rPr>
          <w:ins w:id="2744" w:author="Unknown"/>
          <w:rFonts w:ascii="Helvetica" w:eastAsia="Times New Roman" w:hAnsi="Helvetica" w:cs="Times New Roman"/>
          <w:color w:val="4D4D4D"/>
          <w:sz w:val="24"/>
          <w:szCs w:val="24"/>
        </w:rPr>
      </w:pPr>
      <w:ins w:id="2745" w:author="Unknown">
        <w:r w:rsidRPr="002F77D7">
          <w:rPr>
            <w:rFonts w:ascii="Helvetica" w:eastAsia="Times New Roman" w:hAnsi="Helvetica" w:cs="Times New Roman"/>
            <w:color w:val="4D4D4D"/>
            <w:sz w:val="24"/>
            <w:szCs w:val="24"/>
          </w:rPr>
          <w:t>Following are the key usage of anonymous functions.</w:t>
        </w:r>
      </w:ins>
    </w:p>
    <w:p w:rsidR="002F77D7" w:rsidRPr="002F77D7" w:rsidRDefault="002F77D7" w:rsidP="002F77D7">
      <w:pPr>
        <w:numPr>
          <w:ilvl w:val="0"/>
          <w:numId w:val="103"/>
        </w:numPr>
        <w:shd w:val="clear" w:color="auto" w:fill="FFFFFF"/>
        <w:spacing w:after="0" w:line="240" w:lineRule="auto"/>
        <w:ind w:left="456"/>
        <w:textAlignment w:val="baseline"/>
        <w:rPr>
          <w:ins w:id="2746" w:author="Unknown"/>
          <w:rFonts w:ascii="Helvetica" w:eastAsia="Times New Roman" w:hAnsi="Helvetica" w:cs="Times New Roman"/>
          <w:color w:val="4D4D4D"/>
          <w:sz w:val="24"/>
          <w:szCs w:val="24"/>
        </w:rPr>
      </w:pPr>
      <w:ins w:id="2747" w:author="Unknown">
        <w:r w:rsidRPr="002F77D7">
          <w:rPr>
            <w:rFonts w:ascii="inherit" w:eastAsia="Times New Roman" w:hAnsi="inherit" w:cs="Times New Roman"/>
            <w:b/>
            <w:bCs/>
            <w:color w:val="4D4D4D"/>
            <w:sz w:val="24"/>
            <w:szCs w:val="24"/>
            <w:bdr w:val="none" w:sz="0" w:space="0" w:color="auto" w:frame="1"/>
          </w:rPr>
          <w:lastRenderedPageBreak/>
          <w:t>Code brevity.</w:t>
        </w:r>
      </w:ins>
    </w:p>
    <w:p w:rsidR="002F77D7" w:rsidRPr="002F77D7" w:rsidRDefault="002F77D7" w:rsidP="002F77D7">
      <w:pPr>
        <w:numPr>
          <w:ilvl w:val="1"/>
          <w:numId w:val="103"/>
        </w:numPr>
        <w:shd w:val="clear" w:color="auto" w:fill="FFFFFF"/>
        <w:spacing w:after="0" w:line="240" w:lineRule="auto"/>
        <w:ind w:left="912"/>
        <w:textAlignment w:val="baseline"/>
        <w:rPr>
          <w:ins w:id="2748" w:author="Unknown"/>
          <w:rFonts w:ascii="Helvetica" w:eastAsia="Times New Roman" w:hAnsi="Helvetica" w:cs="Times New Roman"/>
          <w:color w:val="4D4D4D"/>
          <w:sz w:val="24"/>
          <w:szCs w:val="24"/>
        </w:rPr>
      </w:pPr>
      <w:ins w:id="2749" w:author="Unknown">
        <w:r w:rsidRPr="002F77D7">
          <w:rPr>
            <w:rFonts w:ascii="Helvetica" w:eastAsia="Times New Roman" w:hAnsi="Helvetica" w:cs="Times New Roman"/>
            <w:color w:val="4D4D4D"/>
            <w:sz w:val="24"/>
            <w:szCs w:val="24"/>
          </w:rPr>
          <w:t>Use them in</w:t>
        </w:r>
      </w:ins>
    </w:p>
    <w:p w:rsidR="002F77D7" w:rsidRPr="002F77D7" w:rsidRDefault="002F77D7" w:rsidP="002F77D7">
      <w:pPr>
        <w:numPr>
          <w:ilvl w:val="2"/>
          <w:numId w:val="103"/>
        </w:numPr>
        <w:shd w:val="clear" w:color="auto" w:fill="FFFFFF"/>
        <w:spacing w:after="0" w:line="240" w:lineRule="auto"/>
        <w:ind w:left="1368"/>
        <w:textAlignment w:val="baseline"/>
        <w:rPr>
          <w:ins w:id="2750" w:author="Unknown"/>
          <w:rFonts w:ascii="Helvetica" w:eastAsia="Times New Roman" w:hAnsi="Helvetica" w:cs="Times New Roman"/>
          <w:color w:val="4D4D4D"/>
          <w:sz w:val="24"/>
          <w:szCs w:val="24"/>
        </w:rPr>
      </w:pPr>
      <w:ins w:id="2751" w:author="Unknown">
        <w:r w:rsidRPr="002F77D7">
          <w:rPr>
            <w:rFonts w:ascii="Helvetica" w:eastAsia="Times New Roman" w:hAnsi="Helvetica" w:cs="Times New Roman"/>
            <w:color w:val="4D4D4D"/>
            <w:sz w:val="24"/>
            <w:szCs w:val="24"/>
          </w:rPr>
          <w:t>Callbacks, and</w:t>
        </w:r>
      </w:ins>
    </w:p>
    <w:p w:rsidR="002F77D7" w:rsidRPr="002F77D7" w:rsidRDefault="002F77D7" w:rsidP="002F77D7">
      <w:pPr>
        <w:numPr>
          <w:ilvl w:val="2"/>
          <w:numId w:val="103"/>
        </w:numPr>
        <w:shd w:val="clear" w:color="auto" w:fill="FFFFFF"/>
        <w:spacing w:after="0" w:line="240" w:lineRule="auto"/>
        <w:ind w:left="1368"/>
        <w:textAlignment w:val="baseline"/>
        <w:rPr>
          <w:ins w:id="2752" w:author="Unknown"/>
          <w:rFonts w:ascii="Helvetica" w:eastAsia="Times New Roman" w:hAnsi="Helvetica" w:cs="Times New Roman"/>
          <w:color w:val="4D4D4D"/>
          <w:sz w:val="24"/>
          <w:szCs w:val="24"/>
        </w:rPr>
      </w:pPr>
      <w:ins w:id="2753" w:author="Unknown">
        <w:r w:rsidRPr="002F77D7">
          <w:rPr>
            <w:rFonts w:ascii="Helvetica" w:eastAsia="Times New Roman" w:hAnsi="Helvetica" w:cs="Times New Roman"/>
            <w:color w:val="4D4D4D"/>
            <w:sz w:val="24"/>
            <w:szCs w:val="24"/>
          </w:rPr>
          <w:t>Event handlers.</w:t>
        </w:r>
      </w:ins>
    </w:p>
    <w:p w:rsidR="002F77D7" w:rsidRPr="002F77D7" w:rsidRDefault="002F77D7" w:rsidP="002F77D7">
      <w:pPr>
        <w:numPr>
          <w:ilvl w:val="0"/>
          <w:numId w:val="103"/>
        </w:numPr>
        <w:shd w:val="clear" w:color="auto" w:fill="FFFFFF"/>
        <w:spacing w:after="0" w:line="240" w:lineRule="auto"/>
        <w:ind w:left="456"/>
        <w:textAlignment w:val="baseline"/>
        <w:rPr>
          <w:ins w:id="2754" w:author="Unknown"/>
          <w:rFonts w:ascii="Helvetica" w:eastAsia="Times New Roman" w:hAnsi="Helvetica" w:cs="Times New Roman"/>
          <w:color w:val="4D4D4D"/>
          <w:sz w:val="24"/>
          <w:szCs w:val="24"/>
        </w:rPr>
      </w:pPr>
      <w:ins w:id="2755" w:author="Unknown">
        <w:r w:rsidRPr="002F77D7">
          <w:rPr>
            <w:rFonts w:ascii="inherit" w:eastAsia="Times New Roman" w:hAnsi="inherit" w:cs="Times New Roman"/>
            <w:b/>
            <w:bCs/>
            <w:color w:val="4D4D4D"/>
            <w:sz w:val="24"/>
            <w:szCs w:val="24"/>
            <w:bdr w:val="none" w:sz="0" w:space="0" w:color="auto" w:frame="1"/>
          </w:rPr>
          <w:t>Scope management.</w:t>
        </w:r>
      </w:ins>
    </w:p>
    <w:p w:rsidR="002F77D7" w:rsidRPr="002F77D7" w:rsidRDefault="002F77D7" w:rsidP="002F77D7">
      <w:pPr>
        <w:numPr>
          <w:ilvl w:val="1"/>
          <w:numId w:val="103"/>
        </w:numPr>
        <w:shd w:val="clear" w:color="auto" w:fill="FFFFFF"/>
        <w:spacing w:after="0" w:line="240" w:lineRule="auto"/>
        <w:ind w:left="912"/>
        <w:textAlignment w:val="baseline"/>
        <w:rPr>
          <w:ins w:id="2756" w:author="Unknown"/>
          <w:rFonts w:ascii="Helvetica" w:eastAsia="Times New Roman" w:hAnsi="Helvetica" w:cs="Times New Roman"/>
          <w:color w:val="4D4D4D"/>
          <w:sz w:val="24"/>
          <w:szCs w:val="24"/>
        </w:rPr>
      </w:pPr>
      <w:ins w:id="2757" w:author="Unknown">
        <w:r w:rsidRPr="002F77D7">
          <w:rPr>
            <w:rFonts w:ascii="Helvetica" w:eastAsia="Times New Roman" w:hAnsi="Helvetica" w:cs="Times New Roman"/>
            <w:color w:val="4D4D4D"/>
            <w:sz w:val="24"/>
            <w:szCs w:val="24"/>
          </w:rPr>
          <w:t>They are useful in the following scenario.</w:t>
        </w:r>
      </w:ins>
    </w:p>
    <w:p w:rsidR="002F77D7" w:rsidRPr="002F77D7" w:rsidRDefault="002F77D7" w:rsidP="002F77D7">
      <w:pPr>
        <w:numPr>
          <w:ilvl w:val="2"/>
          <w:numId w:val="103"/>
        </w:numPr>
        <w:shd w:val="clear" w:color="auto" w:fill="FFFFFF"/>
        <w:spacing w:after="0" w:line="240" w:lineRule="auto"/>
        <w:ind w:left="1368"/>
        <w:textAlignment w:val="baseline"/>
        <w:rPr>
          <w:ins w:id="2758" w:author="Unknown"/>
          <w:rFonts w:ascii="Helvetica" w:eastAsia="Times New Roman" w:hAnsi="Helvetica" w:cs="Times New Roman"/>
          <w:color w:val="4D4D4D"/>
          <w:sz w:val="24"/>
          <w:szCs w:val="24"/>
        </w:rPr>
      </w:pPr>
      <w:ins w:id="2759" w:author="Unknown">
        <w:r w:rsidRPr="002F77D7">
          <w:rPr>
            <w:rFonts w:ascii="Helvetica" w:eastAsia="Times New Roman" w:hAnsi="Helvetica" w:cs="Times New Roman"/>
            <w:color w:val="4D4D4D"/>
            <w:sz w:val="24"/>
            <w:szCs w:val="24"/>
          </w:rPr>
          <w:t>To create a temporary/private scope.</w:t>
        </w:r>
      </w:ins>
    </w:p>
    <w:p w:rsidR="002F77D7" w:rsidRPr="002F77D7" w:rsidRDefault="002F77D7" w:rsidP="002F77D7">
      <w:pPr>
        <w:numPr>
          <w:ilvl w:val="2"/>
          <w:numId w:val="103"/>
        </w:numPr>
        <w:shd w:val="clear" w:color="auto" w:fill="FFFFFF"/>
        <w:spacing w:after="0" w:line="240" w:lineRule="auto"/>
        <w:ind w:left="1368"/>
        <w:textAlignment w:val="baseline"/>
        <w:rPr>
          <w:ins w:id="2760" w:author="Unknown"/>
          <w:rFonts w:ascii="Helvetica" w:eastAsia="Times New Roman" w:hAnsi="Helvetica" w:cs="Times New Roman"/>
          <w:color w:val="4D4D4D"/>
          <w:sz w:val="24"/>
          <w:szCs w:val="24"/>
        </w:rPr>
      </w:pPr>
      <w:ins w:id="2761" w:author="Unknown">
        <w:r w:rsidRPr="002F77D7">
          <w:rPr>
            <w:rFonts w:ascii="Helvetica" w:eastAsia="Times New Roman" w:hAnsi="Helvetica" w:cs="Times New Roman"/>
            <w:color w:val="4D4D4D"/>
            <w:sz w:val="24"/>
            <w:szCs w:val="24"/>
          </w:rPr>
          <w:t>In Closures and Recursions.</w:t>
        </w:r>
      </w:ins>
    </w:p>
    <w:p w:rsidR="002F77D7" w:rsidRPr="002F77D7" w:rsidRDefault="002F77D7" w:rsidP="002F77D7">
      <w:pPr>
        <w:shd w:val="clear" w:color="auto" w:fill="FFFFFF"/>
        <w:spacing w:after="225" w:line="240" w:lineRule="auto"/>
        <w:textAlignment w:val="baseline"/>
        <w:outlineLvl w:val="2"/>
        <w:rPr>
          <w:ins w:id="2762" w:author="Unknown"/>
          <w:rFonts w:ascii="Helvetica" w:eastAsia="Times New Roman" w:hAnsi="Helvetica" w:cs="Times New Roman"/>
          <w:color w:val="444444"/>
          <w:sz w:val="32"/>
          <w:szCs w:val="32"/>
        </w:rPr>
      </w:pPr>
      <w:proofErr w:type="gramStart"/>
      <w:ins w:id="2763" w:author="Unknown">
        <w:r w:rsidRPr="002F77D7">
          <w:rPr>
            <w:rFonts w:ascii="Helvetica" w:eastAsia="Times New Roman" w:hAnsi="Helvetica" w:cs="Times New Roman"/>
            <w:color w:val="444444"/>
            <w:sz w:val="32"/>
            <w:szCs w:val="32"/>
          </w:rPr>
          <w:t>Q-8.</w:t>
        </w:r>
        <w:proofErr w:type="gramEnd"/>
        <w:r w:rsidRPr="002F77D7">
          <w:rPr>
            <w:rFonts w:ascii="Helvetica" w:eastAsia="Times New Roman" w:hAnsi="Helvetica" w:cs="Times New Roman"/>
            <w:color w:val="444444"/>
            <w:sz w:val="32"/>
            <w:szCs w:val="32"/>
          </w:rPr>
          <w:t xml:space="preserve"> What Is </w:t>
        </w:r>
        <w:proofErr w:type="gramStart"/>
        <w:r w:rsidRPr="002F77D7">
          <w:rPr>
            <w:rFonts w:ascii="Helvetica" w:eastAsia="Times New Roman" w:hAnsi="Helvetica" w:cs="Times New Roman"/>
            <w:color w:val="444444"/>
            <w:sz w:val="32"/>
            <w:szCs w:val="32"/>
          </w:rPr>
          <w:t>The</w:t>
        </w:r>
        <w:proofErr w:type="gramEnd"/>
        <w:r w:rsidRPr="002F77D7">
          <w:rPr>
            <w:rFonts w:ascii="Helvetica" w:eastAsia="Times New Roman" w:hAnsi="Helvetica" w:cs="Times New Roman"/>
            <w:color w:val="444444"/>
            <w:sz w:val="32"/>
            <w:szCs w:val="32"/>
          </w:rPr>
          <w:t xml:space="preserve"> Difference Between “==” And “===”?</w:t>
        </w:r>
      </w:ins>
    </w:p>
    <w:p w:rsidR="002F77D7" w:rsidRPr="002F77D7" w:rsidRDefault="002F77D7" w:rsidP="002F77D7">
      <w:pPr>
        <w:shd w:val="clear" w:color="auto" w:fill="FFFFFF"/>
        <w:spacing w:after="375" w:line="240" w:lineRule="auto"/>
        <w:textAlignment w:val="baseline"/>
        <w:rPr>
          <w:ins w:id="2764" w:author="Unknown"/>
          <w:rFonts w:ascii="Helvetica" w:eastAsia="Times New Roman" w:hAnsi="Helvetica" w:cs="Times New Roman"/>
          <w:color w:val="4D4D4D"/>
          <w:sz w:val="24"/>
          <w:szCs w:val="24"/>
        </w:rPr>
      </w:pPr>
      <w:ins w:id="2765" w:author="Unknown">
        <w:r w:rsidRPr="002F77D7">
          <w:rPr>
            <w:rFonts w:ascii="Helvetica" w:eastAsia="Times New Roman" w:hAnsi="Helvetica" w:cs="Times New Roman"/>
            <w:color w:val="4D4D4D"/>
            <w:sz w:val="24"/>
            <w:szCs w:val="24"/>
          </w:rPr>
          <w:t>These are the operators provided by JavaScript – strict equality and Type converting equality.</w:t>
        </w:r>
      </w:ins>
    </w:p>
    <w:p w:rsidR="002F77D7" w:rsidRPr="002F77D7" w:rsidRDefault="002F77D7" w:rsidP="002F77D7">
      <w:pPr>
        <w:shd w:val="clear" w:color="auto" w:fill="FFFFFF"/>
        <w:spacing w:after="375" w:line="240" w:lineRule="auto"/>
        <w:textAlignment w:val="baseline"/>
        <w:rPr>
          <w:ins w:id="2766" w:author="Unknown"/>
          <w:rFonts w:ascii="Helvetica" w:eastAsia="Times New Roman" w:hAnsi="Helvetica" w:cs="Times New Roman"/>
          <w:color w:val="4D4D4D"/>
          <w:sz w:val="24"/>
          <w:szCs w:val="24"/>
        </w:rPr>
      </w:pPr>
      <w:ins w:id="2767" w:author="Unknown">
        <w:r w:rsidRPr="002F77D7">
          <w:rPr>
            <w:rFonts w:ascii="Helvetica" w:eastAsia="Times New Roman" w:hAnsi="Helvetica" w:cs="Times New Roman"/>
            <w:color w:val="4D4D4D"/>
            <w:sz w:val="24"/>
            <w:szCs w:val="24"/>
          </w:rPr>
          <w:t>Strict equality (===) returns true if the values which it is going to compare have the same data type. Taking an example, “2” will not be equal to 2</w:t>
        </w:r>
        <w:proofErr w:type="gramStart"/>
        <w:r w:rsidRPr="002F77D7">
          <w:rPr>
            <w:rFonts w:ascii="Helvetica" w:eastAsia="Times New Roman" w:hAnsi="Helvetica" w:cs="Times New Roman"/>
            <w:color w:val="4D4D4D"/>
            <w:sz w:val="24"/>
            <w:szCs w:val="24"/>
          </w:rPr>
          <w:t>  i.e</w:t>
        </w:r>
        <w:proofErr w:type="gramEnd"/>
        <w:r w:rsidRPr="002F77D7">
          <w:rPr>
            <w:rFonts w:ascii="Helvetica" w:eastAsia="Times New Roman" w:hAnsi="Helvetica" w:cs="Times New Roman"/>
            <w:color w:val="4D4D4D"/>
            <w:sz w:val="24"/>
            <w:szCs w:val="24"/>
          </w:rPr>
          <w:t>. (“2″===2) will return false.</w:t>
        </w:r>
      </w:ins>
    </w:p>
    <w:p w:rsidR="002F77D7" w:rsidRPr="002F77D7" w:rsidRDefault="002F77D7" w:rsidP="002F77D7">
      <w:pPr>
        <w:shd w:val="clear" w:color="auto" w:fill="FFFFFF"/>
        <w:spacing w:after="375" w:line="240" w:lineRule="auto"/>
        <w:textAlignment w:val="baseline"/>
        <w:rPr>
          <w:ins w:id="2768" w:author="Unknown"/>
          <w:rFonts w:ascii="Helvetica" w:eastAsia="Times New Roman" w:hAnsi="Helvetica" w:cs="Times New Roman"/>
          <w:color w:val="4D4D4D"/>
          <w:sz w:val="24"/>
          <w:szCs w:val="24"/>
        </w:rPr>
      </w:pPr>
      <w:ins w:id="2769" w:author="Unknown">
        <w:r w:rsidRPr="002F77D7">
          <w:rPr>
            <w:rFonts w:ascii="Helvetica" w:eastAsia="Times New Roman" w:hAnsi="Helvetica" w:cs="Times New Roman"/>
            <w:color w:val="4D4D4D"/>
            <w:sz w:val="24"/>
            <w:szCs w:val="24"/>
          </w:rPr>
          <w:t>Secondly, Type converting equality (==), automatically converts the variable to value irrespective of the data type. Taking an example, here “2” will be equal to 2</w:t>
        </w:r>
        <w:proofErr w:type="gramStart"/>
        <w:r w:rsidRPr="002F77D7">
          <w:rPr>
            <w:rFonts w:ascii="Helvetica" w:eastAsia="Times New Roman" w:hAnsi="Helvetica" w:cs="Times New Roman"/>
            <w:color w:val="4D4D4D"/>
            <w:sz w:val="24"/>
            <w:szCs w:val="24"/>
          </w:rPr>
          <w:t>  i.e</w:t>
        </w:r>
        <w:proofErr w:type="gramEnd"/>
        <w:r w:rsidRPr="002F77D7">
          <w:rPr>
            <w:rFonts w:ascii="Helvetica" w:eastAsia="Times New Roman" w:hAnsi="Helvetica" w:cs="Times New Roman"/>
            <w:color w:val="4D4D4D"/>
            <w:sz w:val="24"/>
            <w:szCs w:val="24"/>
          </w:rPr>
          <w:t>. (“2″===2) will return true.</w:t>
        </w:r>
      </w:ins>
    </w:p>
    <w:p w:rsidR="002F77D7" w:rsidRPr="002F77D7" w:rsidRDefault="002F77D7" w:rsidP="002F77D7">
      <w:pPr>
        <w:shd w:val="clear" w:color="auto" w:fill="FFFFFF"/>
        <w:spacing w:after="375" w:line="240" w:lineRule="auto"/>
        <w:textAlignment w:val="baseline"/>
        <w:rPr>
          <w:ins w:id="2770" w:author="Unknown"/>
          <w:rFonts w:ascii="Helvetica" w:eastAsia="Times New Roman" w:hAnsi="Helvetica" w:cs="Times New Roman"/>
          <w:color w:val="4D4D4D"/>
          <w:sz w:val="24"/>
          <w:szCs w:val="24"/>
        </w:rPr>
      </w:pPr>
      <w:ins w:id="2771" w:author="Unknown">
        <w:r w:rsidRPr="002F77D7">
          <w:rPr>
            <w:rFonts w:ascii="Helvetica" w:eastAsia="Times New Roman" w:hAnsi="Helvetica" w:cs="Times New Roman"/>
            <w:color w:val="4D4D4D"/>
            <w:sz w:val="24"/>
            <w:szCs w:val="24"/>
          </w:rPr>
          <w:t>Summarizing it, double equal (==) is an autotype converting equality operator while three equals (===) is a strict equality operator, i.e., it will not convert values automatically.</w:t>
        </w:r>
      </w:ins>
    </w:p>
    <w:p w:rsidR="002F77D7" w:rsidRPr="002F77D7" w:rsidRDefault="002F77D7" w:rsidP="002F77D7">
      <w:pPr>
        <w:shd w:val="clear" w:color="auto" w:fill="FFFFFF"/>
        <w:spacing w:after="225" w:line="240" w:lineRule="auto"/>
        <w:textAlignment w:val="baseline"/>
        <w:outlineLvl w:val="2"/>
        <w:rPr>
          <w:ins w:id="2772" w:author="Unknown"/>
          <w:rFonts w:ascii="Helvetica" w:eastAsia="Times New Roman" w:hAnsi="Helvetica" w:cs="Times New Roman"/>
          <w:color w:val="444444"/>
          <w:sz w:val="32"/>
          <w:szCs w:val="32"/>
        </w:rPr>
      </w:pPr>
      <w:proofErr w:type="gramStart"/>
      <w:ins w:id="2773" w:author="Unknown">
        <w:r w:rsidRPr="002F77D7">
          <w:rPr>
            <w:rFonts w:ascii="Helvetica" w:eastAsia="Times New Roman" w:hAnsi="Helvetica" w:cs="Times New Roman"/>
            <w:color w:val="444444"/>
            <w:sz w:val="32"/>
            <w:szCs w:val="32"/>
          </w:rPr>
          <w:t>Q-9.</w:t>
        </w:r>
        <w:proofErr w:type="gramEnd"/>
        <w:r w:rsidRPr="002F77D7">
          <w:rPr>
            <w:rFonts w:ascii="Helvetica" w:eastAsia="Times New Roman" w:hAnsi="Helvetica" w:cs="Times New Roman"/>
            <w:color w:val="444444"/>
            <w:sz w:val="32"/>
            <w:szCs w:val="32"/>
          </w:rPr>
          <w:t xml:space="preserve"> What Are JavaScript Data Types?</w:t>
        </w:r>
      </w:ins>
    </w:p>
    <w:p w:rsidR="002F77D7" w:rsidRPr="002F77D7" w:rsidRDefault="002F77D7" w:rsidP="002F77D7">
      <w:pPr>
        <w:shd w:val="clear" w:color="auto" w:fill="FFFFFF"/>
        <w:spacing w:after="375" w:line="240" w:lineRule="auto"/>
        <w:textAlignment w:val="baseline"/>
        <w:rPr>
          <w:ins w:id="2774" w:author="Unknown"/>
          <w:rFonts w:ascii="Helvetica" w:eastAsia="Times New Roman" w:hAnsi="Helvetica" w:cs="Times New Roman"/>
          <w:color w:val="4D4D4D"/>
          <w:sz w:val="24"/>
          <w:szCs w:val="24"/>
        </w:rPr>
      </w:pPr>
      <w:ins w:id="2775" w:author="Unknown">
        <w:r w:rsidRPr="002F77D7">
          <w:rPr>
            <w:rFonts w:ascii="Helvetica" w:eastAsia="Times New Roman" w:hAnsi="Helvetica" w:cs="Times New Roman"/>
            <w:color w:val="4D4D4D"/>
            <w:sz w:val="24"/>
            <w:szCs w:val="24"/>
          </w:rPr>
          <w:t>JavaScript supports three Primary, two Composite and two Special data types. Next, we list down the data types in each of the categories.</w:t>
        </w:r>
      </w:ins>
    </w:p>
    <w:p w:rsidR="002F77D7" w:rsidRPr="002F77D7" w:rsidRDefault="002F77D7" w:rsidP="002F77D7">
      <w:pPr>
        <w:shd w:val="clear" w:color="auto" w:fill="FFFFFF"/>
        <w:spacing w:after="375" w:line="240" w:lineRule="auto"/>
        <w:textAlignment w:val="baseline"/>
        <w:rPr>
          <w:ins w:id="2776" w:author="Unknown"/>
          <w:rFonts w:ascii="Helvetica" w:eastAsia="Times New Roman" w:hAnsi="Helvetica" w:cs="Times New Roman"/>
          <w:color w:val="4D4D4D"/>
          <w:sz w:val="24"/>
          <w:szCs w:val="24"/>
        </w:rPr>
      </w:pPr>
      <w:proofErr w:type="gramStart"/>
      <w:ins w:id="2777" w:author="Unknown">
        <w:r w:rsidRPr="002F77D7">
          <w:rPr>
            <w:rFonts w:ascii="Helvetica" w:eastAsia="Times New Roman" w:hAnsi="Helvetica" w:cs="Times New Roman"/>
            <w:color w:val="4D4D4D"/>
            <w:sz w:val="24"/>
            <w:szCs w:val="24"/>
          </w:rPr>
          <w:t>Primary Data Types.</w:t>
        </w:r>
        <w:proofErr w:type="gramEnd"/>
      </w:ins>
    </w:p>
    <w:p w:rsidR="002F77D7" w:rsidRPr="002F77D7" w:rsidRDefault="002F77D7" w:rsidP="002F77D7">
      <w:pPr>
        <w:numPr>
          <w:ilvl w:val="0"/>
          <w:numId w:val="104"/>
        </w:numPr>
        <w:shd w:val="clear" w:color="auto" w:fill="FFFFFF"/>
        <w:spacing w:after="0" w:line="240" w:lineRule="auto"/>
        <w:ind w:left="456"/>
        <w:textAlignment w:val="baseline"/>
        <w:rPr>
          <w:ins w:id="2778" w:author="Unknown"/>
          <w:rFonts w:ascii="Helvetica" w:eastAsia="Times New Roman" w:hAnsi="Helvetica" w:cs="Times New Roman"/>
          <w:color w:val="4D4D4D"/>
          <w:sz w:val="24"/>
          <w:szCs w:val="24"/>
        </w:rPr>
      </w:pPr>
      <w:ins w:id="2779" w:author="Unknown">
        <w:r w:rsidRPr="002F77D7">
          <w:rPr>
            <w:rFonts w:ascii="Helvetica" w:eastAsia="Times New Roman" w:hAnsi="Helvetica" w:cs="Times New Roman"/>
            <w:color w:val="4D4D4D"/>
            <w:sz w:val="24"/>
            <w:szCs w:val="24"/>
          </w:rPr>
          <w:t>String</w:t>
        </w:r>
      </w:ins>
    </w:p>
    <w:p w:rsidR="002F77D7" w:rsidRPr="002F77D7" w:rsidRDefault="002F77D7" w:rsidP="002F77D7">
      <w:pPr>
        <w:numPr>
          <w:ilvl w:val="0"/>
          <w:numId w:val="104"/>
        </w:numPr>
        <w:shd w:val="clear" w:color="auto" w:fill="FFFFFF"/>
        <w:spacing w:after="0" w:line="240" w:lineRule="auto"/>
        <w:ind w:left="456"/>
        <w:textAlignment w:val="baseline"/>
        <w:rPr>
          <w:ins w:id="2780" w:author="Unknown"/>
          <w:rFonts w:ascii="Helvetica" w:eastAsia="Times New Roman" w:hAnsi="Helvetica" w:cs="Times New Roman"/>
          <w:color w:val="4D4D4D"/>
          <w:sz w:val="24"/>
          <w:szCs w:val="24"/>
        </w:rPr>
      </w:pPr>
      <w:ins w:id="2781" w:author="Unknown">
        <w:r w:rsidRPr="002F77D7">
          <w:rPr>
            <w:rFonts w:ascii="Helvetica" w:eastAsia="Times New Roman" w:hAnsi="Helvetica" w:cs="Times New Roman"/>
            <w:color w:val="4D4D4D"/>
            <w:sz w:val="24"/>
            <w:szCs w:val="24"/>
          </w:rPr>
          <w:t>Number</w:t>
        </w:r>
      </w:ins>
    </w:p>
    <w:p w:rsidR="002F77D7" w:rsidRPr="002F77D7" w:rsidRDefault="002F77D7" w:rsidP="002F77D7">
      <w:pPr>
        <w:numPr>
          <w:ilvl w:val="0"/>
          <w:numId w:val="104"/>
        </w:numPr>
        <w:shd w:val="clear" w:color="auto" w:fill="FFFFFF"/>
        <w:spacing w:after="0" w:line="240" w:lineRule="auto"/>
        <w:ind w:left="456"/>
        <w:textAlignment w:val="baseline"/>
        <w:rPr>
          <w:ins w:id="2782" w:author="Unknown"/>
          <w:rFonts w:ascii="Helvetica" w:eastAsia="Times New Roman" w:hAnsi="Helvetica" w:cs="Times New Roman"/>
          <w:color w:val="4D4D4D"/>
          <w:sz w:val="24"/>
          <w:szCs w:val="24"/>
        </w:rPr>
      </w:pPr>
      <w:ins w:id="2783" w:author="Unknown">
        <w:r w:rsidRPr="002F77D7">
          <w:rPr>
            <w:rFonts w:ascii="Helvetica" w:eastAsia="Times New Roman" w:hAnsi="Helvetica" w:cs="Times New Roman"/>
            <w:color w:val="4D4D4D"/>
            <w:sz w:val="24"/>
            <w:szCs w:val="24"/>
          </w:rPr>
          <w:t>Boolean</w:t>
        </w:r>
      </w:ins>
    </w:p>
    <w:p w:rsidR="002F77D7" w:rsidRPr="002F77D7" w:rsidRDefault="002F77D7" w:rsidP="002F77D7">
      <w:pPr>
        <w:shd w:val="clear" w:color="auto" w:fill="FFFFFF"/>
        <w:spacing w:after="375" w:line="240" w:lineRule="auto"/>
        <w:textAlignment w:val="baseline"/>
        <w:rPr>
          <w:ins w:id="2784" w:author="Unknown"/>
          <w:rFonts w:ascii="Helvetica" w:eastAsia="Times New Roman" w:hAnsi="Helvetica" w:cs="Times New Roman"/>
          <w:color w:val="4D4D4D"/>
          <w:sz w:val="24"/>
          <w:szCs w:val="24"/>
        </w:rPr>
      </w:pPr>
      <w:proofErr w:type="gramStart"/>
      <w:ins w:id="2785" w:author="Unknown">
        <w:r w:rsidRPr="002F77D7">
          <w:rPr>
            <w:rFonts w:ascii="Helvetica" w:eastAsia="Times New Roman" w:hAnsi="Helvetica" w:cs="Times New Roman"/>
            <w:color w:val="4D4D4D"/>
            <w:sz w:val="24"/>
            <w:szCs w:val="24"/>
          </w:rPr>
          <w:t>Composite Data Types.</w:t>
        </w:r>
        <w:proofErr w:type="gramEnd"/>
      </w:ins>
    </w:p>
    <w:p w:rsidR="002F77D7" w:rsidRPr="002F77D7" w:rsidRDefault="002F77D7" w:rsidP="002F77D7">
      <w:pPr>
        <w:numPr>
          <w:ilvl w:val="0"/>
          <w:numId w:val="105"/>
        </w:numPr>
        <w:shd w:val="clear" w:color="auto" w:fill="FFFFFF"/>
        <w:spacing w:after="0" w:line="240" w:lineRule="auto"/>
        <w:ind w:left="456"/>
        <w:textAlignment w:val="baseline"/>
        <w:rPr>
          <w:ins w:id="2786" w:author="Unknown"/>
          <w:rFonts w:ascii="Helvetica" w:eastAsia="Times New Roman" w:hAnsi="Helvetica" w:cs="Times New Roman"/>
          <w:color w:val="4D4D4D"/>
          <w:sz w:val="24"/>
          <w:szCs w:val="24"/>
        </w:rPr>
      </w:pPr>
      <w:ins w:id="2787" w:author="Unknown">
        <w:r w:rsidRPr="002F77D7">
          <w:rPr>
            <w:rFonts w:ascii="Helvetica" w:eastAsia="Times New Roman" w:hAnsi="Helvetica" w:cs="Times New Roman"/>
            <w:color w:val="4D4D4D"/>
            <w:sz w:val="24"/>
            <w:szCs w:val="24"/>
          </w:rPr>
          <w:t>Object</w:t>
        </w:r>
      </w:ins>
    </w:p>
    <w:p w:rsidR="002F77D7" w:rsidRPr="002F77D7" w:rsidRDefault="002F77D7" w:rsidP="002F77D7">
      <w:pPr>
        <w:numPr>
          <w:ilvl w:val="0"/>
          <w:numId w:val="105"/>
        </w:numPr>
        <w:shd w:val="clear" w:color="auto" w:fill="FFFFFF"/>
        <w:spacing w:after="0" w:line="240" w:lineRule="auto"/>
        <w:ind w:left="456"/>
        <w:textAlignment w:val="baseline"/>
        <w:rPr>
          <w:ins w:id="2788" w:author="Unknown"/>
          <w:rFonts w:ascii="Helvetica" w:eastAsia="Times New Roman" w:hAnsi="Helvetica" w:cs="Times New Roman"/>
          <w:color w:val="4D4D4D"/>
          <w:sz w:val="24"/>
          <w:szCs w:val="24"/>
        </w:rPr>
      </w:pPr>
      <w:ins w:id="2789" w:author="Unknown">
        <w:r w:rsidRPr="002F77D7">
          <w:rPr>
            <w:rFonts w:ascii="Helvetica" w:eastAsia="Times New Roman" w:hAnsi="Helvetica" w:cs="Times New Roman"/>
            <w:color w:val="4D4D4D"/>
            <w:sz w:val="24"/>
            <w:szCs w:val="24"/>
          </w:rPr>
          <w:t>Array</w:t>
        </w:r>
      </w:ins>
    </w:p>
    <w:p w:rsidR="002F77D7" w:rsidRPr="002F77D7" w:rsidRDefault="002F77D7" w:rsidP="002F77D7">
      <w:pPr>
        <w:shd w:val="clear" w:color="auto" w:fill="FFFFFF"/>
        <w:spacing w:after="375" w:line="240" w:lineRule="auto"/>
        <w:textAlignment w:val="baseline"/>
        <w:rPr>
          <w:ins w:id="2790" w:author="Unknown"/>
          <w:rFonts w:ascii="Helvetica" w:eastAsia="Times New Roman" w:hAnsi="Helvetica" w:cs="Times New Roman"/>
          <w:color w:val="4D4D4D"/>
          <w:sz w:val="24"/>
          <w:szCs w:val="24"/>
        </w:rPr>
      </w:pPr>
      <w:proofErr w:type="gramStart"/>
      <w:ins w:id="2791" w:author="Unknown">
        <w:r w:rsidRPr="002F77D7">
          <w:rPr>
            <w:rFonts w:ascii="Helvetica" w:eastAsia="Times New Roman" w:hAnsi="Helvetica" w:cs="Times New Roman"/>
            <w:color w:val="4D4D4D"/>
            <w:sz w:val="24"/>
            <w:szCs w:val="24"/>
          </w:rPr>
          <w:t>Special Data Types.</w:t>
        </w:r>
        <w:proofErr w:type="gramEnd"/>
      </w:ins>
    </w:p>
    <w:p w:rsidR="002F77D7" w:rsidRPr="002F77D7" w:rsidRDefault="002F77D7" w:rsidP="002F77D7">
      <w:pPr>
        <w:numPr>
          <w:ilvl w:val="0"/>
          <w:numId w:val="106"/>
        </w:numPr>
        <w:shd w:val="clear" w:color="auto" w:fill="FFFFFF"/>
        <w:spacing w:after="0" w:line="240" w:lineRule="auto"/>
        <w:ind w:left="456"/>
        <w:textAlignment w:val="baseline"/>
        <w:rPr>
          <w:ins w:id="2792" w:author="Unknown"/>
          <w:rFonts w:ascii="Helvetica" w:eastAsia="Times New Roman" w:hAnsi="Helvetica" w:cs="Times New Roman"/>
          <w:color w:val="4D4D4D"/>
          <w:sz w:val="24"/>
          <w:szCs w:val="24"/>
        </w:rPr>
      </w:pPr>
      <w:ins w:id="2793" w:author="Unknown">
        <w:r w:rsidRPr="002F77D7">
          <w:rPr>
            <w:rFonts w:ascii="Helvetica" w:eastAsia="Times New Roman" w:hAnsi="Helvetica" w:cs="Times New Roman"/>
            <w:color w:val="4D4D4D"/>
            <w:sz w:val="24"/>
            <w:szCs w:val="24"/>
          </w:rPr>
          <w:t>Null</w:t>
        </w:r>
      </w:ins>
    </w:p>
    <w:p w:rsidR="002F77D7" w:rsidRPr="002F77D7" w:rsidRDefault="002F77D7" w:rsidP="002F77D7">
      <w:pPr>
        <w:numPr>
          <w:ilvl w:val="0"/>
          <w:numId w:val="106"/>
        </w:numPr>
        <w:shd w:val="clear" w:color="auto" w:fill="FFFFFF"/>
        <w:spacing w:after="0" w:line="240" w:lineRule="auto"/>
        <w:ind w:left="456"/>
        <w:textAlignment w:val="baseline"/>
        <w:rPr>
          <w:ins w:id="2794" w:author="Unknown"/>
          <w:rFonts w:ascii="Helvetica" w:eastAsia="Times New Roman" w:hAnsi="Helvetica" w:cs="Times New Roman"/>
          <w:color w:val="4D4D4D"/>
          <w:sz w:val="24"/>
          <w:szCs w:val="24"/>
        </w:rPr>
      </w:pPr>
      <w:ins w:id="2795" w:author="Unknown">
        <w:r w:rsidRPr="002F77D7">
          <w:rPr>
            <w:rFonts w:ascii="Helvetica" w:eastAsia="Times New Roman" w:hAnsi="Helvetica" w:cs="Times New Roman"/>
            <w:color w:val="4D4D4D"/>
            <w:sz w:val="24"/>
            <w:szCs w:val="24"/>
          </w:rPr>
          <w:t>Undefined</w:t>
        </w:r>
      </w:ins>
    </w:p>
    <w:p w:rsidR="002F77D7" w:rsidRPr="002F77D7" w:rsidRDefault="002F77D7" w:rsidP="002F77D7">
      <w:pPr>
        <w:shd w:val="clear" w:color="auto" w:fill="FFFFFF"/>
        <w:spacing w:after="225" w:line="240" w:lineRule="auto"/>
        <w:textAlignment w:val="baseline"/>
        <w:outlineLvl w:val="2"/>
        <w:rPr>
          <w:ins w:id="2796" w:author="Unknown"/>
          <w:rFonts w:ascii="Helvetica" w:eastAsia="Times New Roman" w:hAnsi="Helvetica" w:cs="Times New Roman"/>
          <w:color w:val="444444"/>
          <w:sz w:val="32"/>
          <w:szCs w:val="32"/>
        </w:rPr>
      </w:pPr>
      <w:proofErr w:type="gramStart"/>
      <w:ins w:id="2797" w:author="Unknown">
        <w:r w:rsidRPr="002F77D7">
          <w:rPr>
            <w:rFonts w:ascii="Helvetica" w:eastAsia="Times New Roman" w:hAnsi="Helvetica" w:cs="Times New Roman"/>
            <w:color w:val="444444"/>
            <w:sz w:val="32"/>
            <w:szCs w:val="32"/>
          </w:rPr>
          <w:lastRenderedPageBreak/>
          <w:t>Q-10.</w:t>
        </w:r>
        <w:proofErr w:type="gramEnd"/>
        <w:r w:rsidRPr="002F77D7">
          <w:rPr>
            <w:rFonts w:ascii="Helvetica" w:eastAsia="Times New Roman" w:hAnsi="Helvetica" w:cs="Times New Roman"/>
            <w:color w:val="444444"/>
            <w:sz w:val="32"/>
            <w:szCs w:val="32"/>
          </w:rPr>
          <w:t xml:space="preserve"> What Is Prototypal Inheritance In JavaScript?</w:t>
        </w:r>
      </w:ins>
    </w:p>
    <w:p w:rsidR="002F77D7" w:rsidRPr="002F77D7" w:rsidRDefault="002F77D7" w:rsidP="002F77D7">
      <w:pPr>
        <w:shd w:val="clear" w:color="auto" w:fill="FFFFFF"/>
        <w:spacing w:after="375" w:line="240" w:lineRule="auto"/>
        <w:textAlignment w:val="baseline"/>
        <w:rPr>
          <w:ins w:id="2798" w:author="Unknown"/>
          <w:rFonts w:ascii="Helvetica" w:eastAsia="Times New Roman" w:hAnsi="Helvetica" w:cs="Times New Roman"/>
          <w:color w:val="4D4D4D"/>
          <w:sz w:val="24"/>
          <w:szCs w:val="24"/>
        </w:rPr>
      </w:pPr>
      <w:ins w:id="2799" w:author="Unknown">
        <w:r w:rsidRPr="002F77D7">
          <w:rPr>
            <w:rFonts w:ascii="Helvetica" w:eastAsia="Times New Roman" w:hAnsi="Helvetica" w:cs="Times New Roman"/>
            <w:color w:val="4D4D4D"/>
            <w:sz w:val="24"/>
            <w:szCs w:val="24"/>
          </w:rPr>
          <w:t>Most of the Object Oriented languages support classes and objects. Here, Classes inherit from other classes.</w:t>
        </w:r>
      </w:ins>
    </w:p>
    <w:p w:rsidR="002F77D7" w:rsidRPr="002F77D7" w:rsidRDefault="002F77D7" w:rsidP="002F77D7">
      <w:pPr>
        <w:shd w:val="clear" w:color="auto" w:fill="FFFFFF"/>
        <w:spacing w:after="375" w:line="240" w:lineRule="auto"/>
        <w:textAlignment w:val="baseline"/>
        <w:rPr>
          <w:ins w:id="2800" w:author="Unknown"/>
          <w:rFonts w:ascii="Helvetica" w:eastAsia="Times New Roman" w:hAnsi="Helvetica" w:cs="Times New Roman"/>
          <w:color w:val="4D4D4D"/>
          <w:sz w:val="24"/>
          <w:szCs w:val="24"/>
        </w:rPr>
      </w:pPr>
      <w:ins w:id="2801" w:author="Unknown">
        <w:r w:rsidRPr="002F77D7">
          <w:rPr>
            <w:rFonts w:ascii="Helvetica" w:eastAsia="Times New Roman" w:hAnsi="Helvetica" w:cs="Times New Roman"/>
            <w:color w:val="4D4D4D"/>
            <w:sz w:val="24"/>
            <w:szCs w:val="24"/>
          </w:rPr>
          <w:t>In JavaScript, the inheritance is prototype-based. It means that there are no classes. Instead, there is an object that inherits from another object.</w:t>
        </w:r>
      </w:ins>
    </w:p>
    <w:p w:rsidR="002F77D7" w:rsidRPr="002F77D7" w:rsidRDefault="002F77D7" w:rsidP="002F77D7">
      <w:pPr>
        <w:shd w:val="clear" w:color="auto" w:fill="FFFFFF"/>
        <w:spacing w:after="375" w:line="240" w:lineRule="auto"/>
        <w:textAlignment w:val="baseline"/>
        <w:rPr>
          <w:ins w:id="2802" w:author="Unknown"/>
          <w:rFonts w:ascii="Helvetica" w:eastAsia="Times New Roman" w:hAnsi="Helvetica" w:cs="Times New Roman"/>
          <w:color w:val="4D4D4D"/>
          <w:sz w:val="24"/>
          <w:szCs w:val="24"/>
        </w:rPr>
      </w:pPr>
      <w:ins w:id="2803" w:author="Unknown">
        <w:r w:rsidRPr="002F77D7">
          <w:rPr>
            <w:rFonts w:ascii="Helvetica" w:eastAsia="Times New Roman" w:hAnsi="Helvetica" w:cs="Times New Roman"/>
            <w:color w:val="4D4D4D"/>
            <w:sz w:val="24"/>
            <w:szCs w:val="24"/>
          </w:rPr>
          <w:t>JavaScript provides three different types of Prototypal Inheritance.</w:t>
        </w:r>
      </w:ins>
    </w:p>
    <w:p w:rsidR="002F77D7" w:rsidRPr="002F77D7" w:rsidRDefault="002F77D7" w:rsidP="002F77D7">
      <w:pPr>
        <w:shd w:val="clear" w:color="auto" w:fill="FFFFFF"/>
        <w:spacing w:after="225" w:line="240" w:lineRule="auto"/>
        <w:textAlignment w:val="baseline"/>
        <w:outlineLvl w:val="3"/>
        <w:rPr>
          <w:ins w:id="2804" w:author="Unknown"/>
          <w:rFonts w:ascii="Helvetica" w:eastAsia="Times New Roman" w:hAnsi="Helvetica" w:cs="Times New Roman"/>
          <w:color w:val="444444"/>
          <w:sz w:val="29"/>
          <w:szCs w:val="29"/>
        </w:rPr>
      </w:pPr>
      <w:ins w:id="2805" w:author="Unknown">
        <w:r w:rsidRPr="002F77D7">
          <w:rPr>
            <w:rFonts w:ascii="Helvetica" w:eastAsia="Times New Roman" w:hAnsi="Helvetica" w:cs="Times New Roman"/>
            <w:color w:val="444444"/>
            <w:sz w:val="29"/>
            <w:szCs w:val="29"/>
          </w:rPr>
          <w:t xml:space="preserve">1. Delegation (I.E., </w:t>
        </w:r>
        <w:proofErr w:type="gramStart"/>
        <w:r w:rsidRPr="002F77D7">
          <w:rPr>
            <w:rFonts w:ascii="Helvetica" w:eastAsia="Times New Roman" w:hAnsi="Helvetica" w:cs="Times New Roman"/>
            <w:color w:val="444444"/>
            <w:sz w:val="29"/>
            <w:szCs w:val="29"/>
          </w:rPr>
          <w:t>The</w:t>
        </w:r>
        <w:proofErr w:type="gramEnd"/>
        <w:r w:rsidRPr="002F77D7">
          <w:rPr>
            <w:rFonts w:ascii="Helvetica" w:eastAsia="Times New Roman" w:hAnsi="Helvetica" w:cs="Times New Roman"/>
            <w:color w:val="444444"/>
            <w:sz w:val="29"/>
            <w:szCs w:val="29"/>
          </w:rPr>
          <w:t xml:space="preserve"> Prototype Chain).</w:t>
        </w:r>
      </w:ins>
    </w:p>
    <w:p w:rsidR="002F77D7" w:rsidRPr="002F77D7" w:rsidRDefault="002F77D7" w:rsidP="002F77D7">
      <w:pPr>
        <w:shd w:val="clear" w:color="auto" w:fill="FFFFFF"/>
        <w:spacing w:after="375" w:line="240" w:lineRule="auto"/>
        <w:textAlignment w:val="baseline"/>
        <w:rPr>
          <w:ins w:id="2806" w:author="Unknown"/>
          <w:rFonts w:ascii="Helvetica" w:eastAsia="Times New Roman" w:hAnsi="Helvetica" w:cs="Times New Roman"/>
          <w:color w:val="4D4D4D"/>
          <w:sz w:val="24"/>
          <w:szCs w:val="24"/>
        </w:rPr>
      </w:pPr>
      <w:ins w:id="2807" w:author="Unknown">
        <w:r w:rsidRPr="002F77D7">
          <w:rPr>
            <w:rFonts w:ascii="Helvetica" w:eastAsia="Times New Roman" w:hAnsi="Helvetica" w:cs="Times New Roman"/>
            <w:color w:val="4D4D4D"/>
            <w:sz w:val="24"/>
            <w:szCs w:val="24"/>
          </w:rPr>
          <w:t>A delegate prototype is an object that serves as a base for another object. When you inherit from a delegate prototype, the new object gets a reference to the prototype.</w:t>
        </w:r>
      </w:ins>
    </w:p>
    <w:p w:rsidR="002F77D7" w:rsidRPr="002F77D7" w:rsidRDefault="002F77D7" w:rsidP="002F77D7">
      <w:pPr>
        <w:shd w:val="clear" w:color="auto" w:fill="FFFFFF"/>
        <w:spacing w:after="0" w:line="240" w:lineRule="auto"/>
        <w:textAlignment w:val="baseline"/>
        <w:rPr>
          <w:ins w:id="2808" w:author="Unknown"/>
          <w:rFonts w:ascii="Helvetica" w:eastAsia="Times New Roman" w:hAnsi="Helvetica" w:cs="Times New Roman"/>
          <w:color w:val="4D4D4D"/>
          <w:sz w:val="24"/>
          <w:szCs w:val="24"/>
        </w:rPr>
      </w:pPr>
      <w:ins w:id="2809" w:author="Unknown">
        <w:r w:rsidRPr="002F77D7">
          <w:rPr>
            <w:rFonts w:ascii="Helvetica" w:eastAsia="Times New Roman" w:hAnsi="Helvetica" w:cs="Times New Roman"/>
            <w:color w:val="4D4D4D"/>
            <w:sz w:val="24"/>
            <w:szCs w:val="24"/>
          </w:rPr>
          <w:t>When we try to access any property, it first checks in the properties owned by the object. If that property does not exist there, it checks in the </w:t>
        </w:r>
        <w:r w:rsidRPr="002F77D7">
          <w:rPr>
            <w:rFonts w:ascii="inherit" w:eastAsia="Times New Roman" w:hAnsi="inherit" w:cs="Times New Roman"/>
            <w:b/>
            <w:bCs/>
            <w:color w:val="4D4D4D"/>
            <w:sz w:val="24"/>
            <w:szCs w:val="24"/>
            <w:bdr w:val="none" w:sz="0" w:space="0" w:color="auto" w:frame="1"/>
          </w:rPr>
          <w:t>‘[[Prototype]]’</w:t>
        </w:r>
        <w:r w:rsidRPr="002F77D7">
          <w:rPr>
            <w:rFonts w:ascii="Helvetica" w:eastAsia="Times New Roman" w:hAnsi="Helvetica" w:cs="Times New Roman"/>
            <w:color w:val="4D4D4D"/>
            <w:sz w:val="24"/>
            <w:szCs w:val="24"/>
          </w:rPr>
          <w:t> and so on. If that property does not exist there, it checks in the </w:t>
        </w:r>
        <w:r w:rsidRPr="002F77D7">
          <w:rPr>
            <w:rFonts w:ascii="inherit" w:eastAsia="Times New Roman" w:hAnsi="inherit" w:cs="Times New Roman"/>
            <w:b/>
            <w:bCs/>
            <w:color w:val="4D4D4D"/>
            <w:sz w:val="24"/>
            <w:szCs w:val="24"/>
            <w:bdr w:val="none" w:sz="0" w:space="0" w:color="auto" w:frame="1"/>
          </w:rPr>
          <w:t>‘[[Prototype]]’</w:t>
        </w:r>
        <w:r w:rsidRPr="002F77D7">
          <w:rPr>
            <w:rFonts w:ascii="Helvetica" w:eastAsia="Times New Roman" w:hAnsi="Helvetica" w:cs="Times New Roman"/>
            <w:color w:val="4D4D4D"/>
            <w:sz w:val="24"/>
            <w:szCs w:val="24"/>
          </w:rPr>
          <w:t> and so on. Gradually, it moves up the prototype chain, until it reaches the </w:t>
        </w:r>
        <w:r w:rsidRPr="002F77D7">
          <w:rPr>
            <w:rFonts w:ascii="inherit" w:eastAsia="Times New Roman" w:hAnsi="inherit" w:cs="Times New Roman"/>
            <w:b/>
            <w:bCs/>
            <w:color w:val="4D4D4D"/>
            <w:sz w:val="24"/>
            <w:szCs w:val="24"/>
            <w:bdr w:val="none" w:sz="0" w:space="0" w:color="auto" w:frame="1"/>
          </w:rPr>
          <w:t>&lt;Object.prototype&gt;</w:t>
        </w:r>
        <w:r w:rsidRPr="002F77D7">
          <w:rPr>
            <w:rFonts w:ascii="Helvetica" w:eastAsia="Times New Roman" w:hAnsi="Helvetica" w:cs="Times New Roman"/>
            <w:color w:val="4D4D4D"/>
            <w:sz w:val="24"/>
            <w:szCs w:val="24"/>
          </w:rPr>
          <w:t> i.e., the root delegate for most of the objects.</w:t>
        </w:r>
      </w:ins>
    </w:p>
    <w:p w:rsidR="002F77D7" w:rsidRPr="002F77D7" w:rsidRDefault="002F77D7" w:rsidP="002F77D7">
      <w:pPr>
        <w:shd w:val="clear" w:color="auto" w:fill="FFFFFF"/>
        <w:spacing w:after="225" w:line="240" w:lineRule="auto"/>
        <w:textAlignment w:val="baseline"/>
        <w:outlineLvl w:val="3"/>
        <w:rPr>
          <w:ins w:id="2810" w:author="Unknown"/>
          <w:rFonts w:ascii="Helvetica" w:eastAsia="Times New Roman" w:hAnsi="Helvetica" w:cs="Times New Roman"/>
          <w:color w:val="444444"/>
          <w:sz w:val="29"/>
          <w:szCs w:val="29"/>
        </w:rPr>
      </w:pPr>
      <w:ins w:id="2811" w:author="Unknown">
        <w:r w:rsidRPr="002F77D7">
          <w:rPr>
            <w:rFonts w:ascii="Helvetica" w:eastAsia="Times New Roman" w:hAnsi="Helvetica" w:cs="Times New Roman"/>
            <w:color w:val="444444"/>
            <w:sz w:val="29"/>
            <w:szCs w:val="29"/>
          </w:rPr>
          <w:t xml:space="preserve">2. Concatenative Inheritance (I.E. Mixins, </w:t>
        </w:r>
        <w:proofErr w:type="gramStart"/>
        <w:r w:rsidRPr="002F77D7">
          <w:rPr>
            <w:rFonts w:ascii="Helvetica" w:eastAsia="Times New Roman" w:hAnsi="Helvetica" w:cs="Times New Roman"/>
            <w:color w:val="444444"/>
            <w:sz w:val="29"/>
            <w:szCs w:val="29"/>
          </w:rPr>
          <w:t>Object.Assign(</w:t>
        </w:r>
        <w:proofErr w:type="gramEnd"/>
        <w:r w:rsidRPr="002F77D7">
          <w:rPr>
            <w:rFonts w:ascii="Helvetica" w:eastAsia="Times New Roman" w:hAnsi="Helvetica" w:cs="Times New Roman"/>
            <w:color w:val="444444"/>
            <w:sz w:val="29"/>
            <w:szCs w:val="29"/>
          </w:rPr>
          <w:t>)).</w:t>
        </w:r>
      </w:ins>
    </w:p>
    <w:p w:rsidR="002F77D7" w:rsidRPr="002F77D7" w:rsidRDefault="002F77D7" w:rsidP="002F77D7">
      <w:pPr>
        <w:shd w:val="clear" w:color="auto" w:fill="FFFFFF"/>
        <w:spacing w:after="375" w:line="240" w:lineRule="auto"/>
        <w:textAlignment w:val="baseline"/>
        <w:rPr>
          <w:ins w:id="2812" w:author="Unknown"/>
          <w:rFonts w:ascii="Helvetica" w:eastAsia="Times New Roman" w:hAnsi="Helvetica" w:cs="Times New Roman"/>
          <w:color w:val="4D4D4D"/>
          <w:sz w:val="24"/>
          <w:szCs w:val="24"/>
        </w:rPr>
      </w:pPr>
      <w:ins w:id="2813" w:author="Unknown">
        <w:r w:rsidRPr="002F77D7">
          <w:rPr>
            <w:rFonts w:ascii="Helvetica" w:eastAsia="Times New Roman" w:hAnsi="Helvetica" w:cs="Times New Roman"/>
            <w:color w:val="4D4D4D"/>
            <w:sz w:val="24"/>
            <w:szCs w:val="24"/>
          </w:rPr>
          <w:t xml:space="preserve">It is the process of inheriting the features of one object to another by copying the source objects properties. JavaScript calls these source prototypes by the name mixins. This process makes use of the JavaScript method </w:t>
        </w:r>
        <w:proofErr w:type="gramStart"/>
        <w:r w:rsidRPr="002F77D7">
          <w:rPr>
            <w:rFonts w:ascii="Helvetica" w:eastAsia="Times New Roman" w:hAnsi="Helvetica" w:cs="Times New Roman"/>
            <w:color w:val="4D4D4D"/>
            <w:sz w:val="24"/>
            <w:szCs w:val="24"/>
          </w:rPr>
          <w:t>Object.assign(</w:t>
        </w:r>
        <w:proofErr w:type="gramEnd"/>
        <w:r w:rsidRPr="002F77D7">
          <w:rPr>
            <w:rFonts w:ascii="Helvetica" w:eastAsia="Times New Roman" w:hAnsi="Helvetica" w:cs="Times New Roman"/>
            <w:color w:val="4D4D4D"/>
            <w:sz w:val="24"/>
            <w:szCs w:val="24"/>
          </w:rPr>
          <w:t>). However, before ES6, the &lt;.</w:t>
        </w:r>
        <w:proofErr w:type="gramStart"/>
        <w:r w:rsidRPr="002F77D7">
          <w:rPr>
            <w:rFonts w:ascii="Helvetica" w:eastAsia="Times New Roman" w:hAnsi="Helvetica" w:cs="Times New Roman"/>
            <w:color w:val="4D4D4D"/>
            <w:sz w:val="24"/>
            <w:szCs w:val="24"/>
          </w:rPr>
          <w:t>extend(</w:t>
        </w:r>
        <w:proofErr w:type="gramEnd"/>
        <w:r w:rsidRPr="002F77D7">
          <w:rPr>
            <w:rFonts w:ascii="Helvetica" w:eastAsia="Times New Roman" w:hAnsi="Helvetica" w:cs="Times New Roman"/>
            <w:color w:val="4D4D4D"/>
            <w:sz w:val="24"/>
            <w:szCs w:val="24"/>
          </w:rPr>
          <w:t>)&gt; method was used.</w:t>
        </w:r>
      </w:ins>
    </w:p>
    <w:p w:rsidR="002F77D7" w:rsidRPr="002F77D7" w:rsidRDefault="002F77D7" w:rsidP="002F77D7">
      <w:pPr>
        <w:shd w:val="clear" w:color="auto" w:fill="FFFFFF"/>
        <w:spacing w:after="225" w:line="240" w:lineRule="auto"/>
        <w:textAlignment w:val="baseline"/>
        <w:outlineLvl w:val="3"/>
        <w:rPr>
          <w:ins w:id="2814" w:author="Unknown"/>
          <w:rFonts w:ascii="Helvetica" w:eastAsia="Times New Roman" w:hAnsi="Helvetica" w:cs="Times New Roman"/>
          <w:color w:val="444444"/>
          <w:sz w:val="29"/>
          <w:szCs w:val="29"/>
        </w:rPr>
      </w:pPr>
      <w:ins w:id="2815" w:author="Unknown">
        <w:r w:rsidRPr="002F77D7">
          <w:rPr>
            <w:rFonts w:ascii="Helvetica" w:eastAsia="Times New Roman" w:hAnsi="Helvetica" w:cs="Times New Roman"/>
            <w:color w:val="444444"/>
            <w:sz w:val="29"/>
            <w:szCs w:val="29"/>
          </w:rPr>
          <w:t xml:space="preserve">3. Functional (Not </w:t>
        </w:r>
        <w:proofErr w:type="gramStart"/>
        <w:r w:rsidRPr="002F77D7">
          <w:rPr>
            <w:rFonts w:ascii="Helvetica" w:eastAsia="Times New Roman" w:hAnsi="Helvetica" w:cs="Times New Roman"/>
            <w:color w:val="444444"/>
            <w:sz w:val="29"/>
            <w:szCs w:val="29"/>
          </w:rPr>
          <w:t>To</w:t>
        </w:r>
        <w:proofErr w:type="gramEnd"/>
        <w:r w:rsidRPr="002F77D7">
          <w:rPr>
            <w:rFonts w:ascii="Helvetica" w:eastAsia="Times New Roman" w:hAnsi="Helvetica" w:cs="Times New Roman"/>
            <w:color w:val="444444"/>
            <w:sz w:val="29"/>
            <w:szCs w:val="29"/>
          </w:rPr>
          <w:t xml:space="preserve"> Be Confused With Functional Programming).</w:t>
        </w:r>
      </w:ins>
    </w:p>
    <w:p w:rsidR="002F77D7" w:rsidRPr="002F77D7" w:rsidRDefault="002F77D7" w:rsidP="002F77D7">
      <w:pPr>
        <w:shd w:val="clear" w:color="auto" w:fill="FFFFFF"/>
        <w:spacing w:after="375" w:line="240" w:lineRule="auto"/>
        <w:textAlignment w:val="baseline"/>
        <w:rPr>
          <w:ins w:id="2816" w:author="Unknown"/>
          <w:rFonts w:ascii="Helvetica" w:eastAsia="Times New Roman" w:hAnsi="Helvetica" w:cs="Times New Roman"/>
          <w:color w:val="4D4D4D"/>
          <w:sz w:val="24"/>
          <w:szCs w:val="24"/>
        </w:rPr>
      </w:pPr>
      <w:ins w:id="2817" w:author="Unknown">
        <w:r w:rsidRPr="002F77D7">
          <w:rPr>
            <w:rFonts w:ascii="Helvetica" w:eastAsia="Times New Roman" w:hAnsi="Helvetica" w:cs="Times New Roman"/>
            <w:color w:val="4D4D4D"/>
            <w:sz w:val="24"/>
            <w:szCs w:val="24"/>
          </w:rPr>
          <w:t xml:space="preserve">In JavaScript, a function can create an object. It’s not necessary to be a </w:t>
        </w:r>
        <w:proofErr w:type="gramStart"/>
        <w:r w:rsidRPr="002F77D7">
          <w:rPr>
            <w:rFonts w:ascii="Helvetica" w:eastAsia="Times New Roman" w:hAnsi="Helvetica" w:cs="Times New Roman"/>
            <w:color w:val="4D4D4D"/>
            <w:sz w:val="24"/>
            <w:szCs w:val="24"/>
          </w:rPr>
          <w:t>constructor(</w:t>
        </w:r>
        <w:proofErr w:type="gramEnd"/>
        <w:r w:rsidRPr="002F77D7">
          <w:rPr>
            <w:rFonts w:ascii="Helvetica" w:eastAsia="Times New Roman" w:hAnsi="Helvetica" w:cs="Times New Roman"/>
            <w:color w:val="4D4D4D"/>
            <w:sz w:val="24"/>
            <w:szCs w:val="24"/>
          </w:rPr>
          <w:t>or a class). It is called a factory function. Functional inheritance produces an object from a factory and also extends it, by assigning properties.</w:t>
        </w:r>
      </w:ins>
    </w:p>
    <w:p w:rsidR="002F77D7" w:rsidRPr="002F77D7" w:rsidRDefault="002F77D7" w:rsidP="002F77D7">
      <w:pPr>
        <w:shd w:val="clear" w:color="auto" w:fill="FFFFFF"/>
        <w:spacing w:after="375" w:line="240" w:lineRule="auto"/>
        <w:textAlignment w:val="baseline"/>
        <w:rPr>
          <w:ins w:id="2818" w:author="Unknown"/>
          <w:rFonts w:ascii="Helvetica" w:eastAsia="Times New Roman" w:hAnsi="Helvetica" w:cs="Times New Roman"/>
          <w:color w:val="4D4D4D"/>
          <w:sz w:val="24"/>
          <w:szCs w:val="24"/>
        </w:rPr>
      </w:pPr>
      <w:ins w:id="2819" w:author="Unknown">
        <w:r w:rsidRPr="002F77D7">
          <w:rPr>
            <w:rFonts w:ascii="Helvetica" w:eastAsia="Times New Roman" w:hAnsi="Helvetica" w:cs="Times New Roman"/>
            <w:color w:val="4D4D4D"/>
            <w:sz w:val="24"/>
            <w:szCs w:val="24"/>
          </w:rPr>
          <w:t xml:space="preserve">Every type of Prototypal Inheritance supports a separate set of use-cases, applicable to it. All of them are equally useful in their ability to enable composition. It provides </w:t>
        </w:r>
        <w:proofErr w:type="gramStart"/>
        <w:r w:rsidRPr="002F77D7">
          <w:rPr>
            <w:rFonts w:ascii="Helvetica" w:eastAsia="Times New Roman" w:hAnsi="Helvetica" w:cs="Times New Roman"/>
            <w:color w:val="4D4D4D"/>
            <w:sz w:val="24"/>
            <w:szCs w:val="24"/>
          </w:rPr>
          <w:t>a has</w:t>
        </w:r>
        <w:proofErr w:type="gramEnd"/>
        <w:r w:rsidRPr="002F77D7">
          <w:rPr>
            <w:rFonts w:ascii="Helvetica" w:eastAsia="Times New Roman" w:hAnsi="Helvetica" w:cs="Times New Roman"/>
            <w:color w:val="4D4D4D"/>
            <w:sz w:val="24"/>
            <w:szCs w:val="24"/>
          </w:rPr>
          <w:t>-a, uses-a, or can-do relationship as compared to the is-a relationship created with class inheritance.</w:t>
        </w:r>
      </w:ins>
    </w:p>
    <w:p w:rsidR="002F77D7" w:rsidRPr="002F77D7" w:rsidRDefault="002F77D7" w:rsidP="002F77D7">
      <w:pPr>
        <w:shd w:val="clear" w:color="auto" w:fill="FFFFFF"/>
        <w:spacing w:after="225" w:line="240" w:lineRule="auto"/>
        <w:textAlignment w:val="baseline"/>
        <w:outlineLvl w:val="2"/>
        <w:rPr>
          <w:ins w:id="2820" w:author="Unknown"/>
          <w:rFonts w:ascii="Helvetica" w:eastAsia="Times New Roman" w:hAnsi="Helvetica" w:cs="Times New Roman"/>
          <w:color w:val="444444"/>
          <w:sz w:val="32"/>
          <w:szCs w:val="32"/>
        </w:rPr>
      </w:pPr>
      <w:proofErr w:type="gramStart"/>
      <w:ins w:id="2821" w:author="Unknown">
        <w:r w:rsidRPr="002F77D7">
          <w:rPr>
            <w:rFonts w:ascii="Helvetica" w:eastAsia="Times New Roman" w:hAnsi="Helvetica" w:cs="Times New Roman"/>
            <w:color w:val="444444"/>
            <w:sz w:val="32"/>
            <w:szCs w:val="32"/>
          </w:rPr>
          <w:t>Q-11.</w:t>
        </w:r>
        <w:proofErr w:type="gramEnd"/>
        <w:r w:rsidRPr="002F77D7">
          <w:rPr>
            <w:rFonts w:ascii="Helvetica" w:eastAsia="Times New Roman" w:hAnsi="Helvetica" w:cs="Times New Roman"/>
            <w:color w:val="444444"/>
            <w:sz w:val="32"/>
            <w:szCs w:val="32"/>
          </w:rPr>
          <w:t xml:space="preserve"> What Is Asynchronous Programming? Why Is It Important In JavaScript?</w:t>
        </w:r>
      </w:ins>
    </w:p>
    <w:p w:rsidR="002F77D7" w:rsidRPr="002F77D7" w:rsidRDefault="002F77D7" w:rsidP="002F77D7">
      <w:pPr>
        <w:shd w:val="clear" w:color="auto" w:fill="FFFFFF"/>
        <w:spacing w:after="375" w:line="240" w:lineRule="auto"/>
        <w:textAlignment w:val="baseline"/>
        <w:rPr>
          <w:ins w:id="2822" w:author="Unknown"/>
          <w:rFonts w:ascii="Helvetica" w:eastAsia="Times New Roman" w:hAnsi="Helvetica" w:cs="Times New Roman"/>
          <w:color w:val="4D4D4D"/>
          <w:sz w:val="24"/>
          <w:szCs w:val="24"/>
        </w:rPr>
      </w:pPr>
      <w:ins w:id="2823" w:author="Unknown">
        <w:r w:rsidRPr="002F77D7">
          <w:rPr>
            <w:rFonts w:ascii="Helvetica" w:eastAsia="Times New Roman" w:hAnsi="Helvetica" w:cs="Times New Roman"/>
            <w:color w:val="4D4D4D"/>
            <w:sz w:val="24"/>
            <w:szCs w:val="24"/>
          </w:rPr>
          <w:t xml:space="preserve">In Asynchronous programming, the engine runs in an event loop. On encountering a blocking operation, a request gets fired, and the code keeps running without blocking for </w:t>
        </w:r>
        <w:r w:rsidRPr="002F77D7">
          <w:rPr>
            <w:rFonts w:ascii="Helvetica" w:eastAsia="Times New Roman" w:hAnsi="Helvetica" w:cs="Times New Roman"/>
            <w:color w:val="4D4D4D"/>
            <w:sz w:val="24"/>
            <w:szCs w:val="24"/>
          </w:rPr>
          <w:lastRenderedPageBreak/>
          <w:t>the result. When its execution completes, and the response is ready, it fires an interrupt, which causes an event handler to be run, where the control flow continues. In this way, a single program thread can handle many concurrent operations in asynchronous programming.</w:t>
        </w:r>
      </w:ins>
    </w:p>
    <w:p w:rsidR="002F77D7" w:rsidRPr="002F77D7" w:rsidRDefault="002F77D7" w:rsidP="002F77D7">
      <w:pPr>
        <w:shd w:val="clear" w:color="auto" w:fill="FFFFFF"/>
        <w:spacing w:after="375" w:line="240" w:lineRule="auto"/>
        <w:textAlignment w:val="baseline"/>
        <w:rPr>
          <w:ins w:id="2824" w:author="Unknown"/>
          <w:rFonts w:ascii="Helvetica" w:eastAsia="Times New Roman" w:hAnsi="Helvetica" w:cs="Times New Roman"/>
          <w:color w:val="4D4D4D"/>
          <w:sz w:val="24"/>
          <w:szCs w:val="24"/>
        </w:rPr>
      </w:pPr>
      <w:ins w:id="2825" w:author="Unknown">
        <w:r w:rsidRPr="002F77D7">
          <w:rPr>
            <w:rFonts w:ascii="Helvetica" w:eastAsia="Times New Roman" w:hAnsi="Helvetica" w:cs="Times New Roman"/>
            <w:color w:val="4D4D4D"/>
            <w:sz w:val="24"/>
            <w:szCs w:val="24"/>
          </w:rPr>
          <w:t>The user interface is asynchronous by nature and spends most of the time, waiting for user input to interrupt the event loop and trigger event handlers. Node is asynchronous by default. It means that the server works by waiting for a network request in a loop. Thus, it accepts more incoming requests, while the first one is getting handled.</w:t>
        </w:r>
      </w:ins>
    </w:p>
    <w:p w:rsidR="002F77D7" w:rsidRPr="002F77D7" w:rsidRDefault="002F77D7" w:rsidP="002F77D7">
      <w:pPr>
        <w:shd w:val="clear" w:color="auto" w:fill="FFFFFF"/>
        <w:spacing w:after="375" w:line="240" w:lineRule="auto"/>
        <w:textAlignment w:val="baseline"/>
        <w:rPr>
          <w:ins w:id="2826" w:author="Unknown"/>
          <w:rFonts w:ascii="Helvetica" w:eastAsia="Times New Roman" w:hAnsi="Helvetica" w:cs="Times New Roman"/>
          <w:color w:val="4D4D4D"/>
          <w:sz w:val="24"/>
          <w:szCs w:val="24"/>
        </w:rPr>
      </w:pPr>
      <w:ins w:id="2827" w:author="Unknown">
        <w:r w:rsidRPr="002F77D7">
          <w:rPr>
            <w:rFonts w:ascii="Helvetica" w:eastAsia="Times New Roman" w:hAnsi="Helvetica" w:cs="Times New Roman"/>
            <w:color w:val="4D4D4D"/>
            <w:sz w:val="24"/>
            <w:szCs w:val="24"/>
          </w:rPr>
          <w:t>It is important in JavaScript because it’s suitable for user interface code and beneficial for maintaining the performance on the server.</w:t>
        </w:r>
      </w:ins>
    </w:p>
    <w:p w:rsidR="002F77D7" w:rsidRPr="002F77D7" w:rsidRDefault="002F77D7" w:rsidP="002F77D7">
      <w:pPr>
        <w:shd w:val="clear" w:color="auto" w:fill="FFFFFF"/>
        <w:spacing w:after="225" w:line="240" w:lineRule="auto"/>
        <w:textAlignment w:val="baseline"/>
        <w:outlineLvl w:val="2"/>
        <w:rPr>
          <w:ins w:id="2828" w:author="Unknown"/>
          <w:rFonts w:ascii="Helvetica" w:eastAsia="Times New Roman" w:hAnsi="Helvetica" w:cs="Times New Roman"/>
          <w:color w:val="444444"/>
          <w:sz w:val="32"/>
          <w:szCs w:val="32"/>
        </w:rPr>
      </w:pPr>
      <w:proofErr w:type="gramStart"/>
      <w:ins w:id="2829" w:author="Unknown">
        <w:r w:rsidRPr="002F77D7">
          <w:rPr>
            <w:rFonts w:ascii="Helvetica" w:eastAsia="Times New Roman" w:hAnsi="Helvetica" w:cs="Times New Roman"/>
            <w:color w:val="444444"/>
            <w:sz w:val="32"/>
            <w:szCs w:val="32"/>
          </w:rPr>
          <w:t>Q-12.</w:t>
        </w:r>
        <w:proofErr w:type="gramEnd"/>
        <w:r w:rsidRPr="002F77D7">
          <w:rPr>
            <w:rFonts w:ascii="Helvetica" w:eastAsia="Times New Roman" w:hAnsi="Helvetica" w:cs="Times New Roman"/>
            <w:color w:val="444444"/>
            <w:sz w:val="32"/>
            <w:szCs w:val="32"/>
          </w:rPr>
          <w:t xml:space="preserve"> What Is Variable Typing In JavaScript?</w:t>
        </w:r>
      </w:ins>
    </w:p>
    <w:p w:rsidR="002F77D7" w:rsidRPr="002F77D7" w:rsidRDefault="002F77D7" w:rsidP="002F77D7">
      <w:pPr>
        <w:shd w:val="clear" w:color="auto" w:fill="FFFFFF"/>
        <w:spacing w:after="375" w:line="240" w:lineRule="auto"/>
        <w:textAlignment w:val="baseline"/>
        <w:rPr>
          <w:ins w:id="2830" w:author="Unknown"/>
          <w:rFonts w:ascii="Helvetica" w:eastAsia="Times New Roman" w:hAnsi="Helvetica" w:cs="Times New Roman"/>
          <w:color w:val="4D4D4D"/>
          <w:sz w:val="24"/>
          <w:szCs w:val="24"/>
        </w:rPr>
      </w:pPr>
      <w:ins w:id="2831" w:author="Unknown">
        <w:r w:rsidRPr="002F77D7">
          <w:rPr>
            <w:rFonts w:ascii="Helvetica" w:eastAsia="Times New Roman" w:hAnsi="Helvetica" w:cs="Times New Roman"/>
            <w:color w:val="4D4D4D"/>
            <w:sz w:val="24"/>
            <w:szCs w:val="24"/>
          </w:rPr>
          <w:t>JavaScript is very loosely typed language. It means that the variables are declared without a type. Its type is determined once a value is assigned to it. It can change as the variable appears in different contexts.</w:t>
        </w:r>
      </w:ins>
    </w:p>
    <w:p w:rsidR="002F77D7" w:rsidRPr="002F77D7" w:rsidRDefault="002F77D7" w:rsidP="002F77D7">
      <w:pPr>
        <w:shd w:val="clear" w:color="auto" w:fill="FFFFFF"/>
        <w:spacing w:after="375" w:line="240" w:lineRule="auto"/>
        <w:textAlignment w:val="baseline"/>
        <w:rPr>
          <w:ins w:id="2832" w:author="Unknown"/>
          <w:rFonts w:ascii="Helvetica" w:eastAsia="Times New Roman" w:hAnsi="Helvetica" w:cs="Times New Roman"/>
          <w:color w:val="4D4D4D"/>
          <w:sz w:val="24"/>
          <w:szCs w:val="24"/>
        </w:rPr>
      </w:pPr>
      <w:ins w:id="2833" w:author="Unknown">
        <w:r w:rsidRPr="002F77D7">
          <w:rPr>
            <w:rFonts w:ascii="Helvetica" w:eastAsia="Times New Roman" w:hAnsi="Helvetica" w:cs="Times New Roman"/>
            <w:color w:val="4D4D4D"/>
            <w:sz w:val="24"/>
            <w:szCs w:val="24"/>
          </w:rPr>
          <w:t>It’s in contrast to the strongly typed languages that require type declarations.</w:t>
        </w:r>
      </w:ins>
    </w:p>
    <w:p w:rsidR="002F77D7" w:rsidRPr="002F77D7" w:rsidRDefault="002F77D7" w:rsidP="002F77D7">
      <w:pPr>
        <w:shd w:val="clear" w:color="auto" w:fill="FFFFFF"/>
        <w:spacing w:after="375" w:line="240" w:lineRule="auto"/>
        <w:textAlignment w:val="baseline"/>
        <w:rPr>
          <w:ins w:id="2834" w:author="Unknown"/>
          <w:rFonts w:ascii="Helvetica" w:eastAsia="Times New Roman" w:hAnsi="Helvetica" w:cs="Times New Roman"/>
          <w:color w:val="4D4D4D"/>
          <w:sz w:val="24"/>
          <w:szCs w:val="24"/>
        </w:rPr>
      </w:pPr>
      <w:ins w:id="2835" w:author="Unknown">
        <w:r w:rsidRPr="002F77D7">
          <w:rPr>
            <w:rFonts w:ascii="Helvetica" w:eastAsia="Times New Roman" w:hAnsi="Helvetica" w:cs="Times New Roman"/>
            <w:color w:val="4D4D4D"/>
            <w:sz w:val="24"/>
            <w:szCs w:val="24"/>
          </w:rPr>
          <w:t>Consider the following examples.</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836" w:author="Unknown"/>
          <w:rFonts w:ascii="Courier New" w:eastAsia="Times New Roman" w:hAnsi="Courier New" w:cs="Courier New"/>
          <w:color w:val="000000"/>
          <w:sz w:val="24"/>
          <w:szCs w:val="24"/>
          <w:bdr w:val="none" w:sz="0" w:space="0" w:color="auto" w:frame="1"/>
        </w:rPr>
      </w:pPr>
      <w:ins w:id="2837" w:author="Unknown">
        <w:r w:rsidRPr="002F77D7">
          <w:rPr>
            <w:rFonts w:ascii="Courier New" w:eastAsia="Times New Roman" w:hAnsi="Courier New" w:cs="Courier New"/>
            <w:color w:val="880000"/>
            <w:sz w:val="24"/>
            <w:szCs w:val="24"/>
            <w:bdr w:val="none" w:sz="0" w:space="0" w:color="auto" w:frame="1"/>
          </w:rPr>
          <w:t>/* JavaScript Example (loose typing) */</w:t>
        </w:r>
        <w:r w:rsidRPr="002F77D7">
          <w:rPr>
            <w:rFonts w:ascii="Courier New" w:eastAsia="Times New Roman" w:hAnsi="Courier New" w:cs="Courier New"/>
            <w:color w:val="000000"/>
            <w:sz w:val="24"/>
            <w:szCs w:val="24"/>
            <w:bdr w:val="none" w:sz="0" w:space="0" w:color="auto" w:frame="1"/>
          </w:rPr>
          <w:t xml:space="preserve"> </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838"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839" w:author="Unknown"/>
          <w:rFonts w:ascii="Courier New" w:eastAsia="Times New Roman" w:hAnsi="Courier New" w:cs="Courier New"/>
          <w:color w:val="000000"/>
          <w:sz w:val="24"/>
          <w:szCs w:val="24"/>
          <w:bdr w:val="none" w:sz="0" w:space="0" w:color="auto" w:frame="1"/>
        </w:rPr>
      </w:pPr>
      <w:proofErr w:type="gramStart"/>
      <w:ins w:id="2840" w:author="Unknown">
        <w:r w:rsidRPr="002F77D7">
          <w:rPr>
            <w:rFonts w:ascii="Courier New" w:eastAsia="Times New Roman" w:hAnsi="Courier New" w:cs="Courier New"/>
            <w:color w:val="000088"/>
            <w:sz w:val="24"/>
            <w:szCs w:val="24"/>
            <w:bdr w:val="none" w:sz="0" w:space="0" w:color="auto" w:frame="1"/>
          </w:rPr>
          <w:t>var</w:t>
        </w:r>
        <w:proofErr w:type="gramEnd"/>
        <w:r w:rsidRPr="002F77D7">
          <w:rPr>
            <w:rFonts w:ascii="Courier New" w:eastAsia="Times New Roman" w:hAnsi="Courier New" w:cs="Courier New"/>
            <w:color w:val="000000"/>
            <w:sz w:val="24"/>
            <w:szCs w:val="24"/>
            <w:bdr w:val="none" w:sz="0" w:space="0" w:color="auto" w:frame="1"/>
          </w:rPr>
          <w:t xml:space="preserve"> a </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006666"/>
            <w:sz w:val="24"/>
            <w:szCs w:val="24"/>
            <w:bdr w:val="none" w:sz="0" w:space="0" w:color="auto" w:frame="1"/>
          </w:rPr>
          <w:t>13</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880000"/>
            <w:sz w:val="24"/>
            <w:szCs w:val="24"/>
            <w:bdr w:val="none" w:sz="0" w:space="0" w:color="auto" w:frame="1"/>
          </w:rPr>
          <w:t xml:space="preserve">// Number declaration </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841"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842" w:author="Unknown"/>
          <w:rFonts w:ascii="Courier New" w:eastAsia="Times New Roman" w:hAnsi="Courier New" w:cs="Courier New"/>
          <w:color w:val="000000"/>
          <w:sz w:val="24"/>
          <w:szCs w:val="24"/>
          <w:bdr w:val="none" w:sz="0" w:space="0" w:color="auto" w:frame="1"/>
        </w:rPr>
      </w:pPr>
      <w:proofErr w:type="gramStart"/>
      <w:ins w:id="2843" w:author="Unknown">
        <w:r w:rsidRPr="002F77D7">
          <w:rPr>
            <w:rFonts w:ascii="Courier New" w:eastAsia="Times New Roman" w:hAnsi="Courier New" w:cs="Courier New"/>
            <w:color w:val="000088"/>
            <w:sz w:val="24"/>
            <w:szCs w:val="24"/>
            <w:bdr w:val="none" w:sz="0" w:space="0" w:color="auto" w:frame="1"/>
          </w:rPr>
          <w:t>var</w:t>
        </w:r>
        <w:proofErr w:type="gramEnd"/>
        <w:r w:rsidRPr="002F77D7">
          <w:rPr>
            <w:rFonts w:ascii="Courier New" w:eastAsia="Times New Roman" w:hAnsi="Courier New" w:cs="Courier New"/>
            <w:color w:val="000000"/>
            <w:sz w:val="24"/>
            <w:szCs w:val="24"/>
            <w:bdr w:val="none" w:sz="0" w:space="0" w:color="auto" w:frame="1"/>
          </w:rPr>
          <w:t xml:space="preserve"> b </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008800"/>
            <w:sz w:val="24"/>
            <w:szCs w:val="24"/>
            <w:bdr w:val="none" w:sz="0" w:space="0" w:color="auto" w:frame="1"/>
          </w:rPr>
          <w:t>"thirteen"</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880000"/>
            <w:sz w:val="24"/>
            <w:szCs w:val="24"/>
            <w:bdr w:val="none" w:sz="0" w:space="0" w:color="auto" w:frame="1"/>
          </w:rPr>
          <w:t xml:space="preserve">// String declaration </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844"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845"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846"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847" w:author="Unknown"/>
          <w:rFonts w:ascii="Courier New" w:eastAsia="Times New Roman" w:hAnsi="Courier New" w:cs="Courier New"/>
          <w:color w:val="000000"/>
          <w:sz w:val="24"/>
          <w:szCs w:val="24"/>
          <w:bdr w:val="none" w:sz="0" w:space="0" w:color="auto" w:frame="1"/>
        </w:rPr>
      </w:pPr>
      <w:ins w:id="2848" w:author="Unknown">
        <w:r w:rsidRPr="002F77D7">
          <w:rPr>
            <w:rFonts w:ascii="Courier New" w:eastAsia="Times New Roman" w:hAnsi="Courier New" w:cs="Courier New"/>
            <w:color w:val="880000"/>
            <w:sz w:val="24"/>
            <w:szCs w:val="24"/>
            <w:bdr w:val="none" w:sz="0" w:space="0" w:color="auto" w:frame="1"/>
          </w:rPr>
          <w:t>/* Java Example (strong typing) */</w:t>
        </w:r>
        <w:r w:rsidRPr="002F77D7">
          <w:rPr>
            <w:rFonts w:ascii="Courier New" w:eastAsia="Times New Roman" w:hAnsi="Courier New" w:cs="Courier New"/>
            <w:color w:val="000000"/>
            <w:sz w:val="24"/>
            <w:szCs w:val="24"/>
            <w:bdr w:val="none" w:sz="0" w:space="0" w:color="auto" w:frame="1"/>
          </w:rPr>
          <w:t xml:space="preserve"> </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849"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850" w:author="Unknown"/>
          <w:rFonts w:ascii="Courier New" w:eastAsia="Times New Roman" w:hAnsi="Courier New" w:cs="Courier New"/>
          <w:color w:val="000000"/>
          <w:sz w:val="24"/>
          <w:szCs w:val="24"/>
          <w:bdr w:val="none" w:sz="0" w:space="0" w:color="auto" w:frame="1"/>
        </w:rPr>
      </w:pPr>
      <w:proofErr w:type="gramStart"/>
      <w:ins w:id="2851" w:author="Unknown">
        <w:r w:rsidRPr="002F77D7">
          <w:rPr>
            <w:rFonts w:ascii="Courier New" w:eastAsia="Times New Roman" w:hAnsi="Courier New" w:cs="Courier New"/>
            <w:color w:val="000088"/>
            <w:sz w:val="24"/>
            <w:szCs w:val="24"/>
            <w:bdr w:val="none" w:sz="0" w:space="0" w:color="auto" w:frame="1"/>
          </w:rPr>
          <w:t>int</w:t>
        </w:r>
        <w:proofErr w:type="gramEnd"/>
        <w:r w:rsidRPr="002F77D7">
          <w:rPr>
            <w:rFonts w:ascii="Courier New" w:eastAsia="Times New Roman" w:hAnsi="Courier New" w:cs="Courier New"/>
            <w:color w:val="000000"/>
            <w:sz w:val="24"/>
            <w:szCs w:val="24"/>
            <w:bdr w:val="none" w:sz="0" w:space="0" w:color="auto" w:frame="1"/>
          </w:rPr>
          <w:t xml:space="preserve"> a </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006666"/>
            <w:sz w:val="24"/>
            <w:szCs w:val="24"/>
            <w:bdr w:val="none" w:sz="0" w:space="0" w:color="auto" w:frame="1"/>
          </w:rPr>
          <w:t>13</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880000"/>
            <w:sz w:val="24"/>
            <w:szCs w:val="24"/>
            <w:bdr w:val="none" w:sz="0" w:space="0" w:color="auto" w:frame="1"/>
          </w:rPr>
          <w:t xml:space="preserve">// int declaration </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852"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853" w:author="Unknown"/>
          <w:rFonts w:ascii="Courier New" w:eastAsia="Times New Roman" w:hAnsi="Courier New" w:cs="Courier New"/>
          <w:color w:val="444444"/>
          <w:sz w:val="24"/>
          <w:szCs w:val="24"/>
        </w:rPr>
      </w:pPr>
      <w:ins w:id="2854" w:author="Unknown">
        <w:r w:rsidRPr="002F77D7">
          <w:rPr>
            <w:rFonts w:ascii="Courier New" w:eastAsia="Times New Roman" w:hAnsi="Courier New" w:cs="Courier New"/>
            <w:color w:val="660066"/>
            <w:sz w:val="24"/>
            <w:szCs w:val="24"/>
            <w:bdr w:val="none" w:sz="0" w:space="0" w:color="auto" w:frame="1"/>
          </w:rPr>
          <w:t>String</w:t>
        </w:r>
        <w:r w:rsidRPr="002F77D7">
          <w:rPr>
            <w:rFonts w:ascii="Courier New" w:eastAsia="Times New Roman" w:hAnsi="Courier New" w:cs="Courier New"/>
            <w:color w:val="000000"/>
            <w:sz w:val="24"/>
            <w:szCs w:val="24"/>
            <w:bdr w:val="none" w:sz="0" w:space="0" w:color="auto" w:frame="1"/>
          </w:rPr>
          <w:t xml:space="preserve"> b </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008800"/>
            <w:sz w:val="24"/>
            <w:szCs w:val="24"/>
            <w:bdr w:val="none" w:sz="0" w:space="0" w:color="auto" w:frame="1"/>
          </w:rPr>
          <w:t>"thirteen"</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880000"/>
            <w:sz w:val="24"/>
            <w:szCs w:val="24"/>
            <w:bdr w:val="none" w:sz="0" w:space="0" w:color="auto" w:frame="1"/>
          </w:rPr>
          <w:t>// String declaration</w:t>
        </w:r>
      </w:ins>
    </w:p>
    <w:p w:rsidR="002F77D7" w:rsidRPr="002F77D7" w:rsidRDefault="002F77D7" w:rsidP="002F77D7">
      <w:pPr>
        <w:shd w:val="clear" w:color="auto" w:fill="FFFFFF"/>
        <w:spacing w:after="375" w:line="240" w:lineRule="auto"/>
        <w:textAlignment w:val="baseline"/>
        <w:rPr>
          <w:ins w:id="2855" w:author="Unknown"/>
          <w:rFonts w:ascii="Helvetica" w:eastAsia="Times New Roman" w:hAnsi="Helvetica" w:cs="Times New Roman"/>
          <w:color w:val="4D4D4D"/>
          <w:sz w:val="24"/>
          <w:szCs w:val="24"/>
        </w:rPr>
      </w:pPr>
      <w:ins w:id="2856" w:author="Unknown">
        <w:r w:rsidRPr="002F77D7">
          <w:rPr>
            <w:rFonts w:ascii="Helvetica" w:eastAsia="Times New Roman" w:hAnsi="Helvetica" w:cs="Times New Roman"/>
            <w:color w:val="4D4D4D"/>
            <w:sz w:val="24"/>
            <w:szCs w:val="24"/>
          </w:rPr>
          <w:t>Variable type in JavaScript is determined internally. In the above example, var ‘a’ will be of type ‘Number’ and var ‘b’ will be of type ‘String’.</w:t>
        </w:r>
      </w:ins>
    </w:p>
    <w:p w:rsidR="002F77D7" w:rsidRPr="002F77D7" w:rsidRDefault="002F77D7" w:rsidP="002F77D7">
      <w:pPr>
        <w:shd w:val="clear" w:color="auto" w:fill="FFFFFF"/>
        <w:spacing w:after="225" w:line="240" w:lineRule="auto"/>
        <w:textAlignment w:val="baseline"/>
        <w:outlineLvl w:val="2"/>
        <w:rPr>
          <w:ins w:id="2857" w:author="Unknown"/>
          <w:rFonts w:ascii="Helvetica" w:eastAsia="Times New Roman" w:hAnsi="Helvetica" w:cs="Times New Roman"/>
          <w:color w:val="444444"/>
          <w:sz w:val="32"/>
          <w:szCs w:val="32"/>
        </w:rPr>
      </w:pPr>
      <w:proofErr w:type="gramStart"/>
      <w:ins w:id="2858" w:author="Unknown">
        <w:r w:rsidRPr="002F77D7">
          <w:rPr>
            <w:rFonts w:ascii="Helvetica" w:eastAsia="Times New Roman" w:hAnsi="Helvetica" w:cs="Times New Roman"/>
            <w:color w:val="444444"/>
            <w:sz w:val="32"/>
            <w:szCs w:val="32"/>
          </w:rPr>
          <w:t>Q-13.</w:t>
        </w:r>
        <w:proofErr w:type="gramEnd"/>
        <w:r w:rsidRPr="002F77D7">
          <w:rPr>
            <w:rFonts w:ascii="Helvetica" w:eastAsia="Times New Roman" w:hAnsi="Helvetica" w:cs="Times New Roman"/>
            <w:color w:val="444444"/>
            <w:sz w:val="32"/>
            <w:szCs w:val="32"/>
          </w:rPr>
          <w:t xml:space="preserve"> What Are The Different Ways To Create An Array In JavaScript?</w:t>
        </w:r>
      </w:ins>
    </w:p>
    <w:p w:rsidR="002F77D7" w:rsidRPr="002F77D7" w:rsidRDefault="002F77D7" w:rsidP="002F77D7">
      <w:pPr>
        <w:shd w:val="clear" w:color="auto" w:fill="FFFFFF"/>
        <w:spacing w:after="375" w:line="240" w:lineRule="auto"/>
        <w:textAlignment w:val="baseline"/>
        <w:rPr>
          <w:ins w:id="2859" w:author="Unknown"/>
          <w:rFonts w:ascii="Helvetica" w:eastAsia="Times New Roman" w:hAnsi="Helvetica" w:cs="Times New Roman"/>
          <w:color w:val="4D4D4D"/>
          <w:sz w:val="24"/>
          <w:szCs w:val="24"/>
        </w:rPr>
      </w:pPr>
      <w:ins w:id="2860" w:author="Unknown">
        <w:r w:rsidRPr="002F77D7">
          <w:rPr>
            <w:rFonts w:ascii="Helvetica" w:eastAsia="Times New Roman" w:hAnsi="Helvetica" w:cs="Times New Roman"/>
            <w:color w:val="4D4D4D"/>
            <w:sz w:val="24"/>
            <w:szCs w:val="24"/>
          </w:rPr>
          <w:lastRenderedPageBreak/>
          <w:t>There are two main ways to create an array in JavaScript.</w:t>
        </w:r>
      </w:ins>
    </w:p>
    <w:p w:rsidR="002F77D7" w:rsidRPr="002F77D7" w:rsidRDefault="002F77D7" w:rsidP="002F77D7">
      <w:pPr>
        <w:shd w:val="clear" w:color="auto" w:fill="FFFFFF"/>
        <w:spacing w:after="225" w:line="240" w:lineRule="auto"/>
        <w:textAlignment w:val="baseline"/>
        <w:outlineLvl w:val="3"/>
        <w:rPr>
          <w:ins w:id="2861" w:author="Unknown"/>
          <w:rFonts w:ascii="Helvetica" w:eastAsia="Times New Roman" w:hAnsi="Helvetica" w:cs="Times New Roman"/>
          <w:color w:val="444444"/>
          <w:sz w:val="29"/>
          <w:szCs w:val="29"/>
        </w:rPr>
      </w:pPr>
      <w:ins w:id="2862" w:author="Unknown">
        <w:r w:rsidRPr="002F77D7">
          <w:rPr>
            <w:rFonts w:ascii="Helvetica" w:eastAsia="Times New Roman" w:hAnsi="Helvetica" w:cs="Times New Roman"/>
            <w:color w:val="444444"/>
            <w:sz w:val="29"/>
            <w:szCs w:val="29"/>
          </w:rPr>
          <w:t xml:space="preserve">1. Using </w:t>
        </w:r>
        <w:proofErr w:type="gramStart"/>
        <w:r w:rsidRPr="002F77D7">
          <w:rPr>
            <w:rFonts w:ascii="Helvetica" w:eastAsia="Times New Roman" w:hAnsi="Helvetica" w:cs="Times New Roman"/>
            <w:color w:val="444444"/>
            <w:sz w:val="29"/>
            <w:szCs w:val="29"/>
          </w:rPr>
          <w:t>An</w:t>
        </w:r>
        <w:proofErr w:type="gramEnd"/>
        <w:r w:rsidRPr="002F77D7">
          <w:rPr>
            <w:rFonts w:ascii="Helvetica" w:eastAsia="Times New Roman" w:hAnsi="Helvetica" w:cs="Times New Roman"/>
            <w:color w:val="444444"/>
            <w:sz w:val="29"/>
            <w:szCs w:val="29"/>
          </w:rPr>
          <w:t xml:space="preserve"> Array Initializer (Array Literal).</w:t>
        </w:r>
      </w:ins>
    </w:p>
    <w:p w:rsidR="002F77D7" w:rsidRPr="002F77D7" w:rsidRDefault="002F77D7" w:rsidP="002F77D7">
      <w:pPr>
        <w:shd w:val="clear" w:color="auto" w:fill="FFFFFF"/>
        <w:spacing w:after="375" w:line="240" w:lineRule="auto"/>
        <w:textAlignment w:val="baseline"/>
        <w:rPr>
          <w:ins w:id="2863" w:author="Unknown"/>
          <w:rFonts w:ascii="Helvetica" w:eastAsia="Times New Roman" w:hAnsi="Helvetica" w:cs="Times New Roman"/>
          <w:color w:val="4D4D4D"/>
          <w:sz w:val="24"/>
          <w:szCs w:val="24"/>
        </w:rPr>
      </w:pPr>
      <w:ins w:id="2864" w:author="Unknown">
        <w:r w:rsidRPr="002F77D7">
          <w:rPr>
            <w:rFonts w:ascii="Helvetica" w:eastAsia="Times New Roman" w:hAnsi="Helvetica" w:cs="Times New Roman"/>
            <w:color w:val="4D4D4D"/>
            <w:sz w:val="24"/>
            <w:szCs w:val="24"/>
          </w:rPr>
          <w:t>The array initializer (array literal) syntax is simple. It is a comma-separated list of values in square brackets.</w:t>
        </w:r>
      </w:ins>
    </w:p>
    <w:p w:rsidR="002F77D7" w:rsidRPr="002F77D7" w:rsidRDefault="002F77D7" w:rsidP="002F77D7">
      <w:pPr>
        <w:shd w:val="clear" w:color="auto" w:fill="FFFFFF"/>
        <w:spacing w:after="375" w:line="240" w:lineRule="auto"/>
        <w:textAlignment w:val="baseline"/>
        <w:rPr>
          <w:ins w:id="2865" w:author="Unknown"/>
          <w:rFonts w:ascii="Helvetica" w:eastAsia="Times New Roman" w:hAnsi="Helvetica" w:cs="Times New Roman"/>
          <w:color w:val="4D4D4D"/>
          <w:sz w:val="24"/>
          <w:szCs w:val="24"/>
        </w:rPr>
      </w:pPr>
      <w:ins w:id="2866" w:author="Unknown">
        <w:r w:rsidRPr="002F77D7">
          <w:rPr>
            <w:rFonts w:ascii="Helvetica" w:eastAsia="Times New Roman" w:hAnsi="Helvetica" w:cs="Times New Roman"/>
            <w:color w:val="4D4D4D"/>
            <w:sz w:val="24"/>
            <w:szCs w:val="24"/>
          </w:rPr>
          <w:t>Let’s see some examples.</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867" w:author="Unknown"/>
          <w:rFonts w:ascii="Courier New" w:eastAsia="Times New Roman" w:hAnsi="Courier New" w:cs="Courier New"/>
          <w:color w:val="000000"/>
          <w:sz w:val="24"/>
          <w:szCs w:val="24"/>
          <w:bdr w:val="none" w:sz="0" w:space="0" w:color="auto" w:frame="1"/>
        </w:rPr>
      </w:pPr>
      <w:proofErr w:type="gramStart"/>
      <w:ins w:id="2868" w:author="Unknown">
        <w:r w:rsidRPr="002F77D7">
          <w:rPr>
            <w:rFonts w:ascii="Courier New" w:eastAsia="Times New Roman" w:hAnsi="Courier New" w:cs="Courier New"/>
            <w:color w:val="000088"/>
            <w:sz w:val="24"/>
            <w:szCs w:val="24"/>
            <w:bdr w:val="none" w:sz="0" w:space="0" w:color="auto" w:frame="1"/>
          </w:rPr>
          <w:t>var</w:t>
        </w:r>
        <w:proofErr w:type="gramEnd"/>
        <w:r w:rsidRPr="002F77D7">
          <w:rPr>
            <w:rFonts w:ascii="Courier New" w:eastAsia="Times New Roman" w:hAnsi="Courier New" w:cs="Courier New"/>
            <w:color w:val="000000"/>
            <w:sz w:val="24"/>
            <w:szCs w:val="24"/>
            <w:bdr w:val="none" w:sz="0" w:space="0" w:color="auto" w:frame="1"/>
          </w:rPr>
          <w:t xml:space="preserve"> myArray1 </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6666"/>
            <w:sz w:val="24"/>
            <w:szCs w:val="24"/>
            <w:bdr w:val="none" w:sz="0" w:space="0" w:color="auto" w:frame="1"/>
          </w:rPr>
          <w:t>1</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6666"/>
            <w:sz w:val="24"/>
            <w:szCs w:val="24"/>
            <w:bdr w:val="none" w:sz="0" w:space="0" w:color="auto" w:frame="1"/>
          </w:rPr>
          <w:t>2</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6666"/>
            <w:sz w:val="24"/>
            <w:szCs w:val="24"/>
            <w:bdr w:val="none" w:sz="0" w:space="0" w:color="auto" w:frame="1"/>
          </w:rPr>
          <w:t>3</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6666"/>
            <w:sz w:val="24"/>
            <w:szCs w:val="24"/>
            <w:bdr w:val="none" w:sz="0" w:space="0" w:color="auto" w:frame="1"/>
          </w:rPr>
          <w:t>4</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6666"/>
            <w:sz w:val="24"/>
            <w:szCs w:val="24"/>
            <w:bdr w:val="none" w:sz="0" w:space="0" w:color="auto" w:frame="1"/>
          </w:rPr>
          <w:t>5</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880000"/>
            <w:sz w:val="24"/>
            <w:szCs w:val="24"/>
            <w:bdr w:val="none" w:sz="0" w:space="0" w:color="auto" w:frame="1"/>
          </w:rPr>
          <w:t>// an array with 5 elements</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869"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870" w:author="Unknown"/>
          <w:rFonts w:ascii="Courier New" w:eastAsia="Times New Roman" w:hAnsi="Courier New" w:cs="Courier New"/>
          <w:color w:val="000000"/>
          <w:sz w:val="24"/>
          <w:szCs w:val="24"/>
          <w:bdr w:val="none" w:sz="0" w:space="0" w:color="auto" w:frame="1"/>
        </w:rPr>
      </w:pPr>
      <w:proofErr w:type="gramStart"/>
      <w:ins w:id="2871" w:author="Unknown">
        <w:r w:rsidRPr="002F77D7">
          <w:rPr>
            <w:rFonts w:ascii="Courier New" w:eastAsia="Times New Roman" w:hAnsi="Courier New" w:cs="Courier New"/>
            <w:color w:val="000088"/>
            <w:sz w:val="24"/>
            <w:szCs w:val="24"/>
            <w:bdr w:val="none" w:sz="0" w:space="0" w:color="auto" w:frame="1"/>
          </w:rPr>
          <w:t>var</w:t>
        </w:r>
        <w:proofErr w:type="gramEnd"/>
        <w:r w:rsidRPr="002F77D7">
          <w:rPr>
            <w:rFonts w:ascii="Courier New" w:eastAsia="Times New Roman" w:hAnsi="Courier New" w:cs="Courier New"/>
            <w:color w:val="000000"/>
            <w:sz w:val="24"/>
            <w:szCs w:val="24"/>
            <w:bdr w:val="none" w:sz="0" w:space="0" w:color="auto" w:frame="1"/>
          </w:rPr>
          <w:t xml:space="preserve"> myArray2 </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6666"/>
            <w:sz w:val="24"/>
            <w:szCs w:val="24"/>
            <w:bdr w:val="none" w:sz="0" w:space="0" w:color="auto" w:frame="1"/>
          </w:rPr>
          <w:t>5</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880000"/>
            <w:sz w:val="24"/>
            <w:szCs w:val="24"/>
            <w:bdr w:val="none" w:sz="0" w:space="0" w:color="auto" w:frame="1"/>
          </w:rPr>
          <w:t>// an array with 1 element</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872"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873" w:author="Unknown"/>
          <w:rFonts w:ascii="Courier New" w:eastAsia="Times New Roman" w:hAnsi="Courier New" w:cs="Courier New"/>
          <w:color w:val="444444"/>
          <w:sz w:val="24"/>
          <w:szCs w:val="24"/>
        </w:rPr>
      </w:pPr>
      <w:proofErr w:type="gramStart"/>
      <w:ins w:id="2874" w:author="Unknown">
        <w:r w:rsidRPr="002F77D7">
          <w:rPr>
            <w:rFonts w:ascii="Courier New" w:eastAsia="Times New Roman" w:hAnsi="Courier New" w:cs="Courier New"/>
            <w:color w:val="000088"/>
            <w:sz w:val="24"/>
            <w:szCs w:val="24"/>
            <w:bdr w:val="none" w:sz="0" w:space="0" w:color="auto" w:frame="1"/>
          </w:rPr>
          <w:t>var</w:t>
        </w:r>
        <w:proofErr w:type="gramEnd"/>
        <w:r w:rsidRPr="002F77D7">
          <w:rPr>
            <w:rFonts w:ascii="Courier New" w:eastAsia="Times New Roman" w:hAnsi="Courier New" w:cs="Courier New"/>
            <w:color w:val="000000"/>
            <w:sz w:val="24"/>
            <w:szCs w:val="24"/>
            <w:bdr w:val="none" w:sz="0" w:space="0" w:color="auto" w:frame="1"/>
          </w:rPr>
          <w:t xml:space="preserve"> myArray3 </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88"/>
            <w:sz w:val="24"/>
            <w:szCs w:val="24"/>
            <w:bdr w:val="none" w:sz="0" w:space="0" w:color="auto" w:frame="1"/>
          </w:rPr>
          <w:t>true</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8800"/>
            <w:sz w:val="24"/>
            <w:szCs w:val="24"/>
            <w:bdr w:val="none" w:sz="0" w:space="0" w:color="auto" w:frame="1"/>
          </w:rPr>
          <w:t>'Hi'</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6666"/>
            <w:sz w:val="24"/>
            <w:szCs w:val="24"/>
            <w:bdr w:val="none" w:sz="0" w:space="0" w:color="auto" w:frame="1"/>
          </w:rPr>
          <w:t>7</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880000"/>
            <w:sz w:val="24"/>
            <w:szCs w:val="24"/>
            <w:bdr w:val="none" w:sz="0" w:space="0" w:color="auto" w:frame="1"/>
          </w:rPr>
          <w:t>// element types need not be the same.</w:t>
        </w:r>
      </w:ins>
    </w:p>
    <w:p w:rsidR="002F77D7" w:rsidRPr="002F77D7" w:rsidRDefault="002F77D7" w:rsidP="002F77D7">
      <w:pPr>
        <w:shd w:val="clear" w:color="auto" w:fill="FFFFFF"/>
        <w:spacing w:after="225" w:line="240" w:lineRule="auto"/>
        <w:textAlignment w:val="baseline"/>
        <w:outlineLvl w:val="3"/>
        <w:rPr>
          <w:ins w:id="2875" w:author="Unknown"/>
          <w:rFonts w:ascii="Helvetica" w:eastAsia="Times New Roman" w:hAnsi="Helvetica" w:cs="Times New Roman"/>
          <w:color w:val="444444"/>
          <w:sz w:val="29"/>
          <w:szCs w:val="29"/>
        </w:rPr>
      </w:pPr>
      <w:ins w:id="2876" w:author="Unknown">
        <w:r w:rsidRPr="002F77D7">
          <w:rPr>
            <w:rFonts w:ascii="Helvetica" w:eastAsia="Times New Roman" w:hAnsi="Helvetica" w:cs="Times New Roman"/>
            <w:color w:val="444444"/>
            <w:sz w:val="29"/>
            <w:szCs w:val="29"/>
          </w:rPr>
          <w:t xml:space="preserve">2. Using </w:t>
        </w:r>
        <w:proofErr w:type="gramStart"/>
        <w:r w:rsidRPr="002F77D7">
          <w:rPr>
            <w:rFonts w:ascii="Helvetica" w:eastAsia="Times New Roman" w:hAnsi="Helvetica" w:cs="Times New Roman"/>
            <w:color w:val="444444"/>
            <w:sz w:val="29"/>
            <w:szCs w:val="29"/>
          </w:rPr>
          <w:t>The</w:t>
        </w:r>
        <w:proofErr w:type="gramEnd"/>
        <w:r w:rsidRPr="002F77D7">
          <w:rPr>
            <w:rFonts w:ascii="Helvetica" w:eastAsia="Times New Roman" w:hAnsi="Helvetica" w:cs="Times New Roman"/>
            <w:color w:val="444444"/>
            <w:sz w:val="29"/>
            <w:szCs w:val="29"/>
          </w:rPr>
          <w:t xml:space="preserve"> Array Constructor.</w:t>
        </w:r>
      </w:ins>
    </w:p>
    <w:p w:rsidR="002F77D7" w:rsidRPr="002F77D7" w:rsidRDefault="002F77D7" w:rsidP="002F77D7">
      <w:pPr>
        <w:shd w:val="clear" w:color="auto" w:fill="FFFFFF"/>
        <w:spacing w:after="375" w:line="240" w:lineRule="auto"/>
        <w:textAlignment w:val="baseline"/>
        <w:rPr>
          <w:ins w:id="2877" w:author="Unknown"/>
          <w:rFonts w:ascii="Helvetica" w:eastAsia="Times New Roman" w:hAnsi="Helvetica" w:cs="Times New Roman"/>
          <w:color w:val="4D4D4D"/>
          <w:sz w:val="24"/>
          <w:szCs w:val="24"/>
        </w:rPr>
      </w:pPr>
      <w:ins w:id="2878" w:author="Unknown">
        <w:r w:rsidRPr="002F77D7">
          <w:rPr>
            <w:rFonts w:ascii="Helvetica" w:eastAsia="Times New Roman" w:hAnsi="Helvetica" w:cs="Times New Roman"/>
            <w:color w:val="4D4D4D"/>
            <w:sz w:val="24"/>
            <w:szCs w:val="24"/>
          </w:rPr>
          <w:t>The Array constructor method has three different syntaxes. If we call the constructor with two or more arguments, it declares an array with array elements also initialized. If we provide only one argument to the Array constructor, it refers to the length of the new array with, elements not initialized. Lastly, the constructor without any argument creates an array with its length set to zero with elements not initialized.</w:t>
        </w:r>
      </w:ins>
    </w:p>
    <w:p w:rsidR="002F77D7" w:rsidRPr="002F77D7" w:rsidRDefault="002F77D7" w:rsidP="002F77D7">
      <w:pPr>
        <w:shd w:val="clear" w:color="auto" w:fill="FFFFFF"/>
        <w:spacing w:after="375" w:line="240" w:lineRule="auto"/>
        <w:textAlignment w:val="baseline"/>
        <w:rPr>
          <w:ins w:id="2879" w:author="Unknown"/>
          <w:rFonts w:ascii="Helvetica" w:eastAsia="Times New Roman" w:hAnsi="Helvetica" w:cs="Times New Roman"/>
          <w:color w:val="4D4D4D"/>
          <w:sz w:val="24"/>
          <w:szCs w:val="24"/>
        </w:rPr>
      </w:pPr>
      <w:ins w:id="2880" w:author="Unknown">
        <w:r w:rsidRPr="002F77D7">
          <w:rPr>
            <w:rFonts w:ascii="Helvetica" w:eastAsia="Times New Roman" w:hAnsi="Helvetica" w:cs="Times New Roman"/>
            <w:color w:val="4D4D4D"/>
            <w:sz w:val="24"/>
            <w:szCs w:val="24"/>
          </w:rPr>
          <w:t>Let’s see some examples.</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881" w:author="Unknown"/>
          <w:rFonts w:ascii="Courier New" w:eastAsia="Times New Roman" w:hAnsi="Courier New" w:cs="Courier New"/>
          <w:color w:val="000000"/>
          <w:sz w:val="24"/>
          <w:szCs w:val="24"/>
          <w:bdr w:val="none" w:sz="0" w:space="0" w:color="auto" w:frame="1"/>
        </w:rPr>
      </w:pPr>
      <w:proofErr w:type="gramStart"/>
      <w:ins w:id="2882" w:author="Unknown">
        <w:r w:rsidRPr="002F77D7">
          <w:rPr>
            <w:rFonts w:ascii="Courier New" w:eastAsia="Times New Roman" w:hAnsi="Courier New" w:cs="Courier New"/>
            <w:color w:val="000088"/>
            <w:sz w:val="24"/>
            <w:szCs w:val="24"/>
            <w:bdr w:val="none" w:sz="0" w:space="0" w:color="auto" w:frame="1"/>
          </w:rPr>
          <w:t>var</w:t>
        </w:r>
        <w:proofErr w:type="gramEnd"/>
        <w:r w:rsidRPr="002F77D7">
          <w:rPr>
            <w:rFonts w:ascii="Courier New" w:eastAsia="Times New Roman" w:hAnsi="Courier New" w:cs="Courier New"/>
            <w:color w:val="000000"/>
            <w:sz w:val="24"/>
            <w:szCs w:val="24"/>
            <w:bdr w:val="none" w:sz="0" w:space="0" w:color="auto" w:frame="1"/>
          </w:rPr>
          <w:t xml:space="preserve"> myArray4 </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000088"/>
            <w:sz w:val="24"/>
            <w:szCs w:val="24"/>
            <w:bdr w:val="none" w:sz="0" w:space="0" w:color="auto" w:frame="1"/>
          </w:rPr>
          <w:t>new</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660066"/>
            <w:sz w:val="24"/>
            <w:szCs w:val="24"/>
            <w:bdr w:val="none" w:sz="0" w:space="0" w:color="auto" w:frame="1"/>
          </w:rPr>
          <w:t>Array</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6666"/>
            <w:sz w:val="24"/>
            <w:szCs w:val="24"/>
            <w:bdr w:val="none" w:sz="0" w:space="0" w:color="auto" w:frame="1"/>
          </w:rPr>
          <w:t>1</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6666"/>
            <w:sz w:val="24"/>
            <w:szCs w:val="24"/>
            <w:bdr w:val="none" w:sz="0" w:space="0" w:color="auto" w:frame="1"/>
          </w:rPr>
          <w:t>2</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6666"/>
            <w:sz w:val="24"/>
            <w:szCs w:val="24"/>
            <w:bdr w:val="none" w:sz="0" w:space="0" w:color="auto" w:frame="1"/>
          </w:rPr>
          <w:t>3</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6666"/>
            <w:sz w:val="24"/>
            <w:szCs w:val="24"/>
            <w:bdr w:val="none" w:sz="0" w:space="0" w:color="auto" w:frame="1"/>
          </w:rPr>
          <w:t>4</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6666"/>
            <w:sz w:val="24"/>
            <w:szCs w:val="24"/>
            <w:bdr w:val="none" w:sz="0" w:space="0" w:color="auto" w:frame="1"/>
          </w:rPr>
          <w:t>5</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880000"/>
            <w:sz w:val="24"/>
            <w:szCs w:val="24"/>
            <w:bdr w:val="none" w:sz="0" w:space="0" w:color="auto" w:frame="1"/>
          </w:rPr>
          <w:t>// an array with 5 elements</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883"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884" w:author="Unknown"/>
          <w:rFonts w:ascii="Courier New" w:eastAsia="Times New Roman" w:hAnsi="Courier New" w:cs="Courier New"/>
          <w:color w:val="000000"/>
          <w:sz w:val="24"/>
          <w:szCs w:val="24"/>
          <w:bdr w:val="none" w:sz="0" w:space="0" w:color="auto" w:frame="1"/>
        </w:rPr>
      </w:pPr>
      <w:proofErr w:type="gramStart"/>
      <w:ins w:id="2885" w:author="Unknown">
        <w:r w:rsidRPr="002F77D7">
          <w:rPr>
            <w:rFonts w:ascii="Courier New" w:eastAsia="Times New Roman" w:hAnsi="Courier New" w:cs="Courier New"/>
            <w:color w:val="000088"/>
            <w:sz w:val="24"/>
            <w:szCs w:val="24"/>
            <w:bdr w:val="none" w:sz="0" w:space="0" w:color="auto" w:frame="1"/>
          </w:rPr>
          <w:t>var</w:t>
        </w:r>
        <w:proofErr w:type="gramEnd"/>
        <w:r w:rsidRPr="002F77D7">
          <w:rPr>
            <w:rFonts w:ascii="Courier New" w:eastAsia="Times New Roman" w:hAnsi="Courier New" w:cs="Courier New"/>
            <w:color w:val="000000"/>
            <w:sz w:val="24"/>
            <w:szCs w:val="24"/>
            <w:bdr w:val="none" w:sz="0" w:space="0" w:color="auto" w:frame="1"/>
          </w:rPr>
          <w:t xml:space="preserve"> myArray5 </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000088"/>
            <w:sz w:val="24"/>
            <w:szCs w:val="24"/>
            <w:bdr w:val="none" w:sz="0" w:space="0" w:color="auto" w:frame="1"/>
          </w:rPr>
          <w:t>new</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660066"/>
            <w:sz w:val="24"/>
            <w:szCs w:val="24"/>
            <w:bdr w:val="none" w:sz="0" w:space="0" w:color="auto" w:frame="1"/>
          </w:rPr>
          <w:t>Array</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6666"/>
            <w:sz w:val="24"/>
            <w:szCs w:val="24"/>
            <w:bdr w:val="none" w:sz="0" w:space="0" w:color="auto" w:frame="1"/>
          </w:rPr>
          <w:t>20</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880000"/>
            <w:sz w:val="24"/>
            <w:szCs w:val="24"/>
            <w:bdr w:val="none" w:sz="0" w:space="0" w:color="auto" w:frame="1"/>
          </w:rPr>
          <w:t>// an empty array of length 20</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886"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887" w:author="Unknown"/>
          <w:rFonts w:ascii="Courier New" w:eastAsia="Times New Roman" w:hAnsi="Courier New" w:cs="Courier New"/>
          <w:color w:val="444444"/>
          <w:sz w:val="24"/>
          <w:szCs w:val="24"/>
        </w:rPr>
      </w:pPr>
      <w:proofErr w:type="gramStart"/>
      <w:ins w:id="2888" w:author="Unknown">
        <w:r w:rsidRPr="002F77D7">
          <w:rPr>
            <w:rFonts w:ascii="Courier New" w:eastAsia="Times New Roman" w:hAnsi="Courier New" w:cs="Courier New"/>
            <w:color w:val="000088"/>
            <w:sz w:val="24"/>
            <w:szCs w:val="24"/>
            <w:bdr w:val="none" w:sz="0" w:space="0" w:color="auto" w:frame="1"/>
          </w:rPr>
          <w:t>var</w:t>
        </w:r>
        <w:proofErr w:type="gramEnd"/>
        <w:r w:rsidRPr="002F77D7">
          <w:rPr>
            <w:rFonts w:ascii="Courier New" w:eastAsia="Times New Roman" w:hAnsi="Courier New" w:cs="Courier New"/>
            <w:color w:val="000000"/>
            <w:sz w:val="24"/>
            <w:szCs w:val="24"/>
            <w:bdr w:val="none" w:sz="0" w:space="0" w:color="auto" w:frame="1"/>
          </w:rPr>
          <w:t xml:space="preserve"> myArray6 </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000088"/>
            <w:sz w:val="24"/>
            <w:szCs w:val="24"/>
            <w:bdr w:val="none" w:sz="0" w:space="0" w:color="auto" w:frame="1"/>
          </w:rPr>
          <w:t>new</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660066"/>
            <w:sz w:val="24"/>
            <w:szCs w:val="24"/>
            <w:bdr w:val="none" w:sz="0" w:space="0" w:color="auto" w:frame="1"/>
          </w:rPr>
          <w:t>Array</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880000"/>
            <w:sz w:val="24"/>
            <w:szCs w:val="24"/>
            <w:bdr w:val="none" w:sz="0" w:space="0" w:color="auto" w:frame="1"/>
          </w:rPr>
          <w:t>// an empty array of length 0</w:t>
        </w:r>
      </w:ins>
    </w:p>
    <w:p w:rsidR="002F77D7" w:rsidRPr="002F77D7" w:rsidRDefault="002F77D7" w:rsidP="002F77D7">
      <w:pPr>
        <w:shd w:val="clear" w:color="auto" w:fill="FFFFFF"/>
        <w:spacing w:after="225" w:line="240" w:lineRule="auto"/>
        <w:textAlignment w:val="baseline"/>
        <w:outlineLvl w:val="2"/>
        <w:rPr>
          <w:ins w:id="2889" w:author="Unknown"/>
          <w:rFonts w:ascii="Helvetica" w:eastAsia="Times New Roman" w:hAnsi="Helvetica" w:cs="Times New Roman"/>
          <w:color w:val="444444"/>
          <w:sz w:val="32"/>
          <w:szCs w:val="32"/>
        </w:rPr>
      </w:pPr>
      <w:proofErr w:type="gramStart"/>
      <w:ins w:id="2890" w:author="Unknown">
        <w:r w:rsidRPr="002F77D7">
          <w:rPr>
            <w:rFonts w:ascii="Helvetica" w:eastAsia="Times New Roman" w:hAnsi="Helvetica" w:cs="Times New Roman"/>
            <w:color w:val="444444"/>
            <w:sz w:val="32"/>
            <w:szCs w:val="32"/>
          </w:rPr>
          <w:t>Q-14.</w:t>
        </w:r>
        <w:proofErr w:type="gramEnd"/>
        <w:r w:rsidRPr="002F77D7">
          <w:rPr>
            <w:rFonts w:ascii="Helvetica" w:eastAsia="Times New Roman" w:hAnsi="Helvetica" w:cs="Times New Roman"/>
            <w:color w:val="444444"/>
            <w:sz w:val="32"/>
            <w:szCs w:val="32"/>
          </w:rPr>
          <w:t xml:space="preserve"> What Are JavaScript Cookies?</w:t>
        </w:r>
      </w:ins>
    </w:p>
    <w:p w:rsidR="002F77D7" w:rsidRPr="002F77D7" w:rsidRDefault="002F77D7" w:rsidP="002F77D7">
      <w:pPr>
        <w:shd w:val="clear" w:color="auto" w:fill="FFFFFF"/>
        <w:spacing w:after="375" w:line="240" w:lineRule="auto"/>
        <w:textAlignment w:val="baseline"/>
        <w:rPr>
          <w:ins w:id="2891" w:author="Unknown"/>
          <w:rFonts w:ascii="Helvetica" w:eastAsia="Times New Roman" w:hAnsi="Helvetica" w:cs="Times New Roman"/>
          <w:color w:val="4D4D4D"/>
          <w:sz w:val="24"/>
          <w:szCs w:val="24"/>
        </w:rPr>
      </w:pPr>
      <w:ins w:id="2892" w:author="Unknown">
        <w:r w:rsidRPr="002F77D7">
          <w:rPr>
            <w:rFonts w:ascii="Helvetica" w:eastAsia="Times New Roman" w:hAnsi="Helvetica" w:cs="Times New Roman"/>
            <w:color w:val="4D4D4D"/>
            <w:sz w:val="24"/>
            <w:szCs w:val="24"/>
          </w:rPr>
          <w:t xml:space="preserve">A cookie is a piece of data which is sent from a website (that owns the requested web page) and gets stored locally by the browser at the user end. Cookies are needed because HTTP protocol which arranges for the transfer of web pages to your </w:t>
        </w:r>
        <w:proofErr w:type="gramStart"/>
        <w:r w:rsidRPr="002F77D7">
          <w:rPr>
            <w:rFonts w:ascii="Helvetica" w:eastAsia="Times New Roman" w:hAnsi="Helvetica" w:cs="Times New Roman"/>
            <w:color w:val="4D4D4D"/>
            <w:sz w:val="24"/>
            <w:szCs w:val="24"/>
          </w:rPr>
          <w:t>browser,</w:t>
        </w:r>
        <w:proofErr w:type="gramEnd"/>
        <w:r w:rsidRPr="002F77D7">
          <w:rPr>
            <w:rFonts w:ascii="Helvetica" w:eastAsia="Times New Roman" w:hAnsi="Helvetica" w:cs="Times New Roman"/>
            <w:color w:val="4D4D4D"/>
            <w:sz w:val="24"/>
            <w:szCs w:val="24"/>
          </w:rPr>
          <w:t xml:space="preserve"> is stateless. It means that HTTP has no way to keep track of the activities performed by the user at an earlier point in time. One way to resolve this issue is by using cookies. It contains the following data.</w:t>
        </w:r>
      </w:ins>
    </w:p>
    <w:p w:rsidR="002F77D7" w:rsidRPr="002F77D7" w:rsidRDefault="002F77D7" w:rsidP="002F77D7">
      <w:pPr>
        <w:numPr>
          <w:ilvl w:val="0"/>
          <w:numId w:val="107"/>
        </w:numPr>
        <w:shd w:val="clear" w:color="auto" w:fill="FFFFFF"/>
        <w:spacing w:after="0" w:line="240" w:lineRule="auto"/>
        <w:ind w:left="456"/>
        <w:textAlignment w:val="baseline"/>
        <w:rPr>
          <w:ins w:id="2893" w:author="Unknown"/>
          <w:rFonts w:ascii="Helvetica" w:eastAsia="Times New Roman" w:hAnsi="Helvetica" w:cs="Times New Roman"/>
          <w:color w:val="4D4D4D"/>
          <w:sz w:val="24"/>
          <w:szCs w:val="24"/>
        </w:rPr>
      </w:pPr>
      <w:ins w:id="2894" w:author="Unknown">
        <w:r w:rsidRPr="002F77D7">
          <w:rPr>
            <w:rFonts w:ascii="Helvetica" w:eastAsia="Times New Roman" w:hAnsi="Helvetica" w:cs="Times New Roman"/>
            <w:color w:val="4D4D4D"/>
            <w:sz w:val="24"/>
            <w:szCs w:val="24"/>
          </w:rPr>
          <w:t>A name-value pair containing the actual data</w:t>
        </w:r>
      </w:ins>
    </w:p>
    <w:p w:rsidR="002F77D7" w:rsidRPr="002F77D7" w:rsidRDefault="002F77D7" w:rsidP="002F77D7">
      <w:pPr>
        <w:numPr>
          <w:ilvl w:val="0"/>
          <w:numId w:val="107"/>
        </w:numPr>
        <w:shd w:val="clear" w:color="auto" w:fill="FFFFFF"/>
        <w:spacing w:after="0" w:line="240" w:lineRule="auto"/>
        <w:ind w:left="456"/>
        <w:textAlignment w:val="baseline"/>
        <w:rPr>
          <w:ins w:id="2895" w:author="Unknown"/>
          <w:rFonts w:ascii="Helvetica" w:eastAsia="Times New Roman" w:hAnsi="Helvetica" w:cs="Times New Roman"/>
          <w:color w:val="4D4D4D"/>
          <w:sz w:val="24"/>
          <w:szCs w:val="24"/>
        </w:rPr>
      </w:pPr>
      <w:ins w:id="2896" w:author="Unknown">
        <w:r w:rsidRPr="002F77D7">
          <w:rPr>
            <w:rFonts w:ascii="Helvetica" w:eastAsia="Times New Roman" w:hAnsi="Helvetica" w:cs="Times New Roman"/>
            <w:color w:val="4D4D4D"/>
            <w:sz w:val="24"/>
            <w:szCs w:val="24"/>
          </w:rPr>
          <w:lastRenderedPageBreak/>
          <w:t>An expiry date after which the cookie is no longer valid</w:t>
        </w:r>
      </w:ins>
    </w:p>
    <w:p w:rsidR="002F77D7" w:rsidRPr="002F77D7" w:rsidRDefault="002F77D7" w:rsidP="002F77D7">
      <w:pPr>
        <w:numPr>
          <w:ilvl w:val="0"/>
          <w:numId w:val="107"/>
        </w:numPr>
        <w:shd w:val="clear" w:color="auto" w:fill="FFFFFF"/>
        <w:spacing w:after="0" w:line="240" w:lineRule="auto"/>
        <w:ind w:left="456"/>
        <w:textAlignment w:val="baseline"/>
        <w:rPr>
          <w:ins w:id="2897" w:author="Unknown"/>
          <w:rFonts w:ascii="Helvetica" w:eastAsia="Times New Roman" w:hAnsi="Helvetica" w:cs="Times New Roman"/>
          <w:color w:val="4D4D4D"/>
          <w:sz w:val="24"/>
          <w:szCs w:val="24"/>
        </w:rPr>
      </w:pPr>
      <w:ins w:id="2898" w:author="Unknown">
        <w:r w:rsidRPr="002F77D7">
          <w:rPr>
            <w:rFonts w:ascii="Helvetica" w:eastAsia="Times New Roman" w:hAnsi="Helvetica" w:cs="Times New Roman"/>
            <w:color w:val="4D4D4D"/>
            <w:sz w:val="24"/>
            <w:szCs w:val="24"/>
          </w:rPr>
          <w:t>The domain and path of the server it should be sent to</w:t>
        </w:r>
      </w:ins>
    </w:p>
    <w:p w:rsidR="002F77D7" w:rsidRPr="002F77D7" w:rsidRDefault="002F77D7" w:rsidP="002F77D7">
      <w:pPr>
        <w:shd w:val="clear" w:color="auto" w:fill="FFFFFF"/>
        <w:spacing w:after="375" w:line="240" w:lineRule="auto"/>
        <w:textAlignment w:val="baseline"/>
        <w:rPr>
          <w:ins w:id="2899" w:author="Unknown"/>
          <w:rFonts w:ascii="Helvetica" w:eastAsia="Times New Roman" w:hAnsi="Helvetica" w:cs="Times New Roman"/>
          <w:color w:val="4D4D4D"/>
          <w:sz w:val="24"/>
          <w:szCs w:val="24"/>
        </w:rPr>
      </w:pPr>
      <w:ins w:id="2900" w:author="Unknown">
        <w:r w:rsidRPr="002F77D7">
          <w:rPr>
            <w:rFonts w:ascii="Helvetica" w:eastAsia="Times New Roman" w:hAnsi="Helvetica" w:cs="Times New Roman"/>
            <w:color w:val="4D4D4D"/>
            <w:sz w:val="24"/>
            <w:szCs w:val="24"/>
          </w:rPr>
          <w:t>When a request arrives at the server for a web page that maintains a cookie, the server appends the cookie to the HTTP header to send it across. The server-side programs can then read out the information included in it and decide that you have the right to view the page or not and other user preferences.</w:t>
        </w:r>
      </w:ins>
    </w:p>
    <w:p w:rsidR="002F77D7" w:rsidRPr="002F77D7" w:rsidRDefault="002F77D7" w:rsidP="002F77D7">
      <w:pPr>
        <w:shd w:val="clear" w:color="auto" w:fill="FFFFFF"/>
        <w:spacing w:after="375" w:line="240" w:lineRule="auto"/>
        <w:textAlignment w:val="baseline"/>
        <w:rPr>
          <w:ins w:id="2901" w:author="Unknown"/>
          <w:rFonts w:ascii="Helvetica" w:eastAsia="Times New Roman" w:hAnsi="Helvetica" w:cs="Times New Roman"/>
          <w:color w:val="4D4D4D"/>
          <w:sz w:val="24"/>
          <w:szCs w:val="24"/>
        </w:rPr>
      </w:pPr>
      <w:ins w:id="2902" w:author="Unknown">
        <w:r w:rsidRPr="002F77D7">
          <w:rPr>
            <w:rFonts w:ascii="Helvetica" w:eastAsia="Times New Roman" w:hAnsi="Helvetica" w:cs="Times New Roman"/>
            <w:color w:val="4D4D4D"/>
            <w:sz w:val="24"/>
            <w:szCs w:val="24"/>
          </w:rPr>
          <w:t>Thus, every time you visit the site that maintains the cookies, your information is available there.</w:t>
        </w:r>
      </w:ins>
    </w:p>
    <w:p w:rsidR="002F77D7" w:rsidRPr="002F77D7" w:rsidRDefault="002F77D7" w:rsidP="002F77D7">
      <w:pPr>
        <w:shd w:val="clear" w:color="auto" w:fill="FFFFFF"/>
        <w:spacing w:after="225" w:line="240" w:lineRule="auto"/>
        <w:textAlignment w:val="baseline"/>
        <w:outlineLvl w:val="2"/>
        <w:rPr>
          <w:ins w:id="2903" w:author="Unknown"/>
          <w:rFonts w:ascii="Helvetica" w:eastAsia="Times New Roman" w:hAnsi="Helvetica" w:cs="Times New Roman"/>
          <w:color w:val="444444"/>
          <w:sz w:val="32"/>
          <w:szCs w:val="32"/>
        </w:rPr>
      </w:pPr>
      <w:proofErr w:type="gramStart"/>
      <w:ins w:id="2904" w:author="Unknown">
        <w:r w:rsidRPr="002F77D7">
          <w:rPr>
            <w:rFonts w:ascii="Helvetica" w:eastAsia="Times New Roman" w:hAnsi="Helvetica" w:cs="Times New Roman"/>
            <w:color w:val="444444"/>
            <w:sz w:val="32"/>
            <w:szCs w:val="32"/>
          </w:rPr>
          <w:t>Q-15.</w:t>
        </w:r>
        <w:proofErr w:type="gramEnd"/>
        <w:r w:rsidRPr="002F77D7">
          <w:rPr>
            <w:rFonts w:ascii="Helvetica" w:eastAsia="Times New Roman" w:hAnsi="Helvetica" w:cs="Times New Roman"/>
            <w:color w:val="444444"/>
            <w:sz w:val="32"/>
            <w:szCs w:val="32"/>
          </w:rPr>
          <w:t xml:space="preserve"> Which Built-In Method Adds One Or More Elements To The End Of An Array And Returns The New Length Of The Array?</w:t>
        </w:r>
      </w:ins>
    </w:p>
    <w:p w:rsidR="002F77D7" w:rsidRPr="002F77D7" w:rsidRDefault="002F77D7" w:rsidP="002F77D7">
      <w:pPr>
        <w:shd w:val="clear" w:color="auto" w:fill="FFFFFF"/>
        <w:spacing w:after="375" w:line="240" w:lineRule="auto"/>
        <w:textAlignment w:val="baseline"/>
        <w:rPr>
          <w:ins w:id="2905" w:author="Unknown"/>
          <w:rFonts w:ascii="Helvetica" w:eastAsia="Times New Roman" w:hAnsi="Helvetica" w:cs="Times New Roman"/>
          <w:color w:val="4D4D4D"/>
          <w:sz w:val="24"/>
          <w:szCs w:val="24"/>
        </w:rPr>
      </w:pPr>
      <w:ins w:id="2906" w:author="Unknown">
        <w:r w:rsidRPr="002F77D7">
          <w:rPr>
            <w:rFonts w:ascii="Helvetica" w:eastAsia="Times New Roman" w:hAnsi="Helvetica" w:cs="Times New Roman"/>
            <w:color w:val="4D4D4D"/>
            <w:sz w:val="24"/>
            <w:szCs w:val="24"/>
          </w:rPr>
          <w:t xml:space="preserve">The </w:t>
        </w:r>
        <w:proofErr w:type="gramStart"/>
        <w:r w:rsidRPr="002F77D7">
          <w:rPr>
            <w:rFonts w:ascii="Helvetica" w:eastAsia="Times New Roman" w:hAnsi="Helvetica" w:cs="Times New Roman"/>
            <w:color w:val="4D4D4D"/>
            <w:sz w:val="24"/>
            <w:szCs w:val="24"/>
          </w:rPr>
          <w:t>push(</w:t>
        </w:r>
        <w:proofErr w:type="gramEnd"/>
        <w:r w:rsidRPr="002F77D7">
          <w:rPr>
            <w:rFonts w:ascii="Helvetica" w:eastAsia="Times New Roman" w:hAnsi="Helvetica" w:cs="Times New Roman"/>
            <w:color w:val="4D4D4D"/>
            <w:sz w:val="24"/>
            <w:szCs w:val="24"/>
          </w:rPr>
          <w:t>) method adds one or more elements to the end of an array and returns the new length of the array.</w:t>
        </w:r>
      </w:ins>
    </w:p>
    <w:p w:rsidR="002F77D7" w:rsidRPr="002F77D7" w:rsidRDefault="002F77D7" w:rsidP="002F77D7">
      <w:pPr>
        <w:shd w:val="clear" w:color="auto" w:fill="FFFFFF"/>
        <w:spacing w:after="225" w:line="240" w:lineRule="auto"/>
        <w:textAlignment w:val="baseline"/>
        <w:outlineLvl w:val="2"/>
        <w:rPr>
          <w:ins w:id="2907" w:author="Unknown"/>
          <w:rFonts w:ascii="Helvetica" w:eastAsia="Times New Roman" w:hAnsi="Helvetica" w:cs="Times New Roman"/>
          <w:color w:val="444444"/>
          <w:sz w:val="32"/>
          <w:szCs w:val="32"/>
        </w:rPr>
      </w:pPr>
      <w:proofErr w:type="gramStart"/>
      <w:ins w:id="2908" w:author="Unknown">
        <w:r w:rsidRPr="002F77D7">
          <w:rPr>
            <w:rFonts w:ascii="Helvetica" w:eastAsia="Times New Roman" w:hAnsi="Helvetica" w:cs="Times New Roman"/>
            <w:color w:val="444444"/>
            <w:sz w:val="32"/>
            <w:szCs w:val="32"/>
          </w:rPr>
          <w:t>Q-16.</w:t>
        </w:r>
        <w:proofErr w:type="gramEnd"/>
        <w:r w:rsidRPr="002F77D7">
          <w:rPr>
            <w:rFonts w:ascii="Helvetica" w:eastAsia="Times New Roman" w:hAnsi="Helvetica" w:cs="Times New Roman"/>
            <w:color w:val="444444"/>
            <w:sz w:val="32"/>
            <w:szCs w:val="32"/>
          </w:rPr>
          <w:t xml:space="preserve"> What Is The Naming Conventions For The Variables In JavaScript?</w:t>
        </w:r>
      </w:ins>
    </w:p>
    <w:p w:rsidR="002F77D7" w:rsidRPr="002F77D7" w:rsidRDefault="002F77D7" w:rsidP="002F77D7">
      <w:pPr>
        <w:shd w:val="clear" w:color="auto" w:fill="FFFFFF"/>
        <w:spacing w:after="375" w:line="240" w:lineRule="auto"/>
        <w:textAlignment w:val="baseline"/>
        <w:rPr>
          <w:ins w:id="2909" w:author="Unknown"/>
          <w:rFonts w:ascii="Helvetica" w:eastAsia="Times New Roman" w:hAnsi="Helvetica" w:cs="Times New Roman"/>
          <w:color w:val="4D4D4D"/>
          <w:sz w:val="24"/>
          <w:szCs w:val="24"/>
        </w:rPr>
      </w:pPr>
      <w:ins w:id="2910" w:author="Unknown">
        <w:r w:rsidRPr="002F77D7">
          <w:rPr>
            <w:rFonts w:ascii="Helvetica" w:eastAsia="Times New Roman" w:hAnsi="Helvetica" w:cs="Times New Roman"/>
            <w:color w:val="4D4D4D"/>
            <w:sz w:val="24"/>
            <w:szCs w:val="24"/>
          </w:rPr>
          <w:t>We have to follow the below rules while naming the variables in JavaScript.</w:t>
        </w:r>
      </w:ins>
    </w:p>
    <w:p w:rsidR="002F77D7" w:rsidRPr="002F77D7" w:rsidRDefault="002F77D7" w:rsidP="002F77D7">
      <w:pPr>
        <w:numPr>
          <w:ilvl w:val="0"/>
          <w:numId w:val="108"/>
        </w:numPr>
        <w:shd w:val="clear" w:color="auto" w:fill="FFFFFF"/>
        <w:spacing w:after="0" w:line="240" w:lineRule="auto"/>
        <w:ind w:left="456"/>
        <w:textAlignment w:val="baseline"/>
        <w:rPr>
          <w:ins w:id="2911" w:author="Unknown"/>
          <w:rFonts w:ascii="Helvetica" w:eastAsia="Times New Roman" w:hAnsi="Helvetica" w:cs="Times New Roman"/>
          <w:color w:val="4D4D4D"/>
          <w:sz w:val="24"/>
          <w:szCs w:val="24"/>
        </w:rPr>
      </w:pPr>
      <w:ins w:id="2912" w:author="Unknown">
        <w:r w:rsidRPr="002F77D7">
          <w:rPr>
            <w:rFonts w:ascii="Helvetica" w:eastAsia="Times New Roman" w:hAnsi="Helvetica" w:cs="Times New Roman"/>
            <w:color w:val="4D4D4D"/>
            <w:sz w:val="24"/>
            <w:szCs w:val="24"/>
          </w:rPr>
          <w:t>Do not use any of the JavaScript reserved keywords as a name for your variable. For example, the “break” or “boolean” is the JavaScript keywords, and if used as variable names, it’s invalid.</w:t>
        </w:r>
      </w:ins>
    </w:p>
    <w:p w:rsidR="002F77D7" w:rsidRPr="002F77D7" w:rsidRDefault="002F77D7" w:rsidP="002F77D7">
      <w:pPr>
        <w:numPr>
          <w:ilvl w:val="0"/>
          <w:numId w:val="108"/>
        </w:numPr>
        <w:shd w:val="clear" w:color="auto" w:fill="FFFFFF"/>
        <w:spacing w:after="0" w:line="240" w:lineRule="auto"/>
        <w:ind w:left="456"/>
        <w:textAlignment w:val="baseline"/>
        <w:rPr>
          <w:ins w:id="2913" w:author="Unknown"/>
          <w:rFonts w:ascii="Helvetica" w:eastAsia="Times New Roman" w:hAnsi="Helvetica" w:cs="Times New Roman"/>
          <w:color w:val="4D4D4D"/>
          <w:sz w:val="24"/>
          <w:szCs w:val="24"/>
        </w:rPr>
      </w:pPr>
      <w:ins w:id="2914" w:author="Unknown">
        <w:r w:rsidRPr="002F77D7">
          <w:rPr>
            <w:rFonts w:ascii="Helvetica" w:eastAsia="Times New Roman" w:hAnsi="Helvetica" w:cs="Times New Roman"/>
            <w:color w:val="4D4D4D"/>
            <w:sz w:val="24"/>
            <w:szCs w:val="24"/>
          </w:rPr>
          <w:t>JavaScript variable names should not start with a numeral (0-9). It must begin with a letter or the underscore character. For example, </w:t>
        </w:r>
        <w:r w:rsidRPr="002F77D7">
          <w:rPr>
            <w:rFonts w:ascii="inherit" w:eastAsia="Times New Roman" w:hAnsi="inherit" w:cs="Times New Roman"/>
            <w:b/>
            <w:bCs/>
            <w:color w:val="4D4D4D"/>
            <w:sz w:val="24"/>
            <w:szCs w:val="24"/>
            <w:bdr w:val="none" w:sz="0" w:space="0" w:color="auto" w:frame="1"/>
          </w:rPr>
          <w:t>123var</w:t>
        </w:r>
        <w:r w:rsidRPr="002F77D7">
          <w:rPr>
            <w:rFonts w:ascii="Helvetica" w:eastAsia="Times New Roman" w:hAnsi="Helvetica" w:cs="Times New Roman"/>
            <w:color w:val="4D4D4D"/>
            <w:sz w:val="24"/>
            <w:szCs w:val="24"/>
          </w:rPr>
          <w:t> is an invalid variable name, but </w:t>
        </w:r>
        <w:r w:rsidRPr="002F77D7">
          <w:rPr>
            <w:rFonts w:ascii="inherit" w:eastAsia="Times New Roman" w:hAnsi="inherit" w:cs="Times New Roman"/>
            <w:b/>
            <w:bCs/>
            <w:color w:val="4D4D4D"/>
            <w:sz w:val="24"/>
            <w:szCs w:val="24"/>
            <w:bdr w:val="none" w:sz="0" w:space="0" w:color="auto" w:frame="1"/>
          </w:rPr>
          <w:t>_123var</w:t>
        </w:r>
        <w:r w:rsidRPr="002F77D7">
          <w:rPr>
            <w:rFonts w:ascii="Helvetica" w:eastAsia="Times New Roman" w:hAnsi="Helvetica" w:cs="Times New Roman"/>
            <w:color w:val="4D4D4D"/>
            <w:sz w:val="24"/>
            <w:szCs w:val="24"/>
          </w:rPr>
          <w:t> is a valid one.</w:t>
        </w:r>
      </w:ins>
    </w:p>
    <w:p w:rsidR="002F77D7" w:rsidRPr="002F77D7" w:rsidRDefault="002F77D7" w:rsidP="002F77D7">
      <w:pPr>
        <w:numPr>
          <w:ilvl w:val="0"/>
          <w:numId w:val="108"/>
        </w:numPr>
        <w:shd w:val="clear" w:color="auto" w:fill="FFFFFF"/>
        <w:spacing w:after="0" w:line="240" w:lineRule="auto"/>
        <w:ind w:left="456"/>
        <w:textAlignment w:val="baseline"/>
        <w:rPr>
          <w:ins w:id="2915" w:author="Unknown"/>
          <w:rFonts w:ascii="Helvetica" w:eastAsia="Times New Roman" w:hAnsi="Helvetica" w:cs="Times New Roman"/>
          <w:color w:val="4D4D4D"/>
          <w:sz w:val="24"/>
          <w:szCs w:val="24"/>
        </w:rPr>
      </w:pPr>
      <w:ins w:id="2916" w:author="Unknown">
        <w:r w:rsidRPr="002F77D7">
          <w:rPr>
            <w:rFonts w:ascii="Helvetica" w:eastAsia="Times New Roman" w:hAnsi="Helvetica" w:cs="Times New Roman"/>
            <w:color w:val="4D4D4D"/>
            <w:sz w:val="24"/>
            <w:szCs w:val="24"/>
          </w:rPr>
          <w:t>Also, JavaScript variable names are case sensitive. For example, test and Test are two different variables.</w:t>
        </w:r>
      </w:ins>
    </w:p>
    <w:p w:rsidR="002F77D7" w:rsidRPr="002F77D7" w:rsidRDefault="002F77D7" w:rsidP="002F77D7">
      <w:pPr>
        <w:shd w:val="clear" w:color="auto" w:fill="FFFFFF"/>
        <w:spacing w:after="225" w:line="240" w:lineRule="auto"/>
        <w:textAlignment w:val="baseline"/>
        <w:outlineLvl w:val="2"/>
        <w:rPr>
          <w:ins w:id="2917" w:author="Unknown"/>
          <w:rFonts w:ascii="Helvetica" w:eastAsia="Times New Roman" w:hAnsi="Helvetica" w:cs="Times New Roman"/>
          <w:color w:val="444444"/>
          <w:sz w:val="32"/>
          <w:szCs w:val="32"/>
        </w:rPr>
      </w:pPr>
      <w:proofErr w:type="gramStart"/>
      <w:ins w:id="2918" w:author="Unknown">
        <w:r w:rsidRPr="002F77D7">
          <w:rPr>
            <w:rFonts w:ascii="Helvetica" w:eastAsia="Times New Roman" w:hAnsi="Helvetica" w:cs="Times New Roman"/>
            <w:color w:val="444444"/>
            <w:sz w:val="32"/>
            <w:szCs w:val="32"/>
          </w:rPr>
          <w:t>Q-17.</w:t>
        </w:r>
        <w:proofErr w:type="gramEnd"/>
        <w:r w:rsidRPr="002F77D7">
          <w:rPr>
            <w:rFonts w:ascii="Helvetica" w:eastAsia="Times New Roman" w:hAnsi="Helvetica" w:cs="Times New Roman"/>
            <w:color w:val="444444"/>
            <w:sz w:val="32"/>
            <w:szCs w:val="32"/>
          </w:rPr>
          <w:t xml:space="preserve"> How Will You Create A Cookie Using JavaScript?</w:t>
        </w:r>
      </w:ins>
    </w:p>
    <w:p w:rsidR="002F77D7" w:rsidRPr="002F77D7" w:rsidRDefault="002F77D7" w:rsidP="002F77D7">
      <w:pPr>
        <w:shd w:val="clear" w:color="auto" w:fill="FFFFFF"/>
        <w:spacing w:after="0" w:line="240" w:lineRule="auto"/>
        <w:textAlignment w:val="baseline"/>
        <w:rPr>
          <w:ins w:id="2919" w:author="Unknown"/>
          <w:rFonts w:ascii="Helvetica" w:eastAsia="Times New Roman" w:hAnsi="Helvetica" w:cs="Times New Roman"/>
          <w:color w:val="4D4D4D"/>
          <w:sz w:val="24"/>
          <w:szCs w:val="24"/>
        </w:rPr>
      </w:pPr>
      <w:ins w:id="2920" w:author="Unknown">
        <w:r w:rsidRPr="002F77D7">
          <w:rPr>
            <w:rFonts w:ascii="Helvetica" w:eastAsia="Times New Roman" w:hAnsi="Helvetica" w:cs="Times New Roman"/>
            <w:color w:val="4D4D4D"/>
            <w:sz w:val="24"/>
            <w:szCs w:val="24"/>
          </w:rPr>
          <w:t>The simplest way to create a cookie is to assign a string value to the &lt;</w:t>
        </w:r>
        <w:r w:rsidRPr="002F77D7">
          <w:rPr>
            <w:rFonts w:ascii="inherit" w:eastAsia="Times New Roman" w:hAnsi="inherit" w:cs="Times New Roman"/>
            <w:b/>
            <w:bCs/>
            <w:color w:val="4D4D4D"/>
            <w:sz w:val="24"/>
            <w:szCs w:val="24"/>
            <w:bdr w:val="none" w:sz="0" w:space="0" w:color="auto" w:frame="1"/>
          </w:rPr>
          <w:t>document.cookie</w:t>
        </w:r>
        <w:r w:rsidRPr="002F77D7">
          <w:rPr>
            <w:rFonts w:ascii="Helvetica" w:eastAsia="Times New Roman" w:hAnsi="Helvetica" w:cs="Times New Roman"/>
            <w:color w:val="4D4D4D"/>
            <w:sz w:val="24"/>
            <w:szCs w:val="24"/>
          </w:rPr>
          <w:t>&gt; object.</w:t>
        </w:r>
      </w:ins>
    </w:p>
    <w:p w:rsidR="002F77D7" w:rsidRPr="002F77D7" w:rsidRDefault="002F77D7" w:rsidP="002F77D7">
      <w:pPr>
        <w:shd w:val="clear" w:color="auto" w:fill="FFFFFF"/>
        <w:spacing w:after="375" w:line="240" w:lineRule="auto"/>
        <w:textAlignment w:val="baseline"/>
        <w:rPr>
          <w:ins w:id="2921" w:author="Unknown"/>
          <w:rFonts w:ascii="Helvetica" w:eastAsia="Times New Roman" w:hAnsi="Helvetica" w:cs="Times New Roman"/>
          <w:color w:val="4D4D4D"/>
          <w:sz w:val="24"/>
          <w:szCs w:val="24"/>
        </w:rPr>
      </w:pPr>
      <w:ins w:id="2922" w:author="Unknown">
        <w:r w:rsidRPr="002F77D7">
          <w:rPr>
            <w:rFonts w:ascii="Helvetica" w:eastAsia="Times New Roman" w:hAnsi="Helvetica" w:cs="Times New Roman"/>
            <w:color w:val="4D4D4D"/>
            <w:sz w:val="24"/>
            <w:szCs w:val="24"/>
          </w:rPr>
          <w:t>Its syntax is as follows.</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923" w:author="Unknown"/>
          <w:rFonts w:ascii="Courier New" w:eastAsia="Times New Roman" w:hAnsi="Courier New" w:cs="Courier New"/>
          <w:color w:val="444444"/>
          <w:sz w:val="24"/>
          <w:szCs w:val="24"/>
        </w:rPr>
      </w:pPr>
      <w:ins w:id="2924" w:author="Unknown">
        <w:r w:rsidRPr="002F77D7">
          <w:rPr>
            <w:rFonts w:ascii="Courier New" w:eastAsia="Times New Roman" w:hAnsi="Courier New" w:cs="Courier New"/>
            <w:color w:val="000000"/>
            <w:sz w:val="24"/>
            <w:szCs w:val="24"/>
            <w:bdr w:val="none" w:sz="0" w:space="0" w:color="auto" w:frame="1"/>
          </w:rPr>
          <w:t>document</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cookie </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008800"/>
            <w:sz w:val="24"/>
            <w:szCs w:val="24"/>
            <w:bdr w:val="none" w:sz="0" w:space="0" w:color="auto" w:frame="1"/>
          </w:rPr>
          <w:t>"key1 = value1; key2 = value2; expires = date"</w:t>
        </w:r>
        <w:r w:rsidRPr="002F77D7">
          <w:rPr>
            <w:rFonts w:ascii="Courier New" w:eastAsia="Times New Roman" w:hAnsi="Courier New" w:cs="Courier New"/>
            <w:color w:val="666600"/>
            <w:sz w:val="24"/>
            <w:szCs w:val="24"/>
            <w:bdr w:val="none" w:sz="0" w:space="0" w:color="auto" w:frame="1"/>
          </w:rPr>
          <w:t>;</w:t>
        </w:r>
      </w:ins>
    </w:p>
    <w:p w:rsidR="002F77D7" w:rsidRPr="002F77D7" w:rsidRDefault="002F77D7" w:rsidP="002F77D7">
      <w:pPr>
        <w:shd w:val="clear" w:color="auto" w:fill="FFFFFF"/>
        <w:spacing w:after="375" w:line="240" w:lineRule="auto"/>
        <w:textAlignment w:val="baseline"/>
        <w:rPr>
          <w:ins w:id="2925" w:author="Unknown"/>
          <w:rFonts w:ascii="Helvetica" w:eastAsia="Times New Roman" w:hAnsi="Helvetica" w:cs="Times New Roman"/>
          <w:color w:val="4D4D4D"/>
          <w:sz w:val="24"/>
          <w:szCs w:val="24"/>
        </w:rPr>
      </w:pPr>
      <w:ins w:id="2926" w:author="Unknown">
        <w:r w:rsidRPr="002F77D7">
          <w:rPr>
            <w:rFonts w:ascii="Helvetica" w:eastAsia="Times New Roman" w:hAnsi="Helvetica" w:cs="Times New Roman"/>
            <w:color w:val="4D4D4D"/>
            <w:sz w:val="24"/>
            <w:szCs w:val="24"/>
          </w:rPr>
          <w:t>Here, “expires” attribute is optional. We have to provide a date or time value for this attribute.</w:t>
        </w:r>
      </w:ins>
    </w:p>
    <w:p w:rsidR="002F77D7" w:rsidRPr="002F77D7" w:rsidRDefault="002F77D7" w:rsidP="002F77D7">
      <w:pPr>
        <w:shd w:val="clear" w:color="auto" w:fill="FFFFFF"/>
        <w:spacing w:after="375" w:line="240" w:lineRule="auto"/>
        <w:textAlignment w:val="baseline"/>
        <w:rPr>
          <w:ins w:id="2927" w:author="Unknown"/>
          <w:rFonts w:ascii="Helvetica" w:eastAsia="Times New Roman" w:hAnsi="Helvetica" w:cs="Times New Roman"/>
          <w:color w:val="4D4D4D"/>
          <w:sz w:val="24"/>
          <w:szCs w:val="24"/>
        </w:rPr>
      </w:pPr>
      <w:ins w:id="2928" w:author="Unknown">
        <w:r w:rsidRPr="002F77D7">
          <w:rPr>
            <w:rFonts w:ascii="Helvetica" w:eastAsia="Times New Roman" w:hAnsi="Helvetica" w:cs="Times New Roman"/>
            <w:color w:val="4D4D4D"/>
            <w:sz w:val="24"/>
            <w:szCs w:val="24"/>
          </w:rPr>
          <w:t>If we provide a valid value for the date or time, then the cookie will expire at the given date or time, and it will not be accessible after that.</w:t>
        </w:r>
      </w:ins>
    </w:p>
    <w:p w:rsidR="002F77D7" w:rsidRPr="002F77D7" w:rsidRDefault="002F77D7" w:rsidP="002F77D7">
      <w:pPr>
        <w:shd w:val="clear" w:color="auto" w:fill="FFFFFF"/>
        <w:spacing w:after="225" w:line="240" w:lineRule="auto"/>
        <w:textAlignment w:val="baseline"/>
        <w:outlineLvl w:val="2"/>
        <w:rPr>
          <w:ins w:id="2929" w:author="Unknown"/>
          <w:rFonts w:ascii="Helvetica" w:eastAsia="Times New Roman" w:hAnsi="Helvetica" w:cs="Times New Roman"/>
          <w:color w:val="444444"/>
          <w:sz w:val="32"/>
          <w:szCs w:val="32"/>
        </w:rPr>
      </w:pPr>
      <w:proofErr w:type="gramStart"/>
      <w:ins w:id="2930" w:author="Unknown">
        <w:r w:rsidRPr="002F77D7">
          <w:rPr>
            <w:rFonts w:ascii="Helvetica" w:eastAsia="Times New Roman" w:hAnsi="Helvetica" w:cs="Times New Roman"/>
            <w:color w:val="444444"/>
            <w:sz w:val="32"/>
            <w:szCs w:val="32"/>
          </w:rPr>
          <w:lastRenderedPageBreak/>
          <w:t>Q-18.</w:t>
        </w:r>
        <w:proofErr w:type="gramEnd"/>
        <w:r w:rsidRPr="002F77D7">
          <w:rPr>
            <w:rFonts w:ascii="Helvetica" w:eastAsia="Times New Roman" w:hAnsi="Helvetica" w:cs="Times New Roman"/>
            <w:color w:val="444444"/>
            <w:sz w:val="32"/>
            <w:szCs w:val="32"/>
          </w:rPr>
          <w:t xml:space="preserve"> How </w:t>
        </w:r>
        <w:proofErr w:type="gramStart"/>
        <w:r w:rsidRPr="002F77D7">
          <w:rPr>
            <w:rFonts w:ascii="Helvetica" w:eastAsia="Times New Roman" w:hAnsi="Helvetica" w:cs="Times New Roman"/>
            <w:color w:val="444444"/>
            <w:sz w:val="32"/>
            <w:szCs w:val="32"/>
          </w:rPr>
          <w:t>To</w:t>
        </w:r>
        <w:proofErr w:type="gramEnd"/>
        <w:r w:rsidRPr="002F77D7">
          <w:rPr>
            <w:rFonts w:ascii="Helvetica" w:eastAsia="Times New Roman" w:hAnsi="Helvetica" w:cs="Times New Roman"/>
            <w:color w:val="444444"/>
            <w:sz w:val="32"/>
            <w:szCs w:val="32"/>
          </w:rPr>
          <w:t xml:space="preserve"> Read A Cookie Using JavaScript?</w:t>
        </w:r>
      </w:ins>
    </w:p>
    <w:p w:rsidR="002F77D7" w:rsidRPr="002F77D7" w:rsidRDefault="002F77D7" w:rsidP="002F77D7">
      <w:pPr>
        <w:shd w:val="clear" w:color="auto" w:fill="FFFFFF"/>
        <w:spacing w:after="375" w:line="240" w:lineRule="auto"/>
        <w:textAlignment w:val="baseline"/>
        <w:rPr>
          <w:ins w:id="2931" w:author="Unknown"/>
          <w:rFonts w:ascii="Helvetica" w:eastAsia="Times New Roman" w:hAnsi="Helvetica" w:cs="Times New Roman"/>
          <w:color w:val="4D4D4D"/>
          <w:sz w:val="24"/>
          <w:szCs w:val="24"/>
        </w:rPr>
      </w:pPr>
      <w:ins w:id="2932" w:author="Unknown">
        <w:r w:rsidRPr="002F77D7">
          <w:rPr>
            <w:rFonts w:ascii="Helvetica" w:eastAsia="Times New Roman" w:hAnsi="Helvetica" w:cs="Times New Roman"/>
            <w:color w:val="4D4D4D"/>
            <w:sz w:val="24"/>
            <w:szCs w:val="24"/>
          </w:rPr>
          <w:t>To read a Cookie, we have to access the value of the &lt;document.cookie&gt; object. This &lt;document.cookie&gt; string maintains a list of &lt;name = value&gt; pairs that is separated with semicolons.</w:t>
        </w:r>
      </w:ins>
    </w:p>
    <w:p w:rsidR="002F77D7" w:rsidRPr="002F77D7" w:rsidRDefault="002F77D7" w:rsidP="002F77D7">
      <w:pPr>
        <w:shd w:val="clear" w:color="auto" w:fill="FFFFFF"/>
        <w:spacing w:after="375" w:line="240" w:lineRule="auto"/>
        <w:textAlignment w:val="baseline"/>
        <w:rPr>
          <w:ins w:id="2933" w:author="Unknown"/>
          <w:rFonts w:ascii="Helvetica" w:eastAsia="Times New Roman" w:hAnsi="Helvetica" w:cs="Times New Roman"/>
          <w:color w:val="4D4D4D"/>
          <w:sz w:val="24"/>
          <w:szCs w:val="24"/>
        </w:rPr>
      </w:pPr>
      <w:ins w:id="2934" w:author="Unknown">
        <w:r w:rsidRPr="002F77D7">
          <w:rPr>
            <w:rFonts w:ascii="Helvetica" w:eastAsia="Times New Roman" w:hAnsi="Helvetica" w:cs="Times New Roman"/>
            <w:color w:val="4D4D4D"/>
            <w:sz w:val="24"/>
            <w:szCs w:val="24"/>
          </w:rPr>
          <w:t>Where,</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935" w:author="Unknown"/>
          <w:rFonts w:ascii="Courier New" w:eastAsia="Times New Roman" w:hAnsi="Courier New" w:cs="Courier New"/>
          <w:color w:val="000000"/>
          <w:sz w:val="24"/>
          <w:szCs w:val="24"/>
          <w:bdr w:val="none" w:sz="0" w:space="0" w:color="auto" w:frame="1"/>
        </w:rPr>
      </w:pPr>
      <w:ins w:id="2936" w:author="Unknown">
        <w:r w:rsidRPr="002F77D7">
          <w:rPr>
            <w:rFonts w:ascii="Courier New" w:eastAsia="Times New Roman" w:hAnsi="Courier New" w:cs="Courier New"/>
            <w:color w:val="008800"/>
            <w:sz w:val="24"/>
            <w:szCs w:val="24"/>
            <w:bdr w:val="none" w:sz="0" w:space="0" w:color="auto" w:frame="1"/>
          </w:rPr>
          <w:t>"</w:t>
        </w:r>
        <w:proofErr w:type="gramStart"/>
        <w:r w:rsidRPr="002F77D7">
          <w:rPr>
            <w:rFonts w:ascii="Courier New" w:eastAsia="Times New Roman" w:hAnsi="Courier New" w:cs="Courier New"/>
            <w:color w:val="008800"/>
            <w:sz w:val="24"/>
            <w:szCs w:val="24"/>
            <w:bdr w:val="none" w:sz="0" w:space="0" w:color="auto" w:frame="1"/>
          </w:rPr>
          <w:t>name</w:t>
        </w:r>
        <w:proofErr w:type="gramEnd"/>
        <w:r w:rsidRPr="002F77D7">
          <w:rPr>
            <w:rFonts w:ascii="Courier New" w:eastAsia="Times New Roman" w:hAnsi="Courier New" w:cs="Courier New"/>
            <w:color w:val="0088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000088"/>
            <w:sz w:val="24"/>
            <w:szCs w:val="24"/>
            <w:bdr w:val="none" w:sz="0" w:space="0" w:color="auto" w:frame="1"/>
          </w:rPr>
          <w:t>is</w:t>
        </w:r>
        <w:r w:rsidRPr="002F77D7">
          <w:rPr>
            <w:rFonts w:ascii="Courier New" w:eastAsia="Times New Roman" w:hAnsi="Courier New" w:cs="Courier New"/>
            <w:color w:val="000000"/>
            <w:sz w:val="24"/>
            <w:szCs w:val="24"/>
            <w:bdr w:val="none" w:sz="0" w:space="0" w:color="auto" w:frame="1"/>
          </w:rPr>
          <w:t xml:space="preserve"> the name </w:t>
        </w:r>
        <w:r w:rsidRPr="002F77D7">
          <w:rPr>
            <w:rFonts w:ascii="Courier New" w:eastAsia="Times New Roman" w:hAnsi="Courier New" w:cs="Courier New"/>
            <w:color w:val="000088"/>
            <w:sz w:val="24"/>
            <w:szCs w:val="24"/>
            <w:bdr w:val="none" w:sz="0" w:space="0" w:color="auto" w:frame="1"/>
          </w:rPr>
          <w:t>of</w:t>
        </w:r>
        <w:r w:rsidRPr="002F77D7">
          <w:rPr>
            <w:rFonts w:ascii="Courier New" w:eastAsia="Times New Roman" w:hAnsi="Courier New" w:cs="Courier New"/>
            <w:color w:val="000000"/>
            <w:sz w:val="24"/>
            <w:szCs w:val="24"/>
            <w:bdr w:val="none" w:sz="0" w:space="0" w:color="auto" w:frame="1"/>
          </w:rPr>
          <w:t xml:space="preserve"> a cookie </w:t>
        </w:r>
        <w:r w:rsidRPr="002F77D7">
          <w:rPr>
            <w:rFonts w:ascii="Courier New" w:eastAsia="Times New Roman" w:hAnsi="Courier New" w:cs="Courier New"/>
            <w:color w:val="000088"/>
            <w:sz w:val="24"/>
            <w:szCs w:val="24"/>
            <w:bdr w:val="none" w:sz="0" w:space="0" w:color="auto" w:frame="1"/>
          </w:rPr>
          <w:t>and</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937"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938" w:author="Unknown"/>
          <w:rFonts w:ascii="Courier New" w:eastAsia="Times New Roman" w:hAnsi="Courier New" w:cs="Courier New"/>
          <w:color w:val="444444"/>
          <w:sz w:val="24"/>
          <w:szCs w:val="24"/>
        </w:rPr>
      </w:pPr>
      <w:ins w:id="2939" w:author="Unknown">
        <w:r w:rsidRPr="002F77D7">
          <w:rPr>
            <w:rFonts w:ascii="Courier New" w:eastAsia="Times New Roman" w:hAnsi="Courier New" w:cs="Courier New"/>
            <w:color w:val="008800"/>
            <w:sz w:val="24"/>
            <w:szCs w:val="24"/>
            <w:bdr w:val="none" w:sz="0" w:space="0" w:color="auto" w:frame="1"/>
          </w:rPr>
          <w:t>"</w:t>
        </w:r>
        <w:proofErr w:type="gramStart"/>
        <w:r w:rsidRPr="002F77D7">
          <w:rPr>
            <w:rFonts w:ascii="Courier New" w:eastAsia="Times New Roman" w:hAnsi="Courier New" w:cs="Courier New"/>
            <w:color w:val="008800"/>
            <w:sz w:val="24"/>
            <w:szCs w:val="24"/>
            <w:bdr w:val="none" w:sz="0" w:space="0" w:color="auto" w:frame="1"/>
          </w:rPr>
          <w:t>value</w:t>
        </w:r>
        <w:proofErr w:type="gramEnd"/>
        <w:r w:rsidRPr="002F77D7">
          <w:rPr>
            <w:rFonts w:ascii="Courier New" w:eastAsia="Times New Roman" w:hAnsi="Courier New" w:cs="Courier New"/>
            <w:color w:val="0088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000088"/>
            <w:sz w:val="24"/>
            <w:szCs w:val="24"/>
            <w:bdr w:val="none" w:sz="0" w:space="0" w:color="auto" w:frame="1"/>
          </w:rPr>
          <w:t>is</w:t>
        </w:r>
        <w:r w:rsidRPr="002F77D7">
          <w:rPr>
            <w:rFonts w:ascii="Courier New" w:eastAsia="Times New Roman" w:hAnsi="Courier New" w:cs="Courier New"/>
            <w:color w:val="000000"/>
            <w:sz w:val="24"/>
            <w:szCs w:val="24"/>
            <w:bdr w:val="none" w:sz="0" w:space="0" w:color="auto" w:frame="1"/>
          </w:rPr>
          <w:t xml:space="preserve"> its </w:t>
        </w:r>
        <w:r w:rsidRPr="002F77D7">
          <w:rPr>
            <w:rFonts w:ascii="Courier New" w:eastAsia="Times New Roman" w:hAnsi="Courier New" w:cs="Courier New"/>
            <w:color w:val="000088"/>
            <w:sz w:val="24"/>
            <w:szCs w:val="24"/>
            <w:bdr w:val="none" w:sz="0" w:space="0" w:color="auto" w:frame="1"/>
          </w:rPr>
          <w:t>string</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000088"/>
            <w:sz w:val="24"/>
            <w:szCs w:val="24"/>
            <w:bdr w:val="none" w:sz="0" w:space="0" w:color="auto" w:frame="1"/>
          </w:rPr>
          <w:t>value</w:t>
        </w:r>
        <w:r w:rsidRPr="002F77D7">
          <w:rPr>
            <w:rFonts w:ascii="Courier New" w:eastAsia="Times New Roman" w:hAnsi="Courier New" w:cs="Courier New"/>
            <w:color w:val="666600"/>
            <w:sz w:val="24"/>
            <w:szCs w:val="24"/>
            <w:bdr w:val="none" w:sz="0" w:space="0" w:color="auto" w:frame="1"/>
          </w:rPr>
          <w:t>.</w:t>
        </w:r>
      </w:ins>
    </w:p>
    <w:p w:rsidR="002F77D7" w:rsidRPr="002F77D7" w:rsidRDefault="002F77D7" w:rsidP="002F77D7">
      <w:pPr>
        <w:shd w:val="clear" w:color="auto" w:fill="FFFFFF"/>
        <w:spacing w:after="375" w:line="240" w:lineRule="auto"/>
        <w:textAlignment w:val="baseline"/>
        <w:rPr>
          <w:ins w:id="2940" w:author="Unknown"/>
          <w:rFonts w:ascii="Helvetica" w:eastAsia="Times New Roman" w:hAnsi="Helvetica" w:cs="Times New Roman"/>
          <w:color w:val="4D4D4D"/>
          <w:sz w:val="24"/>
          <w:szCs w:val="24"/>
        </w:rPr>
      </w:pPr>
      <w:ins w:id="2941" w:author="Unknown">
        <w:r w:rsidRPr="002F77D7">
          <w:rPr>
            <w:rFonts w:ascii="Helvetica" w:eastAsia="Times New Roman" w:hAnsi="Helvetica" w:cs="Times New Roman"/>
            <w:color w:val="4D4D4D"/>
            <w:sz w:val="24"/>
            <w:szCs w:val="24"/>
          </w:rPr>
          <w:t>We use String &lt;</w:t>
        </w:r>
        <w:proofErr w:type="gramStart"/>
        <w:r w:rsidRPr="002F77D7">
          <w:rPr>
            <w:rFonts w:ascii="Helvetica" w:eastAsia="Times New Roman" w:hAnsi="Helvetica" w:cs="Times New Roman"/>
            <w:color w:val="4D4D4D"/>
            <w:sz w:val="24"/>
            <w:szCs w:val="24"/>
          </w:rPr>
          <w:t>split(</w:t>
        </w:r>
        <w:proofErr w:type="gramEnd"/>
        <w:r w:rsidRPr="002F77D7">
          <w:rPr>
            <w:rFonts w:ascii="Helvetica" w:eastAsia="Times New Roman" w:hAnsi="Helvetica" w:cs="Times New Roman"/>
            <w:color w:val="4D4D4D"/>
            <w:sz w:val="24"/>
            <w:szCs w:val="24"/>
          </w:rPr>
          <w:t>)&gt; function to break the &lt;document.cookie&gt; Object to sub-strings. Each of these sub-strings contains a key-value pair which represents the information related to a Cookie.</w:t>
        </w:r>
      </w:ins>
    </w:p>
    <w:p w:rsidR="002F77D7" w:rsidRPr="002F77D7" w:rsidRDefault="002F77D7" w:rsidP="002F77D7">
      <w:pPr>
        <w:shd w:val="clear" w:color="auto" w:fill="FFFFFF"/>
        <w:spacing w:after="225" w:line="240" w:lineRule="auto"/>
        <w:textAlignment w:val="baseline"/>
        <w:outlineLvl w:val="2"/>
        <w:rPr>
          <w:ins w:id="2942" w:author="Unknown"/>
          <w:rFonts w:ascii="Helvetica" w:eastAsia="Times New Roman" w:hAnsi="Helvetica" w:cs="Times New Roman"/>
          <w:color w:val="444444"/>
          <w:sz w:val="32"/>
          <w:szCs w:val="32"/>
        </w:rPr>
      </w:pPr>
      <w:proofErr w:type="gramStart"/>
      <w:ins w:id="2943" w:author="Unknown">
        <w:r w:rsidRPr="002F77D7">
          <w:rPr>
            <w:rFonts w:ascii="Helvetica" w:eastAsia="Times New Roman" w:hAnsi="Helvetica" w:cs="Times New Roman"/>
            <w:color w:val="444444"/>
            <w:sz w:val="32"/>
            <w:szCs w:val="32"/>
          </w:rPr>
          <w:t>Q-19.</w:t>
        </w:r>
        <w:proofErr w:type="gramEnd"/>
        <w:r w:rsidRPr="002F77D7">
          <w:rPr>
            <w:rFonts w:ascii="Helvetica" w:eastAsia="Times New Roman" w:hAnsi="Helvetica" w:cs="Times New Roman"/>
            <w:color w:val="444444"/>
            <w:sz w:val="32"/>
            <w:szCs w:val="32"/>
          </w:rPr>
          <w:t xml:space="preserve"> How </w:t>
        </w:r>
        <w:proofErr w:type="gramStart"/>
        <w:r w:rsidRPr="002F77D7">
          <w:rPr>
            <w:rFonts w:ascii="Helvetica" w:eastAsia="Times New Roman" w:hAnsi="Helvetica" w:cs="Times New Roman"/>
            <w:color w:val="444444"/>
            <w:sz w:val="32"/>
            <w:szCs w:val="32"/>
          </w:rPr>
          <w:t>To</w:t>
        </w:r>
        <w:proofErr w:type="gramEnd"/>
        <w:r w:rsidRPr="002F77D7">
          <w:rPr>
            <w:rFonts w:ascii="Helvetica" w:eastAsia="Times New Roman" w:hAnsi="Helvetica" w:cs="Times New Roman"/>
            <w:color w:val="444444"/>
            <w:sz w:val="32"/>
            <w:szCs w:val="32"/>
          </w:rPr>
          <w:t xml:space="preserve"> Delete A Cookie Using JavaScript?</w:t>
        </w:r>
      </w:ins>
    </w:p>
    <w:p w:rsidR="002F77D7" w:rsidRPr="002F77D7" w:rsidRDefault="002F77D7" w:rsidP="002F77D7">
      <w:pPr>
        <w:shd w:val="clear" w:color="auto" w:fill="FFFFFF"/>
        <w:spacing w:after="375" w:line="240" w:lineRule="auto"/>
        <w:textAlignment w:val="baseline"/>
        <w:rPr>
          <w:ins w:id="2944" w:author="Unknown"/>
          <w:rFonts w:ascii="Helvetica" w:eastAsia="Times New Roman" w:hAnsi="Helvetica" w:cs="Times New Roman"/>
          <w:color w:val="4D4D4D"/>
          <w:sz w:val="24"/>
          <w:szCs w:val="24"/>
        </w:rPr>
      </w:pPr>
      <w:ins w:id="2945" w:author="Unknown">
        <w:r w:rsidRPr="002F77D7">
          <w:rPr>
            <w:rFonts w:ascii="Helvetica" w:eastAsia="Times New Roman" w:hAnsi="Helvetica" w:cs="Times New Roman"/>
            <w:color w:val="4D4D4D"/>
            <w:sz w:val="24"/>
            <w:szCs w:val="24"/>
          </w:rPr>
          <w:t>To delete a Cookie, we have to set its expiry date to a time that occurred in the past. If attempts are made to read a deleted Cookie then, nothing is returned.</w:t>
        </w:r>
      </w:ins>
    </w:p>
    <w:p w:rsidR="002F77D7" w:rsidRPr="002F77D7" w:rsidRDefault="002F77D7" w:rsidP="002F77D7">
      <w:pPr>
        <w:shd w:val="clear" w:color="auto" w:fill="FFFFFF"/>
        <w:spacing w:after="225" w:line="240" w:lineRule="auto"/>
        <w:textAlignment w:val="baseline"/>
        <w:outlineLvl w:val="2"/>
        <w:rPr>
          <w:ins w:id="2946" w:author="Unknown"/>
          <w:rFonts w:ascii="Helvetica" w:eastAsia="Times New Roman" w:hAnsi="Helvetica" w:cs="Times New Roman"/>
          <w:color w:val="444444"/>
          <w:sz w:val="32"/>
          <w:szCs w:val="32"/>
        </w:rPr>
      </w:pPr>
      <w:proofErr w:type="gramStart"/>
      <w:ins w:id="2947" w:author="Unknown">
        <w:r w:rsidRPr="002F77D7">
          <w:rPr>
            <w:rFonts w:ascii="Helvetica" w:eastAsia="Times New Roman" w:hAnsi="Helvetica" w:cs="Times New Roman"/>
            <w:color w:val="444444"/>
            <w:sz w:val="32"/>
            <w:szCs w:val="32"/>
          </w:rPr>
          <w:t>Q-20.</w:t>
        </w:r>
        <w:proofErr w:type="gramEnd"/>
        <w:r w:rsidRPr="002F77D7">
          <w:rPr>
            <w:rFonts w:ascii="Helvetica" w:eastAsia="Times New Roman" w:hAnsi="Helvetica" w:cs="Times New Roman"/>
            <w:color w:val="444444"/>
            <w:sz w:val="32"/>
            <w:szCs w:val="32"/>
          </w:rPr>
          <w:t xml:space="preserve"> How Do You Submit A Form Using JavaScript?</w:t>
        </w:r>
      </w:ins>
    </w:p>
    <w:p w:rsidR="002F77D7" w:rsidRPr="002F77D7" w:rsidRDefault="002F77D7" w:rsidP="002F77D7">
      <w:pPr>
        <w:shd w:val="clear" w:color="auto" w:fill="FFFFFF"/>
        <w:spacing w:after="375" w:line="240" w:lineRule="auto"/>
        <w:textAlignment w:val="baseline"/>
        <w:rPr>
          <w:ins w:id="2948" w:author="Unknown"/>
          <w:rFonts w:ascii="Helvetica" w:eastAsia="Times New Roman" w:hAnsi="Helvetica" w:cs="Times New Roman"/>
          <w:color w:val="4D4D4D"/>
          <w:sz w:val="24"/>
          <w:szCs w:val="24"/>
        </w:rPr>
      </w:pPr>
      <w:ins w:id="2949" w:author="Unknown">
        <w:r w:rsidRPr="002F77D7">
          <w:rPr>
            <w:rFonts w:ascii="Helvetica" w:eastAsia="Times New Roman" w:hAnsi="Helvetica" w:cs="Times New Roman"/>
            <w:color w:val="4D4D4D"/>
            <w:sz w:val="24"/>
            <w:szCs w:val="24"/>
          </w:rPr>
          <w:t>We use the following in the web page code to submit a form.</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950" w:author="Unknown"/>
          <w:rFonts w:ascii="Courier New" w:eastAsia="Times New Roman" w:hAnsi="Courier New" w:cs="Courier New"/>
          <w:color w:val="444444"/>
          <w:sz w:val="24"/>
          <w:szCs w:val="24"/>
        </w:rPr>
      </w:pPr>
      <w:proofErr w:type="gramStart"/>
      <w:ins w:id="2951" w:author="Unknown">
        <w:r w:rsidRPr="002F77D7">
          <w:rPr>
            <w:rFonts w:ascii="Courier New" w:eastAsia="Times New Roman" w:hAnsi="Courier New" w:cs="Courier New"/>
            <w:color w:val="000000"/>
            <w:sz w:val="24"/>
            <w:szCs w:val="24"/>
            <w:bdr w:val="none" w:sz="0" w:space="0" w:color="auto" w:frame="1"/>
          </w:rPr>
          <w:t>document</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forms</w:t>
        </w:r>
        <w:r w:rsidRPr="002F77D7">
          <w:rPr>
            <w:rFonts w:ascii="Courier New" w:eastAsia="Times New Roman" w:hAnsi="Courier New" w:cs="Courier New"/>
            <w:color w:val="666600"/>
            <w:sz w:val="24"/>
            <w:szCs w:val="24"/>
            <w:bdr w:val="none" w:sz="0" w:space="0" w:color="auto" w:frame="1"/>
          </w:rPr>
          <w:t>[</w:t>
        </w:r>
        <w:proofErr w:type="gramEnd"/>
        <w:r w:rsidRPr="002F77D7">
          <w:rPr>
            <w:rFonts w:ascii="Courier New" w:eastAsia="Times New Roman" w:hAnsi="Courier New" w:cs="Courier New"/>
            <w:color w:val="006666"/>
            <w:sz w:val="24"/>
            <w:szCs w:val="24"/>
            <w:bdr w:val="none" w:sz="0" w:space="0" w:color="auto" w:frame="1"/>
          </w:rPr>
          <w:t>0</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submit</w:t>
        </w:r>
        <w:r w:rsidRPr="002F77D7">
          <w:rPr>
            <w:rFonts w:ascii="Courier New" w:eastAsia="Times New Roman" w:hAnsi="Courier New" w:cs="Courier New"/>
            <w:color w:val="666600"/>
            <w:sz w:val="24"/>
            <w:szCs w:val="24"/>
            <w:bdr w:val="none" w:sz="0" w:space="0" w:color="auto" w:frame="1"/>
          </w:rPr>
          <w:t>();</w:t>
        </w:r>
      </w:ins>
    </w:p>
    <w:p w:rsidR="002F77D7" w:rsidRPr="002F77D7" w:rsidRDefault="002F77D7" w:rsidP="002F77D7">
      <w:pPr>
        <w:shd w:val="clear" w:color="auto" w:fill="FFFFFF"/>
        <w:spacing w:after="375" w:line="240" w:lineRule="auto"/>
        <w:textAlignment w:val="baseline"/>
        <w:rPr>
          <w:ins w:id="2952" w:author="Unknown"/>
          <w:rFonts w:ascii="Helvetica" w:eastAsia="Times New Roman" w:hAnsi="Helvetica" w:cs="Times New Roman"/>
          <w:color w:val="4D4D4D"/>
          <w:sz w:val="24"/>
          <w:szCs w:val="24"/>
        </w:rPr>
      </w:pPr>
      <w:ins w:id="2953" w:author="Unknown">
        <w:r w:rsidRPr="002F77D7">
          <w:rPr>
            <w:rFonts w:ascii="Helvetica" w:eastAsia="Times New Roman" w:hAnsi="Helvetica" w:cs="Times New Roman"/>
            <w:color w:val="4D4D4D"/>
            <w:sz w:val="24"/>
            <w:szCs w:val="24"/>
          </w:rPr>
          <w:t xml:space="preserve">Here &lt;0&gt; refers to the index of the form. If we have more than one </w:t>
        </w:r>
        <w:proofErr w:type="gramStart"/>
        <w:r w:rsidRPr="002F77D7">
          <w:rPr>
            <w:rFonts w:ascii="Helvetica" w:eastAsia="Times New Roman" w:hAnsi="Helvetica" w:cs="Times New Roman"/>
            <w:color w:val="4D4D4D"/>
            <w:sz w:val="24"/>
            <w:szCs w:val="24"/>
          </w:rPr>
          <w:t>forms</w:t>
        </w:r>
        <w:proofErr w:type="gramEnd"/>
        <w:r w:rsidRPr="002F77D7">
          <w:rPr>
            <w:rFonts w:ascii="Helvetica" w:eastAsia="Times New Roman" w:hAnsi="Helvetica" w:cs="Times New Roman"/>
            <w:color w:val="4D4D4D"/>
            <w:sz w:val="24"/>
            <w:szCs w:val="24"/>
          </w:rPr>
          <w:t xml:space="preserve"> on a web page, then the index for the first one will be “0”, for the second form, its value will be “1” and so on.</w:t>
        </w:r>
      </w:ins>
    </w:p>
    <w:p w:rsidR="002F77D7" w:rsidRPr="002F77D7" w:rsidRDefault="002F77D7" w:rsidP="002F77D7">
      <w:pPr>
        <w:shd w:val="clear" w:color="auto" w:fill="FFFFFF"/>
        <w:spacing w:after="225" w:line="240" w:lineRule="auto"/>
        <w:textAlignment w:val="baseline"/>
        <w:outlineLvl w:val="2"/>
        <w:rPr>
          <w:ins w:id="2954" w:author="Unknown"/>
          <w:rFonts w:ascii="Helvetica" w:eastAsia="Times New Roman" w:hAnsi="Helvetica" w:cs="Times New Roman"/>
          <w:color w:val="444444"/>
          <w:sz w:val="32"/>
          <w:szCs w:val="32"/>
        </w:rPr>
      </w:pPr>
      <w:proofErr w:type="gramStart"/>
      <w:ins w:id="2955" w:author="Unknown">
        <w:r w:rsidRPr="002F77D7">
          <w:rPr>
            <w:rFonts w:ascii="Helvetica" w:eastAsia="Times New Roman" w:hAnsi="Helvetica" w:cs="Times New Roman"/>
            <w:color w:val="444444"/>
            <w:sz w:val="32"/>
            <w:szCs w:val="32"/>
          </w:rPr>
          <w:t>Q-21.</w:t>
        </w:r>
        <w:proofErr w:type="gramEnd"/>
        <w:r w:rsidRPr="002F77D7">
          <w:rPr>
            <w:rFonts w:ascii="Helvetica" w:eastAsia="Times New Roman" w:hAnsi="Helvetica" w:cs="Times New Roman"/>
            <w:color w:val="444444"/>
            <w:sz w:val="32"/>
            <w:szCs w:val="32"/>
          </w:rPr>
          <w:t xml:space="preserve"> Why Should You Not Prefer To Use Global Variables In JavaScript And How Can You Prevent It?</w:t>
        </w:r>
      </w:ins>
    </w:p>
    <w:p w:rsidR="002F77D7" w:rsidRPr="002F77D7" w:rsidRDefault="002F77D7" w:rsidP="002F77D7">
      <w:pPr>
        <w:shd w:val="clear" w:color="auto" w:fill="FFFFFF"/>
        <w:spacing w:after="375" w:line="240" w:lineRule="auto"/>
        <w:textAlignment w:val="baseline"/>
        <w:rPr>
          <w:ins w:id="2956" w:author="Unknown"/>
          <w:rFonts w:ascii="Helvetica" w:eastAsia="Times New Roman" w:hAnsi="Helvetica" w:cs="Times New Roman"/>
          <w:color w:val="4D4D4D"/>
          <w:sz w:val="24"/>
          <w:szCs w:val="24"/>
        </w:rPr>
      </w:pPr>
      <w:ins w:id="2957" w:author="Unknown">
        <w:r w:rsidRPr="002F77D7">
          <w:rPr>
            <w:rFonts w:ascii="Helvetica" w:eastAsia="Times New Roman" w:hAnsi="Helvetica" w:cs="Times New Roman"/>
            <w:color w:val="4D4D4D"/>
            <w:sz w:val="24"/>
            <w:szCs w:val="24"/>
          </w:rPr>
          <w:t>The principal issue in using a global variable is that someone else can create another variable with the same name. And you may not know it until the duplicate could overwrite the value of your variable.</w:t>
        </w:r>
      </w:ins>
    </w:p>
    <w:p w:rsidR="002F77D7" w:rsidRPr="002F77D7" w:rsidRDefault="002F77D7" w:rsidP="002F77D7">
      <w:pPr>
        <w:shd w:val="clear" w:color="auto" w:fill="FFFFFF"/>
        <w:spacing w:after="375" w:line="240" w:lineRule="auto"/>
        <w:textAlignment w:val="baseline"/>
        <w:rPr>
          <w:ins w:id="2958" w:author="Unknown"/>
          <w:rFonts w:ascii="Helvetica" w:eastAsia="Times New Roman" w:hAnsi="Helvetica" w:cs="Times New Roman"/>
          <w:color w:val="4D4D4D"/>
          <w:sz w:val="24"/>
          <w:szCs w:val="24"/>
        </w:rPr>
      </w:pPr>
      <w:ins w:id="2959" w:author="Unknown">
        <w:r w:rsidRPr="002F77D7">
          <w:rPr>
            <w:rFonts w:ascii="Helvetica" w:eastAsia="Times New Roman" w:hAnsi="Helvetica" w:cs="Times New Roman"/>
            <w:color w:val="4D4D4D"/>
            <w:sz w:val="24"/>
            <w:szCs w:val="24"/>
          </w:rPr>
          <w:t>To avoid using globals, follow any of the following approaches.</w:t>
        </w:r>
      </w:ins>
    </w:p>
    <w:p w:rsidR="002F77D7" w:rsidRPr="002F77D7" w:rsidRDefault="002F77D7" w:rsidP="002F77D7">
      <w:pPr>
        <w:shd w:val="clear" w:color="auto" w:fill="FFFFFF"/>
        <w:spacing w:after="0" w:line="240" w:lineRule="auto"/>
        <w:textAlignment w:val="baseline"/>
        <w:rPr>
          <w:ins w:id="2960" w:author="Unknown"/>
          <w:rFonts w:ascii="Helvetica" w:eastAsia="Times New Roman" w:hAnsi="Helvetica" w:cs="Times New Roman"/>
          <w:color w:val="4D4D4D"/>
          <w:sz w:val="24"/>
          <w:szCs w:val="24"/>
        </w:rPr>
      </w:pPr>
      <w:ins w:id="2961" w:author="Unknown">
        <w:r w:rsidRPr="002F77D7">
          <w:rPr>
            <w:rFonts w:ascii="inherit" w:eastAsia="Times New Roman" w:hAnsi="inherit" w:cs="Times New Roman"/>
            <w:b/>
            <w:bCs/>
            <w:color w:val="4D4D4D"/>
            <w:sz w:val="24"/>
            <w:szCs w:val="24"/>
            <w:bdr w:val="none" w:sz="0" w:space="0" w:color="auto" w:frame="1"/>
          </w:rPr>
          <w:t>1.</w:t>
        </w:r>
        <w:r w:rsidRPr="002F77D7">
          <w:rPr>
            <w:rFonts w:ascii="Helvetica" w:eastAsia="Times New Roman" w:hAnsi="Helvetica" w:cs="Times New Roman"/>
            <w:color w:val="4D4D4D"/>
            <w:sz w:val="24"/>
            <w:szCs w:val="24"/>
          </w:rPr>
          <w:t> Create a single global variable that holds all your other variables.</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962" w:author="Unknown"/>
          <w:rFonts w:ascii="Courier New" w:eastAsia="Times New Roman" w:hAnsi="Courier New" w:cs="Courier New"/>
          <w:color w:val="000000"/>
          <w:sz w:val="24"/>
          <w:szCs w:val="24"/>
          <w:bdr w:val="none" w:sz="0" w:space="0" w:color="auto" w:frame="1"/>
        </w:rPr>
      </w:pPr>
      <w:proofErr w:type="gramStart"/>
      <w:ins w:id="2963" w:author="Unknown">
        <w:r w:rsidRPr="002F77D7">
          <w:rPr>
            <w:rFonts w:ascii="Courier New" w:eastAsia="Times New Roman" w:hAnsi="Courier New" w:cs="Courier New"/>
            <w:color w:val="000088"/>
            <w:sz w:val="24"/>
            <w:szCs w:val="24"/>
            <w:bdr w:val="none" w:sz="0" w:space="0" w:color="auto" w:frame="1"/>
          </w:rPr>
          <w:t>var</w:t>
        </w:r>
        <w:proofErr w:type="gramEnd"/>
        <w:r w:rsidRPr="002F77D7">
          <w:rPr>
            <w:rFonts w:ascii="Courier New" w:eastAsia="Times New Roman" w:hAnsi="Courier New" w:cs="Courier New"/>
            <w:color w:val="000000"/>
            <w:sz w:val="24"/>
            <w:szCs w:val="24"/>
            <w:bdr w:val="none" w:sz="0" w:space="0" w:color="auto" w:frame="1"/>
          </w:rPr>
          <w:t xml:space="preserve"> myGlobalList </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666600"/>
            <w:sz w:val="24"/>
            <w:szCs w:val="24"/>
            <w:bdr w:val="none" w:sz="0" w:space="0" w:color="auto" w:frame="1"/>
          </w:rPr>
          <w:t>{};</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964"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965" w:author="Unknown"/>
          <w:rFonts w:ascii="Courier New" w:eastAsia="Times New Roman" w:hAnsi="Courier New" w:cs="Courier New"/>
          <w:color w:val="444444"/>
          <w:sz w:val="24"/>
          <w:szCs w:val="24"/>
        </w:rPr>
      </w:pPr>
      <w:ins w:id="2966" w:author="Unknown">
        <w:r w:rsidRPr="002F77D7">
          <w:rPr>
            <w:rFonts w:ascii="Courier New" w:eastAsia="Times New Roman" w:hAnsi="Courier New" w:cs="Courier New"/>
            <w:color w:val="000000"/>
            <w:sz w:val="24"/>
            <w:szCs w:val="24"/>
            <w:bdr w:val="none" w:sz="0" w:space="0" w:color="auto" w:frame="1"/>
          </w:rPr>
          <w:t>myGlobalList</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first </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008800"/>
            <w:sz w:val="24"/>
            <w:szCs w:val="24"/>
            <w:bdr w:val="none" w:sz="0" w:space="0" w:color="auto" w:frame="1"/>
          </w:rPr>
          <w:t>"test"</w:t>
        </w:r>
        <w:r w:rsidRPr="002F77D7">
          <w:rPr>
            <w:rFonts w:ascii="Courier New" w:eastAsia="Times New Roman" w:hAnsi="Courier New" w:cs="Courier New"/>
            <w:color w:val="666600"/>
            <w:sz w:val="24"/>
            <w:szCs w:val="24"/>
            <w:bdr w:val="none" w:sz="0" w:space="0" w:color="auto" w:frame="1"/>
          </w:rPr>
          <w:t>;</w:t>
        </w:r>
      </w:ins>
    </w:p>
    <w:p w:rsidR="002F77D7" w:rsidRPr="002F77D7" w:rsidRDefault="002F77D7" w:rsidP="002F77D7">
      <w:pPr>
        <w:shd w:val="clear" w:color="auto" w:fill="FFFFFF"/>
        <w:spacing w:after="0" w:line="240" w:lineRule="auto"/>
        <w:textAlignment w:val="baseline"/>
        <w:rPr>
          <w:ins w:id="2967" w:author="Unknown"/>
          <w:rFonts w:ascii="Helvetica" w:eastAsia="Times New Roman" w:hAnsi="Helvetica" w:cs="Times New Roman"/>
          <w:color w:val="4D4D4D"/>
          <w:sz w:val="24"/>
          <w:szCs w:val="24"/>
        </w:rPr>
      </w:pPr>
      <w:ins w:id="2968" w:author="Unknown">
        <w:r w:rsidRPr="002F77D7">
          <w:rPr>
            <w:rFonts w:ascii="inherit" w:eastAsia="Times New Roman" w:hAnsi="inherit" w:cs="Times New Roman"/>
            <w:b/>
            <w:bCs/>
            <w:color w:val="4D4D4D"/>
            <w:sz w:val="24"/>
            <w:szCs w:val="24"/>
            <w:bdr w:val="none" w:sz="0" w:space="0" w:color="auto" w:frame="1"/>
          </w:rPr>
          <w:lastRenderedPageBreak/>
          <w:t>2.</w:t>
        </w:r>
        <w:r w:rsidRPr="002F77D7">
          <w:rPr>
            <w:rFonts w:ascii="Helvetica" w:eastAsia="Times New Roman" w:hAnsi="Helvetica" w:cs="Times New Roman"/>
            <w:color w:val="4D4D4D"/>
            <w:sz w:val="24"/>
            <w:szCs w:val="24"/>
          </w:rPr>
          <w:t> Enclose all of your code in a self-executing method/function so that any variable declared inside remain in the function scope.</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969" w:author="Unknown"/>
          <w:rFonts w:ascii="Courier New" w:eastAsia="Times New Roman" w:hAnsi="Courier New" w:cs="Courier New"/>
          <w:color w:val="000000"/>
          <w:sz w:val="24"/>
          <w:szCs w:val="24"/>
          <w:bdr w:val="none" w:sz="0" w:space="0" w:color="auto" w:frame="1"/>
        </w:rPr>
      </w:pPr>
      <w:ins w:id="2970" w:author="Unknown">
        <w:r w:rsidRPr="002F77D7">
          <w:rPr>
            <w:rFonts w:ascii="Courier New" w:eastAsia="Times New Roman" w:hAnsi="Courier New" w:cs="Courier New"/>
            <w:color w:val="666600"/>
            <w:sz w:val="24"/>
            <w:szCs w:val="24"/>
            <w:bdr w:val="none" w:sz="0" w:space="0" w:color="auto" w:frame="1"/>
          </w:rPr>
          <w:t>(</w:t>
        </w:r>
        <w:proofErr w:type="gramStart"/>
        <w:r w:rsidRPr="002F77D7">
          <w:rPr>
            <w:rFonts w:ascii="Courier New" w:eastAsia="Times New Roman" w:hAnsi="Courier New" w:cs="Courier New"/>
            <w:color w:val="000088"/>
            <w:sz w:val="24"/>
            <w:szCs w:val="24"/>
            <w:bdr w:val="none" w:sz="0" w:space="0" w:color="auto" w:frame="1"/>
          </w:rPr>
          <w:t>function</w:t>
        </w:r>
        <w:r w:rsidRPr="002F77D7">
          <w:rPr>
            <w:rFonts w:ascii="Courier New" w:eastAsia="Times New Roman" w:hAnsi="Courier New" w:cs="Courier New"/>
            <w:color w:val="666600"/>
            <w:sz w:val="24"/>
            <w:szCs w:val="24"/>
            <w:bdr w:val="none" w:sz="0" w:space="0" w:color="auto" w:frame="1"/>
          </w:rPr>
          <w:t>(</w:t>
        </w:r>
        <w:proofErr w:type="gramEnd"/>
        <w:r w:rsidRPr="002F77D7">
          <w:rPr>
            <w:rFonts w:ascii="Courier New" w:eastAsia="Times New Roman" w:hAnsi="Courier New" w:cs="Courier New"/>
            <w:color w:val="666600"/>
            <w:sz w:val="24"/>
            <w:szCs w:val="24"/>
            <w:bdr w:val="none" w:sz="0" w:space="0" w:color="auto" w:frame="1"/>
          </w:rPr>
          <w:t>){</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971" w:author="Unknown"/>
          <w:rFonts w:ascii="Courier New" w:eastAsia="Times New Roman" w:hAnsi="Courier New" w:cs="Courier New"/>
          <w:color w:val="000000"/>
          <w:sz w:val="24"/>
          <w:szCs w:val="24"/>
          <w:bdr w:val="none" w:sz="0" w:space="0" w:color="auto" w:frame="1"/>
        </w:rPr>
      </w:pPr>
      <w:ins w:id="2972" w:author="Unknown">
        <w:r w:rsidRPr="002F77D7">
          <w:rPr>
            <w:rFonts w:ascii="Courier New" w:eastAsia="Times New Roman" w:hAnsi="Courier New" w:cs="Courier New"/>
            <w:color w:val="000000"/>
            <w:sz w:val="24"/>
            <w:szCs w:val="24"/>
            <w:bdr w:val="none" w:sz="0" w:space="0" w:color="auto" w:frame="1"/>
          </w:rPr>
          <w:t xml:space="preserve">   </w:t>
        </w:r>
        <w:proofErr w:type="gramStart"/>
        <w:r w:rsidRPr="002F77D7">
          <w:rPr>
            <w:rFonts w:ascii="Courier New" w:eastAsia="Times New Roman" w:hAnsi="Courier New" w:cs="Courier New"/>
            <w:color w:val="000088"/>
            <w:sz w:val="24"/>
            <w:szCs w:val="24"/>
            <w:bdr w:val="none" w:sz="0" w:space="0" w:color="auto" w:frame="1"/>
          </w:rPr>
          <w:t>var</w:t>
        </w:r>
        <w:proofErr w:type="gramEnd"/>
        <w:r w:rsidRPr="002F77D7">
          <w:rPr>
            <w:rFonts w:ascii="Courier New" w:eastAsia="Times New Roman" w:hAnsi="Courier New" w:cs="Courier New"/>
            <w:color w:val="000000"/>
            <w:sz w:val="24"/>
            <w:szCs w:val="24"/>
            <w:bdr w:val="none" w:sz="0" w:space="0" w:color="auto" w:frame="1"/>
          </w:rPr>
          <w:t xml:space="preserve"> test </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008800"/>
            <w:sz w:val="24"/>
            <w:szCs w:val="24"/>
            <w:bdr w:val="none" w:sz="0" w:space="0" w:color="auto" w:frame="1"/>
          </w:rPr>
          <w:t>"myvar"</w:t>
        </w:r>
        <w:r w:rsidRPr="002F77D7">
          <w:rPr>
            <w:rFonts w:ascii="Courier New" w:eastAsia="Times New Roman" w:hAnsi="Courier New" w:cs="Courier New"/>
            <w:color w:val="666600"/>
            <w:sz w:val="24"/>
            <w:szCs w:val="24"/>
            <w:bdr w:val="none" w:sz="0" w:space="0" w:color="auto" w:frame="1"/>
          </w:rPr>
          <w:t>;</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2973" w:author="Unknown"/>
          <w:rFonts w:ascii="Courier New" w:eastAsia="Times New Roman" w:hAnsi="Courier New" w:cs="Courier New"/>
          <w:color w:val="444444"/>
          <w:sz w:val="24"/>
          <w:szCs w:val="24"/>
        </w:rPr>
      </w:pPr>
      <w:ins w:id="2974" w:author="Unknown">
        <w:r w:rsidRPr="002F77D7">
          <w:rPr>
            <w:rFonts w:ascii="Courier New" w:eastAsia="Times New Roman" w:hAnsi="Courier New" w:cs="Courier New"/>
            <w:color w:val="666600"/>
            <w:sz w:val="24"/>
            <w:szCs w:val="24"/>
            <w:bdr w:val="none" w:sz="0" w:space="0" w:color="auto" w:frame="1"/>
          </w:rPr>
          <w:t>})();</w:t>
        </w:r>
      </w:ins>
    </w:p>
    <w:p w:rsidR="002F77D7" w:rsidRPr="002F77D7" w:rsidRDefault="002F77D7" w:rsidP="002F77D7">
      <w:pPr>
        <w:shd w:val="clear" w:color="auto" w:fill="FFFFFF"/>
        <w:spacing w:after="225" w:line="240" w:lineRule="auto"/>
        <w:textAlignment w:val="baseline"/>
        <w:outlineLvl w:val="2"/>
        <w:rPr>
          <w:ins w:id="2975" w:author="Unknown"/>
          <w:rFonts w:ascii="Helvetica" w:eastAsia="Times New Roman" w:hAnsi="Helvetica" w:cs="Times New Roman"/>
          <w:color w:val="444444"/>
          <w:sz w:val="32"/>
          <w:szCs w:val="32"/>
        </w:rPr>
      </w:pPr>
      <w:proofErr w:type="gramStart"/>
      <w:ins w:id="2976" w:author="Unknown">
        <w:r w:rsidRPr="002F77D7">
          <w:rPr>
            <w:rFonts w:ascii="Helvetica" w:eastAsia="Times New Roman" w:hAnsi="Helvetica" w:cs="Times New Roman"/>
            <w:color w:val="444444"/>
            <w:sz w:val="32"/>
            <w:szCs w:val="32"/>
          </w:rPr>
          <w:t>Q-22.</w:t>
        </w:r>
        <w:proofErr w:type="gramEnd"/>
        <w:r w:rsidRPr="002F77D7">
          <w:rPr>
            <w:rFonts w:ascii="Helvetica" w:eastAsia="Times New Roman" w:hAnsi="Helvetica" w:cs="Times New Roman"/>
            <w:color w:val="444444"/>
            <w:sz w:val="32"/>
            <w:szCs w:val="32"/>
          </w:rPr>
          <w:t xml:space="preserve"> What Are The Different Objects Used In JavaScript?</w:t>
        </w:r>
      </w:ins>
    </w:p>
    <w:p w:rsidR="002F77D7" w:rsidRPr="002F77D7" w:rsidRDefault="002F77D7" w:rsidP="002F77D7">
      <w:pPr>
        <w:shd w:val="clear" w:color="auto" w:fill="FFFFFF"/>
        <w:spacing w:after="375" w:line="240" w:lineRule="auto"/>
        <w:textAlignment w:val="baseline"/>
        <w:rPr>
          <w:ins w:id="2977" w:author="Unknown"/>
          <w:rFonts w:ascii="Helvetica" w:eastAsia="Times New Roman" w:hAnsi="Helvetica" w:cs="Times New Roman"/>
          <w:color w:val="4D4D4D"/>
          <w:sz w:val="24"/>
          <w:szCs w:val="24"/>
        </w:rPr>
      </w:pPr>
      <w:ins w:id="2978" w:author="Unknown">
        <w:r w:rsidRPr="002F77D7">
          <w:rPr>
            <w:rFonts w:ascii="Helvetica" w:eastAsia="Times New Roman" w:hAnsi="Helvetica" w:cs="Times New Roman"/>
            <w:color w:val="4D4D4D"/>
            <w:sz w:val="24"/>
            <w:szCs w:val="24"/>
          </w:rPr>
          <w:t>JavaScript uses a hierarchical structure, applicable to all the objects created in a document. Following are the objects, used in JavaScript that shows the relationship of one object to another.</w:t>
        </w:r>
      </w:ins>
    </w:p>
    <w:p w:rsidR="002F77D7" w:rsidRPr="002F77D7" w:rsidRDefault="002F77D7" w:rsidP="002F77D7">
      <w:pPr>
        <w:shd w:val="clear" w:color="auto" w:fill="FFFFFF"/>
        <w:spacing w:after="225" w:line="240" w:lineRule="auto"/>
        <w:textAlignment w:val="baseline"/>
        <w:outlineLvl w:val="3"/>
        <w:rPr>
          <w:ins w:id="2979" w:author="Unknown"/>
          <w:rFonts w:ascii="Helvetica" w:eastAsia="Times New Roman" w:hAnsi="Helvetica" w:cs="Times New Roman"/>
          <w:color w:val="444444"/>
          <w:sz w:val="29"/>
          <w:szCs w:val="29"/>
        </w:rPr>
      </w:pPr>
      <w:proofErr w:type="gramStart"/>
      <w:ins w:id="2980" w:author="Unknown">
        <w:r w:rsidRPr="002F77D7">
          <w:rPr>
            <w:rFonts w:ascii="Helvetica" w:eastAsia="Times New Roman" w:hAnsi="Helvetica" w:cs="Times New Roman"/>
            <w:color w:val="444444"/>
            <w:sz w:val="29"/>
            <w:szCs w:val="29"/>
          </w:rPr>
          <w:t>Window Object.</w:t>
        </w:r>
        <w:proofErr w:type="gramEnd"/>
      </w:ins>
    </w:p>
    <w:p w:rsidR="002F77D7" w:rsidRPr="002F77D7" w:rsidRDefault="002F77D7" w:rsidP="002F77D7">
      <w:pPr>
        <w:shd w:val="clear" w:color="auto" w:fill="FFFFFF"/>
        <w:spacing w:after="375" w:line="240" w:lineRule="auto"/>
        <w:textAlignment w:val="baseline"/>
        <w:rPr>
          <w:ins w:id="2981" w:author="Unknown"/>
          <w:rFonts w:ascii="Helvetica" w:eastAsia="Times New Roman" w:hAnsi="Helvetica" w:cs="Times New Roman"/>
          <w:color w:val="4D4D4D"/>
          <w:sz w:val="24"/>
          <w:szCs w:val="24"/>
        </w:rPr>
      </w:pPr>
      <w:ins w:id="2982" w:author="Unknown">
        <w:r w:rsidRPr="002F77D7">
          <w:rPr>
            <w:rFonts w:ascii="Helvetica" w:eastAsia="Times New Roman" w:hAnsi="Helvetica" w:cs="Times New Roman"/>
            <w:color w:val="4D4D4D"/>
            <w:sz w:val="24"/>
            <w:szCs w:val="24"/>
          </w:rPr>
          <w:t>It is the topmost object in the hierarchy. It refers to the content area of the browser window that consists of HTML documents. Each frame is also a window that has some actions inside it.</w:t>
        </w:r>
      </w:ins>
    </w:p>
    <w:p w:rsidR="002F77D7" w:rsidRPr="002F77D7" w:rsidRDefault="002F77D7" w:rsidP="002F77D7">
      <w:pPr>
        <w:shd w:val="clear" w:color="auto" w:fill="FFFFFF"/>
        <w:spacing w:after="225" w:line="240" w:lineRule="auto"/>
        <w:textAlignment w:val="baseline"/>
        <w:outlineLvl w:val="3"/>
        <w:rPr>
          <w:ins w:id="2983" w:author="Unknown"/>
          <w:rFonts w:ascii="Helvetica" w:eastAsia="Times New Roman" w:hAnsi="Helvetica" w:cs="Times New Roman"/>
          <w:color w:val="444444"/>
          <w:sz w:val="29"/>
          <w:szCs w:val="29"/>
        </w:rPr>
      </w:pPr>
      <w:proofErr w:type="gramStart"/>
      <w:ins w:id="2984" w:author="Unknown">
        <w:r w:rsidRPr="002F77D7">
          <w:rPr>
            <w:rFonts w:ascii="Helvetica" w:eastAsia="Times New Roman" w:hAnsi="Helvetica" w:cs="Times New Roman"/>
            <w:color w:val="444444"/>
            <w:sz w:val="29"/>
            <w:szCs w:val="29"/>
          </w:rPr>
          <w:t>Document Object.</w:t>
        </w:r>
        <w:proofErr w:type="gramEnd"/>
      </w:ins>
    </w:p>
    <w:p w:rsidR="002F77D7" w:rsidRPr="002F77D7" w:rsidRDefault="002F77D7" w:rsidP="002F77D7">
      <w:pPr>
        <w:shd w:val="clear" w:color="auto" w:fill="FFFFFF"/>
        <w:spacing w:after="375" w:line="240" w:lineRule="auto"/>
        <w:textAlignment w:val="baseline"/>
        <w:rPr>
          <w:ins w:id="2985" w:author="Unknown"/>
          <w:rFonts w:ascii="Helvetica" w:eastAsia="Times New Roman" w:hAnsi="Helvetica" w:cs="Times New Roman"/>
          <w:color w:val="4D4D4D"/>
          <w:sz w:val="24"/>
          <w:szCs w:val="24"/>
        </w:rPr>
      </w:pPr>
      <w:ins w:id="2986" w:author="Unknown">
        <w:r w:rsidRPr="002F77D7">
          <w:rPr>
            <w:rFonts w:ascii="Helvetica" w:eastAsia="Times New Roman" w:hAnsi="Helvetica" w:cs="Times New Roman"/>
            <w:color w:val="4D4D4D"/>
            <w:sz w:val="24"/>
            <w:szCs w:val="24"/>
          </w:rPr>
          <w:t>A Document object represents the HTML document that the window will display. It has various properties that refer to other objects, which allow access to and modification of content in the document.</w:t>
        </w:r>
      </w:ins>
    </w:p>
    <w:p w:rsidR="002F77D7" w:rsidRPr="002F77D7" w:rsidRDefault="002F77D7" w:rsidP="002F77D7">
      <w:pPr>
        <w:shd w:val="clear" w:color="auto" w:fill="FFFFFF"/>
        <w:spacing w:after="225" w:line="240" w:lineRule="auto"/>
        <w:textAlignment w:val="baseline"/>
        <w:outlineLvl w:val="3"/>
        <w:rPr>
          <w:ins w:id="2987" w:author="Unknown"/>
          <w:rFonts w:ascii="Helvetica" w:eastAsia="Times New Roman" w:hAnsi="Helvetica" w:cs="Times New Roman"/>
          <w:color w:val="444444"/>
          <w:sz w:val="29"/>
          <w:szCs w:val="29"/>
        </w:rPr>
      </w:pPr>
      <w:ins w:id="2988" w:author="Unknown">
        <w:r w:rsidRPr="002F77D7">
          <w:rPr>
            <w:rFonts w:ascii="Helvetica" w:eastAsia="Times New Roman" w:hAnsi="Helvetica" w:cs="Times New Roman"/>
            <w:color w:val="444444"/>
            <w:sz w:val="29"/>
            <w:szCs w:val="29"/>
          </w:rPr>
          <w:t>Form Object.</w:t>
        </w:r>
      </w:ins>
    </w:p>
    <w:p w:rsidR="002F77D7" w:rsidRPr="002F77D7" w:rsidRDefault="002F77D7" w:rsidP="002F77D7">
      <w:pPr>
        <w:shd w:val="clear" w:color="auto" w:fill="FFFFFF"/>
        <w:spacing w:after="0" w:line="240" w:lineRule="auto"/>
        <w:textAlignment w:val="baseline"/>
        <w:rPr>
          <w:ins w:id="2989" w:author="Unknown"/>
          <w:rFonts w:ascii="Helvetica" w:eastAsia="Times New Roman" w:hAnsi="Helvetica" w:cs="Times New Roman"/>
          <w:color w:val="4D4D4D"/>
          <w:sz w:val="24"/>
          <w:szCs w:val="24"/>
        </w:rPr>
      </w:pPr>
      <w:ins w:id="2990" w:author="Unknown">
        <w:r w:rsidRPr="002F77D7">
          <w:rPr>
            <w:rFonts w:ascii="Helvetica" w:eastAsia="Times New Roman" w:hAnsi="Helvetica" w:cs="Times New Roman"/>
            <w:color w:val="4D4D4D"/>
            <w:sz w:val="24"/>
            <w:szCs w:val="24"/>
          </w:rPr>
          <w:t>A form object is used to take user data as input for processing. It corresponds to an HTML input form constructed with the </w:t>
        </w:r>
        <w:r w:rsidRPr="002F77D7">
          <w:rPr>
            <w:rFonts w:ascii="inherit" w:eastAsia="Times New Roman" w:hAnsi="inherit" w:cs="Times New Roman"/>
            <w:b/>
            <w:bCs/>
            <w:color w:val="4D4D4D"/>
            <w:sz w:val="24"/>
            <w:szCs w:val="24"/>
            <w:bdr w:val="none" w:sz="0" w:space="0" w:color="auto" w:frame="1"/>
          </w:rPr>
          <w:t>&lt;FORM&gt;…&lt;/FORM&gt;</w:t>
        </w:r>
        <w:r w:rsidRPr="002F77D7">
          <w:rPr>
            <w:rFonts w:ascii="Helvetica" w:eastAsia="Times New Roman" w:hAnsi="Helvetica" w:cs="Times New Roman"/>
            <w:color w:val="4D4D4D"/>
            <w:sz w:val="24"/>
            <w:szCs w:val="24"/>
          </w:rPr>
          <w:t> tag.</w:t>
        </w:r>
      </w:ins>
    </w:p>
    <w:p w:rsidR="002F77D7" w:rsidRPr="002F77D7" w:rsidRDefault="002F77D7" w:rsidP="002F77D7">
      <w:pPr>
        <w:shd w:val="clear" w:color="auto" w:fill="FFFFFF"/>
        <w:spacing w:after="225" w:line="240" w:lineRule="auto"/>
        <w:textAlignment w:val="baseline"/>
        <w:outlineLvl w:val="2"/>
        <w:rPr>
          <w:ins w:id="2991" w:author="Unknown"/>
          <w:rFonts w:ascii="Helvetica" w:eastAsia="Times New Roman" w:hAnsi="Helvetica" w:cs="Times New Roman"/>
          <w:color w:val="444444"/>
          <w:sz w:val="32"/>
          <w:szCs w:val="32"/>
        </w:rPr>
      </w:pPr>
      <w:proofErr w:type="gramStart"/>
      <w:ins w:id="2992" w:author="Unknown">
        <w:r w:rsidRPr="002F77D7">
          <w:rPr>
            <w:rFonts w:ascii="Helvetica" w:eastAsia="Times New Roman" w:hAnsi="Helvetica" w:cs="Times New Roman"/>
            <w:color w:val="444444"/>
            <w:sz w:val="32"/>
            <w:szCs w:val="32"/>
          </w:rPr>
          <w:t>Q-23.</w:t>
        </w:r>
        <w:proofErr w:type="gramEnd"/>
        <w:r w:rsidRPr="002F77D7">
          <w:rPr>
            <w:rFonts w:ascii="Helvetica" w:eastAsia="Times New Roman" w:hAnsi="Helvetica" w:cs="Times New Roman"/>
            <w:color w:val="444444"/>
            <w:sz w:val="32"/>
            <w:szCs w:val="32"/>
          </w:rPr>
          <w:t xml:space="preserve"> What Do We Achieve By Deferring The Loading Of JavaScript?</w:t>
        </w:r>
      </w:ins>
    </w:p>
    <w:p w:rsidR="002F77D7" w:rsidRPr="002F77D7" w:rsidRDefault="002F77D7" w:rsidP="002F77D7">
      <w:pPr>
        <w:shd w:val="clear" w:color="auto" w:fill="FFFFFF"/>
        <w:spacing w:after="375" w:line="240" w:lineRule="auto"/>
        <w:textAlignment w:val="baseline"/>
        <w:rPr>
          <w:ins w:id="2993" w:author="Unknown"/>
          <w:rFonts w:ascii="Helvetica" w:eastAsia="Times New Roman" w:hAnsi="Helvetica" w:cs="Times New Roman"/>
          <w:color w:val="4D4D4D"/>
          <w:sz w:val="24"/>
          <w:szCs w:val="24"/>
        </w:rPr>
      </w:pPr>
      <w:ins w:id="2994" w:author="Unknown">
        <w:r w:rsidRPr="002F77D7">
          <w:rPr>
            <w:rFonts w:ascii="Helvetica" w:eastAsia="Times New Roman" w:hAnsi="Helvetica" w:cs="Times New Roman"/>
            <w:color w:val="4D4D4D"/>
            <w:sz w:val="24"/>
            <w:szCs w:val="24"/>
          </w:rPr>
          <w:t>During the page load operation, by default, the parsing of the HTML code remains paused until the execution of the script has not stopped.</w:t>
        </w:r>
      </w:ins>
    </w:p>
    <w:p w:rsidR="002F77D7" w:rsidRPr="002F77D7" w:rsidRDefault="002F77D7" w:rsidP="002F77D7">
      <w:pPr>
        <w:shd w:val="clear" w:color="auto" w:fill="FFFFFF"/>
        <w:spacing w:after="375" w:line="240" w:lineRule="auto"/>
        <w:textAlignment w:val="baseline"/>
        <w:rPr>
          <w:ins w:id="2995" w:author="Unknown"/>
          <w:rFonts w:ascii="Helvetica" w:eastAsia="Times New Roman" w:hAnsi="Helvetica" w:cs="Times New Roman"/>
          <w:color w:val="4D4D4D"/>
          <w:sz w:val="24"/>
          <w:szCs w:val="24"/>
        </w:rPr>
      </w:pPr>
      <w:ins w:id="2996" w:author="Unknown">
        <w:r w:rsidRPr="002F77D7">
          <w:rPr>
            <w:rFonts w:ascii="Helvetica" w:eastAsia="Times New Roman" w:hAnsi="Helvetica" w:cs="Times New Roman"/>
            <w:color w:val="4D4D4D"/>
            <w:sz w:val="24"/>
            <w:szCs w:val="24"/>
          </w:rPr>
          <w:t>Now, if the script is heavy or the server is slow, then this will result in a delay in displaying the web page.</w:t>
        </w:r>
      </w:ins>
    </w:p>
    <w:p w:rsidR="002F77D7" w:rsidRPr="002F77D7" w:rsidRDefault="002F77D7" w:rsidP="002F77D7">
      <w:pPr>
        <w:shd w:val="clear" w:color="auto" w:fill="FFFFFF"/>
        <w:spacing w:after="375" w:line="240" w:lineRule="auto"/>
        <w:textAlignment w:val="baseline"/>
        <w:rPr>
          <w:ins w:id="2997" w:author="Unknown"/>
          <w:rFonts w:ascii="Helvetica" w:eastAsia="Times New Roman" w:hAnsi="Helvetica" w:cs="Times New Roman"/>
          <w:color w:val="4D4D4D"/>
          <w:sz w:val="24"/>
          <w:szCs w:val="24"/>
        </w:rPr>
      </w:pPr>
      <w:ins w:id="2998" w:author="Unknown">
        <w:r w:rsidRPr="002F77D7">
          <w:rPr>
            <w:rFonts w:ascii="Helvetica" w:eastAsia="Times New Roman" w:hAnsi="Helvetica" w:cs="Times New Roman"/>
            <w:color w:val="4D4D4D"/>
            <w:sz w:val="24"/>
            <w:szCs w:val="24"/>
          </w:rPr>
          <w:t xml:space="preserve">By deferring the loading of JavaScript, we instruct the browser to load the script, only after the loading of the web </w:t>
        </w:r>
        <w:proofErr w:type="gramStart"/>
        <w:r w:rsidRPr="002F77D7">
          <w:rPr>
            <w:rFonts w:ascii="Helvetica" w:eastAsia="Times New Roman" w:hAnsi="Helvetica" w:cs="Times New Roman"/>
            <w:color w:val="4D4D4D"/>
            <w:sz w:val="24"/>
            <w:szCs w:val="24"/>
          </w:rPr>
          <w:t>page(</w:t>
        </w:r>
        <w:proofErr w:type="gramEnd"/>
        <w:r w:rsidRPr="002F77D7">
          <w:rPr>
            <w:rFonts w:ascii="Helvetica" w:eastAsia="Times New Roman" w:hAnsi="Helvetica" w:cs="Times New Roman"/>
            <w:color w:val="4D4D4D"/>
            <w:sz w:val="24"/>
            <w:szCs w:val="24"/>
          </w:rPr>
          <w:t>DOM) has finished. It reduces the loading time of the webpage, and it gets displayed faster.</w:t>
        </w:r>
      </w:ins>
    </w:p>
    <w:p w:rsidR="002F77D7" w:rsidRPr="002F77D7" w:rsidRDefault="002F77D7" w:rsidP="002F77D7">
      <w:pPr>
        <w:shd w:val="clear" w:color="auto" w:fill="FFFFFF"/>
        <w:spacing w:after="375" w:line="240" w:lineRule="auto"/>
        <w:textAlignment w:val="baseline"/>
        <w:rPr>
          <w:ins w:id="2999" w:author="Unknown"/>
          <w:rFonts w:ascii="Helvetica" w:eastAsia="Times New Roman" w:hAnsi="Helvetica" w:cs="Times New Roman"/>
          <w:color w:val="4D4D4D"/>
          <w:sz w:val="24"/>
          <w:szCs w:val="24"/>
        </w:rPr>
      </w:pPr>
      <w:ins w:id="3000" w:author="Unknown">
        <w:r w:rsidRPr="002F77D7">
          <w:rPr>
            <w:rFonts w:ascii="Helvetica" w:eastAsia="Times New Roman" w:hAnsi="Helvetica" w:cs="Times New Roman"/>
            <w:color w:val="4D4D4D"/>
            <w:sz w:val="24"/>
            <w:szCs w:val="24"/>
          </w:rPr>
          <w:t>In this way, it makes the page load quicker, without the average user even realizing that some JavaScript load after the DOM has loaded.</w:t>
        </w:r>
      </w:ins>
    </w:p>
    <w:p w:rsidR="002F77D7" w:rsidRPr="002F77D7" w:rsidRDefault="002F77D7" w:rsidP="002F77D7">
      <w:pPr>
        <w:shd w:val="clear" w:color="auto" w:fill="FFFFFF"/>
        <w:spacing w:after="375" w:line="240" w:lineRule="auto"/>
        <w:textAlignment w:val="baseline"/>
        <w:rPr>
          <w:ins w:id="3001" w:author="Unknown"/>
          <w:rFonts w:ascii="Helvetica" w:eastAsia="Times New Roman" w:hAnsi="Helvetica" w:cs="Times New Roman"/>
          <w:color w:val="4D4D4D"/>
          <w:sz w:val="24"/>
          <w:szCs w:val="24"/>
        </w:rPr>
      </w:pPr>
      <w:ins w:id="3002" w:author="Unknown">
        <w:r w:rsidRPr="002F77D7">
          <w:rPr>
            <w:rFonts w:ascii="Helvetica" w:eastAsia="Times New Roman" w:hAnsi="Helvetica" w:cs="Times New Roman"/>
            <w:color w:val="4D4D4D"/>
            <w:sz w:val="24"/>
            <w:szCs w:val="24"/>
          </w:rPr>
          <w:lastRenderedPageBreak/>
          <w:t>Let’s see an example.</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3003" w:author="Unknown"/>
          <w:rFonts w:ascii="Courier New" w:eastAsia="Times New Roman" w:hAnsi="Courier New" w:cs="Courier New"/>
          <w:color w:val="000000"/>
          <w:sz w:val="24"/>
          <w:szCs w:val="24"/>
          <w:bdr w:val="none" w:sz="0" w:space="0" w:color="auto" w:frame="1"/>
        </w:rPr>
      </w:pPr>
      <w:ins w:id="3004" w:author="Unknown">
        <w:r w:rsidRPr="002F77D7">
          <w:rPr>
            <w:rFonts w:ascii="Courier New" w:eastAsia="Times New Roman" w:hAnsi="Courier New" w:cs="Courier New"/>
            <w:color w:val="000088"/>
            <w:sz w:val="24"/>
            <w:szCs w:val="24"/>
            <w:bdr w:val="none" w:sz="0" w:space="0" w:color="auto" w:frame="1"/>
          </w:rPr>
          <w:t>&lt;</w:t>
        </w:r>
        <w:proofErr w:type="gramStart"/>
        <w:r w:rsidRPr="002F77D7">
          <w:rPr>
            <w:rFonts w:ascii="Courier New" w:eastAsia="Times New Roman" w:hAnsi="Courier New" w:cs="Courier New"/>
            <w:color w:val="000088"/>
            <w:sz w:val="24"/>
            <w:szCs w:val="24"/>
            <w:bdr w:val="none" w:sz="0" w:space="0" w:color="auto" w:frame="1"/>
          </w:rPr>
          <w:t>script</w:t>
        </w:r>
        <w:proofErr w:type="gramEnd"/>
        <w:r w:rsidRPr="002F77D7">
          <w:rPr>
            <w:rFonts w:ascii="Courier New" w:eastAsia="Times New Roman" w:hAnsi="Courier New" w:cs="Courier New"/>
            <w:color w:val="000088"/>
            <w:sz w:val="24"/>
            <w:szCs w:val="24"/>
            <w:bdr w:val="none" w:sz="0" w:space="0" w:color="auto" w:frame="1"/>
          </w:rPr>
          <w:t>&gt;</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3005"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3006" w:author="Unknown"/>
          <w:rFonts w:ascii="Courier New" w:eastAsia="Times New Roman" w:hAnsi="Courier New" w:cs="Courier New"/>
          <w:color w:val="000000"/>
          <w:sz w:val="24"/>
          <w:szCs w:val="24"/>
          <w:bdr w:val="none" w:sz="0" w:space="0" w:color="auto" w:frame="1"/>
        </w:rPr>
      </w:pPr>
      <w:ins w:id="3007" w:author="Unknown">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880000"/>
            <w:sz w:val="24"/>
            <w:szCs w:val="24"/>
            <w:bdr w:val="none" w:sz="0" w:space="0" w:color="auto" w:frame="1"/>
          </w:rPr>
          <w:t>// this piece of code runs first</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3008"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3009" w:author="Unknown"/>
          <w:rFonts w:ascii="Courier New" w:eastAsia="Times New Roman" w:hAnsi="Courier New" w:cs="Courier New"/>
          <w:color w:val="000000"/>
          <w:sz w:val="24"/>
          <w:szCs w:val="24"/>
          <w:bdr w:val="none" w:sz="0" w:space="0" w:color="auto" w:frame="1"/>
        </w:rPr>
      </w:pPr>
      <w:ins w:id="3010" w:author="Unknown">
        <w:r w:rsidRPr="002F77D7">
          <w:rPr>
            <w:rFonts w:ascii="Courier New" w:eastAsia="Times New Roman" w:hAnsi="Courier New" w:cs="Courier New"/>
            <w:color w:val="000088"/>
            <w:sz w:val="24"/>
            <w:szCs w:val="24"/>
            <w:bdr w:val="none" w:sz="0" w:space="0" w:color="auto" w:frame="1"/>
          </w:rPr>
          <w:t>&lt;/script&gt;</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3011"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3012" w:author="Unknown"/>
          <w:rFonts w:ascii="Courier New" w:eastAsia="Times New Roman" w:hAnsi="Courier New" w:cs="Courier New"/>
          <w:color w:val="000000"/>
          <w:sz w:val="24"/>
          <w:szCs w:val="24"/>
          <w:bdr w:val="none" w:sz="0" w:space="0" w:color="auto" w:frame="1"/>
        </w:rPr>
      </w:pPr>
      <w:ins w:id="3013" w:author="Unknown">
        <w:r w:rsidRPr="002F77D7">
          <w:rPr>
            <w:rFonts w:ascii="Courier New" w:eastAsia="Times New Roman" w:hAnsi="Courier New" w:cs="Courier New"/>
            <w:color w:val="000088"/>
            <w:sz w:val="24"/>
            <w:szCs w:val="24"/>
            <w:bdr w:val="none" w:sz="0" w:space="0" w:color="auto" w:frame="1"/>
          </w:rPr>
          <w:t>&lt;script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660066"/>
            <w:sz w:val="24"/>
            <w:szCs w:val="24"/>
            <w:bdr w:val="none" w:sz="0" w:space="0" w:color="auto" w:frame="1"/>
          </w:rPr>
          <w:t>defer</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8800"/>
            <w:sz w:val="24"/>
            <w:szCs w:val="24"/>
            <w:bdr w:val="none" w:sz="0" w:space="0" w:color="auto" w:frame="1"/>
          </w:rPr>
          <w:t>"defer"</w:t>
        </w:r>
        <w:r w:rsidRPr="002F77D7">
          <w:rPr>
            <w:rFonts w:ascii="Courier New" w:eastAsia="Times New Roman" w:hAnsi="Courier New" w:cs="Courier New"/>
            <w:color w:val="000088"/>
            <w:sz w:val="24"/>
            <w:szCs w:val="24"/>
            <w:bdr w:val="none" w:sz="0" w:space="0" w:color="auto" w:frame="1"/>
          </w:rPr>
          <w:t>&gt;</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3014"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3015" w:author="Unknown"/>
          <w:rFonts w:ascii="Courier New" w:eastAsia="Times New Roman" w:hAnsi="Courier New" w:cs="Courier New"/>
          <w:color w:val="000000"/>
          <w:sz w:val="24"/>
          <w:szCs w:val="24"/>
          <w:bdr w:val="none" w:sz="0" w:space="0" w:color="auto" w:frame="1"/>
        </w:rPr>
      </w:pPr>
      <w:ins w:id="3016" w:author="Unknown">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880000"/>
            <w:sz w:val="24"/>
            <w:szCs w:val="24"/>
            <w:bdr w:val="none" w:sz="0" w:space="0" w:color="auto" w:frame="1"/>
          </w:rPr>
          <w:t xml:space="preserve">//do stuff, but defer </w:t>
        </w:r>
        <w:proofErr w:type="gramStart"/>
        <w:r w:rsidRPr="002F77D7">
          <w:rPr>
            <w:rFonts w:ascii="Courier New" w:eastAsia="Times New Roman" w:hAnsi="Courier New" w:cs="Courier New"/>
            <w:color w:val="880000"/>
            <w:sz w:val="24"/>
            <w:szCs w:val="24"/>
            <w:bdr w:val="none" w:sz="0" w:space="0" w:color="auto" w:frame="1"/>
          </w:rPr>
          <w:t>it  (</w:t>
        </w:r>
        <w:proofErr w:type="gramEnd"/>
        <w:r w:rsidRPr="002F77D7">
          <w:rPr>
            <w:rFonts w:ascii="Courier New" w:eastAsia="Times New Roman" w:hAnsi="Courier New" w:cs="Courier New"/>
            <w:color w:val="880000"/>
            <w:sz w:val="24"/>
            <w:szCs w:val="24"/>
            <w:bdr w:val="none" w:sz="0" w:space="0" w:color="auto" w:frame="1"/>
          </w:rPr>
          <w:t>runs last)</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3017"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3018" w:author="Unknown"/>
          <w:rFonts w:ascii="Courier New" w:eastAsia="Times New Roman" w:hAnsi="Courier New" w:cs="Courier New"/>
          <w:color w:val="000000"/>
          <w:sz w:val="24"/>
          <w:szCs w:val="24"/>
          <w:bdr w:val="none" w:sz="0" w:space="0" w:color="auto" w:frame="1"/>
        </w:rPr>
      </w:pPr>
      <w:ins w:id="3019" w:author="Unknown">
        <w:r w:rsidRPr="002F77D7">
          <w:rPr>
            <w:rFonts w:ascii="Courier New" w:eastAsia="Times New Roman" w:hAnsi="Courier New" w:cs="Courier New"/>
            <w:color w:val="000088"/>
            <w:sz w:val="24"/>
            <w:szCs w:val="24"/>
            <w:bdr w:val="none" w:sz="0" w:space="0" w:color="auto" w:frame="1"/>
          </w:rPr>
          <w:t>&lt;/script&gt;</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3020"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3021" w:author="Unknown"/>
          <w:rFonts w:ascii="Courier New" w:eastAsia="Times New Roman" w:hAnsi="Courier New" w:cs="Courier New"/>
          <w:color w:val="000000"/>
          <w:sz w:val="24"/>
          <w:szCs w:val="24"/>
          <w:bdr w:val="none" w:sz="0" w:space="0" w:color="auto" w:frame="1"/>
        </w:rPr>
      </w:pPr>
      <w:ins w:id="3022" w:author="Unknown">
        <w:r w:rsidRPr="002F77D7">
          <w:rPr>
            <w:rFonts w:ascii="Courier New" w:eastAsia="Times New Roman" w:hAnsi="Courier New" w:cs="Courier New"/>
            <w:color w:val="000088"/>
            <w:sz w:val="24"/>
            <w:szCs w:val="24"/>
            <w:bdr w:val="none" w:sz="0" w:space="0" w:color="auto" w:frame="1"/>
          </w:rPr>
          <w:t>&lt;</w:t>
        </w:r>
        <w:proofErr w:type="gramStart"/>
        <w:r w:rsidRPr="002F77D7">
          <w:rPr>
            <w:rFonts w:ascii="Courier New" w:eastAsia="Times New Roman" w:hAnsi="Courier New" w:cs="Courier New"/>
            <w:color w:val="000088"/>
            <w:sz w:val="24"/>
            <w:szCs w:val="24"/>
            <w:bdr w:val="none" w:sz="0" w:space="0" w:color="auto" w:frame="1"/>
          </w:rPr>
          <w:t>script</w:t>
        </w:r>
        <w:proofErr w:type="gramEnd"/>
        <w:r w:rsidRPr="002F77D7">
          <w:rPr>
            <w:rFonts w:ascii="Courier New" w:eastAsia="Times New Roman" w:hAnsi="Courier New" w:cs="Courier New"/>
            <w:color w:val="000088"/>
            <w:sz w:val="24"/>
            <w:szCs w:val="24"/>
            <w:bdr w:val="none" w:sz="0" w:space="0" w:color="auto" w:frame="1"/>
          </w:rPr>
          <w:t>&gt;</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3023"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3024" w:author="Unknown"/>
          <w:rFonts w:ascii="Courier New" w:eastAsia="Times New Roman" w:hAnsi="Courier New" w:cs="Courier New"/>
          <w:color w:val="000000"/>
          <w:sz w:val="24"/>
          <w:szCs w:val="24"/>
          <w:bdr w:val="none" w:sz="0" w:space="0" w:color="auto" w:frame="1"/>
        </w:rPr>
      </w:pPr>
      <w:ins w:id="3025" w:author="Unknown">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880000"/>
            <w:sz w:val="24"/>
            <w:szCs w:val="24"/>
            <w:bdr w:val="none" w:sz="0" w:space="0" w:color="auto" w:frame="1"/>
          </w:rPr>
          <w:t>//do more stuff (runs second)</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3026"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3027" w:author="Unknown"/>
          <w:rFonts w:ascii="Courier New" w:eastAsia="Times New Roman" w:hAnsi="Courier New" w:cs="Courier New"/>
          <w:color w:val="444444"/>
          <w:sz w:val="24"/>
          <w:szCs w:val="24"/>
        </w:rPr>
      </w:pPr>
      <w:ins w:id="3028" w:author="Unknown">
        <w:r w:rsidRPr="002F77D7">
          <w:rPr>
            <w:rFonts w:ascii="Courier New" w:eastAsia="Times New Roman" w:hAnsi="Courier New" w:cs="Courier New"/>
            <w:color w:val="000088"/>
            <w:sz w:val="24"/>
            <w:szCs w:val="24"/>
            <w:bdr w:val="none" w:sz="0" w:space="0" w:color="auto" w:frame="1"/>
          </w:rPr>
          <w:t>&lt;/script&gt;</w:t>
        </w:r>
      </w:ins>
    </w:p>
    <w:p w:rsidR="002F77D7" w:rsidRPr="002F77D7" w:rsidRDefault="002F77D7" w:rsidP="002F77D7">
      <w:pPr>
        <w:shd w:val="clear" w:color="auto" w:fill="FFFFFF"/>
        <w:spacing w:after="375" w:line="240" w:lineRule="auto"/>
        <w:textAlignment w:val="baseline"/>
        <w:rPr>
          <w:ins w:id="3029" w:author="Unknown"/>
          <w:rFonts w:ascii="Helvetica" w:eastAsia="Times New Roman" w:hAnsi="Helvetica" w:cs="Times New Roman"/>
          <w:color w:val="4D4D4D"/>
          <w:sz w:val="24"/>
          <w:szCs w:val="24"/>
        </w:rPr>
      </w:pPr>
      <w:ins w:id="3030" w:author="Unknown">
        <w:r w:rsidRPr="002F77D7">
          <w:rPr>
            <w:rFonts w:ascii="Helvetica" w:eastAsia="Times New Roman" w:hAnsi="Helvetica" w:cs="Times New Roman"/>
            <w:color w:val="4D4D4D"/>
            <w:sz w:val="24"/>
            <w:szCs w:val="24"/>
          </w:rPr>
          <w:t>Here the middle block will execute once the page has loaded even though it appears before the last block.</w:t>
        </w:r>
      </w:ins>
    </w:p>
    <w:p w:rsidR="002F77D7" w:rsidRPr="002F77D7" w:rsidRDefault="002F77D7" w:rsidP="002F77D7">
      <w:pPr>
        <w:shd w:val="clear" w:color="auto" w:fill="FFFFFF"/>
        <w:spacing w:after="225" w:line="240" w:lineRule="auto"/>
        <w:textAlignment w:val="baseline"/>
        <w:outlineLvl w:val="2"/>
        <w:rPr>
          <w:ins w:id="3031" w:author="Unknown"/>
          <w:rFonts w:ascii="Helvetica" w:eastAsia="Times New Roman" w:hAnsi="Helvetica" w:cs="Times New Roman"/>
          <w:color w:val="444444"/>
          <w:sz w:val="32"/>
          <w:szCs w:val="32"/>
        </w:rPr>
      </w:pPr>
      <w:proofErr w:type="gramStart"/>
      <w:ins w:id="3032" w:author="Unknown">
        <w:r w:rsidRPr="002F77D7">
          <w:rPr>
            <w:rFonts w:ascii="Helvetica" w:eastAsia="Times New Roman" w:hAnsi="Helvetica" w:cs="Times New Roman"/>
            <w:color w:val="444444"/>
            <w:sz w:val="32"/>
            <w:szCs w:val="32"/>
          </w:rPr>
          <w:t>Q-24.</w:t>
        </w:r>
        <w:proofErr w:type="gramEnd"/>
        <w:r w:rsidRPr="002F77D7">
          <w:rPr>
            <w:rFonts w:ascii="Helvetica" w:eastAsia="Times New Roman" w:hAnsi="Helvetica" w:cs="Times New Roman"/>
            <w:color w:val="444444"/>
            <w:sz w:val="32"/>
            <w:szCs w:val="32"/>
          </w:rPr>
          <w:t xml:space="preserve"> What Is The Strict Mode In JavaScript?</w:t>
        </w:r>
      </w:ins>
    </w:p>
    <w:p w:rsidR="002F77D7" w:rsidRPr="002F77D7" w:rsidRDefault="002F77D7" w:rsidP="002F77D7">
      <w:pPr>
        <w:shd w:val="clear" w:color="auto" w:fill="FFFFFF"/>
        <w:spacing w:after="375" w:line="240" w:lineRule="auto"/>
        <w:textAlignment w:val="baseline"/>
        <w:rPr>
          <w:ins w:id="3033" w:author="Unknown"/>
          <w:rFonts w:ascii="Helvetica" w:eastAsia="Times New Roman" w:hAnsi="Helvetica" w:cs="Times New Roman"/>
          <w:color w:val="4D4D4D"/>
          <w:sz w:val="24"/>
          <w:szCs w:val="24"/>
        </w:rPr>
      </w:pPr>
      <w:ins w:id="3034" w:author="Unknown">
        <w:r w:rsidRPr="002F77D7">
          <w:rPr>
            <w:rFonts w:ascii="Helvetica" w:eastAsia="Times New Roman" w:hAnsi="Helvetica" w:cs="Times New Roman"/>
            <w:color w:val="4D4D4D"/>
            <w:sz w:val="24"/>
            <w:szCs w:val="24"/>
          </w:rPr>
          <w:t>Strict Mode imposes a layer of constraint on JavaScript. It provides the following enhancements.</w:t>
        </w:r>
      </w:ins>
    </w:p>
    <w:p w:rsidR="002F77D7" w:rsidRPr="002F77D7" w:rsidRDefault="002F77D7" w:rsidP="002F77D7">
      <w:pPr>
        <w:numPr>
          <w:ilvl w:val="0"/>
          <w:numId w:val="109"/>
        </w:numPr>
        <w:shd w:val="clear" w:color="auto" w:fill="FFFFFF"/>
        <w:spacing w:after="0" w:line="240" w:lineRule="auto"/>
        <w:ind w:left="456"/>
        <w:textAlignment w:val="baseline"/>
        <w:rPr>
          <w:ins w:id="3035" w:author="Unknown"/>
          <w:rFonts w:ascii="Helvetica" w:eastAsia="Times New Roman" w:hAnsi="Helvetica" w:cs="Times New Roman"/>
          <w:color w:val="4D4D4D"/>
          <w:sz w:val="24"/>
          <w:szCs w:val="24"/>
        </w:rPr>
      </w:pPr>
      <w:ins w:id="3036" w:author="Unknown">
        <w:r w:rsidRPr="002F77D7">
          <w:rPr>
            <w:rFonts w:ascii="Helvetica" w:eastAsia="Times New Roman" w:hAnsi="Helvetica" w:cs="Times New Roman"/>
            <w:color w:val="4D4D4D"/>
            <w:sz w:val="24"/>
            <w:szCs w:val="24"/>
          </w:rPr>
          <w:t>JavaScript will throw an error if we try to use the elements of a deprecated language.</w:t>
        </w:r>
      </w:ins>
    </w:p>
    <w:p w:rsidR="002F77D7" w:rsidRPr="002F77D7" w:rsidRDefault="002F77D7" w:rsidP="002F77D7">
      <w:pPr>
        <w:numPr>
          <w:ilvl w:val="0"/>
          <w:numId w:val="109"/>
        </w:numPr>
        <w:shd w:val="clear" w:color="auto" w:fill="FFFFFF"/>
        <w:spacing w:after="0" w:line="240" w:lineRule="auto"/>
        <w:ind w:left="456"/>
        <w:textAlignment w:val="baseline"/>
        <w:rPr>
          <w:ins w:id="3037" w:author="Unknown"/>
          <w:rFonts w:ascii="Helvetica" w:eastAsia="Times New Roman" w:hAnsi="Helvetica" w:cs="Times New Roman"/>
          <w:color w:val="4D4D4D"/>
          <w:sz w:val="24"/>
          <w:szCs w:val="24"/>
        </w:rPr>
      </w:pPr>
      <w:ins w:id="3038" w:author="Unknown">
        <w:r w:rsidRPr="002F77D7">
          <w:rPr>
            <w:rFonts w:ascii="Helvetica" w:eastAsia="Times New Roman" w:hAnsi="Helvetica" w:cs="Times New Roman"/>
            <w:color w:val="4D4D4D"/>
            <w:sz w:val="24"/>
            <w:szCs w:val="24"/>
          </w:rPr>
          <w:t>To use a variable, it has become mandatory to declare it.</w:t>
        </w:r>
      </w:ins>
    </w:p>
    <w:p w:rsidR="002F77D7" w:rsidRPr="002F77D7" w:rsidRDefault="002F77D7" w:rsidP="002F77D7">
      <w:pPr>
        <w:numPr>
          <w:ilvl w:val="0"/>
          <w:numId w:val="109"/>
        </w:numPr>
        <w:shd w:val="clear" w:color="auto" w:fill="FFFFFF"/>
        <w:spacing w:after="0" w:line="240" w:lineRule="auto"/>
        <w:ind w:left="456"/>
        <w:textAlignment w:val="baseline"/>
        <w:rPr>
          <w:ins w:id="3039" w:author="Unknown"/>
          <w:rFonts w:ascii="Helvetica" w:eastAsia="Times New Roman" w:hAnsi="Helvetica" w:cs="Times New Roman"/>
          <w:color w:val="4D4D4D"/>
          <w:sz w:val="24"/>
          <w:szCs w:val="24"/>
        </w:rPr>
      </w:pPr>
      <w:ins w:id="3040" w:author="Unknown">
        <w:r w:rsidRPr="002F77D7">
          <w:rPr>
            <w:rFonts w:ascii="Helvetica" w:eastAsia="Times New Roman" w:hAnsi="Helvetica" w:cs="Times New Roman"/>
            <w:color w:val="4D4D4D"/>
            <w:sz w:val="24"/>
            <w:szCs w:val="24"/>
          </w:rPr>
          <w:t>It disallows duplicate property and parameter names.</w:t>
        </w:r>
      </w:ins>
    </w:p>
    <w:p w:rsidR="002F77D7" w:rsidRPr="002F77D7" w:rsidRDefault="002F77D7" w:rsidP="002F77D7">
      <w:pPr>
        <w:numPr>
          <w:ilvl w:val="0"/>
          <w:numId w:val="109"/>
        </w:numPr>
        <w:shd w:val="clear" w:color="auto" w:fill="FFFFFF"/>
        <w:spacing w:after="0" w:line="240" w:lineRule="auto"/>
        <w:ind w:left="456"/>
        <w:textAlignment w:val="baseline"/>
        <w:rPr>
          <w:ins w:id="3041" w:author="Unknown"/>
          <w:rFonts w:ascii="Helvetica" w:eastAsia="Times New Roman" w:hAnsi="Helvetica" w:cs="Times New Roman"/>
          <w:color w:val="4D4D4D"/>
          <w:sz w:val="24"/>
          <w:szCs w:val="24"/>
        </w:rPr>
      </w:pPr>
      <w:ins w:id="3042" w:author="Unknown">
        <w:r w:rsidRPr="002F77D7">
          <w:rPr>
            <w:rFonts w:ascii="Helvetica" w:eastAsia="Times New Roman" w:hAnsi="Helvetica" w:cs="Times New Roman"/>
            <w:color w:val="4D4D4D"/>
            <w:sz w:val="24"/>
            <w:szCs w:val="24"/>
          </w:rPr>
          <w:t>The </w:t>
        </w:r>
        <w:proofErr w:type="gramStart"/>
        <w:r w:rsidRPr="002F77D7">
          <w:rPr>
            <w:rFonts w:ascii="inherit" w:eastAsia="Times New Roman" w:hAnsi="inherit" w:cs="Times New Roman"/>
            <w:b/>
            <w:bCs/>
            <w:color w:val="4D4D4D"/>
            <w:sz w:val="24"/>
            <w:szCs w:val="24"/>
            <w:bdr w:val="none" w:sz="0" w:space="0" w:color="auto" w:frame="1"/>
          </w:rPr>
          <w:t>eval(</w:t>
        </w:r>
        <w:proofErr w:type="gramEnd"/>
        <w:r w:rsidRPr="002F77D7">
          <w:rPr>
            <w:rFonts w:ascii="inherit" w:eastAsia="Times New Roman" w:hAnsi="inherit" w:cs="Times New Roman"/>
            <w:b/>
            <w:bCs/>
            <w:color w:val="4D4D4D"/>
            <w:sz w:val="24"/>
            <w:szCs w:val="24"/>
            <w:bdr w:val="none" w:sz="0" w:space="0" w:color="auto" w:frame="1"/>
          </w:rPr>
          <w:t>)</w:t>
        </w:r>
        <w:r w:rsidRPr="002F77D7">
          <w:rPr>
            <w:rFonts w:ascii="Helvetica" w:eastAsia="Times New Roman" w:hAnsi="Helvetica" w:cs="Times New Roman"/>
            <w:color w:val="4D4D4D"/>
            <w:sz w:val="24"/>
            <w:szCs w:val="24"/>
          </w:rPr>
          <w:t> method is safer to use, but still considered evil in some cases.</w:t>
        </w:r>
      </w:ins>
    </w:p>
    <w:p w:rsidR="002F77D7" w:rsidRPr="002F77D7" w:rsidRDefault="002F77D7" w:rsidP="002F77D7">
      <w:pPr>
        <w:numPr>
          <w:ilvl w:val="0"/>
          <w:numId w:val="109"/>
        </w:numPr>
        <w:shd w:val="clear" w:color="auto" w:fill="FFFFFF"/>
        <w:spacing w:after="0" w:line="240" w:lineRule="auto"/>
        <w:ind w:left="456"/>
        <w:textAlignment w:val="baseline"/>
        <w:rPr>
          <w:ins w:id="3043" w:author="Unknown"/>
          <w:rFonts w:ascii="Helvetica" w:eastAsia="Times New Roman" w:hAnsi="Helvetica" w:cs="Times New Roman"/>
          <w:color w:val="4D4D4D"/>
          <w:sz w:val="24"/>
          <w:szCs w:val="24"/>
        </w:rPr>
      </w:pPr>
      <w:ins w:id="3044" w:author="Unknown">
        <w:r w:rsidRPr="002F77D7">
          <w:rPr>
            <w:rFonts w:ascii="Helvetica" w:eastAsia="Times New Roman" w:hAnsi="Helvetica" w:cs="Times New Roman"/>
            <w:color w:val="4D4D4D"/>
            <w:sz w:val="24"/>
            <w:szCs w:val="24"/>
          </w:rPr>
          <w:t>It deprecates the “with” statement.</w:t>
        </w:r>
      </w:ins>
    </w:p>
    <w:p w:rsidR="002F77D7" w:rsidRPr="002F77D7" w:rsidRDefault="002F77D7" w:rsidP="002F77D7">
      <w:pPr>
        <w:numPr>
          <w:ilvl w:val="0"/>
          <w:numId w:val="109"/>
        </w:numPr>
        <w:shd w:val="clear" w:color="auto" w:fill="FFFFFF"/>
        <w:spacing w:after="0" w:line="240" w:lineRule="auto"/>
        <w:ind w:left="456"/>
        <w:textAlignment w:val="baseline"/>
        <w:rPr>
          <w:ins w:id="3045" w:author="Unknown"/>
          <w:rFonts w:ascii="Helvetica" w:eastAsia="Times New Roman" w:hAnsi="Helvetica" w:cs="Times New Roman"/>
          <w:color w:val="4D4D4D"/>
          <w:sz w:val="24"/>
          <w:szCs w:val="24"/>
        </w:rPr>
      </w:pPr>
      <w:ins w:id="3046" w:author="Unknown">
        <w:r w:rsidRPr="002F77D7">
          <w:rPr>
            <w:rFonts w:ascii="Helvetica" w:eastAsia="Times New Roman" w:hAnsi="Helvetica" w:cs="Times New Roman"/>
            <w:color w:val="4D4D4D"/>
            <w:sz w:val="24"/>
            <w:szCs w:val="24"/>
          </w:rPr>
          <w:t>JavaScript will throw an error if we try to assign a value to a read-only property.</w:t>
        </w:r>
      </w:ins>
    </w:p>
    <w:p w:rsidR="002F77D7" w:rsidRPr="002F77D7" w:rsidRDefault="002F77D7" w:rsidP="002F77D7">
      <w:pPr>
        <w:numPr>
          <w:ilvl w:val="0"/>
          <w:numId w:val="109"/>
        </w:numPr>
        <w:shd w:val="clear" w:color="auto" w:fill="FFFFFF"/>
        <w:spacing w:after="0" w:line="240" w:lineRule="auto"/>
        <w:ind w:left="456"/>
        <w:textAlignment w:val="baseline"/>
        <w:rPr>
          <w:ins w:id="3047" w:author="Unknown"/>
          <w:rFonts w:ascii="Helvetica" w:eastAsia="Times New Roman" w:hAnsi="Helvetica" w:cs="Times New Roman"/>
          <w:color w:val="4D4D4D"/>
          <w:sz w:val="24"/>
          <w:szCs w:val="24"/>
        </w:rPr>
      </w:pPr>
      <w:ins w:id="3048" w:author="Unknown">
        <w:r w:rsidRPr="002F77D7">
          <w:rPr>
            <w:rFonts w:ascii="Helvetica" w:eastAsia="Times New Roman" w:hAnsi="Helvetica" w:cs="Times New Roman"/>
            <w:color w:val="4D4D4D"/>
            <w:sz w:val="24"/>
            <w:szCs w:val="24"/>
          </w:rPr>
          <w:t>It decreases the global namespace pollution.</w:t>
        </w:r>
      </w:ins>
    </w:p>
    <w:p w:rsidR="002F77D7" w:rsidRPr="002F77D7" w:rsidRDefault="002F77D7" w:rsidP="002F77D7">
      <w:pPr>
        <w:shd w:val="clear" w:color="auto" w:fill="FFFFFF"/>
        <w:spacing w:after="375" w:line="240" w:lineRule="auto"/>
        <w:textAlignment w:val="baseline"/>
        <w:rPr>
          <w:ins w:id="3049" w:author="Unknown"/>
          <w:rFonts w:ascii="Helvetica" w:eastAsia="Times New Roman" w:hAnsi="Helvetica" w:cs="Times New Roman"/>
          <w:color w:val="4D4D4D"/>
          <w:sz w:val="24"/>
          <w:szCs w:val="24"/>
        </w:rPr>
      </w:pPr>
      <w:ins w:id="3050" w:author="Unknown">
        <w:r w:rsidRPr="002F77D7">
          <w:rPr>
            <w:rFonts w:ascii="Helvetica" w:eastAsia="Times New Roman" w:hAnsi="Helvetica" w:cs="Times New Roman"/>
            <w:color w:val="4D4D4D"/>
            <w:sz w:val="24"/>
            <w:szCs w:val="24"/>
          </w:rPr>
          <w:t>To enable strict mode, we have to add, “</w:t>
        </w:r>
        <w:proofErr w:type="gramStart"/>
        <w:r w:rsidRPr="002F77D7">
          <w:rPr>
            <w:rFonts w:ascii="Helvetica" w:eastAsia="Times New Roman" w:hAnsi="Helvetica" w:cs="Times New Roman"/>
            <w:color w:val="4D4D4D"/>
            <w:sz w:val="24"/>
            <w:szCs w:val="24"/>
          </w:rPr>
          <w:t>use</w:t>
        </w:r>
        <w:proofErr w:type="gramEnd"/>
        <w:r w:rsidRPr="002F77D7">
          <w:rPr>
            <w:rFonts w:ascii="Helvetica" w:eastAsia="Times New Roman" w:hAnsi="Helvetica" w:cs="Times New Roman"/>
            <w:color w:val="4D4D4D"/>
            <w:sz w:val="24"/>
            <w:szCs w:val="24"/>
          </w:rPr>
          <w:t xml:space="preserve"> strict” directive to the code. The physical location of the “strict” directive determines its scope. If used at the beginning of the js file, its scope is global. However, if we declare strict mode at the first line in the function block, its scope restricts to that function only.</w:t>
        </w:r>
      </w:ins>
    </w:p>
    <w:p w:rsidR="002F77D7" w:rsidRPr="002F77D7" w:rsidRDefault="002F77D7" w:rsidP="002F77D7">
      <w:pPr>
        <w:shd w:val="clear" w:color="auto" w:fill="FFFFFF"/>
        <w:spacing w:after="225" w:line="240" w:lineRule="auto"/>
        <w:textAlignment w:val="baseline"/>
        <w:outlineLvl w:val="2"/>
        <w:rPr>
          <w:ins w:id="3051" w:author="Unknown"/>
          <w:rFonts w:ascii="Helvetica" w:eastAsia="Times New Roman" w:hAnsi="Helvetica" w:cs="Times New Roman"/>
          <w:color w:val="444444"/>
          <w:sz w:val="32"/>
          <w:szCs w:val="32"/>
        </w:rPr>
      </w:pPr>
      <w:ins w:id="3052" w:author="Unknown">
        <w:r w:rsidRPr="002F77D7">
          <w:rPr>
            <w:rFonts w:ascii="Helvetica" w:eastAsia="Times New Roman" w:hAnsi="Helvetica" w:cs="Times New Roman"/>
            <w:color w:val="444444"/>
            <w:sz w:val="32"/>
            <w:szCs w:val="32"/>
          </w:rPr>
          <w:t>Q.25- What Are Event Handlers In JavaScript And How To Use Them?</w:t>
        </w:r>
      </w:ins>
    </w:p>
    <w:p w:rsidR="002F77D7" w:rsidRPr="002F77D7" w:rsidRDefault="002F77D7" w:rsidP="002F77D7">
      <w:pPr>
        <w:shd w:val="clear" w:color="auto" w:fill="FFFFFF"/>
        <w:spacing w:after="375" w:line="240" w:lineRule="auto"/>
        <w:textAlignment w:val="baseline"/>
        <w:rPr>
          <w:ins w:id="3053" w:author="Unknown"/>
          <w:rFonts w:ascii="Helvetica" w:eastAsia="Times New Roman" w:hAnsi="Helvetica" w:cs="Times New Roman"/>
          <w:color w:val="4D4D4D"/>
          <w:sz w:val="24"/>
          <w:szCs w:val="24"/>
        </w:rPr>
      </w:pPr>
      <w:ins w:id="3054" w:author="Unknown">
        <w:r w:rsidRPr="002F77D7">
          <w:rPr>
            <w:rFonts w:ascii="Helvetica" w:eastAsia="Times New Roman" w:hAnsi="Helvetica" w:cs="Times New Roman"/>
            <w:color w:val="4D4D4D"/>
            <w:sz w:val="24"/>
            <w:szCs w:val="24"/>
          </w:rPr>
          <w:lastRenderedPageBreak/>
          <w:t>JavaScript event handlers are functions that bind to a specific HTML DOM event. And events are the part of the HTML document object model (DOM). An event can take place in one of the following cases.</w:t>
        </w:r>
      </w:ins>
    </w:p>
    <w:p w:rsidR="002F77D7" w:rsidRPr="002F77D7" w:rsidRDefault="002F77D7" w:rsidP="002F77D7">
      <w:pPr>
        <w:shd w:val="clear" w:color="auto" w:fill="FFFFFF"/>
        <w:spacing w:after="375" w:line="240" w:lineRule="auto"/>
        <w:textAlignment w:val="baseline"/>
        <w:rPr>
          <w:ins w:id="3055" w:author="Unknown"/>
          <w:rFonts w:ascii="Helvetica" w:eastAsia="Times New Roman" w:hAnsi="Helvetica" w:cs="Times New Roman"/>
          <w:color w:val="4D4D4D"/>
          <w:sz w:val="24"/>
          <w:szCs w:val="24"/>
        </w:rPr>
      </w:pPr>
      <w:proofErr w:type="gramStart"/>
      <w:ins w:id="3056" w:author="Unknown">
        <w:r w:rsidRPr="002F77D7">
          <w:rPr>
            <w:rFonts w:ascii="Helvetica" w:eastAsia="Times New Roman" w:hAnsi="Helvetica" w:cs="Times New Roman"/>
            <w:color w:val="4D4D4D"/>
            <w:sz w:val="24"/>
            <w:szCs w:val="24"/>
          </w:rPr>
          <w:t>Due to user actions on a web page.</w:t>
        </w:r>
        <w:proofErr w:type="gramEnd"/>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3057" w:author="Unknown"/>
          <w:rFonts w:ascii="Courier New" w:eastAsia="Times New Roman" w:hAnsi="Courier New" w:cs="Courier New"/>
          <w:color w:val="444444"/>
          <w:sz w:val="24"/>
          <w:szCs w:val="24"/>
        </w:rPr>
      </w:pPr>
      <w:ins w:id="3058" w:author="Unknown">
        <w:r w:rsidRPr="002F77D7">
          <w:rPr>
            <w:rFonts w:ascii="Courier New" w:eastAsia="Times New Roman" w:hAnsi="Courier New" w:cs="Courier New"/>
            <w:color w:val="000088"/>
            <w:sz w:val="24"/>
            <w:szCs w:val="24"/>
            <w:bdr w:val="none" w:sz="0" w:space="0" w:color="auto" w:frame="1"/>
          </w:rPr>
          <w:t>&lt;</w:t>
        </w:r>
        <w:proofErr w:type="gramStart"/>
        <w:r w:rsidRPr="002F77D7">
          <w:rPr>
            <w:rFonts w:ascii="Courier New" w:eastAsia="Times New Roman" w:hAnsi="Courier New" w:cs="Courier New"/>
            <w:color w:val="000088"/>
            <w:sz w:val="24"/>
            <w:szCs w:val="24"/>
            <w:bdr w:val="none" w:sz="0" w:space="0" w:color="auto" w:frame="1"/>
          </w:rPr>
          <w:t>onclick</w:t>
        </w:r>
        <w:r w:rsidRPr="002F77D7">
          <w:rPr>
            <w:rFonts w:ascii="Courier New" w:eastAsia="Times New Roman" w:hAnsi="Courier New" w:cs="Courier New"/>
            <w:color w:val="000000"/>
            <w:sz w:val="24"/>
            <w:szCs w:val="24"/>
            <w:bdr w:val="none" w:sz="0" w:space="0" w:color="auto" w:frame="1"/>
          </w:rPr>
          <w:t>(</w:t>
        </w:r>
        <w:proofErr w:type="gramEnd"/>
        <w:r w:rsidRPr="002F77D7">
          <w:rPr>
            <w:rFonts w:ascii="Courier New" w:eastAsia="Times New Roman" w:hAnsi="Courier New" w:cs="Courier New"/>
            <w:color w:val="000000"/>
            <w:sz w:val="24"/>
            <w:szCs w:val="24"/>
            <w:bdr w:val="none" w:sz="0" w:space="0" w:color="auto" w:frame="1"/>
          </w:rPr>
          <w:t>)</w:t>
        </w:r>
        <w:r w:rsidRPr="002F77D7">
          <w:rPr>
            <w:rFonts w:ascii="Courier New" w:eastAsia="Times New Roman" w:hAnsi="Courier New" w:cs="Courier New"/>
            <w:color w:val="000088"/>
            <w:sz w:val="24"/>
            <w:szCs w:val="24"/>
            <w:bdr w:val="none" w:sz="0" w:space="0" w:color="auto" w:frame="1"/>
          </w:rPr>
          <w:t>&gt;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000088"/>
            <w:sz w:val="24"/>
            <w:szCs w:val="24"/>
            <w:bdr w:val="none" w:sz="0" w:space="0" w:color="auto" w:frame="1"/>
          </w:rPr>
          <w:t>&lt;onmouseover</w:t>
        </w:r>
        <w:r w:rsidRPr="002F77D7">
          <w:rPr>
            <w:rFonts w:ascii="Courier New" w:eastAsia="Times New Roman" w:hAnsi="Courier New" w:cs="Courier New"/>
            <w:color w:val="000000"/>
            <w:sz w:val="24"/>
            <w:szCs w:val="24"/>
            <w:bdr w:val="none" w:sz="0" w:space="0" w:color="auto" w:frame="1"/>
          </w:rPr>
          <w:t>()</w:t>
        </w:r>
        <w:r w:rsidRPr="002F77D7">
          <w:rPr>
            <w:rFonts w:ascii="Courier New" w:eastAsia="Times New Roman" w:hAnsi="Courier New" w:cs="Courier New"/>
            <w:color w:val="000088"/>
            <w:sz w:val="24"/>
            <w:szCs w:val="24"/>
            <w:bdr w:val="none" w:sz="0" w:space="0" w:color="auto" w:frame="1"/>
          </w:rPr>
          <w:t>&gt;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000088"/>
            <w:sz w:val="24"/>
            <w:szCs w:val="24"/>
            <w:bdr w:val="none" w:sz="0" w:space="0" w:color="auto" w:frame="1"/>
          </w:rPr>
          <w:t>&lt;onkeydown</w:t>
        </w:r>
        <w:r w:rsidRPr="002F77D7">
          <w:rPr>
            <w:rFonts w:ascii="Courier New" w:eastAsia="Times New Roman" w:hAnsi="Courier New" w:cs="Courier New"/>
            <w:color w:val="000000"/>
            <w:sz w:val="24"/>
            <w:szCs w:val="24"/>
            <w:bdr w:val="none" w:sz="0" w:space="0" w:color="auto" w:frame="1"/>
          </w:rPr>
          <w:t>()</w:t>
        </w:r>
        <w:r w:rsidRPr="002F77D7">
          <w:rPr>
            <w:rFonts w:ascii="Courier New" w:eastAsia="Times New Roman" w:hAnsi="Courier New" w:cs="Courier New"/>
            <w:color w:val="000088"/>
            <w:sz w:val="24"/>
            <w:szCs w:val="24"/>
            <w:bdr w:val="none" w:sz="0" w:space="0" w:color="auto" w:frame="1"/>
          </w:rPr>
          <w:t>&gt;</w:t>
        </w:r>
      </w:ins>
    </w:p>
    <w:p w:rsidR="002F77D7" w:rsidRPr="002F77D7" w:rsidRDefault="002F77D7" w:rsidP="002F77D7">
      <w:pPr>
        <w:shd w:val="clear" w:color="auto" w:fill="FFFFFF"/>
        <w:spacing w:after="375" w:line="240" w:lineRule="auto"/>
        <w:textAlignment w:val="baseline"/>
        <w:rPr>
          <w:ins w:id="3059" w:author="Unknown"/>
          <w:rFonts w:ascii="Helvetica" w:eastAsia="Times New Roman" w:hAnsi="Helvetica" w:cs="Times New Roman"/>
          <w:color w:val="4D4D4D"/>
          <w:sz w:val="24"/>
          <w:szCs w:val="24"/>
        </w:rPr>
      </w:pPr>
      <w:ins w:id="3060" w:author="Unknown">
        <w:r w:rsidRPr="002F77D7">
          <w:rPr>
            <w:rFonts w:ascii="Helvetica" w:eastAsia="Times New Roman" w:hAnsi="Helvetica" w:cs="Times New Roman"/>
            <w:color w:val="4D4D4D"/>
            <w:sz w:val="24"/>
            <w:szCs w:val="24"/>
          </w:rPr>
          <w:t>Some events are callbacks triggered by the browser when a page changes its state.</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3061" w:author="Unknown"/>
          <w:rFonts w:ascii="Courier New" w:eastAsia="Times New Roman" w:hAnsi="Courier New" w:cs="Courier New"/>
          <w:color w:val="444444"/>
          <w:sz w:val="24"/>
          <w:szCs w:val="24"/>
        </w:rPr>
      </w:pPr>
      <w:ins w:id="3062" w:author="Unknown">
        <w:r w:rsidRPr="002F77D7">
          <w:rPr>
            <w:rFonts w:ascii="Courier New" w:eastAsia="Times New Roman" w:hAnsi="Courier New" w:cs="Courier New"/>
            <w:color w:val="000088"/>
            <w:sz w:val="24"/>
            <w:szCs w:val="24"/>
            <w:bdr w:val="none" w:sz="0" w:space="0" w:color="auto" w:frame="1"/>
          </w:rPr>
          <w:t>&lt;</w:t>
        </w:r>
        <w:proofErr w:type="gramStart"/>
        <w:r w:rsidRPr="002F77D7">
          <w:rPr>
            <w:rFonts w:ascii="Courier New" w:eastAsia="Times New Roman" w:hAnsi="Courier New" w:cs="Courier New"/>
            <w:color w:val="000088"/>
            <w:sz w:val="24"/>
            <w:szCs w:val="24"/>
            <w:bdr w:val="none" w:sz="0" w:space="0" w:color="auto" w:frame="1"/>
          </w:rPr>
          <w:t>onload</w:t>
        </w:r>
        <w:r w:rsidRPr="002F77D7">
          <w:rPr>
            <w:rFonts w:ascii="Courier New" w:eastAsia="Times New Roman" w:hAnsi="Courier New" w:cs="Courier New"/>
            <w:color w:val="000000"/>
            <w:sz w:val="24"/>
            <w:szCs w:val="24"/>
            <w:bdr w:val="none" w:sz="0" w:space="0" w:color="auto" w:frame="1"/>
          </w:rPr>
          <w:t>(</w:t>
        </w:r>
        <w:proofErr w:type="gramEnd"/>
        <w:r w:rsidRPr="002F77D7">
          <w:rPr>
            <w:rFonts w:ascii="Courier New" w:eastAsia="Times New Roman" w:hAnsi="Courier New" w:cs="Courier New"/>
            <w:color w:val="000000"/>
            <w:sz w:val="24"/>
            <w:szCs w:val="24"/>
            <w:bdr w:val="none" w:sz="0" w:space="0" w:color="auto" w:frame="1"/>
          </w:rPr>
          <w:t>)</w:t>
        </w:r>
        <w:r w:rsidRPr="002F77D7">
          <w:rPr>
            <w:rFonts w:ascii="Courier New" w:eastAsia="Times New Roman" w:hAnsi="Courier New" w:cs="Courier New"/>
            <w:color w:val="000088"/>
            <w:sz w:val="24"/>
            <w:szCs w:val="24"/>
            <w:bdr w:val="none" w:sz="0" w:space="0" w:color="auto" w:frame="1"/>
          </w:rPr>
          <w:t>&gt;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000088"/>
            <w:sz w:val="24"/>
            <w:szCs w:val="24"/>
            <w:bdr w:val="none" w:sz="0" w:space="0" w:color="auto" w:frame="1"/>
          </w:rPr>
          <w:t>&lt;onunload</w:t>
        </w:r>
        <w:r w:rsidRPr="002F77D7">
          <w:rPr>
            <w:rFonts w:ascii="Courier New" w:eastAsia="Times New Roman" w:hAnsi="Courier New" w:cs="Courier New"/>
            <w:color w:val="000000"/>
            <w:sz w:val="24"/>
            <w:szCs w:val="24"/>
            <w:bdr w:val="none" w:sz="0" w:space="0" w:color="auto" w:frame="1"/>
          </w:rPr>
          <w:t>()</w:t>
        </w:r>
        <w:r w:rsidRPr="002F77D7">
          <w:rPr>
            <w:rFonts w:ascii="Courier New" w:eastAsia="Times New Roman" w:hAnsi="Courier New" w:cs="Courier New"/>
            <w:color w:val="000088"/>
            <w:sz w:val="24"/>
            <w:szCs w:val="24"/>
            <w:bdr w:val="none" w:sz="0" w:space="0" w:color="auto" w:frame="1"/>
          </w:rPr>
          <w:t>&gt;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000088"/>
            <w:sz w:val="24"/>
            <w:szCs w:val="24"/>
            <w:bdr w:val="none" w:sz="0" w:space="0" w:color="auto" w:frame="1"/>
          </w:rPr>
          <w:t>&lt;onresize</w:t>
        </w:r>
        <w:r w:rsidRPr="002F77D7">
          <w:rPr>
            <w:rFonts w:ascii="Courier New" w:eastAsia="Times New Roman" w:hAnsi="Courier New" w:cs="Courier New"/>
            <w:color w:val="000000"/>
            <w:sz w:val="24"/>
            <w:szCs w:val="24"/>
            <w:bdr w:val="none" w:sz="0" w:space="0" w:color="auto" w:frame="1"/>
          </w:rPr>
          <w:t>()</w:t>
        </w:r>
        <w:r w:rsidRPr="002F77D7">
          <w:rPr>
            <w:rFonts w:ascii="Courier New" w:eastAsia="Times New Roman" w:hAnsi="Courier New" w:cs="Courier New"/>
            <w:color w:val="000088"/>
            <w:sz w:val="24"/>
            <w:szCs w:val="24"/>
            <w:bdr w:val="none" w:sz="0" w:space="0" w:color="auto" w:frame="1"/>
          </w:rPr>
          <w:t>&gt;</w:t>
        </w:r>
      </w:ins>
    </w:p>
    <w:p w:rsidR="002F77D7" w:rsidRPr="002F77D7" w:rsidRDefault="002F77D7" w:rsidP="002F77D7">
      <w:pPr>
        <w:shd w:val="clear" w:color="auto" w:fill="FFFFFF"/>
        <w:spacing w:after="375" w:line="240" w:lineRule="auto"/>
        <w:textAlignment w:val="baseline"/>
        <w:rPr>
          <w:ins w:id="3063" w:author="Unknown"/>
          <w:rFonts w:ascii="Helvetica" w:eastAsia="Times New Roman" w:hAnsi="Helvetica" w:cs="Times New Roman"/>
          <w:color w:val="4D4D4D"/>
          <w:sz w:val="24"/>
          <w:szCs w:val="24"/>
        </w:rPr>
      </w:pPr>
      <w:ins w:id="3064" w:author="Unknown">
        <w:r w:rsidRPr="002F77D7">
          <w:rPr>
            <w:rFonts w:ascii="Helvetica" w:eastAsia="Times New Roman" w:hAnsi="Helvetica" w:cs="Times New Roman"/>
            <w:color w:val="4D4D4D"/>
            <w:sz w:val="24"/>
            <w:szCs w:val="24"/>
          </w:rPr>
          <w:t>Whenever the DOM receives an event, it calls the JavaScript event handler function bind to the event. To use a handler function, we can assign it to the desired event as an attribute of the target HTML element. Please follow the below example.</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3065" w:author="Unknown"/>
          <w:rFonts w:ascii="Courier New" w:eastAsia="Times New Roman" w:hAnsi="Courier New" w:cs="Courier New"/>
          <w:color w:val="000000"/>
          <w:sz w:val="24"/>
          <w:szCs w:val="24"/>
          <w:bdr w:val="none" w:sz="0" w:space="0" w:color="auto" w:frame="1"/>
        </w:rPr>
      </w:pPr>
      <w:ins w:id="3066" w:author="Unknown">
        <w:r w:rsidRPr="002F77D7">
          <w:rPr>
            <w:rFonts w:ascii="Courier New" w:eastAsia="Times New Roman" w:hAnsi="Courier New" w:cs="Courier New"/>
            <w:color w:val="000088"/>
            <w:sz w:val="24"/>
            <w:szCs w:val="24"/>
            <w:bdr w:val="none" w:sz="0" w:space="0" w:color="auto" w:frame="1"/>
          </w:rPr>
          <w:t>&lt;HTML&gt;</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3067"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3068" w:author="Unknown"/>
          <w:rFonts w:ascii="Courier New" w:eastAsia="Times New Roman" w:hAnsi="Courier New" w:cs="Courier New"/>
          <w:color w:val="000000"/>
          <w:sz w:val="24"/>
          <w:szCs w:val="24"/>
          <w:bdr w:val="none" w:sz="0" w:space="0" w:color="auto" w:frame="1"/>
        </w:rPr>
      </w:pPr>
      <w:ins w:id="3069" w:author="Unknown">
        <w:r w:rsidRPr="002F77D7">
          <w:rPr>
            <w:rFonts w:ascii="Courier New" w:eastAsia="Times New Roman" w:hAnsi="Courier New" w:cs="Courier New"/>
            <w:color w:val="000088"/>
            <w:sz w:val="24"/>
            <w:szCs w:val="24"/>
            <w:bdr w:val="none" w:sz="0" w:space="0" w:color="auto" w:frame="1"/>
          </w:rPr>
          <w:t>&lt;BODY&gt;</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3070"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3071" w:author="Unknown"/>
          <w:rFonts w:ascii="Courier New" w:eastAsia="Times New Roman" w:hAnsi="Courier New" w:cs="Courier New"/>
          <w:color w:val="000000"/>
          <w:sz w:val="24"/>
          <w:szCs w:val="24"/>
          <w:bdr w:val="none" w:sz="0" w:space="0" w:color="auto" w:frame="1"/>
        </w:rPr>
      </w:pPr>
      <w:ins w:id="3072" w:author="Unknown">
        <w:r w:rsidRPr="002F77D7">
          <w:rPr>
            <w:rFonts w:ascii="Courier New" w:eastAsia="Times New Roman" w:hAnsi="Courier New" w:cs="Courier New"/>
            <w:color w:val="000088"/>
            <w:sz w:val="24"/>
            <w:szCs w:val="24"/>
            <w:bdr w:val="none" w:sz="0" w:space="0" w:color="auto" w:frame="1"/>
          </w:rPr>
          <w:t>&lt;FORM&gt;</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3073"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3074" w:author="Unknown"/>
          <w:rFonts w:ascii="Courier New" w:eastAsia="Times New Roman" w:hAnsi="Courier New" w:cs="Courier New"/>
          <w:color w:val="000000"/>
          <w:sz w:val="24"/>
          <w:szCs w:val="24"/>
          <w:bdr w:val="none" w:sz="0" w:space="0" w:color="auto" w:frame="1"/>
        </w:rPr>
      </w:pPr>
      <w:ins w:id="3075" w:author="Unknown">
        <w:r w:rsidRPr="002F77D7">
          <w:rPr>
            <w:rFonts w:ascii="Courier New" w:eastAsia="Times New Roman" w:hAnsi="Courier New" w:cs="Courier New"/>
            <w:color w:val="000088"/>
            <w:sz w:val="24"/>
            <w:szCs w:val="24"/>
            <w:bdr w:val="none" w:sz="0" w:space="0" w:color="auto" w:frame="1"/>
          </w:rPr>
          <w:t>&lt;INPUT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660066"/>
            <w:sz w:val="24"/>
            <w:szCs w:val="24"/>
            <w:bdr w:val="none" w:sz="0" w:space="0" w:color="auto" w:frame="1"/>
          </w:rPr>
          <w:t>TYPE</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8800"/>
            <w:sz w:val="24"/>
            <w:szCs w:val="24"/>
            <w:bdr w:val="none" w:sz="0" w:space="0" w:color="auto" w:frame="1"/>
          </w:rPr>
          <w:t>”button”</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660066"/>
            <w:sz w:val="24"/>
            <w:szCs w:val="24"/>
            <w:bdr w:val="none" w:sz="0" w:space="0" w:color="auto" w:frame="1"/>
          </w:rPr>
          <w:t>VALUE</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8800"/>
            <w:sz w:val="24"/>
            <w:szCs w:val="24"/>
            <w:bdr w:val="none" w:sz="0" w:space="0" w:color="auto" w:frame="1"/>
          </w:rPr>
          <w:t>”Test”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660066"/>
            <w:sz w:val="24"/>
            <w:szCs w:val="24"/>
            <w:bdr w:val="none" w:sz="0" w:space="0" w:color="auto" w:frame="1"/>
          </w:rPr>
          <w:t>onClick</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window</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alert (</w:t>
        </w:r>
        <w:r w:rsidRPr="002F77D7">
          <w:rPr>
            <w:rFonts w:ascii="Courier New" w:eastAsia="Times New Roman" w:hAnsi="Courier New" w:cs="Courier New"/>
            <w:color w:val="008800"/>
            <w:sz w:val="24"/>
            <w:szCs w:val="24"/>
            <w:bdr w:val="none" w:sz="0" w:space="0" w:color="auto" w:frame="1"/>
          </w:rPr>
          <w:t>'Event Handler'</w:t>
        </w:r>
        <w:r w:rsidRPr="002F77D7">
          <w:rPr>
            <w:rFonts w:ascii="Courier New" w:eastAsia="Times New Roman" w:hAnsi="Courier New" w:cs="Courier New"/>
            <w:color w:val="000000"/>
            <w:sz w:val="24"/>
            <w:szCs w:val="24"/>
            <w:bdr w:val="none" w:sz="0" w:space="0" w:color="auto" w:frame="1"/>
          </w:rPr>
          <w:t>)”</w:t>
        </w:r>
        <w:r w:rsidRPr="002F77D7">
          <w:rPr>
            <w:rFonts w:ascii="Courier New" w:eastAsia="Times New Roman" w:hAnsi="Courier New" w:cs="Courier New"/>
            <w:color w:val="000088"/>
            <w:sz w:val="24"/>
            <w:szCs w:val="24"/>
            <w:bdr w:val="none" w:sz="0" w:space="0" w:color="auto" w:frame="1"/>
          </w:rPr>
          <w:t>&gt;</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3076"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3077" w:author="Unknown"/>
          <w:rFonts w:ascii="Courier New" w:eastAsia="Times New Roman" w:hAnsi="Courier New" w:cs="Courier New"/>
          <w:color w:val="000000"/>
          <w:sz w:val="24"/>
          <w:szCs w:val="24"/>
          <w:bdr w:val="none" w:sz="0" w:space="0" w:color="auto" w:frame="1"/>
        </w:rPr>
      </w:pPr>
      <w:ins w:id="3078" w:author="Unknown">
        <w:r w:rsidRPr="002F77D7">
          <w:rPr>
            <w:rFonts w:ascii="Courier New" w:eastAsia="Times New Roman" w:hAnsi="Courier New" w:cs="Courier New"/>
            <w:color w:val="000088"/>
            <w:sz w:val="24"/>
            <w:szCs w:val="24"/>
            <w:bdr w:val="none" w:sz="0" w:space="0" w:color="auto" w:frame="1"/>
          </w:rPr>
          <w:t>&lt;/FORM&gt;</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3079"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3080" w:author="Unknown"/>
          <w:rFonts w:ascii="Courier New" w:eastAsia="Times New Roman" w:hAnsi="Courier New" w:cs="Courier New"/>
          <w:color w:val="000000"/>
          <w:sz w:val="24"/>
          <w:szCs w:val="24"/>
          <w:bdr w:val="none" w:sz="0" w:space="0" w:color="auto" w:frame="1"/>
        </w:rPr>
      </w:pPr>
      <w:ins w:id="3081" w:author="Unknown">
        <w:r w:rsidRPr="002F77D7">
          <w:rPr>
            <w:rFonts w:ascii="Courier New" w:eastAsia="Times New Roman" w:hAnsi="Courier New" w:cs="Courier New"/>
            <w:color w:val="000088"/>
            <w:sz w:val="24"/>
            <w:szCs w:val="24"/>
            <w:bdr w:val="none" w:sz="0" w:space="0" w:color="auto" w:frame="1"/>
          </w:rPr>
          <w:t>&lt;/BODY&gt;</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3082"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3083" w:author="Unknown"/>
          <w:rFonts w:ascii="Courier New" w:eastAsia="Times New Roman" w:hAnsi="Courier New" w:cs="Courier New"/>
          <w:color w:val="444444"/>
          <w:sz w:val="24"/>
          <w:szCs w:val="24"/>
        </w:rPr>
      </w:pPr>
      <w:ins w:id="3084" w:author="Unknown">
        <w:r w:rsidRPr="002F77D7">
          <w:rPr>
            <w:rFonts w:ascii="Courier New" w:eastAsia="Times New Roman" w:hAnsi="Courier New" w:cs="Courier New"/>
            <w:color w:val="000088"/>
            <w:sz w:val="24"/>
            <w:szCs w:val="24"/>
            <w:bdr w:val="none" w:sz="0" w:space="0" w:color="auto" w:frame="1"/>
          </w:rPr>
          <w:t>&lt;/HTML&gt;</w:t>
        </w:r>
      </w:ins>
    </w:p>
    <w:p w:rsidR="002F77D7" w:rsidRPr="002F77D7" w:rsidRDefault="002F77D7" w:rsidP="002F77D7">
      <w:pPr>
        <w:shd w:val="clear" w:color="auto" w:fill="FFFFFF"/>
        <w:spacing w:after="225" w:line="240" w:lineRule="auto"/>
        <w:textAlignment w:val="baseline"/>
        <w:outlineLvl w:val="2"/>
        <w:rPr>
          <w:ins w:id="3085" w:author="Unknown"/>
          <w:rFonts w:ascii="Helvetica" w:eastAsia="Times New Roman" w:hAnsi="Helvetica" w:cs="Times New Roman"/>
          <w:color w:val="444444"/>
          <w:sz w:val="32"/>
          <w:szCs w:val="32"/>
        </w:rPr>
      </w:pPr>
      <w:proofErr w:type="gramStart"/>
      <w:ins w:id="3086" w:author="Unknown">
        <w:r w:rsidRPr="002F77D7">
          <w:rPr>
            <w:rFonts w:ascii="Helvetica" w:eastAsia="Times New Roman" w:hAnsi="Helvetica" w:cs="Times New Roman"/>
            <w:color w:val="444444"/>
            <w:sz w:val="32"/>
            <w:szCs w:val="32"/>
          </w:rPr>
          <w:t>Q-26.</w:t>
        </w:r>
        <w:proofErr w:type="gramEnd"/>
        <w:r w:rsidRPr="002F77D7">
          <w:rPr>
            <w:rFonts w:ascii="Helvetica" w:eastAsia="Times New Roman" w:hAnsi="Helvetica" w:cs="Times New Roman"/>
            <w:color w:val="444444"/>
            <w:sz w:val="32"/>
            <w:szCs w:val="32"/>
          </w:rPr>
          <w:t xml:space="preserve"> What Does A JavaScript Function Result When It Has No Return Statement?</w:t>
        </w:r>
      </w:ins>
    </w:p>
    <w:p w:rsidR="002F77D7" w:rsidRPr="002F77D7" w:rsidRDefault="002F77D7" w:rsidP="002F77D7">
      <w:pPr>
        <w:shd w:val="clear" w:color="auto" w:fill="FFFFFF"/>
        <w:spacing w:after="375" w:line="240" w:lineRule="auto"/>
        <w:textAlignment w:val="baseline"/>
        <w:rPr>
          <w:ins w:id="3087" w:author="Unknown"/>
          <w:rFonts w:ascii="Helvetica" w:eastAsia="Times New Roman" w:hAnsi="Helvetica" w:cs="Times New Roman"/>
          <w:color w:val="4D4D4D"/>
          <w:sz w:val="24"/>
          <w:szCs w:val="24"/>
        </w:rPr>
      </w:pPr>
      <w:ins w:id="3088" w:author="Unknown">
        <w:r w:rsidRPr="002F77D7">
          <w:rPr>
            <w:rFonts w:ascii="Helvetica" w:eastAsia="Times New Roman" w:hAnsi="Helvetica" w:cs="Times New Roman"/>
            <w:color w:val="4D4D4D"/>
            <w:sz w:val="24"/>
            <w:szCs w:val="24"/>
          </w:rPr>
          <w:t>If a function doesn’t use the return statement, then it returns undefined as the return value.</w:t>
        </w:r>
      </w:ins>
    </w:p>
    <w:p w:rsidR="002F77D7" w:rsidRPr="002F77D7" w:rsidRDefault="002F77D7" w:rsidP="002F77D7">
      <w:pPr>
        <w:shd w:val="clear" w:color="auto" w:fill="FFFFFF"/>
        <w:spacing w:after="0" w:line="240" w:lineRule="auto"/>
        <w:textAlignment w:val="baseline"/>
        <w:rPr>
          <w:ins w:id="3089" w:author="Unknown"/>
          <w:rFonts w:ascii="Helvetica" w:eastAsia="Times New Roman" w:hAnsi="Helvetica" w:cs="Times New Roman"/>
          <w:color w:val="4D4D4D"/>
          <w:sz w:val="24"/>
          <w:szCs w:val="24"/>
        </w:rPr>
      </w:pPr>
      <w:ins w:id="3090" w:author="Unknown">
        <w:r w:rsidRPr="002F77D7">
          <w:rPr>
            <w:rFonts w:ascii="Helvetica" w:eastAsia="Times New Roman" w:hAnsi="Helvetica" w:cs="Times New Roman"/>
            <w:color w:val="4D4D4D"/>
            <w:sz w:val="24"/>
            <w:szCs w:val="24"/>
          </w:rPr>
          <w:t>However, the browser won’t print anything in its console as it ignores if the expression returns an undefined value. But if we explicitly call such a function inside the </w:t>
        </w:r>
        <w:proofErr w:type="gramStart"/>
        <w:r w:rsidRPr="002F77D7">
          <w:rPr>
            <w:rFonts w:ascii="inherit" w:eastAsia="Times New Roman" w:hAnsi="inherit" w:cs="Times New Roman"/>
            <w:b/>
            <w:bCs/>
            <w:color w:val="4D4D4D"/>
            <w:sz w:val="24"/>
            <w:szCs w:val="24"/>
            <w:bdr w:val="none" w:sz="0" w:space="0" w:color="auto" w:frame="1"/>
          </w:rPr>
          <w:t>console.log(</w:t>
        </w:r>
        <w:proofErr w:type="gramEnd"/>
        <w:r w:rsidRPr="002F77D7">
          <w:rPr>
            <w:rFonts w:ascii="inherit" w:eastAsia="Times New Roman" w:hAnsi="inherit" w:cs="Times New Roman"/>
            <w:b/>
            <w:bCs/>
            <w:color w:val="4D4D4D"/>
            <w:sz w:val="24"/>
            <w:szCs w:val="24"/>
            <w:bdr w:val="none" w:sz="0" w:space="0" w:color="auto" w:frame="1"/>
          </w:rPr>
          <w:t>)</w:t>
        </w:r>
        <w:r w:rsidRPr="002F77D7">
          <w:rPr>
            <w:rFonts w:ascii="Helvetica" w:eastAsia="Times New Roman" w:hAnsi="Helvetica" w:cs="Times New Roman"/>
            <w:color w:val="4D4D4D"/>
            <w:sz w:val="24"/>
            <w:szCs w:val="24"/>
          </w:rPr>
          <w:t> method, then it’ll print exact value.</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3091" w:author="Unknown"/>
          <w:rFonts w:ascii="Courier New" w:eastAsia="Times New Roman" w:hAnsi="Courier New" w:cs="Courier New"/>
          <w:color w:val="000000"/>
          <w:sz w:val="24"/>
          <w:szCs w:val="24"/>
          <w:bdr w:val="none" w:sz="0" w:space="0" w:color="auto" w:frame="1"/>
        </w:rPr>
      </w:pPr>
      <w:proofErr w:type="gramStart"/>
      <w:ins w:id="3092" w:author="Unknown">
        <w:r w:rsidRPr="002F77D7">
          <w:rPr>
            <w:rFonts w:ascii="Courier New" w:eastAsia="Times New Roman" w:hAnsi="Courier New" w:cs="Courier New"/>
            <w:color w:val="000088"/>
            <w:sz w:val="24"/>
            <w:szCs w:val="24"/>
            <w:bdr w:val="none" w:sz="0" w:space="0" w:color="auto" w:frame="1"/>
          </w:rPr>
          <w:t>function</w:t>
        </w:r>
        <w:proofErr w:type="gramEnd"/>
        <w:r w:rsidRPr="002F77D7">
          <w:rPr>
            <w:rFonts w:ascii="Courier New" w:eastAsia="Times New Roman" w:hAnsi="Courier New" w:cs="Courier New"/>
            <w:color w:val="000000"/>
            <w:sz w:val="24"/>
            <w:szCs w:val="24"/>
            <w:bdr w:val="none" w:sz="0" w:space="0" w:color="auto" w:frame="1"/>
          </w:rPr>
          <w:t xml:space="preserve"> test</w:t>
        </w:r>
        <w:r w:rsidRPr="002F77D7">
          <w:rPr>
            <w:rFonts w:ascii="Courier New" w:eastAsia="Times New Roman" w:hAnsi="Courier New" w:cs="Courier New"/>
            <w:color w:val="666600"/>
            <w:sz w:val="24"/>
            <w:szCs w:val="24"/>
            <w:bdr w:val="none" w:sz="0" w:space="0" w:color="auto" w:frame="1"/>
          </w:rPr>
          <w:t>(){}</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3093"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3094" w:author="Unknown"/>
          <w:rFonts w:ascii="Courier New" w:eastAsia="Times New Roman" w:hAnsi="Courier New" w:cs="Courier New"/>
          <w:color w:val="444444"/>
          <w:sz w:val="24"/>
          <w:szCs w:val="24"/>
        </w:rPr>
      </w:pPr>
      <w:proofErr w:type="gramStart"/>
      <w:ins w:id="3095" w:author="Unknown">
        <w:r w:rsidRPr="002F77D7">
          <w:rPr>
            <w:rFonts w:ascii="Courier New" w:eastAsia="Times New Roman" w:hAnsi="Courier New" w:cs="Courier New"/>
            <w:color w:val="000000"/>
            <w:sz w:val="24"/>
            <w:szCs w:val="24"/>
            <w:bdr w:val="none" w:sz="0" w:space="0" w:color="auto" w:frame="1"/>
          </w:rPr>
          <w:t>console</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log</w:t>
        </w:r>
        <w:r w:rsidRPr="002F77D7">
          <w:rPr>
            <w:rFonts w:ascii="Courier New" w:eastAsia="Times New Roman" w:hAnsi="Courier New" w:cs="Courier New"/>
            <w:color w:val="666600"/>
            <w:sz w:val="24"/>
            <w:szCs w:val="24"/>
            <w:bdr w:val="none" w:sz="0" w:space="0" w:color="auto" w:frame="1"/>
          </w:rPr>
          <w:t>(</w:t>
        </w:r>
        <w:proofErr w:type="gramEnd"/>
        <w:r w:rsidRPr="002F77D7">
          <w:rPr>
            <w:rFonts w:ascii="Courier New" w:eastAsia="Times New Roman" w:hAnsi="Courier New" w:cs="Courier New"/>
            <w:color w:val="000000"/>
            <w:sz w:val="24"/>
            <w:szCs w:val="24"/>
            <w:bdr w:val="none" w:sz="0" w:space="0" w:color="auto" w:frame="1"/>
          </w:rPr>
          <w:t>test</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880000"/>
            <w:sz w:val="24"/>
            <w:szCs w:val="24"/>
            <w:bdr w:val="none" w:sz="0" w:space="0" w:color="auto" w:frame="1"/>
          </w:rPr>
          <w:t>// will print 'undefined'</w:t>
        </w:r>
      </w:ins>
    </w:p>
    <w:p w:rsidR="002F77D7" w:rsidRPr="002F77D7" w:rsidRDefault="002F77D7" w:rsidP="002F77D7">
      <w:pPr>
        <w:shd w:val="clear" w:color="auto" w:fill="FFFFFF"/>
        <w:spacing w:after="225" w:line="240" w:lineRule="auto"/>
        <w:textAlignment w:val="baseline"/>
        <w:outlineLvl w:val="2"/>
        <w:rPr>
          <w:ins w:id="3096" w:author="Unknown"/>
          <w:rFonts w:ascii="Helvetica" w:eastAsia="Times New Roman" w:hAnsi="Helvetica" w:cs="Times New Roman"/>
          <w:color w:val="444444"/>
          <w:sz w:val="32"/>
          <w:szCs w:val="32"/>
        </w:rPr>
      </w:pPr>
      <w:proofErr w:type="gramStart"/>
      <w:ins w:id="3097" w:author="Unknown">
        <w:r w:rsidRPr="002F77D7">
          <w:rPr>
            <w:rFonts w:ascii="Helvetica" w:eastAsia="Times New Roman" w:hAnsi="Helvetica" w:cs="Times New Roman"/>
            <w:color w:val="444444"/>
            <w:sz w:val="32"/>
            <w:szCs w:val="32"/>
          </w:rPr>
          <w:t>Q-27.</w:t>
        </w:r>
        <w:proofErr w:type="gramEnd"/>
        <w:r w:rsidRPr="002F77D7">
          <w:rPr>
            <w:rFonts w:ascii="Helvetica" w:eastAsia="Times New Roman" w:hAnsi="Helvetica" w:cs="Times New Roman"/>
            <w:color w:val="444444"/>
            <w:sz w:val="32"/>
            <w:szCs w:val="32"/>
          </w:rPr>
          <w:t xml:space="preserve"> What Is </w:t>
        </w:r>
        <w:proofErr w:type="gramStart"/>
        <w:r w:rsidRPr="002F77D7">
          <w:rPr>
            <w:rFonts w:ascii="Helvetica" w:eastAsia="Times New Roman" w:hAnsi="Helvetica" w:cs="Times New Roman"/>
            <w:color w:val="444444"/>
            <w:sz w:val="32"/>
            <w:szCs w:val="32"/>
          </w:rPr>
          <w:t>EncodeURI(</w:t>
        </w:r>
        <w:proofErr w:type="gramEnd"/>
        <w:r w:rsidRPr="002F77D7">
          <w:rPr>
            <w:rFonts w:ascii="Helvetica" w:eastAsia="Times New Roman" w:hAnsi="Helvetica" w:cs="Times New Roman"/>
            <w:color w:val="444444"/>
            <w:sz w:val="32"/>
            <w:szCs w:val="32"/>
          </w:rPr>
          <w:t>) Function?</w:t>
        </w:r>
      </w:ins>
    </w:p>
    <w:p w:rsidR="002F77D7" w:rsidRPr="002F77D7" w:rsidRDefault="002F77D7" w:rsidP="002F77D7">
      <w:pPr>
        <w:shd w:val="clear" w:color="auto" w:fill="FFFFFF"/>
        <w:spacing w:after="0" w:line="240" w:lineRule="auto"/>
        <w:textAlignment w:val="baseline"/>
        <w:rPr>
          <w:ins w:id="3098" w:author="Unknown"/>
          <w:rFonts w:ascii="Helvetica" w:eastAsia="Times New Roman" w:hAnsi="Helvetica" w:cs="Times New Roman"/>
          <w:color w:val="4D4D4D"/>
          <w:sz w:val="24"/>
          <w:szCs w:val="24"/>
        </w:rPr>
      </w:pPr>
      <w:ins w:id="3099" w:author="Unknown">
        <w:r w:rsidRPr="002F77D7">
          <w:rPr>
            <w:rFonts w:ascii="Helvetica" w:eastAsia="Times New Roman" w:hAnsi="Helvetica" w:cs="Times New Roman"/>
            <w:color w:val="4D4D4D"/>
            <w:sz w:val="24"/>
            <w:szCs w:val="24"/>
          </w:rPr>
          <w:lastRenderedPageBreak/>
          <w:t>The </w:t>
        </w:r>
        <w:proofErr w:type="gramStart"/>
        <w:r w:rsidRPr="002F77D7">
          <w:rPr>
            <w:rFonts w:ascii="inherit" w:eastAsia="Times New Roman" w:hAnsi="inherit" w:cs="Times New Roman"/>
            <w:b/>
            <w:bCs/>
            <w:color w:val="4D4D4D"/>
            <w:sz w:val="24"/>
            <w:szCs w:val="24"/>
            <w:bdr w:val="none" w:sz="0" w:space="0" w:color="auto" w:frame="1"/>
          </w:rPr>
          <w:t>encodeURI(</w:t>
        </w:r>
        <w:proofErr w:type="gramEnd"/>
        <w:r w:rsidRPr="002F77D7">
          <w:rPr>
            <w:rFonts w:ascii="inherit" w:eastAsia="Times New Roman" w:hAnsi="inherit" w:cs="Times New Roman"/>
            <w:b/>
            <w:bCs/>
            <w:color w:val="4D4D4D"/>
            <w:sz w:val="24"/>
            <w:szCs w:val="24"/>
            <w:bdr w:val="none" w:sz="0" w:space="0" w:color="auto" w:frame="1"/>
          </w:rPr>
          <w:t>)</w:t>
        </w:r>
        <w:r w:rsidRPr="002F77D7">
          <w:rPr>
            <w:rFonts w:ascii="Helvetica" w:eastAsia="Times New Roman" w:hAnsi="Helvetica" w:cs="Times New Roman"/>
            <w:color w:val="4D4D4D"/>
            <w:sz w:val="24"/>
            <w:szCs w:val="24"/>
          </w:rPr>
          <w:t> function is used to encode a URI. This function encodes all special characters, except these </w:t>
        </w:r>
        <w:proofErr w:type="gramStart"/>
        <w:r w:rsidRPr="002F77D7">
          <w:rPr>
            <w:rFonts w:ascii="inherit" w:eastAsia="Times New Roman" w:hAnsi="inherit" w:cs="Times New Roman"/>
            <w:b/>
            <w:bCs/>
            <w:color w:val="4D4D4D"/>
            <w:sz w:val="24"/>
            <w:szCs w:val="24"/>
            <w:bdr w:val="none" w:sz="0" w:space="0" w:color="auto" w:frame="1"/>
          </w:rPr>
          <w:t>&lt; ,</w:t>
        </w:r>
        <w:proofErr w:type="gramEnd"/>
        <w:r w:rsidRPr="002F77D7">
          <w:rPr>
            <w:rFonts w:ascii="inherit" w:eastAsia="Times New Roman" w:hAnsi="inherit" w:cs="Times New Roman"/>
            <w:b/>
            <w:bCs/>
            <w:color w:val="4D4D4D"/>
            <w:sz w:val="24"/>
            <w:szCs w:val="24"/>
            <w:bdr w:val="none" w:sz="0" w:space="0" w:color="auto" w:frame="1"/>
          </w:rPr>
          <w:t xml:space="preserve"> / ? : @ &amp; = + $ #&gt;.</w:t>
        </w:r>
      </w:ins>
    </w:p>
    <w:p w:rsidR="002F77D7" w:rsidRPr="002F77D7" w:rsidRDefault="002F77D7" w:rsidP="002F77D7">
      <w:pPr>
        <w:shd w:val="clear" w:color="auto" w:fill="FFFFFF"/>
        <w:spacing w:after="225" w:line="240" w:lineRule="auto"/>
        <w:textAlignment w:val="baseline"/>
        <w:outlineLvl w:val="3"/>
        <w:rPr>
          <w:ins w:id="3100" w:author="Unknown"/>
          <w:rFonts w:ascii="Helvetica" w:eastAsia="Times New Roman" w:hAnsi="Helvetica" w:cs="Times New Roman"/>
          <w:color w:val="444444"/>
          <w:sz w:val="29"/>
          <w:szCs w:val="29"/>
        </w:rPr>
      </w:pPr>
      <w:ins w:id="3101" w:author="Unknown">
        <w:r w:rsidRPr="002F77D7">
          <w:rPr>
            <w:rFonts w:ascii="Helvetica" w:eastAsia="Times New Roman" w:hAnsi="Helvetica" w:cs="Times New Roman"/>
            <w:color w:val="444444"/>
            <w:sz w:val="29"/>
            <w:szCs w:val="29"/>
          </w:rPr>
          <w:t>Let’s See An Example.</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3102" w:author="Unknown"/>
          <w:rFonts w:ascii="Courier New" w:eastAsia="Times New Roman" w:hAnsi="Courier New" w:cs="Courier New"/>
          <w:color w:val="000000"/>
          <w:sz w:val="24"/>
          <w:szCs w:val="24"/>
          <w:bdr w:val="none" w:sz="0" w:space="0" w:color="auto" w:frame="1"/>
        </w:rPr>
      </w:pPr>
      <w:proofErr w:type="gramStart"/>
      <w:ins w:id="3103" w:author="Unknown">
        <w:r w:rsidRPr="002F77D7">
          <w:rPr>
            <w:rFonts w:ascii="Courier New" w:eastAsia="Times New Roman" w:hAnsi="Courier New" w:cs="Courier New"/>
            <w:color w:val="000088"/>
            <w:sz w:val="24"/>
            <w:szCs w:val="24"/>
            <w:bdr w:val="none" w:sz="0" w:space="0" w:color="auto" w:frame="1"/>
          </w:rPr>
          <w:t>var</w:t>
        </w:r>
        <w:proofErr w:type="gramEnd"/>
        <w:r w:rsidRPr="002F77D7">
          <w:rPr>
            <w:rFonts w:ascii="Courier New" w:eastAsia="Times New Roman" w:hAnsi="Courier New" w:cs="Courier New"/>
            <w:color w:val="000000"/>
            <w:sz w:val="24"/>
            <w:szCs w:val="24"/>
            <w:bdr w:val="none" w:sz="0" w:space="0" w:color="auto" w:frame="1"/>
          </w:rPr>
          <w:t xml:space="preserve"> uri</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8800"/>
            <w:sz w:val="24"/>
            <w:szCs w:val="24"/>
            <w:bdr w:val="none" w:sz="0" w:space="0" w:color="auto" w:frame="1"/>
          </w:rPr>
          <w:t>"//www.techbeamers.com/how to make a website using javaScript"</w:t>
        </w:r>
        <w:r w:rsidRPr="002F77D7">
          <w:rPr>
            <w:rFonts w:ascii="Courier New" w:eastAsia="Times New Roman" w:hAnsi="Courier New" w:cs="Courier New"/>
            <w:color w:val="666600"/>
            <w:sz w:val="24"/>
            <w:szCs w:val="24"/>
            <w:bdr w:val="none" w:sz="0" w:space="0" w:color="auto" w:frame="1"/>
          </w:rPr>
          <w:t>;</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3104"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3105" w:author="Unknown"/>
          <w:rFonts w:ascii="Courier New" w:eastAsia="Times New Roman" w:hAnsi="Courier New" w:cs="Courier New"/>
          <w:color w:val="000000"/>
          <w:sz w:val="24"/>
          <w:szCs w:val="24"/>
          <w:bdr w:val="none" w:sz="0" w:space="0" w:color="auto" w:frame="1"/>
        </w:rPr>
      </w:pPr>
      <w:proofErr w:type="gramStart"/>
      <w:ins w:id="3106" w:author="Unknown">
        <w:r w:rsidRPr="002F77D7">
          <w:rPr>
            <w:rFonts w:ascii="Courier New" w:eastAsia="Times New Roman" w:hAnsi="Courier New" w:cs="Courier New"/>
            <w:color w:val="000088"/>
            <w:sz w:val="24"/>
            <w:szCs w:val="24"/>
            <w:bdr w:val="none" w:sz="0" w:space="0" w:color="auto" w:frame="1"/>
          </w:rPr>
          <w:t>var</w:t>
        </w:r>
        <w:proofErr w:type="gramEnd"/>
        <w:r w:rsidRPr="002F77D7">
          <w:rPr>
            <w:rFonts w:ascii="Courier New" w:eastAsia="Times New Roman" w:hAnsi="Courier New" w:cs="Courier New"/>
            <w:color w:val="000000"/>
            <w:sz w:val="24"/>
            <w:szCs w:val="24"/>
            <w:bdr w:val="none" w:sz="0" w:space="0" w:color="auto" w:frame="1"/>
          </w:rPr>
          <w:t xml:space="preserve"> encodedURI </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encodeURI</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uri</w:t>
        </w:r>
        <w:r w:rsidRPr="002F77D7">
          <w:rPr>
            <w:rFonts w:ascii="Courier New" w:eastAsia="Times New Roman" w:hAnsi="Courier New" w:cs="Courier New"/>
            <w:color w:val="666600"/>
            <w:sz w:val="24"/>
            <w:szCs w:val="24"/>
            <w:bdr w:val="none" w:sz="0" w:space="0" w:color="auto" w:frame="1"/>
          </w:rPr>
          <w:t>);</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3107"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3108" w:author="Unknown"/>
          <w:rFonts w:ascii="Courier New" w:eastAsia="Times New Roman" w:hAnsi="Courier New" w:cs="Courier New"/>
          <w:color w:val="444444"/>
          <w:sz w:val="24"/>
          <w:szCs w:val="24"/>
        </w:rPr>
      </w:pPr>
      <w:proofErr w:type="gramStart"/>
      <w:ins w:id="3109" w:author="Unknown">
        <w:r w:rsidRPr="002F77D7">
          <w:rPr>
            <w:rFonts w:ascii="Courier New" w:eastAsia="Times New Roman" w:hAnsi="Courier New" w:cs="Courier New"/>
            <w:color w:val="000000"/>
            <w:sz w:val="24"/>
            <w:szCs w:val="24"/>
            <w:bdr w:val="none" w:sz="0" w:space="0" w:color="auto" w:frame="1"/>
          </w:rPr>
          <w:t>console</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log</w:t>
        </w:r>
        <w:r w:rsidRPr="002F77D7">
          <w:rPr>
            <w:rFonts w:ascii="Courier New" w:eastAsia="Times New Roman" w:hAnsi="Courier New" w:cs="Courier New"/>
            <w:color w:val="666600"/>
            <w:sz w:val="24"/>
            <w:szCs w:val="24"/>
            <w:bdr w:val="none" w:sz="0" w:space="0" w:color="auto" w:frame="1"/>
          </w:rPr>
          <w:t>(</w:t>
        </w:r>
        <w:proofErr w:type="gramEnd"/>
        <w:r w:rsidRPr="002F77D7">
          <w:rPr>
            <w:rFonts w:ascii="Courier New" w:eastAsia="Times New Roman" w:hAnsi="Courier New" w:cs="Courier New"/>
            <w:color w:val="000000"/>
            <w:sz w:val="24"/>
            <w:szCs w:val="24"/>
            <w:bdr w:val="none" w:sz="0" w:space="0" w:color="auto" w:frame="1"/>
          </w:rPr>
          <w:t>encodedURI</w:t>
        </w:r>
        <w:r w:rsidRPr="002F77D7">
          <w:rPr>
            <w:rFonts w:ascii="Courier New" w:eastAsia="Times New Roman" w:hAnsi="Courier New" w:cs="Courier New"/>
            <w:color w:val="666600"/>
            <w:sz w:val="24"/>
            <w:szCs w:val="24"/>
            <w:bdr w:val="none" w:sz="0" w:space="0" w:color="auto" w:frame="1"/>
          </w:rPr>
          <w:t>);</w:t>
        </w:r>
      </w:ins>
    </w:p>
    <w:p w:rsidR="002F77D7" w:rsidRPr="002F77D7" w:rsidRDefault="002F77D7" w:rsidP="002F77D7">
      <w:pPr>
        <w:shd w:val="clear" w:color="auto" w:fill="FFFFFF"/>
        <w:spacing w:after="225" w:line="240" w:lineRule="auto"/>
        <w:textAlignment w:val="baseline"/>
        <w:outlineLvl w:val="3"/>
        <w:rPr>
          <w:ins w:id="3110" w:author="Unknown"/>
          <w:rFonts w:ascii="Helvetica" w:eastAsia="Times New Roman" w:hAnsi="Helvetica" w:cs="Times New Roman"/>
          <w:color w:val="444444"/>
          <w:sz w:val="29"/>
          <w:szCs w:val="29"/>
        </w:rPr>
      </w:pPr>
      <w:proofErr w:type="gramStart"/>
      <w:ins w:id="3111" w:author="Unknown">
        <w:r w:rsidRPr="002F77D7">
          <w:rPr>
            <w:rFonts w:ascii="Helvetica" w:eastAsia="Times New Roman" w:hAnsi="Helvetica" w:cs="Times New Roman"/>
            <w:color w:val="444444"/>
            <w:sz w:val="29"/>
            <w:szCs w:val="29"/>
          </w:rPr>
          <w:t>Output.</w:t>
        </w:r>
        <w:proofErr w:type="gramEnd"/>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3112" w:author="Unknown"/>
          <w:rFonts w:ascii="Courier New" w:eastAsia="Times New Roman" w:hAnsi="Courier New" w:cs="Courier New"/>
          <w:color w:val="444444"/>
          <w:sz w:val="24"/>
          <w:szCs w:val="24"/>
        </w:rPr>
      </w:pPr>
      <w:ins w:id="3113" w:author="Unknown">
        <w:r w:rsidRPr="002F77D7">
          <w:rPr>
            <w:rFonts w:ascii="Courier New" w:eastAsia="Times New Roman" w:hAnsi="Courier New" w:cs="Courier New"/>
            <w:color w:val="000000"/>
            <w:sz w:val="24"/>
            <w:szCs w:val="24"/>
            <w:bdr w:val="none" w:sz="0" w:space="0" w:color="auto" w:frame="1"/>
          </w:rPr>
          <w:t>http</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880000"/>
            <w:sz w:val="24"/>
            <w:szCs w:val="24"/>
            <w:bdr w:val="none" w:sz="0" w:space="0" w:color="auto" w:frame="1"/>
          </w:rPr>
          <w:t>//www.somedomain.com/how%20to%20make%20a%20website%20using%20javaScript</w:t>
        </w:r>
      </w:ins>
    </w:p>
    <w:p w:rsidR="002F77D7" w:rsidRPr="002F77D7" w:rsidRDefault="002F77D7" w:rsidP="002F77D7">
      <w:pPr>
        <w:shd w:val="clear" w:color="auto" w:fill="FFFFFF"/>
        <w:spacing w:after="0" w:line="240" w:lineRule="auto"/>
        <w:textAlignment w:val="baseline"/>
        <w:rPr>
          <w:ins w:id="3114" w:author="Unknown"/>
          <w:rFonts w:ascii="Helvetica" w:eastAsia="Times New Roman" w:hAnsi="Helvetica" w:cs="Times New Roman"/>
          <w:color w:val="4D4D4D"/>
          <w:sz w:val="24"/>
          <w:szCs w:val="24"/>
        </w:rPr>
      </w:pPr>
      <w:ins w:id="3115" w:author="Unknown">
        <w:r w:rsidRPr="002F77D7">
          <w:rPr>
            <w:rFonts w:ascii="Helvetica" w:eastAsia="Times New Roman" w:hAnsi="Helvetica" w:cs="Times New Roman"/>
            <w:color w:val="4D4D4D"/>
            <w:sz w:val="24"/>
            <w:szCs w:val="24"/>
          </w:rPr>
          <w:t>We see that JavaScript encodes the space between the words in the </w:t>
        </w:r>
        <w:r w:rsidRPr="002F77D7">
          <w:rPr>
            <w:rFonts w:ascii="inherit" w:eastAsia="Times New Roman" w:hAnsi="inherit" w:cs="Times New Roman"/>
            <w:b/>
            <w:bCs/>
            <w:color w:val="4D4D4D"/>
            <w:sz w:val="24"/>
            <w:szCs w:val="24"/>
            <w:bdr w:val="none" w:sz="0" w:space="0" w:color="auto" w:frame="1"/>
          </w:rPr>
          <w:t>&lt;uri&gt;</w:t>
        </w:r>
        <w:r w:rsidRPr="002F77D7">
          <w:rPr>
            <w:rFonts w:ascii="Helvetica" w:eastAsia="Times New Roman" w:hAnsi="Helvetica" w:cs="Times New Roman"/>
            <w:color w:val="4D4D4D"/>
            <w:sz w:val="24"/>
            <w:szCs w:val="24"/>
          </w:rPr>
          <w:t> variable as </w:t>
        </w:r>
        <w:r w:rsidRPr="002F77D7">
          <w:rPr>
            <w:rFonts w:ascii="inherit" w:eastAsia="Times New Roman" w:hAnsi="inherit" w:cs="Times New Roman"/>
            <w:b/>
            <w:bCs/>
            <w:color w:val="4D4D4D"/>
            <w:sz w:val="24"/>
            <w:szCs w:val="24"/>
            <w:bdr w:val="none" w:sz="0" w:space="0" w:color="auto" w:frame="1"/>
          </w:rPr>
          <w:t>&lt;%20&gt;</w:t>
        </w:r>
        <w:r w:rsidRPr="002F77D7">
          <w:rPr>
            <w:rFonts w:ascii="Helvetica" w:eastAsia="Times New Roman" w:hAnsi="Helvetica" w:cs="Times New Roman"/>
            <w:color w:val="4D4D4D"/>
            <w:sz w:val="24"/>
            <w:szCs w:val="24"/>
          </w:rPr>
          <w:t>. Thus, the encodeURI function is used to encode special reserved characters and other non-ASCII characters in the URI.</w:t>
        </w:r>
      </w:ins>
    </w:p>
    <w:p w:rsidR="002F77D7" w:rsidRPr="002F77D7" w:rsidRDefault="002F77D7" w:rsidP="002F77D7">
      <w:pPr>
        <w:shd w:val="clear" w:color="auto" w:fill="FFFFFF"/>
        <w:spacing w:after="225" w:line="240" w:lineRule="auto"/>
        <w:textAlignment w:val="baseline"/>
        <w:outlineLvl w:val="2"/>
        <w:rPr>
          <w:ins w:id="3116" w:author="Unknown"/>
          <w:rFonts w:ascii="Helvetica" w:eastAsia="Times New Roman" w:hAnsi="Helvetica" w:cs="Times New Roman"/>
          <w:color w:val="444444"/>
          <w:sz w:val="32"/>
          <w:szCs w:val="32"/>
        </w:rPr>
      </w:pPr>
      <w:proofErr w:type="gramStart"/>
      <w:ins w:id="3117" w:author="Unknown">
        <w:r w:rsidRPr="002F77D7">
          <w:rPr>
            <w:rFonts w:ascii="Helvetica" w:eastAsia="Times New Roman" w:hAnsi="Helvetica" w:cs="Times New Roman"/>
            <w:color w:val="444444"/>
            <w:sz w:val="32"/>
            <w:szCs w:val="32"/>
          </w:rPr>
          <w:t>Q-28.</w:t>
        </w:r>
        <w:proofErr w:type="gramEnd"/>
        <w:r w:rsidRPr="002F77D7">
          <w:rPr>
            <w:rFonts w:ascii="Helvetica" w:eastAsia="Times New Roman" w:hAnsi="Helvetica" w:cs="Times New Roman"/>
            <w:color w:val="444444"/>
            <w:sz w:val="32"/>
            <w:szCs w:val="32"/>
          </w:rPr>
          <w:t xml:space="preserve"> How Does The &lt;</w:t>
        </w:r>
        <w:proofErr w:type="gramStart"/>
        <w:r w:rsidRPr="002F77D7">
          <w:rPr>
            <w:rFonts w:ascii="Helvetica" w:eastAsia="Times New Roman" w:hAnsi="Helvetica" w:cs="Times New Roman"/>
            <w:color w:val="444444"/>
            <w:sz w:val="32"/>
            <w:szCs w:val="32"/>
          </w:rPr>
          <w:t>Array(</w:t>
        </w:r>
        <w:proofErr w:type="gramEnd"/>
        <w:r w:rsidRPr="002F77D7">
          <w:rPr>
            <w:rFonts w:ascii="Helvetica" w:eastAsia="Times New Roman" w:hAnsi="Helvetica" w:cs="Times New Roman"/>
            <w:color w:val="444444"/>
            <w:sz w:val="32"/>
            <w:szCs w:val="32"/>
          </w:rPr>
          <w:t>)&gt; Differ From &lt;[]&gt; While Creating A JavaScript Array?</w:t>
        </w:r>
      </w:ins>
    </w:p>
    <w:p w:rsidR="002F77D7" w:rsidRPr="002F77D7" w:rsidRDefault="002F77D7" w:rsidP="002F77D7">
      <w:pPr>
        <w:shd w:val="clear" w:color="auto" w:fill="FFFFFF"/>
        <w:spacing w:after="0" w:line="240" w:lineRule="auto"/>
        <w:textAlignment w:val="baseline"/>
        <w:rPr>
          <w:ins w:id="3118" w:author="Unknown"/>
          <w:rFonts w:ascii="Helvetica" w:eastAsia="Times New Roman" w:hAnsi="Helvetica" w:cs="Times New Roman"/>
          <w:color w:val="4D4D4D"/>
          <w:sz w:val="24"/>
          <w:szCs w:val="24"/>
        </w:rPr>
      </w:pPr>
      <w:ins w:id="3119" w:author="Unknown">
        <w:r w:rsidRPr="002F77D7">
          <w:rPr>
            <w:rFonts w:ascii="Helvetica" w:eastAsia="Times New Roman" w:hAnsi="Helvetica" w:cs="Times New Roman"/>
            <w:color w:val="4D4D4D"/>
            <w:sz w:val="24"/>
            <w:szCs w:val="24"/>
          </w:rPr>
          <w:t>Both the </w:t>
        </w:r>
        <w:r w:rsidRPr="002F77D7">
          <w:rPr>
            <w:rFonts w:ascii="inherit" w:eastAsia="Times New Roman" w:hAnsi="inherit" w:cs="Times New Roman"/>
            <w:b/>
            <w:bCs/>
            <w:color w:val="4D4D4D"/>
            <w:sz w:val="24"/>
            <w:szCs w:val="24"/>
            <w:bdr w:val="none" w:sz="0" w:space="0" w:color="auto" w:frame="1"/>
          </w:rPr>
          <w:t>&lt;</w:t>
        </w:r>
        <w:proofErr w:type="gramStart"/>
        <w:r w:rsidRPr="002F77D7">
          <w:rPr>
            <w:rFonts w:ascii="inherit" w:eastAsia="Times New Roman" w:hAnsi="inherit" w:cs="Times New Roman"/>
            <w:b/>
            <w:bCs/>
            <w:color w:val="4D4D4D"/>
            <w:sz w:val="24"/>
            <w:szCs w:val="24"/>
            <w:bdr w:val="none" w:sz="0" w:space="0" w:color="auto" w:frame="1"/>
          </w:rPr>
          <w:t>Array(</w:t>
        </w:r>
        <w:proofErr w:type="gramEnd"/>
        <w:r w:rsidRPr="002F77D7">
          <w:rPr>
            <w:rFonts w:ascii="inherit" w:eastAsia="Times New Roman" w:hAnsi="inherit" w:cs="Times New Roman"/>
            <w:b/>
            <w:bCs/>
            <w:color w:val="4D4D4D"/>
            <w:sz w:val="24"/>
            <w:szCs w:val="24"/>
            <w:bdr w:val="none" w:sz="0" w:space="0" w:color="auto" w:frame="1"/>
          </w:rPr>
          <w:t>)&gt;</w:t>
        </w:r>
        <w:r w:rsidRPr="002F77D7">
          <w:rPr>
            <w:rFonts w:ascii="Helvetica" w:eastAsia="Times New Roman" w:hAnsi="Helvetica" w:cs="Times New Roman"/>
            <w:color w:val="4D4D4D"/>
            <w:sz w:val="24"/>
            <w:szCs w:val="24"/>
          </w:rPr>
          <w:t> and </w:t>
        </w:r>
        <w:r w:rsidRPr="002F77D7">
          <w:rPr>
            <w:rFonts w:ascii="inherit" w:eastAsia="Times New Roman" w:hAnsi="inherit" w:cs="Times New Roman"/>
            <w:b/>
            <w:bCs/>
            <w:color w:val="4D4D4D"/>
            <w:sz w:val="24"/>
            <w:szCs w:val="24"/>
            <w:bdr w:val="none" w:sz="0" w:space="0" w:color="auto" w:frame="1"/>
          </w:rPr>
          <w:t>&lt;[]&gt;</w:t>
        </w:r>
        <w:r w:rsidRPr="002F77D7">
          <w:rPr>
            <w:rFonts w:ascii="Helvetica" w:eastAsia="Times New Roman" w:hAnsi="Helvetica" w:cs="Times New Roman"/>
            <w:color w:val="4D4D4D"/>
            <w:sz w:val="24"/>
            <w:szCs w:val="24"/>
          </w:rPr>
          <w:t> works almost the same in JavaScript.</w:t>
        </w:r>
      </w:ins>
    </w:p>
    <w:p w:rsidR="002F77D7" w:rsidRPr="002F77D7" w:rsidRDefault="002F77D7" w:rsidP="002F77D7">
      <w:pPr>
        <w:shd w:val="clear" w:color="auto" w:fill="FFFFFF"/>
        <w:spacing w:after="375" w:line="240" w:lineRule="auto"/>
        <w:textAlignment w:val="baseline"/>
        <w:rPr>
          <w:ins w:id="3120" w:author="Unknown"/>
          <w:rFonts w:ascii="Helvetica" w:eastAsia="Times New Roman" w:hAnsi="Helvetica" w:cs="Times New Roman"/>
          <w:color w:val="4D4D4D"/>
          <w:sz w:val="24"/>
          <w:szCs w:val="24"/>
        </w:rPr>
      </w:pPr>
      <w:ins w:id="3121" w:author="Unknown">
        <w:r w:rsidRPr="002F77D7">
          <w:rPr>
            <w:rFonts w:ascii="Helvetica" w:eastAsia="Times New Roman" w:hAnsi="Helvetica" w:cs="Times New Roman"/>
            <w:color w:val="4D4D4D"/>
            <w:sz w:val="24"/>
            <w:szCs w:val="24"/>
          </w:rPr>
          <w:t>If we use them as is (i.e., without any argument) to create an array object, then they will result in an array object of zero length. Also, if we pass a string or a list of strings as arguments, even then the result will be similar.</w:t>
        </w:r>
      </w:ins>
    </w:p>
    <w:p w:rsidR="002F77D7" w:rsidRPr="002F77D7" w:rsidRDefault="002F77D7" w:rsidP="002F77D7">
      <w:pPr>
        <w:shd w:val="clear" w:color="auto" w:fill="FFFFFF"/>
        <w:spacing w:after="0" w:line="240" w:lineRule="auto"/>
        <w:textAlignment w:val="baseline"/>
        <w:rPr>
          <w:ins w:id="3122" w:author="Unknown"/>
          <w:rFonts w:ascii="Helvetica" w:eastAsia="Times New Roman" w:hAnsi="Helvetica" w:cs="Times New Roman"/>
          <w:color w:val="4D4D4D"/>
          <w:sz w:val="24"/>
          <w:szCs w:val="24"/>
        </w:rPr>
      </w:pPr>
      <w:ins w:id="3123" w:author="Unknown">
        <w:r w:rsidRPr="002F77D7">
          <w:rPr>
            <w:rFonts w:ascii="Helvetica" w:eastAsia="Times New Roman" w:hAnsi="Helvetica" w:cs="Times New Roman"/>
            <w:color w:val="4D4D4D"/>
            <w:sz w:val="24"/>
            <w:szCs w:val="24"/>
          </w:rPr>
          <w:t>However, they differ when the input argument is of integer type. In that case, the </w:t>
        </w:r>
        <w:r w:rsidRPr="002F77D7">
          <w:rPr>
            <w:rFonts w:ascii="inherit" w:eastAsia="Times New Roman" w:hAnsi="inherit" w:cs="Times New Roman"/>
            <w:b/>
            <w:bCs/>
            <w:color w:val="4D4D4D"/>
            <w:sz w:val="24"/>
            <w:szCs w:val="24"/>
            <w:bdr w:val="none" w:sz="0" w:space="0" w:color="auto" w:frame="1"/>
          </w:rPr>
          <w:t>&lt;</w:t>
        </w:r>
        <w:proofErr w:type="gramStart"/>
        <w:r w:rsidRPr="002F77D7">
          <w:rPr>
            <w:rFonts w:ascii="inherit" w:eastAsia="Times New Roman" w:hAnsi="inherit" w:cs="Times New Roman"/>
            <w:b/>
            <w:bCs/>
            <w:color w:val="4D4D4D"/>
            <w:sz w:val="24"/>
            <w:szCs w:val="24"/>
            <w:bdr w:val="none" w:sz="0" w:space="0" w:color="auto" w:frame="1"/>
          </w:rPr>
          <w:t>Array(</w:t>
        </w:r>
        <w:proofErr w:type="gramEnd"/>
        <w:r w:rsidRPr="002F77D7">
          <w:rPr>
            <w:rFonts w:ascii="inherit" w:eastAsia="Times New Roman" w:hAnsi="inherit" w:cs="Times New Roman"/>
            <w:b/>
            <w:bCs/>
            <w:color w:val="4D4D4D"/>
            <w:sz w:val="24"/>
            <w:szCs w:val="24"/>
            <w:bdr w:val="none" w:sz="0" w:space="0" w:color="auto" w:frame="1"/>
          </w:rPr>
          <w:t>n)&gt;</w:t>
        </w:r>
        <w:r w:rsidRPr="002F77D7">
          <w:rPr>
            <w:rFonts w:ascii="Helvetica" w:eastAsia="Times New Roman" w:hAnsi="Helvetica" w:cs="Times New Roman"/>
            <w:color w:val="4D4D4D"/>
            <w:sz w:val="24"/>
            <w:szCs w:val="24"/>
          </w:rPr>
          <w:t> statement will create an uninitialized array of size of n. Whereas, the </w:t>
        </w:r>
        <w:r w:rsidRPr="002F77D7">
          <w:rPr>
            <w:rFonts w:ascii="inherit" w:eastAsia="Times New Roman" w:hAnsi="inherit" w:cs="Times New Roman"/>
            <w:b/>
            <w:bCs/>
            <w:color w:val="4D4D4D"/>
            <w:sz w:val="24"/>
            <w:szCs w:val="24"/>
            <w:bdr w:val="none" w:sz="0" w:space="0" w:color="auto" w:frame="1"/>
          </w:rPr>
          <w:t>&lt;[n]&gt;</w:t>
        </w:r>
        <w:r w:rsidRPr="002F77D7">
          <w:rPr>
            <w:rFonts w:ascii="Helvetica" w:eastAsia="Times New Roman" w:hAnsi="Helvetica" w:cs="Times New Roman"/>
            <w:color w:val="4D4D4D"/>
            <w:sz w:val="24"/>
            <w:szCs w:val="24"/>
          </w:rPr>
          <w:t> statement will create an array of size </w:t>
        </w:r>
        <w:r w:rsidRPr="002F77D7">
          <w:rPr>
            <w:rFonts w:ascii="inherit" w:eastAsia="Times New Roman" w:hAnsi="inherit" w:cs="Times New Roman"/>
            <w:b/>
            <w:bCs/>
            <w:color w:val="4D4D4D"/>
            <w:sz w:val="24"/>
            <w:szCs w:val="24"/>
            <w:bdr w:val="none" w:sz="0" w:space="0" w:color="auto" w:frame="1"/>
          </w:rPr>
          <w:t>&lt;1&gt;</w:t>
        </w:r>
        <w:r w:rsidRPr="002F77D7">
          <w:rPr>
            <w:rFonts w:ascii="Helvetica" w:eastAsia="Times New Roman" w:hAnsi="Helvetica" w:cs="Times New Roman"/>
            <w:color w:val="4D4D4D"/>
            <w:sz w:val="24"/>
            <w:szCs w:val="24"/>
          </w:rPr>
          <w:t>and assign </w:t>
        </w:r>
        <w:r w:rsidRPr="002F77D7">
          <w:rPr>
            <w:rFonts w:ascii="inherit" w:eastAsia="Times New Roman" w:hAnsi="inherit" w:cs="Times New Roman"/>
            <w:b/>
            <w:bCs/>
            <w:color w:val="4D4D4D"/>
            <w:sz w:val="24"/>
            <w:szCs w:val="24"/>
            <w:bdr w:val="none" w:sz="0" w:space="0" w:color="auto" w:frame="1"/>
          </w:rPr>
          <w:t>&lt;n&gt;</w:t>
        </w:r>
        <w:r w:rsidRPr="002F77D7">
          <w:rPr>
            <w:rFonts w:ascii="Helvetica" w:eastAsia="Times New Roman" w:hAnsi="Helvetica" w:cs="Times New Roman"/>
            <w:color w:val="4D4D4D"/>
            <w:sz w:val="24"/>
            <w:szCs w:val="24"/>
          </w:rPr>
          <w:t> as value to the first element.</w:t>
        </w:r>
      </w:ins>
    </w:p>
    <w:p w:rsidR="002F77D7" w:rsidRPr="002F77D7" w:rsidRDefault="002F77D7" w:rsidP="002F77D7">
      <w:pPr>
        <w:shd w:val="clear" w:color="auto" w:fill="FFFFFF"/>
        <w:spacing w:after="225" w:line="240" w:lineRule="auto"/>
        <w:textAlignment w:val="baseline"/>
        <w:outlineLvl w:val="2"/>
        <w:rPr>
          <w:ins w:id="3124" w:author="Unknown"/>
          <w:rFonts w:ascii="Helvetica" w:eastAsia="Times New Roman" w:hAnsi="Helvetica" w:cs="Times New Roman"/>
          <w:color w:val="444444"/>
          <w:sz w:val="32"/>
          <w:szCs w:val="32"/>
        </w:rPr>
      </w:pPr>
      <w:proofErr w:type="gramStart"/>
      <w:ins w:id="3125" w:author="Unknown">
        <w:r w:rsidRPr="002F77D7">
          <w:rPr>
            <w:rFonts w:ascii="Helvetica" w:eastAsia="Times New Roman" w:hAnsi="Helvetica" w:cs="Times New Roman"/>
            <w:color w:val="444444"/>
            <w:sz w:val="32"/>
            <w:szCs w:val="32"/>
          </w:rPr>
          <w:t>Q-29.</w:t>
        </w:r>
        <w:proofErr w:type="gramEnd"/>
        <w:r w:rsidRPr="002F77D7">
          <w:rPr>
            <w:rFonts w:ascii="Helvetica" w:eastAsia="Times New Roman" w:hAnsi="Helvetica" w:cs="Times New Roman"/>
            <w:color w:val="444444"/>
            <w:sz w:val="32"/>
            <w:szCs w:val="32"/>
          </w:rPr>
          <w:t xml:space="preserve"> How Does Variable Hoisting Take Place In JavaScript?</w:t>
        </w:r>
      </w:ins>
    </w:p>
    <w:p w:rsidR="002F77D7" w:rsidRPr="002F77D7" w:rsidRDefault="002F77D7" w:rsidP="002F77D7">
      <w:pPr>
        <w:shd w:val="clear" w:color="auto" w:fill="FFFFFF"/>
        <w:spacing w:after="375" w:line="240" w:lineRule="auto"/>
        <w:textAlignment w:val="baseline"/>
        <w:rPr>
          <w:ins w:id="3126" w:author="Unknown"/>
          <w:rFonts w:ascii="Helvetica" w:eastAsia="Times New Roman" w:hAnsi="Helvetica" w:cs="Times New Roman"/>
          <w:color w:val="4D4D4D"/>
          <w:sz w:val="24"/>
          <w:szCs w:val="24"/>
        </w:rPr>
      </w:pPr>
      <w:ins w:id="3127" w:author="Unknown">
        <w:r w:rsidRPr="002F77D7">
          <w:rPr>
            <w:rFonts w:ascii="Helvetica" w:eastAsia="Times New Roman" w:hAnsi="Helvetica" w:cs="Times New Roman"/>
            <w:color w:val="4D4D4D"/>
            <w:sz w:val="24"/>
            <w:szCs w:val="24"/>
          </w:rPr>
          <w:t>In JavaScript, variable declarations are the first piece of code that executes irrespective of their location. Hence, it doesn’t matter whether we declare a variable at the top or anywhere else. This functionality which moves the declaration to the top either inside a function or in the global code is known as hoisting.</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3128" w:author="Unknown"/>
          <w:rFonts w:ascii="Courier New" w:eastAsia="Times New Roman" w:hAnsi="Courier New" w:cs="Courier New"/>
          <w:color w:val="000000"/>
          <w:sz w:val="24"/>
          <w:szCs w:val="24"/>
          <w:bdr w:val="none" w:sz="0" w:space="0" w:color="auto" w:frame="1"/>
        </w:rPr>
      </w:pPr>
      <w:proofErr w:type="gramStart"/>
      <w:ins w:id="3129" w:author="Unknown">
        <w:r w:rsidRPr="002F77D7">
          <w:rPr>
            <w:rFonts w:ascii="Courier New" w:eastAsia="Times New Roman" w:hAnsi="Courier New" w:cs="Courier New"/>
            <w:color w:val="000088"/>
            <w:sz w:val="24"/>
            <w:szCs w:val="24"/>
            <w:bdr w:val="none" w:sz="0" w:space="0" w:color="auto" w:frame="1"/>
          </w:rPr>
          <w:t>out</w:t>
        </w:r>
        <w:proofErr w:type="gramEnd"/>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006666"/>
            <w:sz w:val="24"/>
            <w:szCs w:val="24"/>
            <w:bdr w:val="none" w:sz="0" w:space="0" w:color="auto" w:frame="1"/>
          </w:rPr>
          <w:t>2</w:t>
        </w:r>
        <w:r w:rsidRPr="002F77D7">
          <w:rPr>
            <w:rFonts w:ascii="Courier New" w:eastAsia="Times New Roman" w:hAnsi="Courier New" w:cs="Courier New"/>
            <w:color w:val="666600"/>
            <w:sz w:val="24"/>
            <w:szCs w:val="24"/>
            <w:bdr w:val="none" w:sz="0" w:space="0" w:color="auto" w:frame="1"/>
          </w:rPr>
          <w:t>;</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3130"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3131" w:author="Unknown"/>
          <w:rFonts w:ascii="Courier New" w:eastAsia="Times New Roman" w:hAnsi="Courier New" w:cs="Courier New"/>
          <w:color w:val="000000"/>
          <w:sz w:val="24"/>
          <w:szCs w:val="24"/>
          <w:bdr w:val="none" w:sz="0" w:space="0" w:color="auto" w:frame="1"/>
        </w:rPr>
      </w:pPr>
      <w:proofErr w:type="gramStart"/>
      <w:ins w:id="3132" w:author="Unknown">
        <w:r w:rsidRPr="002F77D7">
          <w:rPr>
            <w:rFonts w:ascii="Courier New" w:eastAsia="Times New Roman" w:hAnsi="Courier New" w:cs="Courier New"/>
            <w:color w:val="000088"/>
            <w:sz w:val="24"/>
            <w:szCs w:val="24"/>
            <w:bdr w:val="none" w:sz="0" w:space="0" w:color="auto" w:frame="1"/>
          </w:rPr>
          <w:t>var</w:t>
        </w:r>
        <w:proofErr w:type="gramEnd"/>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000088"/>
            <w:sz w:val="24"/>
            <w:szCs w:val="24"/>
            <w:bdr w:val="none" w:sz="0" w:space="0" w:color="auto" w:frame="1"/>
          </w:rPr>
          <w:t>out</w:t>
        </w:r>
        <w:r w:rsidRPr="002F77D7">
          <w:rPr>
            <w:rFonts w:ascii="Courier New" w:eastAsia="Times New Roman" w:hAnsi="Courier New" w:cs="Courier New"/>
            <w:color w:val="666600"/>
            <w:sz w:val="24"/>
            <w:szCs w:val="24"/>
            <w:bdr w:val="none" w:sz="0" w:space="0" w:color="auto" w:frame="1"/>
          </w:rPr>
          <w:t>;</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3133"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3134" w:author="Unknown"/>
          <w:rFonts w:ascii="Courier New" w:eastAsia="Times New Roman" w:hAnsi="Courier New" w:cs="Courier New"/>
          <w:color w:val="000000"/>
          <w:sz w:val="24"/>
          <w:szCs w:val="24"/>
          <w:bdr w:val="none" w:sz="0" w:space="0" w:color="auto" w:frame="1"/>
        </w:rPr>
      </w:pPr>
      <w:proofErr w:type="gramStart"/>
      <w:ins w:id="3135" w:author="Unknown">
        <w:r w:rsidRPr="002F77D7">
          <w:rPr>
            <w:rFonts w:ascii="Courier New" w:eastAsia="Times New Roman" w:hAnsi="Courier New" w:cs="Courier New"/>
            <w:color w:val="000088"/>
            <w:sz w:val="24"/>
            <w:szCs w:val="24"/>
            <w:bdr w:val="none" w:sz="0" w:space="0" w:color="auto" w:frame="1"/>
          </w:rPr>
          <w:t>function</w:t>
        </w:r>
        <w:proofErr w:type="gramEnd"/>
        <w:r w:rsidRPr="002F77D7">
          <w:rPr>
            <w:rFonts w:ascii="Courier New" w:eastAsia="Times New Roman" w:hAnsi="Courier New" w:cs="Courier New"/>
            <w:color w:val="000000"/>
            <w:sz w:val="24"/>
            <w:szCs w:val="24"/>
            <w:bdr w:val="none" w:sz="0" w:space="0" w:color="auto" w:frame="1"/>
          </w:rPr>
          <w:t xml:space="preserve"> myfunc</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666600"/>
            <w:sz w:val="24"/>
            <w:szCs w:val="24"/>
            <w:bdr w:val="none" w:sz="0" w:space="0" w:color="auto" w:frame="1"/>
          </w:rPr>
          <w:t>{</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3136"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3137" w:author="Unknown"/>
          <w:rFonts w:ascii="Courier New" w:eastAsia="Times New Roman" w:hAnsi="Courier New" w:cs="Courier New"/>
          <w:color w:val="000000"/>
          <w:sz w:val="24"/>
          <w:szCs w:val="24"/>
          <w:bdr w:val="none" w:sz="0" w:space="0" w:color="auto" w:frame="1"/>
        </w:rPr>
      </w:pPr>
      <w:ins w:id="3138" w:author="Unknown">
        <w:r w:rsidRPr="002F77D7">
          <w:rPr>
            <w:rFonts w:ascii="Courier New" w:eastAsia="Times New Roman" w:hAnsi="Courier New" w:cs="Courier New"/>
            <w:color w:val="000000"/>
            <w:sz w:val="24"/>
            <w:szCs w:val="24"/>
            <w:bdr w:val="none" w:sz="0" w:space="0" w:color="auto" w:frame="1"/>
          </w:rPr>
          <w:t xml:space="preserve">   </w:t>
        </w:r>
        <w:proofErr w:type="gramStart"/>
        <w:r w:rsidRPr="002F77D7">
          <w:rPr>
            <w:rFonts w:ascii="Courier New" w:eastAsia="Times New Roman" w:hAnsi="Courier New" w:cs="Courier New"/>
            <w:color w:val="000088"/>
            <w:sz w:val="24"/>
            <w:szCs w:val="24"/>
            <w:bdr w:val="none" w:sz="0" w:space="0" w:color="auto" w:frame="1"/>
          </w:rPr>
          <w:t>var</w:t>
        </w:r>
        <w:proofErr w:type="gramEnd"/>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000088"/>
            <w:sz w:val="24"/>
            <w:szCs w:val="24"/>
            <w:bdr w:val="none" w:sz="0" w:space="0" w:color="auto" w:frame="1"/>
          </w:rPr>
          <w:t>in</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008800"/>
            <w:sz w:val="24"/>
            <w:szCs w:val="24"/>
            <w:bdr w:val="none" w:sz="0" w:space="0" w:color="auto" w:frame="1"/>
          </w:rPr>
          <w:t>"inside"</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3139"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3140" w:author="Unknown"/>
          <w:rFonts w:ascii="Courier New" w:eastAsia="Times New Roman" w:hAnsi="Courier New" w:cs="Courier New"/>
          <w:color w:val="000000"/>
          <w:sz w:val="24"/>
          <w:szCs w:val="24"/>
          <w:bdr w:val="none" w:sz="0" w:space="0" w:color="auto" w:frame="1"/>
        </w:rPr>
      </w:pPr>
      <w:ins w:id="3141" w:author="Unknown">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880000"/>
            <w:sz w:val="24"/>
            <w:szCs w:val="24"/>
            <w:bdr w:val="none" w:sz="0" w:space="0" w:color="auto" w:frame="1"/>
          </w:rPr>
          <w:t>// some code</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3142"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3143" w:author="Unknown"/>
          <w:rFonts w:ascii="Courier New" w:eastAsia="Times New Roman" w:hAnsi="Courier New" w:cs="Courier New"/>
          <w:color w:val="000000"/>
          <w:sz w:val="24"/>
          <w:szCs w:val="24"/>
          <w:bdr w:val="none" w:sz="0" w:space="0" w:color="auto" w:frame="1"/>
        </w:rPr>
      </w:pPr>
      <w:ins w:id="3144" w:author="Unknown">
        <w:r w:rsidRPr="002F77D7">
          <w:rPr>
            <w:rFonts w:ascii="Courier New" w:eastAsia="Times New Roman" w:hAnsi="Courier New" w:cs="Courier New"/>
            <w:color w:val="666600"/>
            <w:sz w:val="24"/>
            <w:szCs w:val="24"/>
            <w:bdr w:val="none" w:sz="0" w:space="0" w:color="auto" w:frame="1"/>
          </w:rPr>
          <w:t>}</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3145"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3146" w:author="Unknown"/>
          <w:rFonts w:ascii="Courier New" w:eastAsia="Times New Roman" w:hAnsi="Courier New" w:cs="Courier New"/>
          <w:color w:val="444444"/>
          <w:sz w:val="24"/>
          <w:szCs w:val="24"/>
        </w:rPr>
      </w:pPr>
      <w:ins w:id="3147" w:author="Unknown">
        <w:r w:rsidRPr="002F77D7">
          <w:rPr>
            <w:rFonts w:ascii="Courier New" w:eastAsia="Times New Roman" w:hAnsi="Courier New" w:cs="Courier New"/>
            <w:color w:val="880000"/>
            <w:sz w:val="24"/>
            <w:szCs w:val="24"/>
            <w:bdr w:val="none" w:sz="0" w:space="0" w:color="auto" w:frame="1"/>
          </w:rPr>
          <w:t>// ...</w:t>
        </w:r>
      </w:ins>
    </w:p>
    <w:p w:rsidR="002F77D7" w:rsidRPr="002F77D7" w:rsidRDefault="002F77D7" w:rsidP="002F77D7">
      <w:pPr>
        <w:shd w:val="clear" w:color="auto" w:fill="FFFFFF"/>
        <w:spacing w:after="375" w:line="240" w:lineRule="auto"/>
        <w:textAlignment w:val="baseline"/>
        <w:rPr>
          <w:ins w:id="3148" w:author="Unknown"/>
          <w:rFonts w:ascii="Helvetica" w:eastAsia="Times New Roman" w:hAnsi="Helvetica" w:cs="Times New Roman"/>
          <w:color w:val="4D4D4D"/>
          <w:sz w:val="24"/>
          <w:szCs w:val="24"/>
        </w:rPr>
      </w:pPr>
      <w:ins w:id="3149" w:author="Unknown">
        <w:r w:rsidRPr="002F77D7">
          <w:rPr>
            <w:rFonts w:ascii="Helvetica" w:eastAsia="Times New Roman" w:hAnsi="Helvetica" w:cs="Times New Roman"/>
            <w:color w:val="4D4D4D"/>
            <w:sz w:val="24"/>
            <w:szCs w:val="24"/>
          </w:rPr>
          <w:t>JavaScript will interpret the above in the following manner.</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3150" w:author="Unknown"/>
          <w:rFonts w:ascii="Courier New" w:eastAsia="Times New Roman" w:hAnsi="Courier New" w:cs="Courier New"/>
          <w:color w:val="000000"/>
          <w:sz w:val="24"/>
          <w:szCs w:val="24"/>
          <w:bdr w:val="none" w:sz="0" w:space="0" w:color="auto" w:frame="1"/>
        </w:rPr>
      </w:pPr>
      <w:proofErr w:type="gramStart"/>
      <w:ins w:id="3151" w:author="Unknown">
        <w:r w:rsidRPr="002F77D7">
          <w:rPr>
            <w:rFonts w:ascii="Courier New" w:eastAsia="Times New Roman" w:hAnsi="Courier New" w:cs="Courier New"/>
            <w:color w:val="000088"/>
            <w:sz w:val="24"/>
            <w:szCs w:val="24"/>
            <w:bdr w:val="none" w:sz="0" w:space="0" w:color="auto" w:frame="1"/>
          </w:rPr>
          <w:t>var</w:t>
        </w:r>
        <w:proofErr w:type="gramEnd"/>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000088"/>
            <w:sz w:val="24"/>
            <w:szCs w:val="24"/>
            <w:bdr w:val="none" w:sz="0" w:space="0" w:color="auto" w:frame="1"/>
          </w:rPr>
          <w:t>out</w:t>
        </w:r>
        <w:r w:rsidRPr="002F77D7">
          <w:rPr>
            <w:rFonts w:ascii="Courier New" w:eastAsia="Times New Roman" w:hAnsi="Courier New" w:cs="Courier New"/>
            <w:color w:val="666600"/>
            <w:sz w:val="24"/>
            <w:szCs w:val="24"/>
            <w:bdr w:val="none" w:sz="0" w:space="0" w:color="auto" w:frame="1"/>
          </w:rPr>
          <w:t>;</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3152"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3153" w:author="Unknown"/>
          <w:rFonts w:ascii="Courier New" w:eastAsia="Times New Roman" w:hAnsi="Courier New" w:cs="Courier New"/>
          <w:color w:val="000000"/>
          <w:sz w:val="24"/>
          <w:szCs w:val="24"/>
          <w:bdr w:val="none" w:sz="0" w:space="0" w:color="auto" w:frame="1"/>
        </w:rPr>
      </w:pPr>
      <w:proofErr w:type="gramStart"/>
      <w:ins w:id="3154" w:author="Unknown">
        <w:r w:rsidRPr="002F77D7">
          <w:rPr>
            <w:rFonts w:ascii="Courier New" w:eastAsia="Times New Roman" w:hAnsi="Courier New" w:cs="Courier New"/>
            <w:color w:val="000088"/>
            <w:sz w:val="24"/>
            <w:szCs w:val="24"/>
            <w:bdr w:val="none" w:sz="0" w:space="0" w:color="auto" w:frame="1"/>
          </w:rPr>
          <w:t>out</w:t>
        </w:r>
        <w:proofErr w:type="gramEnd"/>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006666"/>
            <w:sz w:val="24"/>
            <w:szCs w:val="24"/>
            <w:bdr w:val="none" w:sz="0" w:space="0" w:color="auto" w:frame="1"/>
          </w:rPr>
          <w:t>2</w:t>
        </w:r>
        <w:r w:rsidRPr="002F77D7">
          <w:rPr>
            <w:rFonts w:ascii="Courier New" w:eastAsia="Times New Roman" w:hAnsi="Courier New" w:cs="Courier New"/>
            <w:color w:val="666600"/>
            <w:sz w:val="24"/>
            <w:szCs w:val="24"/>
            <w:bdr w:val="none" w:sz="0" w:space="0" w:color="auto" w:frame="1"/>
          </w:rPr>
          <w:t>;</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3155"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3156" w:author="Unknown"/>
          <w:rFonts w:ascii="Courier New" w:eastAsia="Times New Roman" w:hAnsi="Courier New" w:cs="Courier New"/>
          <w:color w:val="000000"/>
          <w:sz w:val="24"/>
          <w:szCs w:val="24"/>
          <w:bdr w:val="none" w:sz="0" w:space="0" w:color="auto" w:frame="1"/>
        </w:rPr>
      </w:pPr>
      <w:proofErr w:type="gramStart"/>
      <w:ins w:id="3157" w:author="Unknown">
        <w:r w:rsidRPr="002F77D7">
          <w:rPr>
            <w:rFonts w:ascii="Courier New" w:eastAsia="Times New Roman" w:hAnsi="Courier New" w:cs="Courier New"/>
            <w:color w:val="000088"/>
            <w:sz w:val="24"/>
            <w:szCs w:val="24"/>
            <w:bdr w:val="none" w:sz="0" w:space="0" w:color="auto" w:frame="1"/>
          </w:rPr>
          <w:t>function</w:t>
        </w:r>
        <w:proofErr w:type="gramEnd"/>
        <w:r w:rsidRPr="002F77D7">
          <w:rPr>
            <w:rFonts w:ascii="Courier New" w:eastAsia="Times New Roman" w:hAnsi="Courier New" w:cs="Courier New"/>
            <w:color w:val="000000"/>
            <w:sz w:val="24"/>
            <w:szCs w:val="24"/>
            <w:bdr w:val="none" w:sz="0" w:space="0" w:color="auto" w:frame="1"/>
          </w:rPr>
          <w:t xml:space="preserve"> myfunc</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666600"/>
            <w:sz w:val="24"/>
            <w:szCs w:val="24"/>
            <w:bdr w:val="none" w:sz="0" w:space="0" w:color="auto" w:frame="1"/>
          </w:rPr>
          <w:t>{</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3158"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3159" w:author="Unknown"/>
          <w:rFonts w:ascii="Courier New" w:eastAsia="Times New Roman" w:hAnsi="Courier New" w:cs="Courier New"/>
          <w:color w:val="000000"/>
          <w:sz w:val="24"/>
          <w:szCs w:val="24"/>
          <w:bdr w:val="none" w:sz="0" w:space="0" w:color="auto" w:frame="1"/>
        </w:rPr>
      </w:pPr>
      <w:ins w:id="3160" w:author="Unknown">
        <w:r w:rsidRPr="002F77D7">
          <w:rPr>
            <w:rFonts w:ascii="Courier New" w:eastAsia="Times New Roman" w:hAnsi="Courier New" w:cs="Courier New"/>
            <w:color w:val="000000"/>
            <w:sz w:val="24"/>
            <w:szCs w:val="24"/>
            <w:bdr w:val="none" w:sz="0" w:space="0" w:color="auto" w:frame="1"/>
          </w:rPr>
          <w:t xml:space="preserve">    </w:t>
        </w:r>
        <w:proofErr w:type="gramStart"/>
        <w:r w:rsidRPr="002F77D7">
          <w:rPr>
            <w:rFonts w:ascii="Courier New" w:eastAsia="Times New Roman" w:hAnsi="Courier New" w:cs="Courier New"/>
            <w:color w:val="000088"/>
            <w:sz w:val="24"/>
            <w:szCs w:val="24"/>
            <w:bdr w:val="none" w:sz="0" w:space="0" w:color="auto" w:frame="1"/>
          </w:rPr>
          <w:t>var</w:t>
        </w:r>
        <w:proofErr w:type="gramEnd"/>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000088"/>
            <w:sz w:val="24"/>
            <w:szCs w:val="24"/>
            <w:bdr w:val="none" w:sz="0" w:space="0" w:color="auto" w:frame="1"/>
          </w:rPr>
          <w:t>in</w:t>
        </w:r>
        <w:r w:rsidRPr="002F77D7">
          <w:rPr>
            <w:rFonts w:ascii="Courier New" w:eastAsia="Times New Roman" w:hAnsi="Courier New" w:cs="Courier New"/>
            <w:color w:val="666600"/>
            <w:sz w:val="24"/>
            <w:szCs w:val="24"/>
            <w:bdr w:val="none" w:sz="0" w:space="0" w:color="auto" w:frame="1"/>
          </w:rPr>
          <w:t>;</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3161"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3162" w:author="Unknown"/>
          <w:rFonts w:ascii="Courier New" w:eastAsia="Times New Roman" w:hAnsi="Courier New" w:cs="Courier New"/>
          <w:color w:val="000000"/>
          <w:sz w:val="24"/>
          <w:szCs w:val="24"/>
          <w:bdr w:val="none" w:sz="0" w:space="0" w:color="auto" w:frame="1"/>
        </w:rPr>
      </w:pPr>
      <w:ins w:id="3163" w:author="Unknown">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880000"/>
            <w:sz w:val="24"/>
            <w:szCs w:val="24"/>
            <w:bdr w:val="none" w:sz="0" w:space="0" w:color="auto" w:frame="1"/>
          </w:rPr>
          <w:t>// some code</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3164"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3165" w:author="Unknown"/>
          <w:rFonts w:ascii="Courier New" w:eastAsia="Times New Roman" w:hAnsi="Courier New" w:cs="Courier New"/>
          <w:color w:val="000000"/>
          <w:sz w:val="24"/>
          <w:szCs w:val="24"/>
          <w:bdr w:val="none" w:sz="0" w:space="0" w:color="auto" w:frame="1"/>
        </w:rPr>
      </w:pPr>
      <w:ins w:id="3166" w:author="Unknown">
        <w:r w:rsidRPr="002F77D7">
          <w:rPr>
            <w:rFonts w:ascii="Courier New" w:eastAsia="Times New Roman" w:hAnsi="Courier New" w:cs="Courier New"/>
            <w:color w:val="000000"/>
            <w:sz w:val="24"/>
            <w:szCs w:val="24"/>
            <w:bdr w:val="none" w:sz="0" w:space="0" w:color="auto" w:frame="1"/>
          </w:rPr>
          <w:t xml:space="preserve">    </w:t>
        </w:r>
        <w:proofErr w:type="gramStart"/>
        <w:r w:rsidRPr="002F77D7">
          <w:rPr>
            <w:rFonts w:ascii="Courier New" w:eastAsia="Times New Roman" w:hAnsi="Courier New" w:cs="Courier New"/>
            <w:color w:val="000088"/>
            <w:sz w:val="24"/>
            <w:szCs w:val="24"/>
            <w:bdr w:val="none" w:sz="0" w:space="0" w:color="auto" w:frame="1"/>
          </w:rPr>
          <w:t>in</w:t>
        </w:r>
        <w:proofErr w:type="gramEnd"/>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008800"/>
            <w:sz w:val="24"/>
            <w:szCs w:val="24"/>
            <w:bdr w:val="none" w:sz="0" w:space="0" w:color="auto" w:frame="1"/>
          </w:rPr>
          <w:t>"inside"</w:t>
        </w:r>
        <w:r w:rsidRPr="002F77D7">
          <w:rPr>
            <w:rFonts w:ascii="Courier New" w:eastAsia="Times New Roman" w:hAnsi="Courier New" w:cs="Courier New"/>
            <w:color w:val="666600"/>
            <w:sz w:val="24"/>
            <w:szCs w:val="24"/>
            <w:bdr w:val="none" w:sz="0" w:space="0" w:color="auto" w:frame="1"/>
          </w:rPr>
          <w:t>;</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3167"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3168" w:author="Unknown"/>
          <w:rFonts w:ascii="Courier New" w:eastAsia="Times New Roman" w:hAnsi="Courier New" w:cs="Courier New"/>
          <w:color w:val="444444"/>
          <w:sz w:val="24"/>
          <w:szCs w:val="24"/>
        </w:rPr>
      </w:pPr>
      <w:ins w:id="3169" w:author="Unknown">
        <w:r w:rsidRPr="002F77D7">
          <w:rPr>
            <w:rFonts w:ascii="Courier New" w:eastAsia="Times New Roman" w:hAnsi="Courier New" w:cs="Courier New"/>
            <w:color w:val="666600"/>
            <w:sz w:val="24"/>
            <w:szCs w:val="24"/>
            <w:bdr w:val="none" w:sz="0" w:space="0" w:color="auto" w:frame="1"/>
          </w:rPr>
          <w:t>}</w:t>
        </w:r>
      </w:ins>
    </w:p>
    <w:p w:rsidR="002F77D7" w:rsidRPr="002F77D7" w:rsidRDefault="002F77D7" w:rsidP="002F77D7">
      <w:pPr>
        <w:shd w:val="clear" w:color="auto" w:fill="FFFFFF"/>
        <w:spacing w:after="225" w:line="240" w:lineRule="auto"/>
        <w:textAlignment w:val="baseline"/>
        <w:outlineLvl w:val="2"/>
        <w:rPr>
          <w:ins w:id="3170" w:author="Unknown"/>
          <w:rFonts w:ascii="Helvetica" w:eastAsia="Times New Roman" w:hAnsi="Helvetica" w:cs="Times New Roman"/>
          <w:color w:val="444444"/>
          <w:sz w:val="32"/>
          <w:szCs w:val="32"/>
        </w:rPr>
      </w:pPr>
      <w:proofErr w:type="gramStart"/>
      <w:ins w:id="3171" w:author="Unknown">
        <w:r w:rsidRPr="002F77D7">
          <w:rPr>
            <w:rFonts w:ascii="Helvetica" w:eastAsia="Times New Roman" w:hAnsi="Helvetica" w:cs="Times New Roman"/>
            <w:color w:val="444444"/>
            <w:sz w:val="32"/>
            <w:szCs w:val="32"/>
          </w:rPr>
          <w:t>Q-30.</w:t>
        </w:r>
        <w:proofErr w:type="gramEnd"/>
        <w:r w:rsidRPr="002F77D7">
          <w:rPr>
            <w:rFonts w:ascii="Helvetica" w:eastAsia="Times New Roman" w:hAnsi="Helvetica" w:cs="Times New Roman"/>
            <w:color w:val="444444"/>
            <w:sz w:val="32"/>
            <w:szCs w:val="32"/>
          </w:rPr>
          <w:t xml:space="preserve"> How Will You Replace All Occurrences Of A String In JavaScript?</w:t>
        </w:r>
      </w:ins>
    </w:p>
    <w:p w:rsidR="002F77D7" w:rsidRPr="002F77D7" w:rsidRDefault="002F77D7" w:rsidP="002F77D7">
      <w:pPr>
        <w:shd w:val="clear" w:color="auto" w:fill="FFFFFF"/>
        <w:spacing w:after="0" w:line="240" w:lineRule="auto"/>
        <w:textAlignment w:val="baseline"/>
        <w:rPr>
          <w:ins w:id="3172" w:author="Unknown"/>
          <w:rFonts w:ascii="Helvetica" w:eastAsia="Times New Roman" w:hAnsi="Helvetica" w:cs="Times New Roman"/>
          <w:color w:val="4D4D4D"/>
          <w:sz w:val="24"/>
          <w:szCs w:val="24"/>
        </w:rPr>
      </w:pPr>
      <w:ins w:id="3173" w:author="Unknown">
        <w:r w:rsidRPr="002F77D7">
          <w:rPr>
            <w:rFonts w:ascii="Helvetica" w:eastAsia="Times New Roman" w:hAnsi="Helvetica" w:cs="Times New Roman"/>
            <w:color w:val="4D4D4D"/>
            <w:sz w:val="24"/>
            <w:szCs w:val="24"/>
          </w:rPr>
          <w:t>We can use String’s </w:t>
        </w:r>
        <w:r w:rsidRPr="002F77D7">
          <w:rPr>
            <w:rFonts w:ascii="inherit" w:eastAsia="Times New Roman" w:hAnsi="inherit" w:cs="Times New Roman"/>
            <w:b/>
            <w:bCs/>
            <w:color w:val="4D4D4D"/>
            <w:sz w:val="24"/>
            <w:szCs w:val="24"/>
            <w:bdr w:val="none" w:sz="0" w:space="0" w:color="auto" w:frame="1"/>
          </w:rPr>
          <w:t>&lt;</w:t>
        </w:r>
        <w:proofErr w:type="gramStart"/>
        <w:r w:rsidRPr="002F77D7">
          <w:rPr>
            <w:rFonts w:ascii="inherit" w:eastAsia="Times New Roman" w:hAnsi="inherit" w:cs="Times New Roman"/>
            <w:b/>
            <w:bCs/>
            <w:color w:val="4D4D4D"/>
            <w:sz w:val="24"/>
            <w:szCs w:val="24"/>
            <w:bdr w:val="none" w:sz="0" w:space="0" w:color="auto" w:frame="1"/>
          </w:rPr>
          <w:t>replace(</w:t>
        </w:r>
        <w:proofErr w:type="gramEnd"/>
        <w:r w:rsidRPr="002F77D7">
          <w:rPr>
            <w:rFonts w:ascii="inherit" w:eastAsia="Times New Roman" w:hAnsi="inherit" w:cs="Times New Roman"/>
            <w:b/>
            <w:bCs/>
            <w:color w:val="4D4D4D"/>
            <w:sz w:val="24"/>
            <w:szCs w:val="24"/>
            <w:bdr w:val="none" w:sz="0" w:space="0" w:color="auto" w:frame="1"/>
          </w:rPr>
          <w:t>)&gt;</w:t>
        </w:r>
        <w:r w:rsidRPr="002F77D7">
          <w:rPr>
            <w:rFonts w:ascii="Helvetica" w:eastAsia="Times New Roman" w:hAnsi="Helvetica" w:cs="Times New Roman"/>
            <w:color w:val="4D4D4D"/>
            <w:sz w:val="24"/>
            <w:szCs w:val="24"/>
          </w:rPr>
          <w:t> method to substitute any string. There are the following two ways to use this method.</w:t>
        </w:r>
      </w:ins>
    </w:p>
    <w:p w:rsidR="002F77D7" w:rsidRPr="002F77D7" w:rsidRDefault="002F77D7" w:rsidP="002F77D7">
      <w:pPr>
        <w:shd w:val="clear" w:color="auto" w:fill="FFFFFF"/>
        <w:spacing w:after="225" w:line="240" w:lineRule="auto"/>
        <w:textAlignment w:val="baseline"/>
        <w:outlineLvl w:val="3"/>
        <w:rPr>
          <w:ins w:id="3174" w:author="Unknown"/>
          <w:rFonts w:ascii="Helvetica" w:eastAsia="Times New Roman" w:hAnsi="Helvetica" w:cs="Times New Roman"/>
          <w:color w:val="444444"/>
          <w:sz w:val="29"/>
          <w:szCs w:val="29"/>
        </w:rPr>
      </w:pPr>
      <w:ins w:id="3175" w:author="Unknown">
        <w:r w:rsidRPr="002F77D7">
          <w:rPr>
            <w:rFonts w:ascii="Helvetica" w:eastAsia="Times New Roman" w:hAnsi="Helvetica" w:cs="Times New Roman"/>
            <w:color w:val="444444"/>
            <w:sz w:val="29"/>
            <w:szCs w:val="29"/>
          </w:rPr>
          <w:t>Pass The Input String As A Regular Expression.</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3176" w:author="Unknown"/>
          <w:rFonts w:ascii="Courier New" w:eastAsia="Times New Roman" w:hAnsi="Courier New" w:cs="Courier New"/>
          <w:color w:val="000000"/>
          <w:sz w:val="24"/>
          <w:szCs w:val="24"/>
          <w:bdr w:val="none" w:sz="0" w:space="0" w:color="auto" w:frame="1"/>
        </w:rPr>
      </w:pPr>
      <w:proofErr w:type="gramStart"/>
      <w:ins w:id="3177" w:author="Unknown">
        <w:r w:rsidRPr="002F77D7">
          <w:rPr>
            <w:rFonts w:ascii="Courier New" w:eastAsia="Times New Roman" w:hAnsi="Courier New" w:cs="Courier New"/>
            <w:color w:val="000000"/>
            <w:sz w:val="24"/>
            <w:szCs w:val="24"/>
            <w:bdr w:val="none" w:sz="0" w:space="0" w:color="auto" w:frame="1"/>
          </w:rPr>
          <w:t>str</w:t>
        </w:r>
        <w:proofErr w:type="gramEnd"/>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008800"/>
            <w:sz w:val="24"/>
            <w:szCs w:val="24"/>
            <w:bdr w:val="none" w:sz="0" w:space="0" w:color="auto" w:frame="1"/>
          </w:rPr>
          <w:t>"ghktestlllltest-sdds"</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3178"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3179" w:author="Unknown"/>
          <w:rFonts w:ascii="Courier New" w:eastAsia="Times New Roman" w:hAnsi="Courier New" w:cs="Courier New"/>
          <w:color w:val="000000"/>
          <w:sz w:val="24"/>
          <w:szCs w:val="24"/>
          <w:bdr w:val="none" w:sz="0" w:space="0" w:color="auto" w:frame="1"/>
        </w:rPr>
      </w:pPr>
      <w:proofErr w:type="gramStart"/>
      <w:ins w:id="3180" w:author="Unknown">
        <w:r w:rsidRPr="002F77D7">
          <w:rPr>
            <w:rFonts w:ascii="Courier New" w:eastAsia="Times New Roman" w:hAnsi="Courier New" w:cs="Courier New"/>
            <w:color w:val="000000"/>
            <w:sz w:val="24"/>
            <w:szCs w:val="24"/>
            <w:bdr w:val="none" w:sz="0" w:space="0" w:color="auto" w:frame="1"/>
          </w:rPr>
          <w:t>str</w:t>
        </w:r>
        <w:proofErr w:type="gramEnd"/>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str</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replace</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8800"/>
            <w:sz w:val="24"/>
            <w:szCs w:val="24"/>
            <w:bdr w:val="none" w:sz="0" w:space="0" w:color="auto" w:frame="1"/>
          </w:rPr>
          <w:t>/test/</w:t>
        </w:r>
        <w:r w:rsidRPr="002F77D7">
          <w:rPr>
            <w:rFonts w:ascii="Courier New" w:eastAsia="Times New Roman" w:hAnsi="Courier New" w:cs="Courier New"/>
            <w:color w:val="000000"/>
            <w:sz w:val="24"/>
            <w:szCs w:val="24"/>
            <w:bdr w:val="none" w:sz="0" w:space="0" w:color="auto" w:frame="1"/>
          </w:rPr>
          <w:t>g</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008800"/>
            <w:sz w:val="24"/>
            <w:szCs w:val="24"/>
            <w:bdr w:val="none" w:sz="0" w:space="0" w:color="auto" w:frame="1"/>
          </w:rPr>
          <w:t>''</w:t>
        </w:r>
        <w:r w:rsidRPr="002F77D7">
          <w:rPr>
            <w:rFonts w:ascii="Courier New" w:eastAsia="Times New Roman" w:hAnsi="Courier New" w:cs="Courier New"/>
            <w:color w:val="666600"/>
            <w:sz w:val="24"/>
            <w:szCs w:val="24"/>
            <w:bdr w:val="none" w:sz="0" w:space="0" w:color="auto" w:frame="1"/>
          </w:rPr>
          <w:t>);</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3181"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3182" w:author="Unknown"/>
          <w:rFonts w:ascii="Courier New" w:eastAsia="Times New Roman" w:hAnsi="Courier New" w:cs="Courier New"/>
          <w:color w:val="444444"/>
          <w:sz w:val="24"/>
          <w:szCs w:val="24"/>
        </w:rPr>
      </w:pPr>
      <w:proofErr w:type="gramStart"/>
      <w:ins w:id="3183" w:author="Unknown">
        <w:r w:rsidRPr="002F77D7">
          <w:rPr>
            <w:rFonts w:ascii="Courier New" w:eastAsia="Times New Roman" w:hAnsi="Courier New" w:cs="Courier New"/>
            <w:color w:val="000000"/>
            <w:sz w:val="24"/>
            <w:szCs w:val="24"/>
            <w:bdr w:val="none" w:sz="0" w:space="0" w:color="auto" w:frame="1"/>
          </w:rPr>
          <w:t>alert</w:t>
        </w:r>
        <w:r w:rsidRPr="002F77D7">
          <w:rPr>
            <w:rFonts w:ascii="Courier New" w:eastAsia="Times New Roman" w:hAnsi="Courier New" w:cs="Courier New"/>
            <w:color w:val="666600"/>
            <w:sz w:val="24"/>
            <w:szCs w:val="24"/>
            <w:bdr w:val="none" w:sz="0" w:space="0" w:color="auto" w:frame="1"/>
          </w:rPr>
          <w:t>(</w:t>
        </w:r>
        <w:proofErr w:type="gramEnd"/>
        <w:r w:rsidRPr="002F77D7">
          <w:rPr>
            <w:rFonts w:ascii="Courier New" w:eastAsia="Times New Roman" w:hAnsi="Courier New" w:cs="Courier New"/>
            <w:color w:val="000000"/>
            <w:sz w:val="24"/>
            <w:szCs w:val="24"/>
            <w:bdr w:val="none" w:sz="0" w:space="0" w:color="auto" w:frame="1"/>
          </w:rPr>
          <w:t>str</w:t>
        </w:r>
        <w:r w:rsidRPr="002F77D7">
          <w:rPr>
            <w:rFonts w:ascii="Courier New" w:eastAsia="Times New Roman" w:hAnsi="Courier New" w:cs="Courier New"/>
            <w:color w:val="666600"/>
            <w:sz w:val="24"/>
            <w:szCs w:val="24"/>
            <w:bdr w:val="none" w:sz="0" w:space="0" w:color="auto" w:frame="1"/>
          </w:rPr>
          <w:t>)</w:t>
        </w:r>
      </w:ins>
    </w:p>
    <w:p w:rsidR="002F77D7" w:rsidRPr="002F77D7" w:rsidRDefault="002F77D7" w:rsidP="002F77D7">
      <w:pPr>
        <w:shd w:val="clear" w:color="auto" w:fill="FFFFFF"/>
        <w:spacing w:after="225" w:line="240" w:lineRule="auto"/>
        <w:textAlignment w:val="baseline"/>
        <w:outlineLvl w:val="3"/>
        <w:rPr>
          <w:ins w:id="3184" w:author="Unknown"/>
          <w:rFonts w:ascii="Helvetica" w:eastAsia="Times New Roman" w:hAnsi="Helvetica" w:cs="Times New Roman"/>
          <w:color w:val="444444"/>
          <w:sz w:val="29"/>
          <w:szCs w:val="29"/>
        </w:rPr>
      </w:pPr>
      <w:ins w:id="3185" w:author="Unknown">
        <w:r w:rsidRPr="002F77D7">
          <w:rPr>
            <w:rFonts w:ascii="Helvetica" w:eastAsia="Times New Roman" w:hAnsi="Helvetica" w:cs="Times New Roman"/>
            <w:color w:val="444444"/>
            <w:sz w:val="29"/>
            <w:szCs w:val="29"/>
          </w:rPr>
          <w:t>Use RegExp Class To Create A Regular Expression And Pass It.</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3186" w:author="Unknown"/>
          <w:rFonts w:ascii="Courier New" w:eastAsia="Times New Roman" w:hAnsi="Courier New" w:cs="Courier New"/>
          <w:color w:val="000000"/>
          <w:sz w:val="24"/>
          <w:szCs w:val="24"/>
          <w:bdr w:val="none" w:sz="0" w:space="0" w:color="auto" w:frame="1"/>
        </w:rPr>
      </w:pPr>
      <w:ins w:id="3187" w:author="Unknown">
        <w:r w:rsidRPr="002F77D7">
          <w:rPr>
            <w:rFonts w:ascii="Courier New" w:eastAsia="Times New Roman" w:hAnsi="Courier New" w:cs="Courier New"/>
            <w:color w:val="660066"/>
            <w:sz w:val="24"/>
            <w:szCs w:val="24"/>
            <w:bdr w:val="none" w:sz="0" w:space="0" w:color="auto" w:frame="1"/>
          </w:rPr>
          <w:t>String</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prototype</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replaceAll </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proofErr w:type="gramStart"/>
        <w:r w:rsidRPr="002F77D7">
          <w:rPr>
            <w:rFonts w:ascii="Courier New" w:eastAsia="Times New Roman" w:hAnsi="Courier New" w:cs="Courier New"/>
            <w:color w:val="000088"/>
            <w:sz w:val="24"/>
            <w:szCs w:val="24"/>
            <w:bdr w:val="none" w:sz="0" w:space="0" w:color="auto" w:frame="1"/>
          </w:rPr>
          <w:t>function</w:t>
        </w:r>
        <w:r w:rsidRPr="002F77D7">
          <w:rPr>
            <w:rFonts w:ascii="Courier New" w:eastAsia="Times New Roman" w:hAnsi="Courier New" w:cs="Courier New"/>
            <w:color w:val="666600"/>
            <w:sz w:val="24"/>
            <w:szCs w:val="24"/>
            <w:bdr w:val="none" w:sz="0" w:space="0" w:color="auto" w:frame="1"/>
          </w:rPr>
          <w:t>(</w:t>
        </w:r>
        <w:proofErr w:type="gramEnd"/>
        <w:r w:rsidRPr="002F77D7">
          <w:rPr>
            <w:rFonts w:ascii="Courier New" w:eastAsia="Times New Roman" w:hAnsi="Courier New" w:cs="Courier New"/>
            <w:color w:val="000000"/>
            <w:sz w:val="24"/>
            <w:szCs w:val="24"/>
            <w:bdr w:val="none" w:sz="0" w:space="0" w:color="auto" w:frame="1"/>
          </w:rPr>
          <w:t>find</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replace</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666600"/>
            <w:sz w:val="24"/>
            <w:szCs w:val="24"/>
            <w:bdr w:val="none" w:sz="0" w:space="0" w:color="auto" w:frame="1"/>
          </w:rPr>
          <w:t>{</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3188"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3189" w:author="Unknown"/>
          <w:rFonts w:ascii="Courier New" w:eastAsia="Times New Roman" w:hAnsi="Courier New" w:cs="Courier New"/>
          <w:color w:val="000000"/>
          <w:sz w:val="24"/>
          <w:szCs w:val="24"/>
          <w:bdr w:val="none" w:sz="0" w:space="0" w:color="auto" w:frame="1"/>
        </w:rPr>
      </w:pPr>
      <w:ins w:id="3190" w:author="Unknown">
        <w:r w:rsidRPr="002F77D7">
          <w:rPr>
            <w:rFonts w:ascii="Courier New" w:eastAsia="Times New Roman" w:hAnsi="Courier New" w:cs="Courier New"/>
            <w:color w:val="000000"/>
            <w:sz w:val="24"/>
            <w:szCs w:val="24"/>
            <w:bdr w:val="none" w:sz="0" w:space="0" w:color="auto" w:frame="1"/>
          </w:rPr>
          <w:t xml:space="preserve">    </w:t>
        </w:r>
        <w:proofErr w:type="gramStart"/>
        <w:r w:rsidRPr="002F77D7">
          <w:rPr>
            <w:rFonts w:ascii="Courier New" w:eastAsia="Times New Roman" w:hAnsi="Courier New" w:cs="Courier New"/>
            <w:color w:val="000088"/>
            <w:sz w:val="24"/>
            <w:szCs w:val="24"/>
            <w:bdr w:val="none" w:sz="0" w:space="0" w:color="auto" w:frame="1"/>
          </w:rPr>
          <w:t>var</w:t>
        </w:r>
        <w:proofErr w:type="gramEnd"/>
        <w:r w:rsidRPr="002F77D7">
          <w:rPr>
            <w:rFonts w:ascii="Courier New" w:eastAsia="Times New Roman" w:hAnsi="Courier New" w:cs="Courier New"/>
            <w:color w:val="000000"/>
            <w:sz w:val="24"/>
            <w:szCs w:val="24"/>
            <w:bdr w:val="none" w:sz="0" w:space="0" w:color="auto" w:frame="1"/>
          </w:rPr>
          <w:t xml:space="preserve"> target </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000088"/>
            <w:sz w:val="24"/>
            <w:szCs w:val="24"/>
            <w:bdr w:val="none" w:sz="0" w:space="0" w:color="auto" w:frame="1"/>
          </w:rPr>
          <w:t>this</w:t>
        </w:r>
        <w:r w:rsidRPr="002F77D7">
          <w:rPr>
            <w:rFonts w:ascii="Courier New" w:eastAsia="Times New Roman" w:hAnsi="Courier New" w:cs="Courier New"/>
            <w:color w:val="666600"/>
            <w:sz w:val="24"/>
            <w:szCs w:val="24"/>
            <w:bdr w:val="none" w:sz="0" w:space="0" w:color="auto" w:frame="1"/>
          </w:rPr>
          <w:t>;</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3191"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3192" w:author="Unknown"/>
          <w:rFonts w:ascii="Courier New" w:eastAsia="Times New Roman" w:hAnsi="Courier New" w:cs="Courier New"/>
          <w:color w:val="000000"/>
          <w:sz w:val="24"/>
          <w:szCs w:val="24"/>
          <w:bdr w:val="none" w:sz="0" w:space="0" w:color="auto" w:frame="1"/>
        </w:rPr>
      </w:pPr>
      <w:ins w:id="3193" w:author="Unknown">
        <w:r w:rsidRPr="002F77D7">
          <w:rPr>
            <w:rFonts w:ascii="Courier New" w:eastAsia="Times New Roman" w:hAnsi="Courier New" w:cs="Courier New"/>
            <w:color w:val="000000"/>
            <w:sz w:val="24"/>
            <w:szCs w:val="24"/>
            <w:bdr w:val="none" w:sz="0" w:space="0" w:color="auto" w:frame="1"/>
          </w:rPr>
          <w:t xml:space="preserve">    </w:t>
        </w:r>
        <w:proofErr w:type="gramStart"/>
        <w:r w:rsidRPr="002F77D7">
          <w:rPr>
            <w:rFonts w:ascii="Courier New" w:eastAsia="Times New Roman" w:hAnsi="Courier New" w:cs="Courier New"/>
            <w:color w:val="000088"/>
            <w:sz w:val="24"/>
            <w:szCs w:val="24"/>
            <w:bdr w:val="none" w:sz="0" w:space="0" w:color="auto" w:frame="1"/>
          </w:rPr>
          <w:t>return</w:t>
        </w:r>
        <w:proofErr w:type="gramEnd"/>
        <w:r w:rsidRPr="002F77D7">
          <w:rPr>
            <w:rFonts w:ascii="Courier New" w:eastAsia="Times New Roman" w:hAnsi="Courier New" w:cs="Courier New"/>
            <w:color w:val="000000"/>
            <w:sz w:val="24"/>
            <w:szCs w:val="24"/>
            <w:bdr w:val="none" w:sz="0" w:space="0" w:color="auto" w:frame="1"/>
          </w:rPr>
          <w:t xml:space="preserve"> target</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replace</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88"/>
            <w:sz w:val="24"/>
            <w:szCs w:val="24"/>
            <w:bdr w:val="none" w:sz="0" w:space="0" w:color="auto" w:frame="1"/>
          </w:rPr>
          <w:t>new</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660066"/>
            <w:sz w:val="24"/>
            <w:szCs w:val="24"/>
            <w:bdr w:val="none" w:sz="0" w:space="0" w:color="auto" w:frame="1"/>
          </w:rPr>
          <w:t>RegExp</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find</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008800"/>
            <w:sz w:val="24"/>
            <w:szCs w:val="24"/>
            <w:bdr w:val="none" w:sz="0" w:space="0" w:color="auto" w:frame="1"/>
          </w:rPr>
          <w:t>'g'</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replace</w:t>
        </w:r>
        <w:r w:rsidRPr="002F77D7">
          <w:rPr>
            <w:rFonts w:ascii="Courier New" w:eastAsia="Times New Roman" w:hAnsi="Courier New" w:cs="Courier New"/>
            <w:color w:val="666600"/>
            <w:sz w:val="24"/>
            <w:szCs w:val="24"/>
            <w:bdr w:val="none" w:sz="0" w:space="0" w:color="auto" w:frame="1"/>
          </w:rPr>
          <w:t>);</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3194"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3195" w:author="Unknown"/>
          <w:rFonts w:ascii="Courier New" w:eastAsia="Times New Roman" w:hAnsi="Courier New" w:cs="Courier New"/>
          <w:color w:val="000000"/>
          <w:sz w:val="24"/>
          <w:szCs w:val="24"/>
          <w:bdr w:val="none" w:sz="0" w:space="0" w:color="auto" w:frame="1"/>
        </w:rPr>
      </w:pPr>
      <w:ins w:id="3196" w:author="Unknown">
        <w:r w:rsidRPr="002F77D7">
          <w:rPr>
            <w:rFonts w:ascii="Courier New" w:eastAsia="Times New Roman" w:hAnsi="Courier New" w:cs="Courier New"/>
            <w:color w:val="666600"/>
            <w:sz w:val="24"/>
            <w:szCs w:val="24"/>
            <w:bdr w:val="none" w:sz="0" w:space="0" w:color="auto" w:frame="1"/>
          </w:rPr>
          <w:t>};</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3197"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3198" w:author="Unknown"/>
          <w:rFonts w:ascii="Courier New" w:eastAsia="Times New Roman" w:hAnsi="Courier New" w:cs="Courier New"/>
          <w:color w:val="000000"/>
          <w:sz w:val="24"/>
          <w:szCs w:val="24"/>
          <w:bdr w:val="none" w:sz="0" w:space="0" w:color="auto" w:frame="1"/>
        </w:rPr>
      </w:pPr>
      <w:proofErr w:type="gramStart"/>
      <w:ins w:id="3199" w:author="Unknown">
        <w:r w:rsidRPr="002F77D7">
          <w:rPr>
            <w:rFonts w:ascii="Courier New" w:eastAsia="Times New Roman" w:hAnsi="Courier New" w:cs="Courier New"/>
            <w:color w:val="000000"/>
            <w:sz w:val="24"/>
            <w:szCs w:val="24"/>
            <w:bdr w:val="none" w:sz="0" w:space="0" w:color="auto" w:frame="1"/>
          </w:rPr>
          <w:t>str</w:t>
        </w:r>
        <w:proofErr w:type="gramEnd"/>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008800"/>
            <w:sz w:val="24"/>
            <w:szCs w:val="24"/>
            <w:bdr w:val="none" w:sz="0" w:space="0" w:color="auto" w:frame="1"/>
          </w:rPr>
          <w:t>"ghktestlllltest-sdds"</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3200"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3201" w:author="Unknown"/>
          <w:rFonts w:ascii="Courier New" w:eastAsia="Times New Roman" w:hAnsi="Courier New" w:cs="Courier New"/>
          <w:color w:val="000000"/>
          <w:sz w:val="24"/>
          <w:szCs w:val="24"/>
          <w:bdr w:val="none" w:sz="0" w:space="0" w:color="auto" w:frame="1"/>
        </w:rPr>
      </w:pPr>
      <w:proofErr w:type="gramStart"/>
      <w:ins w:id="3202" w:author="Unknown">
        <w:r w:rsidRPr="002F77D7">
          <w:rPr>
            <w:rFonts w:ascii="Courier New" w:eastAsia="Times New Roman" w:hAnsi="Courier New" w:cs="Courier New"/>
            <w:color w:val="000000"/>
            <w:sz w:val="24"/>
            <w:szCs w:val="24"/>
            <w:bdr w:val="none" w:sz="0" w:space="0" w:color="auto" w:frame="1"/>
          </w:rPr>
          <w:t>str</w:t>
        </w:r>
        <w:proofErr w:type="gramEnd"/>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str</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replaceAll</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8800"/>
            <w:sz w:val="24"/>
            <w:szCs w:val="24"/>
            <w:bdr w:val="none" w:sz="0" w:space="0" w:color="auto" w:frame="1"/>
          </w:rPr>
          <w:t>'test'</w:t>
        </w:r>
        <w:r w:rsidRPr="002F77D7">
          <w:rPr>
            <w:rFonts w:ascii="Courier New" w:eastAsia="Times New Roman" w:hAnsi="Courier New" w:cs="Courier New"/>
            <w:color w:val="666600"/>
            <w:sz w:val="24"/>
            <w:szCs w:val="24"/>
            <w:bdr w:val="none" w:sz="0" w:space="0" w:color="auto" w:frame="1"/>
          </w:rPr>
          <w:t>,</w:t>
        </w:r>
        <w:r w:rsidRPr="002F77D7">
          <w:rPr>
            <w:rFonts w:ascii="Courier New" w:eastAsia="Times New Roman" w:hAnsi="Courier New" w:cs="Courier New"/>
            <w:color w:val="000000"/>
            <w:sz w:val="24"/>
            <w:szCs w:val="24"/>
            <w:bdr w:val="none" w:sz="0" w:space="0" w:color="auto" w:frame="1"/>
          </w:rPr>
          <w:t xml:space="preserve"> </w:t>
        </w:r>
        <w:r w:rsidRPr="002F77D7">
          <w:rPr>
            <w:rFonts w:ascii="Courier New" w:eastAsia="Times New Roman" w:hAnsi="Courier New" w:cs="Courier New"/>
            <w:color w:val="008800"/>
            <w:sz w:val="24"/>
            <w:szCs w:val="24"/>
            <w:bdr w:val="none" w:sz="0" w:space="0" w:color="auto" w:frame="1"/>
          </w:rPr>
          <w:t>''</w:t>
        </w:r>
        <w:r w:rsidRPr="002F77D7">
          <w:rPr>
            <w:rFonts w:ascii="Courier New" w:eastAsia="Times New Roman" w:hAnsi="Courier New" w:cs="Courier New"/>
            <w:color w:val="666600"/>
            <w:sz w:val="24"/>
            <w:szCs w:val="24"/>
            <w:bdr w:val="none" w:sz="0" w:space="0" w:color="auto" w:frame="1"/>
          </w:rPr>
          <w:t>);</w:t>
        </w:r>
      </w:ins>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3203" w:author="Unknown"/>
          <w:rFonts w:ascii="Courier New" w:eastAsia="Times New Roman" w:hAnsi="Courier New" w:cs="Courier New"/>
          <w:color w:val="000000"/>
          <w:sz w:val="24"/>
          <w:szCs w:val="24"/>
          <w:bdr w:val="none" w:sz="0" w:space="0" w:color="auto" w:frame="1"/>
        </w:rPr>
      </w:pPr>
    </w:p>
    <w:p w:rsidR="002F77D7" w:rsidRPr="002F77D7" w:rsidRDefault="002F77D7" w:rsidP="002F77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3204" w:author="Unknown"/>
          <w:rFonts w:ascii="Courier New" w:eastAsia="Times New Roman" w:hAnsi="Courier New" w:cs="Courier New"/>
          <w:color w:val="444444"/>
          <w:sz w:val="24"/>
          <w:szCs w:val="24"/>
        </w:rPr>
      </w:pPr>
      <w:proofErr w:type="gramStart"/>
      <w:ins w:id="3205" w:author="Unknown">
        <w:r w:rsidRPr="002F77D7">
          <w:rPr>
            <w:rFonts w:ascii="Courier New" w:eastAsia="Times New Roman" w:hAnsi="Courier New" w:cs="Courier New"/>
            <w:color w:val="000000"/>
            <w:sz w:val="24"/>
            <w:szCs w:val="24"/>
            <w:bdr w:val="none" w:sz="0" w:space="0" w:color="auto" w:frame="1"/>
          </w:rPr>
          <w:t>alert</w:t>
        </w:r>
        <w:r w:rsidRPr="002F77D7">
          <w:rPr>
            <w:rFonts w:ascii="Courier New" w:eastAsia="Times New Roman" w:hAnsi="Courier New" w:cs="Courier New"/>
            <w:color w:val="666600"/>
            <w:sz w:val="24"/>
            <w:szCs w:val="24"/>
            <w:bdr w:val="none" w:sz="0" w:space="0" w:color="auto" w:frame="1"/>
          </w:rPr>
          <w:t>(</w:t>
        </w:r>
        <w:proofErr w:type="gramEnd"/>
        <w:r w:rsidRPr="002F77D7">
          <w:rPr>
            <w:rFonts w:ascii="Courier New" w:eastAsia="Times New Roman" w:hAnsi="Courier New" w:cs="Courier New"/>
            <w:color w:val="000000"/>
            <w:sz w:val="24"/>
            <w:szCs w:val="24"/>
            <w:bdr w:val="none" w:sz="0" w:space="0" w:color="auto" w:frame="1"/>
          </w:rPr>
          <w:t>str</w:t>
        </w:r>
        <w:r w:rsidRPr="002F77D7">
          <w:rPr>
            <w:rFonts w:ascii="Courier New" w:eastAsia="Times New Roman" w:hAnsi="Courier New" w:cs="Courier New"/>
            <w:color w:val="666600"/>
            <w:sz w:val="24"/>
            <w:szCs w:val="24"/>
            <w:bdr w:val="none" w:sz="0" w:space="0" w:color="auto" w:frame="1"/>
          </w:rPr>
          <w:t>)</w:t>
        </w:r>
      </w:ins>
    </w:p>
    <w:p w:rsidR="002F77D7" w:rsidRDefault="002F77D7" w:rsidP="004B3A78">
      <w:pPr>
        <w:pBdr>
          <w:bottom w:val="single" w:sz="6" w:space="1" w:color="auto"/>
        </w:pBdr>
        <w:spacing w:after="390" w:line="240" w:lineRule="auto"/>
        <w:rPr>
          <w:rFonts w:ascii="Arial" w:eastAsia="Times New Roman" w:hAnsi="Arial" w:cs="Arial"/>
          <w:color w:val="000000"/>
          <w:spacing w:val="2"/>
          <w:sz w:val="27"/>
          <w:szCs w:val="27"/>
        </w:rPr>
      </w:pPr>
    </w:p>
    <w:p w:rsidR="002F77D7" w:rsidRDefault="002F77D7" w:rsidP="004B3A78">
      <w:pPr>
        <w:spacing w:after="390" w:line="240" w:lineRule="auto"/>
        <w:rPr>
          <w:rFonts w:ascii="Arial" w:eastAsia="Times New Roman" w:hAnsi="Arial" w:cs="Arial"/>
          <w:color w:val="000000"/>
          <w:spacing w:val="2"/>
          <w:sz w:val="27"/>
          <w:szCs w:val="27"/>
        </w:rPr>
      </w:pPr>
    </w:p>
    <w:p w:rsidR="002F77D7" w:rsidRPr="004B3A78" w:rsidRDefault="002F77D7" w:rsidP="004B3A78">
      <w:pPr>
        <w:spacing w:after="390" w:line="240" w:lineRule="auto"/>
        <w:rPr>
          <w:rFonts w:ascii="Arial" w:eastAsia="Times New Roman" w:hAnsi="Arial" w:cs="Arial"/>
          <w:color w:val="000000"/>
          <w:spacing w:val="2"/>
          <w:sz w:val="27"/>
          <w:szCs w:val="27"/>
        </w:rPr>
      </w:pPr>
      <w:bookmarkStart w:id="3206" w:name="_GoBack"/>
      <w:bookmarkEnd w:id="3206"/>
    </w:p>
    <w:sectPr w:rsidR="002F77D7" w:rsidRPr="004B3A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aterial Ico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14781"/>
    <w:multiLevelType w:val="multilevel"/>
    <w:tmpl w:val="DA547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2275BC"/>
    <w:multiLevelType w:val="multilevel"/>
    <w:tmpl w:val="EE98F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EE1015"/>
    <w:multiLevelType w:val="multilevel"/>
    <w:tmpl w:val="5732A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5278D2"/>
    <w:multiLevelType w:val="multilevel"/>
    <w:tmpl w:val="EBD04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1B374F"/>
    <w:multiLevelType w:val="multilevel"/>
    <w:tmpl w:val="35763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1A5C8F"/>
    <w:multiLevelType w:val="multilevel"/>
    <w:tmpl w:val="5AF4D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76726E"/>
    <w:multiLevelType w:val="multilevel"/>
    <w:tmpl w:val="81D09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0292758"/>
    <w:multiLevelType w:val="multilevel"/>
    <w:tmpl w:val="1F182E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0C57D56"/>
    <w:multiLevelType w:val="multilevel"/>
    <w:tmpl w:val="1A70A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1826A6E"/>
    <w:multiLevelType w:val="multilevel"/>
    <w:tmpl w:val="879CD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30A2981"/>
    <w:multiLevelType w:val="multilevel"/>
    <w:tmpl w:val="E55E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30E22B5"/>
    <w:multiLevelType w:val="multilevel"/>
    <w:tmpl w:val="435ECD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3B53D25"/>
    <w:multiLevelType w:val="multilevel"/>
    <w:tmpl w:val="C88AE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6B3105A"/>
    <w:multiLevelType w:val="multilevel"/>
    <w:tmpl w:val="FFCE2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7C50456"/>
    <w:multiLevelType w:val="multilevel"/>
    <w:tmpl w:val="20387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83B519C"/>
    <w:multiLevelType w:val="multilevel"/>
    <w:tmpl w:val="25C8BE2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9EE74AD"/>
    <w:multiLevelType w:val="multilevel"/>
    <w:tmpl w:val="B22A9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9F63192"/>
    <w:multiLevelType w:val="multilevel"/>
    <w:tmpl w:val="CA70A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A185306"/>
    <w:multiLevelType w:val="multilevel"/>
    <w:tmpl w:val="C9E4C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AA96D13"/>
    <w:multiLevelType w:val="multilevel"/>
    <w:tmpl w:val="7FF09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AED279E"/>
    <w:multiLevelType w:val="multilevel"/>
    <w:tmpl w:val="2960BCAC"/>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1C157CD0"/>
    <w:multiLevelType w:val="multilevel"/>
    <w:tmpl w:val="32A8E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D660179"/>
    <w:multiLevelType w:val="multilevel"/>
    <w:tmpl w:val="7F50C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E10769F"/>
    <w:multiLevelType w:val="multilevel"/>
    <w:tmpl w:val="FEDE4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F9A210F"/>
    <w:multiLevelType w:val="multilevel"/>
    <w:tmpl w:val="D48ED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0F22A97"/>
    <w:multiLevelType w:val="multilevel"/>
    <w:tmpl w:val="5EFA0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1D6516C"/>
    <w:multiLevelType w:val="multilevel"/>
    <w:tmpl w:val="B4187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1D93A2F"/>
    <w:multiLevelType w:val="multilevel"/>
    <w:tmpl w:val="B37C4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3F400AB"/>
    <w:multiLevelType w:val="multilevel"/>
    <w:tmpl w:val="A0648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41F7D53"/>
    <w:multiLevelType w:val="multilevel"/>
    <w:tmpl w:val="6F00B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5317C90"/>
    <w:multiLevelType w:val="multilevel"/>
    <w:tmpl w:val="F8A69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57F4568"/>
    <w:multiLevelType w:val="multilevel"/>
    <w:tmpl w:val="E0FE0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8796B69"/>
    <w:multiLevelType w:val="multilevel"/>
    <w:tmpl w:val="F6304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9816D17"/>
    <w:multiLevelType w:val="multilevel"/>
    <w:tmpl w:val="BE02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AA52696"/>
    <w:multiLevelType w:val="multilevel"/>
    <w:tmpl w:val="15C6A3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B5A4D49"/>
    <w:multiLevelType w:val="multilevel"/>
    <w:tmpl w:val="7FB26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BB27654"/>
    <w:multiLevelType w:val="multilevel"/>
    <w:tmpl w:val="69929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C851B63"/>
    <w:multiLevelType w:val="multilevel"/>
    <w:tmpl w:val="A63CC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2AE039C"/>
    <w:multiLevelType w:val="multilevel"/>
    <w:tmpl w:val="32369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4573BD9"/>
    <w:multiLevelType w:val="multilevel"/>
    <w:tmpl w:val="8C68F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4C53916"/>
    <w:multiLevelType w:val="multilevel"/>
    <w:tmpl w:val="7C8C7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92C0851"/>
    <w:multiLevelType w:val="multilevel"/>
    <w:tmpl w:val="8D28D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99F58BF"/>
    <w:multiLevelType w:val="multilevel"/>
    <w:tmpl w:val="A9EE99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AE118C4"/>
    <w:multiLevelType w:val="multilevel"/>
    <w:tmpl w:val="9110A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F184769"/>
    <w:multiLevelType w:val="multilevel"/>
    <w:tmpl w:val="9B686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F665EE1"/>
    <w:multiLevelType w:val="multilevel"/>
    <w:tmpl w:val="5A445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FE87842"/>
    <w:multiLevelType w:val="multilevel"/>
    <w:tmpl w:val="B9FEE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0C058B3"/>
    <w:multiLevelType w:val="multilevel"/>
    <w:tmpl w:val="14E286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nsid w:val="423E7FA5"/>
    <w:multiLevelType w:val="multilevel"/>
    <w:tmpl w:val="5A82B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42CC4C00"/>
    <w:multiLevelType w:val="multilevel"/>
    <w:tmpl w:val="B4328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43DC03B2"/>
    <w:multiLevelType w:val="multilevel"/>
    <w:tmpl w:val="FAAA0C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79F6A91"/>
    <w:multiLevelType w:val="multilevel"/>
    <w:tmpl w:val="F9A84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48412099"/>
    <w:multiLevelType w:val="multilevel"/>
    <w:tmpl w:val="777AF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4ADB00AB"/>
    <w:multiLevelType w:val="multilevel"/>
    <w:tmpl w:val="AF24A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4BA404C6"/>
    <w:multiLevelType w:val="multilevel"/>
    <w:tmpl w:val="B6708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4CAE03D0"/>
    <w:multiLevelType w:val="multilevel"/>
    <w:tmpl w:val="F7BC6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4CEB2A90"/>
    <w:multiLevelType w:val="multilevel"/>
    <w:tmpl w:val="2B581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4D807C10"/>
    <w:multiLevelType w:val="multilevel"/>
    <w:tmpl w:val="76D2D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4EFA0D4D"/>
    <w:multiLevelType w:val="multilevel"/>
    <w:tmpl w:val="F2569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4FD728BD"/>
    <w:multiLevelType w:val="multilevel"/>
    <w:tmpl w:val="4E8A5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4FEF565C"/>
    <w:multiLevelType w:val="multilevel"/>
    <w:tmpl w:val="845E6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506F698E"/>
    <w:multiLevelType w:val="multilevel"/>
    <w:tmpl w:val="5B2AE2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50E243D3"/>
    <w:multiLevelType w:val="multilevel"/>
    <w:tmpl w:val="73782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2320672"/>
    <w:multiLevelType w:val="multilevel"/>
    <w:tmpl w:val="F2AAE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528C0008"/>
    <w:multiLevelType w:val="multilevel"/>
    <w:tmpl w:val="AD1C8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52FA086F"/>
    <w:multiLevelType w:val="multilevel"/>
    <w:tmpl w:val="684C8E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6">
    <w:nsid w:val="530A734E"/>
    <w:multiLevelType w:val="multilevel"/>
    <w:tmpl w:val="B3DE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54783B61"/>
    <w:multiLevelType w:val="multilevel"/>
    <w:tmpl w:val="5AC80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4DB1E82"/>
    <w:multiLevelType w:val="multilevel"/>
    <w:tmpl w:val="1C50A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54DF382D"/>
    <w:multiLevelType w:val="multilevel"/>
    <w:tmpl w:val="8A2C1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55CE009C"/>
    <w:multiLevelType w:val="multilevel"/>
    <w:tmpl w:val="3CD05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567169DA"/>
    <w:multiLevelType w:val="multilevel"/>
    <w:tmpl w:val="3938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57E523EE"/>
    <w:multiLevelType w:val="multilevel"/>
    <w:tmpl w:val="2D163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588125C2"/>
    <w:multiLevelType w:val="multilevel"/>
    <w:tmpl w:val="7FE05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5BB624A0"/>
    <w:multiLevelType w:val="multilevel"/>
    <w:tmpl w:val="78780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5BBF079D"/>
    <w:multiLevelType w:val="multilevel"/>
    <w:tmpl w:val="80409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5C363C5E"/>
    <w:multiLevelType w:val="multilevel"/>
    <w:tmpl w:val="3BE89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5E5062AA"/>
    <w:multiLevelType w:val="multilevel"/>
    <w:tmpl w:val="C6486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5E790851"/>
    <w:multiLevelType w:val="multilevel"/>
    <w:tmpl w:val="76EA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5E925981"/>
    <w:multiLevelType w:val="multilevel"/>
    <w:tmpl w:val="D97AB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5F0E6C1A"/>
    <w:multiLevelType w:val="multilevel"/>
    <w:tmpl w:val="BC08F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616A6D71"/>
    <w:multiLevelType w:val="multilevel"/>
    <w:tmpl w:val="9F12F2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61E55FC8"/>
    <w:multiLevelType w:val="multilevel"/>
    <w:tmpl w:val="84763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632B2C8A"/>
    <w:multiLevelType w:val="multilevel"/>
    <w:tmpl w:val="E1FAF2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4">
    <w:nsid w:val="63C42E56"/>
    <w:multiLevelType w:val="multilevel"/>
    <w:tmpl w:val="A68A7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6707329C"/>
    <w:multiLevelType w:val="multilevel"/>
    <w:tmpl w:val="95A43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686F3343"/>
    <w:multiLevelType w:val="multilevel"/>
    <w:tmpl w:val="820A1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6A58097B"/>
    <w:multiLevelType w:val="multilevel"/>
    <w:tmpl w:val="AA749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6C317525"/>
    <w:multiLevelType w:val="multilevel"/>
    <w:tmpl w:val="9A764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6ED24D74"/>
    <w:multiLevelType w:val="multilevel"/>
    <w:tmpl w:val="586EC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71CA1B42"/>
    <w:multiLevelType w:val="multilevel"/>
    <w:tmpl w:val="EC32B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71CB5685"/>
    <w:multiLevelType w:val="multilevel"/>
    <w:tmpl w:val="C7DCC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722139E0"/>
    <w:multiLevelType w:val="multilevel"/>
    <w:tmpl w:val="01627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72D80918"/>
    <w:multiLevelType w:val="multilevel"/>
    <w:tmpl w:val="1936A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73734EF7"/>
    <w:multiLevelType w:val="multilevel"/>
    <w:tmpl w:val="2DB03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75A6382B"/>
    <w:multiLevelType w:val="multilevel"/>
    <w:tmpl w:val="02CA5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761A1C78"/>
    <w:multiLevelType w:val="multilevel"/>
    <w:tmpl w:val="C3784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nsid w:val="77096D91"/>
    <w:multiLevelType w:val="multilevel"/>
    <w:tmpl w:val="5B1838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78593523"/>
    <w:multiLevelType w:val="multilevel"/>
    <w:tmpl w:val="87009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78CF780D"/>
    <w:multiLevelType w:val="multilevel"/>
    <w:tmpl w:val="D294F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78FA5450"/>
    <w:multiLevelType w:val="multilevel"/>
    <w:tmpl w:val="9B8A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79F21822"/>
    <w:multiLevelType w:val="multilevel"/>
    <w:tmpl w:val="F0BCE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7B62289F"/>
    <w:multiLevelType w:val="multilevel"/>
    <w:tmpl w:val="41245D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3">
    <w:nsid w:val="7C047C03"/>
    <w:multiLevelType w:val="multilevel"/>
    <w:tmpl w:val="C3A2D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7CC56FB4"/>
    <w:multiLevelType w:val="multilevel"/>
    <w:tmpl w:val="14FAF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7D97507C"/>
    <w:multiLevelType w:val="multilevel"/>
    <w:tmpl w:val="F656D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7F386A32"/>
    <w:multiLevelType w:val="multilevel"/>
    <w:tmpl w:val="A1DA92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7">
    <w:nsid w:val="7F634AD6"/>
    <w:multiLevelType w:val="multilevel"/>
    <w:tmpl w:val="5002A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9"/>
  </w:num>
  <w:num w:numId="2">
    <w:abstractNumId w:val="90"/>
  </w:num>
  <w:num w:numId="3">
    <w:abstractNumId w:val="24"/>
  </w:num>
  <w:num w:numId="4">
    <w:abstractNumId w:val="13"/>
  </w:num>
  <w:num w:numId="5">
    <w:abstractNumId w:val="62"/>
  </w:num>
  <w:num w:numId="6">
    <w:abstractNumId w:val="10"/>
  </w:num>
  <w:num w:numId="7">
    <w:abstractNumId w:val="99"/>
  </w:num>
  <w:num w:numId="8">
    <w:abstractNumId w:val="66"/>
  </w:num>
  <w:num w:numId="9">
    <w:abstractNumId w:val="32"/>
  </w:num>
  <w:num w:numId="10">
    <w:abstractNumId w:val="94"/>
  </w:num>
  <w:num w:numId="11">
    <w:abstractNumId w:val="17"/>
  </w:num>
  <w:num w:numId="12">
    <w:abstractNumId w:val="100"/>
  </w:num>
  <w:num w:numId="13">
    <w:abstractNumId w:val="35"/>
  </w:num>
  <w:num w:numId="14">
    <w:abstractNumId w:val="93"/>
  </w:num>
  <w:num w:numId="15">
    <w:abstractNumId w:val="107"/>
  </w:num>
  <w:num w:numId="16">
    <w:abstractNumId w:val="75"/>
  </w:num>
  <w:num w:numId="17">
    <w:abstractNumId w:val="30"/>
  </w:num>
  <w:num w:numId="18">
    <w:abstractNumId w:val="21"/>
  </w:num>
  <w:num w:numId="19">
    <w:abstractNumId w:val="44"/>
  </w:num>
  <w:num w:numId="20">
    <w:abstractNumId w:val="26"/>
  </w:num>
  <w:num w:numId="21">
    <w:abstractNumId w:val="5"/>
  </w:num>
  <w:num w:numId="22">
    <w:abstractNumId w:val="12"/>
  </w:num>
  <w:num w:numId="23">
    <w:abstractNumId w:val="41"/>
  </w:num>
  <w:num w:numId="24">
    <w:abstractNumId w:val="33"/>
  </w:num>
  <w:num w:numId="25">
    <w:abstractNumId w:val="82"/>
  </w:num>
  <w:num w:numId="26">
    <w:abstractNumId w:val="65"/>
  </w:num>
  <w:num w:numId="27">
    <w:abstractNumId w:val="47"/>
  </w:num>
  <w:num w:numId="28">
    <w:abstractNumId w:val="102"/>
  </w:num>
  <w:num w:numId="29">
    <w:abstractNumId w:val="60"/>
  </w:num>
  <w:num w:numId="30">
    <w:abstractNumId w:val="20"/>
  </w:num>
  <w:num w:numId="31">
    <w:abstractNumId w:val="20"/>
    <w:lvlOverride w:ilvl="1">
      <w:startOverride w:val="1"/>
    </w:lvlOverride>
  </w:num>
  <w:num w:numId="32">
    <w:abstractNumId w:val="1"/>
  </w:num>
  <w:num w:numId="33">
    <w:abstractNumId w:val="92"/>
  </w:num>
  <w:num w:numId="34">
    <w:abstractNumId w:val="105"/>
  </w:num>
  <w:num w:numId="35">
    <w:abstractNumId w:val="91"/>
  </w:num>
  <w:num w:numId="36">
    <w:abstractNumId w:val="76"/>
  </w:num>
  <w:num w:numId="37">
    <w:abstractNumId w:val="27"/>
  </w:num>
  <w:num w:numId="38">
    <w:abstractNumId w:val="28"/>
  </w:num>
  <w:num w:numId="39">
    <w:abstractNumId w:val="40"/>
  </w:num>
  <w:num w:numId="40">
    <w:abstractNumId w:val="9"/>
  </w:num>
  <w:num w:numId="41">
    <w:abstractNumId w:val="19"/>
  </w:num>
  <w:num w:numId="42">
    <w:abstractNumId w:val="72"/>
  </w:num>
  <w:num w:numId="43">
    <w:abstractNumId w:val="77"/>
  </w:num>
  <w:num w:numId="44">
    <w:abstractNumId w:val="52"/>
  </w:num>
  <w:num w:numId="45">
    <w:abstractNumId w:val="0"/>
  </w:num>
  <w:num w:numId="46">
    <w:abstractNumId w:val="29"/>
  </w:num>
  <w:num w:numId="47">
    <w:abstractNumId w:val="2"/>
  </w:num>
  <w:num w:numId="48">
    <w:abstractNumId w:val="23"/>
  </w:num>
  <w:num w:numId="49">
    <w:abstractNumId w:val="63"/>
  </w:num>
  <w:num w:numId="50">
    <w:abstractNumId w:val="25"/>
  </w:num>
  <w:num w:numId="51">
    <w:abstractNumId w:val="87"/>
  </w:num>
  <w:num w:numId="52">
    <w:abstractNumId w:val="88"/>
  </w:num>
  <w:num w:numId="53">
    <w:abstractNumId w:val="84"/>
  </w:num>
  <w:num w:numId="54">
    <w:abstractNumId w:val="98"/>
  </w:num>
  <w:num w:numId="55">
    <w:abstractNumId w:val="22"/>
  </w:num>
  <w:num w:numId="56">
    <w:abstractNumId w:val="83"/>
  </w:num>
  <w:num w:numId="57">
    <w:abstractNumId w:val="48"/>
  </w:num>
  <w:num w:numId="58">
    <w:abstractNumId w:val="95"/>
  </w:num>
  <w:num w:numId="59">
    <w:abstractNumId w:val="53"/>
  </w:num>
  <w:num w:numId="60">
    <w:abstractNumId w:val="18"/>
  </w:num>
  <w:num w:numId="61">
    <w:abstractNumId w:val="73"/>
  </w:num>
  <w:num w:numId="62">
    <w:abstractNumId w:val="6"/>
  </w:num>
  <w:num w:numId="63">
    <w:abstractNumId w:val="70"/>
  </w:num>
  <w:num w:numId="64">
    <w:abstractNumId w:val="74"/>
  </w:num>
  <w:num w:numId="65">
    <w:abstractNumId w:val="106"/>
  </w:num>
  <w:num w:numId="66">
    <w:abstractNumId w:val="45"/>
  </w:num>
  <w:num w:numId="67">
    <w:abstractNumId w:val="86"/>
  </w:num>
  <w:num w:numId="68">
    <w:abstractNumId w:val="104"/>
  </w:num>
  <w:num w:numId="69">
    <w:abstractNumId w:val="3"/>
  </w:num>
  <w:num w:numId="70">
    <w:abstractNumId w:val="103"/>
  </w:num>
  <w:num w:numId="71">
    <w:abstractNumId w:val="56"/>
  </w:num>
  <w:num w:numId="72">
    <w:abstractNumId w:val="79"/>
  </w:num>
  <w:num w:numId="73">
    <w:abstractNumId w:val="46"/>
  </w:num>
  <w:num w:numId="74">
    <w:abstractNumId w:val="51"/>
  </w:num>
  <w:num w:numId="75">
    <w:abstractNumId w:val="38"/>
  </w:num>
  <w:num w:numId="76">
    <w:abstractNumId w:val="8"/>
  </w:num>
  <w:num w:numId="77">
    <w:abstractNumId w:val="49"/>
  </w:num>
  <w:num w:numId="78">
    <w:abstractNumId w:val="55"/>
  </w:num>
  <w:num w:numId="79">
    <w:abstractNumId w:val="59"/>
  </w:num>
  <w:num w:numId="80">
    <w:abstractNumId w:val="64"/>
  </w:num>
  <w:num w:numId="81">
    <w:abstractNumId w:val="96"/>
  </w:num>
  <w:num w:numId="82">
    <w:abstractNumId w:val="14"/>
  </w:num>
  <w:num w:numId="83">
    <w:abstractNumId w:val="71"/>
  </w:num>
  <w:num w:numId="84">
    <w:abstractNumId w:val="101"/>
  </w:num>
  <w:num w:numId="85">
    <w:abstractNumId w:val="16"/>
  </w:num>
  <w:num w:numId="86">
    <w:abstractNumId w:val="54"/>
  </w:num>
  <w:num w:numId="87">
    <w:abstractNumId w:val="37"/>
  </w:num>
  <w:num w:numId="88">
    <w:abstractNumId w:val="78"/>
  </w:num>
  <w:num w:numId="89">
    <w:abstractNumId w:val="58"/>
  </w:num>
  <w:num w:numId="90">
    <w:abstractNumId w:val="43"/>
  </w:num>
  <w:num w:numId="91">
    <w:abstractNumId w:val="80"/>
  </w:num>
  <w:num w:numId="92">
    <w:abstractNumId w:val="67"/>
  </w:num>
  <w:num w:numId="93">
    <w:abstractNumId w:val="36"/>
  </w:num>
  <w:num w:numId="94">
    <w:abstractNumId w:val="4"/>
  </w:num>
  <w:num w:numId="95">
    <w:abstractNumId w:val="31"/>
  </w:num>
  <w:num w:numId="96">
    <w:abstractNumId w:val="39"/>
  </w:num>
  <w:num w:numId="97">
    <w:abstractNumId w:val="57"/>
  </w:num>
  <w:num w:numId="98">
    <w:abstractNumId w:val="85"/>
  </w:num>
  <w:num w:numId="99">
    <w:abstractNumId w:val="69"/>
  </w:num>
  <w:num w:numId="100">
    <w:abstractNumId w:val="68"/>
  </w:num>
  <w:num w:numId="101">
    <w:abstractNumId w:val="7"/>
  </w:num>
  <w:num w:numId="102">
    <w:abstractNumId w:val="97"/>
  </w:num>
  <w:num w:numId="103">
    <w:abstractNumId w:val="15"/>
  </w:num>
  <w:num w:numId="104">
    <w:abstractNumId w:val="34"/>
  </w:num>
  <w:num w:numId="105">
    <w:abstractNumId w:val="50"/>
  </w:num>
  <w:num w:numId="106">
    <w:abstractNumId w:val="81"/>
  </w:num>
  <w:num w:numId="107">
    <w:abstractNumId w:val="61"/>
  </w:num>
  <w:num w:numId="108">
    <w:abstractNumId w:val="42"/>
  </w:num>
  <w:num w:numId="109">
    <w:abstractNumId w:val="11"/>
  </w:num>
  <w:numIdMacAtCleanup w:val="1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AED"/>
    <w:rsid w:val="002F77D7"/>
    <w:rsid w:val="004B3A78"/>
    <w:rsid w:val="00E80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77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3A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80A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80AE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0A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AED"/>
    <w:rPr>
      <w:rFonts w:ascii="Tahoma" w:hAnsi="Tahoma" w:cs="Tahoma"/>
      <w:sz w:val="16"/>
      <w:szCs w:val="16"/>
    </w:rPr>
  </w:style>
  <w:style w:type="character" w:customStyle="1" w:styleId="Heading3Char">
    <w:name w:val="Heading 3 Char"/>
    <w:basedOn w:val="DefaultParagraphFont"/>
    <w:link w:val="Heading3"/>
    <w:uiPriority w:val="9"/>
    <w:rsid w:val="00E80AE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80AED"/>
    <w:rPr>
      <w:rFonts w:ascii="Times New Roman" w:eastAsia="Times New Roman" w:hAnsi="Times New Roman" w:cs="Times New Roman"/>
      <w:b/>
      <w:bCs/>
      <w:sz w:val="24"/>
      <w:szCs w:val="24"/>
    </w:rPr>
  </w:style>
  <w:style w:type="numbering" w:customStyle="1" w:styleId="NoList1">
    <w:name w:val="No List1"/>
    <w:next w:val="NoList"/>
    <w:uiPriority w:val="99"/>
    <w:semiHidden/>
    <w:unhideWhenUsed/>
    <w:rsid w:val="00E80AED"/>
  </w:style>
  <w:style w:type="paragraph" w:styleId="NormalWeb">
    <w:name w:val="Normal (Web)"/>
    <w:basedOn w:val="Normal"/>
    <w:uiPriority w:val="99"/>
    <w:semiHidden/>
    <w:unhideWhenUsed/>
    <w:rsid w:val="00E80A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0AED"/>
    <w:rPr>
      <w:b/>
      <w:bCs/>
    </w:rPr>
  </w:style>
  <w:style w:type="character" w:styleId="Emphasis">
    <w:name w:val="Emphasis"/>
    <w:basedOn w:val="DefaultParagraphFont"/>
    <w:uiPriority w:val="20"/>
    <w:qFormat/>
    <w:rsid w:val="00E80AED"/>
    <w:rPr>
      <w:i/>
      <w:iCs/>
    </w:rPr>
  </w:style>
  <w:style w:type="character" w:styleId="Hyperlink">
    <w:name w:val="Hyperlink"/>
    <w:basedOn w:val="DefaultParagraphFont"/>
    <w:uiPriority w:val="99"/>
    <w:semiHidden/>
    <w:unhideWhenUsed/>
    <w:rsid w:val="00E80AED"/>
    <w:rPr>
      <w:color w:val="0000FF"/>
      <w:u w:val="single"/>
    </w:rPr>
  </w:style>
  <w:style w:type="character" w:styleId="FollowedHyperlink">
    <w:name w:val="FollowedHyperlink"/>
    <w:basedOn w:val="DefaultParagraphFont"/>
    <w:uiPriority w:val="99"/>
    <w:semiHidden/>
    <w:unhideWhenUsed/>
    <w:rsid w:val="00E80AED"/>
    <w:rPr>
      <w:color w:val="800080"/>
      <w:u w:val="single"/>
    </w:rPr>
  </w:style>
  <w:style w:type="character" w:customStyle="1" w:styleId="attribute">
    <w:name w:val="attribute"/>
    <w:basedOn w:val="DefaultParagraphFont"/>
    <w:rsid w:val="00E80AED"/>
  </w:style>
  <w:style w:type="character" w:customStyle="1" w:styleId="attribute-value">
    <w:name w:val="attribute-value"/>
    <w:basedOn w:val="DefaultParagraphFont"/>
    <w:rsid w:val="00E80AED"/>
  </w:style>
  <w:style w:type="character" w:customStyle="1" w:styleId="tag">
    <w:name w:val="tag"/>
    <w:basedOn w:val="DefaultParagraphFont"/>
    <w:rsid w:val="00E80AED"/>
  </w:style>
  <w:style w:type="character" w:customStyle="1" w:styleId="tag-name">
    <w:name w:val="tag-name"/>
    <w:basedOn w:val="DefaultParagraphFont"/>
    <w:rsid w:val="00E80AED"/>
  </w:style>
  <w:style w:type="character" w:customStyle="1" w:styleId="testit">
    <w:name w:val="testit"/>
    <w:basedOn w:val="DefaultParagraphFont"/>
    <w:rsid w:val="00E80AED"/>
  </w:style>
  <w:style w:type="character" w:customStyle="1" w:styleId="Heading2Char">
    <w:name w:val="Heading 2 Char"/>
    <w:basedOn w:val="DefaultParagraphFont"/>
    <w:link w:val="Heading2"/>
    <w:uiPriority w:val="9"/>
    <w:rsid w:val="004B3A78"/>
    <w:rPr>
      <w:rFonts w:asciiTheme="majorHAnsi" w:eastAsiaTheme="majorEastAsia" w:hAnsiTheme="majorHAnsi" w:cstheme="majorBidi"/>
      <w:b/>
      <w:bCs/>
      <w:color w:val="4F81BD" w:themeColor="accent1"/>
      <w:sz w:val="26"/>
      <w:szCs w:val="26"/>
    </w:rPr>
  </w:style>
  <w:style w:type="numbering" w:customStyle="1" w:styleId="NoList2">
    <w:name w:val="No List2"/>
    <w:next w:val="NoList"/>
    <w:uiPriority w:val="99"/>
    <w:semiHidden/>
    <w:unhideWhenUsed/>
    <w:rsid w:val="004B3A78"/>
  </w:style>
  <w:style w:type="character" w:styleId="HTMLCode">
    <w:name w:val="HTML Code"/>
    <w:basedOn w:val="DefaultParagraphFont"/>
    <w:uiPriority w:val="99"/>
    <w:semiHidden/>
    <w:unhideWhenUsed/>
    <w:rsid w:val="004B3A7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3A78"/>
    <w:rPr>
      <w:rFonts w:ascii="Courier New" w:eastAsia="Times New Roman" w:hAnsi="Courier New" w:cs="Courier New"/>
      <w:sz w:val="20"/>
      <w:szCs w:val="20"/>
    </w:rPr>
  </w:style>
  <w:style w:type="character" w:customStyle="1" w:styleId="hljs-keyword">
    <w:name w:val="hljs-keyword"/>
    <w:basedOn w:val="DefaultParagraphFont"/>
    <w:rsid w:val="004B3A78"/>
  </w:style>
  <w:style w:type="character" w:customStyle="1" w:styleId="hljs-comment">
    <w:name w:val="hljs-comment"/>
    <w:basedOn w:val="DefaultParagraphFont"/>
    <w:rsid w:val="004B3A78"/>
  </w:style>
  <w:style w:type="character" w:customStyle="1" w:styleId="hljs-builtin">
    <w:name w:val="hljs-built_in"/>
    <w:basedOn w:val="DefaultParagraphFont"/>
    <w:rsid w:val="004B3A78"/>
  </w:style>
  <w:style w:type="character" w:customStyle="1" w:styleId="hljs-string">
    <w:name w:val="hljs-string"/>
    <w:basedOn w:val="DefaultParagraphFont"/>
    <w:rsid w:val="004B3A78"/>
  </w:style>
  <w:style w:type="character" w:customStyle="1" w:styleId="hljs-number">
    <w:name w:val="hljs-number"/>
    <w:basedOn w:val="DefaultParagraphFont"/>
    <w:rsid w:val="004B3A78"/>
  </w:style>
  <w:style w:type="character" w:customStyle="1" w:styleId="hljs-function">
    <w:name w:val="hljs-function"/>
    <w:basedOn w:val="DefaultParagraphFont"/>
    <w:rsid w:val="004B3A78"/>
  </w:style>
  <w:style w:type="character" w:customStyle="1" w:styleId="hljs-title">
    <w:name w:val="hljs-title"/>
    <w:basedOn w:val="DefaultParagraphFont"/>
    <w:rsid w:val="004B3A78"/>
  </w:style>
  <w:style w:type="character" w:customStyle="1" w:styleId="hljs-params">
    <w:name w:val="hljs-params"/>
    <w:basedOn w:val="DefaultParagraphFont"/>
    <w:rsid w:val="004B3A78"/>
  </w:style>
  <w:style w:type="character" w:customStyle="1" w:styleId="hljs-attr">
    <w:name w:val="hljs-attr"/>
    <w:basedOn w:val="DefaultParagraphFont"/>
    <w:rsid w:val="004B3A78"/>
  </w:style>
  <w:style w:type="character" w:customStyle="1" w:styleId="hljs-literal">
    <w:name w:val="hljs-literal"/>
    <w:basedOn w:val="DefaultParagraphFont"/>
    <w:rsid w:val="004B3A78"/>
  </w:style>
  <w:style w:type="character" w:customStyle="1" w:styleId="xml">
    <w:name w:val="xml"/>
    <w:basedOn w:val="DefaultParagraphFont"/>
    <w:rsid w:val="004B3A78"/>
  </w:style>
  <w:style w:type="character" w:customStyle="1" w:styleId="hljs-tag">
    <w:name w:val="hljs-tag"/>
    <w:basedOn w:val="DefaultParagraphFont"/>
    <w:rsid w:val="004B3A78"/>
  </w:style>
  <w:style w:type="character" w:customStyle="1" w:styleId="hljs-name">
    <w:name w:val="hljs-name"/>
    <w:basedOn w:val="DefaultParagraphFont"/>
    <w:rsid w:val="004B3A78"/>
  </w:style>
  <w:style w:type="character" w:customStyle="1" w:styleId="hljs-regexp">
    <w:name w:val="hljs-regexp"/>
    <w:basedOn w:val="DefaultParagraphFont"/>
    <w:rsid w:val="004B3A78"/>
  </w:style>
  <w:style w:type="character" w:customStyle="1" w:styleId="hljs-type">
    <w:name w:val="hljs-type"/>
    <w:basedOn w:val="DefaultParagraphFont"/>
    <w:rsid w:val="004B3A78"/>
  </w:style>
  <w:style w:type="character" w:customStyle="1" w:styleId="linkify">
    <w:name w:val="linkify"/>
    <w:basedOn w:val="DefaultParagraphFont"/>
    <w:rsid w:val="004B3A78"/>
  </w:style>
  <w:style w:type="numbering" w:customStyle="1" w:styleId="NoList3">
    <w:name w:val="No List3"/>
    <w:next w:val="NoList"/>
    <w:uiPriority w:val="99"/>
    <w:semiHidden/>
    <w:unhideWhenUsed/>
    <w:rsid w:val="002F77D7"/>
  </w:style>
  <w:style w:type="character" w:customStyle="1" w:styleId="fa">
    <w:name w:val="fa"/>
    <w:basedOn w:val="DefaultParagraphFont"/>
    <w:rsid w:val="002F77D7"/>
  </w:style>
  <w:style w:type="character" w:customStyle="1" w:styleId="Heading1Char">
    <w:name w:val="Heading 1 Char"/>
    <w:basedOn w:val="DefaultParagraphFont"/>
    <w:link w:val="Heading1"/>
    <w:uiPriority w:val="9"/>
    <w:rsid w:val="002F77D7"/>
    <w:rPr>
      <w:rFonts w:asciiTheme="majorHAnsi" w:eastAsiaTheme="majorEastAsia" w:hAnsiTheme="majorHAnsi" w:cstheme="majorBidi"/>
      <w:b/>
      <w:bCs/>
      <w:color w:val="365F91" w:themeColor="accent1" w:themeShade="BF"/>
      <w:sz w:val="28"/>
      <w:szCs w:val="28"/>
    </w:rPr>
  </w:style>
  <w:style w:type="numbering" w:customStyle="1" w:styleId="NoList4">
    <w:name w:val="No List4"/>
    <w:next w:val="NoList"/>
    <w:uiPriority w:val="99"/>
    <w:semiHidden/>
    <w:unhideWhenUsed/>
    <w:rsid w:val="002F77D7"/>
  </w:style>
  <w:style w:type="character" w:customStyle="1" w:styleId="kwd">
    <w:name w:val="kwd"/>
    <w:basedOn w:val="DefaultParagraphFont"/>
    <w:rsid w:val="002F77D7"/>
  </w:style>
  <w:style w:type="character" w:customStyle="1" w:styleId="pun">
    <w:name w:val="pun"/>
    <w:basedOn w:val="DefaultParagraphFont"/>
    <w:rsid w:val="002F77D7"/>
  </w:style>
  <w:style w:type="character" w:customStyle="1" w:styleId="pln">
    <w:name w:val="pln"/>
    <w:basedOn w:val="DefaultParagraphFont"/>
    <w:rsid w:val="002F77D7"/>
  </w:style>
  <w:style w:type="character" w:customStyle="1" w:styleId="lit">
    <w:name w:val="lit"/>
    <w:basedOn w:val="DefaultParagraphFont"/>
    <w:rsid w:val="002F77D7"/>
  </w:style>
  <w:style w:type="character" w:customStyle="1" w:styleId="str">
    <w:name w:val="str"/>
    <w:basedOn w:val="DefaultParagraphFont"/>
    <w:rsid w:val="002F77D7"/>
  </w:style>
  <w:style w:type="character" w:customStyle="1" w:styleId="typ">
    <w:name w:val="typ"/>
    <w:basedOn w:val="DefaultParagraphFont"/>
    <w:rsid w:val="002F77D7"/>
  </w:style>
  <w:style w:type="character" w:customStyle="1" w:styleId="com">
    <w:name w:val="com"/>
    <w:basedOn w:val="DefaultParagraphFont"/>
    <w:rsid w:val="002F77D7"/>
  </w:style>
  <w:style w:type="character" w:customStyle="1" w:styleId="atn">
    <w:name w:val="atn"/>
    <w:basedOn w:val="DefaultParagraphFont"/>
    <w:rsid w:val="002F77D7"/>
  </w:style>
  <w:style w:type="character" w:customStyle="1" w:styleId="atv">
    <w:name w:val="atv"/>
    <w:basedOn w:val="DefaultParagraphFont"/>
    <w:rsid w:val="002F77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77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3A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80A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80AE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0A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AED"/>
    <w:rPr>
      <w:rFonts w:ascii="Tahoma" w:hAnsi="Tahoma" w:cs="Tahoma"/>
      <w:sz w:val="16"/>
      <w:szCs w:val="16"/>
    </w:rPr>
  </w:style>
  <w:style w:type="character" w:customStyle="1" w:styleId="Heading3Char">
    <w:name w:val="Heading 3 Char"/>
    <w:basedOn w:val="DefaultParagraphFont"/>
    <w:link w:val="Heading3"/>
    <w:uiPriority w:val="9"/>
    <w:rsid w:val="00E80AE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80AED"/>
    <w:rPr>
      <w:rFonts w:ascii="Times New Roman" w:eastAsia="Times New Roman" w:hAnsi="Times New Roman" w:cs="Times New Roman"/>
      <w:b/>
      <w:bCs/>
      <w:sz w:val="24"/>
      <w:szCs w:val="24"/>
    </w:rPr>
  </w:style>
  <w:style w:type="numbering" w:customStyle="1" w:styleId="NoList1">
    <w:name w:val="No List1"/>
    <w:next w:val="NoList"/>
    <w:uiPriority w:val="99"/>
    <w:semiHidden/>
    <w:unhideWhenUsed/>
    <w:rsid w:val="00E80AED"/>
  </w:style>
  <w:style w:type="paragraph" w:styleId="NormalWeb">
    <w:name w:val="Normal (Web)"/>
    <w:basedOn w:val="Normal"/>
    <w:uiPriority w:val="99"/>
    <w:semiHidden/>
    <w:unhideWhenUsed/>
    <w:rsid w:val="00E80A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0AED"/>
    <w:rPr>
      <w:b/>
      <w:bCs/>
    </w:rPr>
  </w:style>
  <w:style w:type="character" w:styleId="Emphasis">
    <w:name w:val="Emphasis"/>
    <w:basedOn w:val="DefaultParagraphFont"/>
    <w:uiPriority w:val="20"/>
    <w:qFormat/>
    <w:rsid w:val="00E80AED"/>
    <w:rPr>
      <w:i/>
      <w:iCs/>
    </w:rPr>
  </w:style>
  <w:style w:type="character" w:styleId="Hyperlink">
    <w:name w:val="Hyperlink"/>
    <w:basedOn w:val="DefaultParagraphFont"/>
    <w:uiPriority w:val="99"/>
    <w:semiHidden/>
    <w:unhideWhenUsed/>
    <w:rsid w:val="00E80AED"/>
    <w:rPr>
      <w:color w:val="0000FF"/>
      <w:u w:val="single"/>
    </w:rPr>
  </w:style>
  <w:style w:type="character" w:styleId="FollowedHyperlink">
    <w:name w:val="FollowedHyperlink"/>
    <w:basedOn w:val="DefaultParagraphFont"/>
    <w:uiPriority w:val="99"/>
    <w:semiHidden/>
    <w:unhideWhenUsed/>
    <w:rsid w:val="00E80AED"/>
    <w:rPr>
      <w:color w:val="800080"/>
      <w:u w:val="single"/>
    </w:rPr>
  </w:style>
  <w:style w:type="character" w:customStyle="1" w:styleId="attribute">
    <w:name w:val="attribute"/>
    <w:basedOn w:val="DefaultParagraphFont"/>
    <w:rsid w:val="00E80AED"/>
  </w:style>
  <w:style w:type="character" w:customStyle="1" w:styleId="attribute-value">
    <w:name w:val="attribute-value"/>
    <w:basedOn w:val="DefaultParagraphFont"/>
    <w:rsid w:val="00E80AED"/>
  </w:style>
  <w:style w:type="character" w:customStyle="1" w:styleId="tag">
    <w:name w:val="tag"/>
    <w:basedOn w:val="DefaultParagraphFont"/>
    <w:rsid w:val="00E80AED"/>
  </w:style>
  <w:style w:type="character" w:customStyle="1" w:styleId="tag-name">
    <w:name w:val="tag-name"/>
    <w:basedOn w:val="DefaultParagraphFont"/>
    <w:rsid w:val="00E80AED"/>
  </w:style>
  <w:style w:type="character" w:customStyle="1" w:styleId="testit">
    <w:name w:val="testit"/>
    <w:basedOn w:val="DefaultParagraphFont"/>
    <w:rsid w:val="00E80AED"/>
  </w:style>
  <w:style w:type="character" w:customStyle="1" w:styleId="Heading2Char">
    <w:name w:val="Heading 2 Char"/>
    <w:basedOn w:val="DefaultParagraphFont"/>
    <w:link w:val="Heading2"/>
    <w:uiPriority w:val="9"/>
    <w:rsid w:val="004B3A78"/>
    <w:rPr>
      <w:rFonts w:asciiTheme="majorHAnsi" w:eastAsiaTheme="majorEastAsia" w:hAnsiTheme="majorHAnsi" w:cstheme="majorBidi"/>
      <w:b/>
      <w:bCs/>
      <w:color w:val="4F81BD" w:themeColor="accent1"/>
      <w:sz w:val="26"/>
      <w:szCs w:val="26"/>
    </w:rPr>
  </w:style>
  <w:style w:type="numbering" w:customStyle="1" w:styleId="NoList2">
    <w:name w:val="No List2"/>
    <w:next w:val="NoList"/>
    <w:uiPriority w:val="99"/>
    <w:semiHidden/>
    <w:unhideWhenUsed/>
    <w:rsid w:val="004B3A78"/>
  </w:style>
  <w:style w:type="character" w:styleId="HTMLCode">
    <w:name w:val="HTML Code"/>
    <w:basedOn w:val="DefaultParagraphFont"/>
    <w:uiPriority w:val="99"/>
    <w:semiHidden/>
    <w:unhideWhenUsed/>
    <w:rsid w:val="004B3A7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B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3A78"/>
    <w:rPr>
      <w:rFonts w:ascii="Courier New" w:eastAsia="Times New Roman" w:hAnsi="Courier New" w:cs="Courier New"/>
      <w:sz w:val="20"/>
      <w:szCs w:val="20"/>
    </w:rPr>
  </w:style>
  <w:style w:type="character" w:customStyle="1" w:styleId="hljs-keyword">
    <w:name w:val="hljs-keyword"/>
    <w:basedOn w:val="DefaultParagraphFont"/>
    <w:rsid w:val="004B3A78"/>
  </w:style>
  <w:style w:type="character" w:customStyle="1" w:styleId="hljs-comment">
    <w:name w:val="hljs-comment"/>
    <w:basedOn w:val="DefaultParagraphFont"/>
    <w:rsid w:val="004B3A78"/>
  </w:style>
  <w:style w:type="character" w:customStyle="1" w:styleId="hljs-builtin">
    <w:name w:val="hljs-built_in"/>
    <w:basedOn w:val="DefaultParagraphFont"/>
    <w:rsid w:val="004B3A78"/>
  </w:style>
  <w:style w:type="character" w:customStyle="1" w:styleId="hljs-string">
    <w:name w:val="hljs-string"/>
    <w:basedOn w:val="DefaultParagraphFont"/>
    <w:rsid w:val="004B3A78"/>
  </w:style>
  <w:style w:type="character" w:customStyle="1" w:styleId="hljs-number">
    <w:name w:val="hljs-number"/>
    <w:basedOn w:val="DefaultParagraphFont"/>
    <w:rsid w:val="004B3A78"/>
  </w:style>
  <w:style w:type="character" w:customStyle="1" w:styleId="hljs-function">
    <w:name w:val="hljs-function"/>
    <w:basedOn w:val="DefaultParagraphFont"/>
    <w:rsid w:val="004B3A78"/>
  </w:style>
  <w:style w:type="character" w:customStyle="1" w:styleId="hljs-title">
    <w:name w:val="hljs-title"/>
    <w:basedOn w:val="DefaultParagraphFont"/>
    <w:rsid w:val="004B3A78"/>
  </w:style>
  <w:style w:type="character" w:customStyle="1" w:styleId="hljs-params">
    <w:name w:val="hljs-params"/>
    <w:basedOn w:val="DefaultParagraphFont"/>
    <w:rsid w:val="004B3A78"/>
  </w:style>
  <w:style w:type="character" w:customStyle="1" w:styleId="hljs-attr">
    <w:name w:val="hljs-attr"/>
    <w:basedOn w:val="DefaultParagraphFont"/>
    <w:rsid w:val="004B3A78"/>
  </w:style>
  <w:style w:type="character" w:customStyle="1" w:styleId="hljs-literal">
    <w:name w:val="hljs-literal"/>
    <w:basedOn w:val="DefaultParagraphFont"/>
    <w:rsid w:val="004B3A78"/>
  </w:style>
  <w:style w:type="character" w:customStyle="1" w:styleId="xml">
    <w:name w:val="xml"/>
    <w:basedOn w:val="DefaultParagraphFont"/>
    <w:rsid w:val="004B3A78"/>
  </w:style>
  <w:style w:type="character" w:customStyle="1" w:styleId="hljs-tag">
    <w:name w:val="hljs-tag"/>
    <w:basedOn w:val="DefaultParagraphFont"/>
    <w:rsid w:val="004B3A78"/>
  </w:style>
  <w:style w:type="character" w:customStyle="1" w:styleId="hljs-name">
    <w:name w:val="hljs-name"/>
    <w:basedOn w:val="DefaultParagraphFont"/>
    <w:rsid w:val="004B3A78"/>
  </w:style>
  <w:style w:type="character" w:customStyle="1" w:styleId="hljs-regexp">
    <w:name w:val="hljs-regexp"/>
    <w:basedOn w:val="DefaultParagraphFont"/>
    <w:rsid w:val="004B3A78"/>
  </w:style>
  <w:style w:type="character" w:customStyle="1" w:styleId="hljs-type">
    <w:name w:val="hljs-type"/>
    <w:basedOn w:val="DefaultParagraphFont"/>
    <w:rsid w:val="004B3A78"/>
  </w:style>
  <w:style w:type="character" w:customStyle="1" w:styleId="linkify">
    <w:name w:val="linkify"/>
    <w:basedOn w:val="DefaultParagraphFont"/>
    <w:rsid w:val="004B3A78"/>
  </w:style>
  <w:style w:type="numbering" w:customStyle="1" w:styleId="NoList3">
    <w:name w:val="No List3"/>
    <w:next w:val="NoList"/>
    <w:uiPriority w:val="99"/>
    <w:semiHidden/>
    <w:unhideWhenUsed/>
    <w:rsid w:val="002F77D7"/>
  </w:style>
  <w:style w:type="character" w:customStyle="1" w:styleId="fa">
    <w:name w:val="fa"/>
    <w:basedOn w:val="DefaultParagraphFont"/>
    <w:rsid w:val="002F77D7"/>
  </w:style>
  <w:style w:type="character" w:customStyle="1" w:styleId="Heading1Char">
    <w:name w:val="Heading 1 Char"/>
    <w:basedOn w:val="DefaultParagraphFont"/>
    <w:link w:val="Heading1"/>
    <w:uiPriority w:val="9"/>
    <w:rsid w:val="002F77D7"/>
    <w:rPr>
      <w:rFonts w:asciiTheme="majorHAnsi" w:eastAsiaTheme="majorEastAsia" w:hAnsiTheme="majorHAnsi" w:cstheme="majorBidi"/>
      <w:b/>
      <w:bCs/>
      <w:color w:val="365F91" w:themeColor="accent1" w:themeShade="BF"/>
      <w:sz w:val="28"/>
      <w:szCs w:val="28"/>
    </w:rPr>
  </w:style>
  <w:style w:type="numbering" w:customStyle="1" w:styleId="NoList4">
    <w:name w:val="No List4"/>
    <w:next w:val="NoList"/>
    <w:uiPriority w:val="99"/>
    <w:semiHidden/>
    <w:unhideWhenUsed/>
    <w:rsid w:val="002F77D7"/>
  </w:style>
  <w:style w:type="character" w:customStyle="1" w:styleId="kwd">
    <w:name w:val="kwd"/>
    <w:basedOn w:val="DefaultParagraphFont"/>
    <w:rsid w:val="002F77D7"/>
  </w:style>
  <w:style w:type="character" w:customStyle="1" w:styleId="pun">
    <w:name w:val="pun"/>
    <w:basedOn w:val="DefaultParagraphFont"/>
    <w:rsid w:val="002F77D7"/>
  </w:style>
  <w:style w:type="character" w:customStyle="1" w:styleId="pln">
    <w:name w:val="pln"/>
    <w:basedOn w:val="DefaultParagraphFont"/>
    <w:rsid w:val="002F77D7"/>
  </w:style>
  <w:style w:type="character" w:customStyle="1" w:styleId="lit">
    <w:name w:val="lit"/>
    <w:basedOn w:val="DefaultParagraphFont"/>
    <w:rsid w:val="002F77D7"/>
  </w:style>
  <w:style w:type="character" w:customStyle="1" w:styleId="str">
    <w:name w:val="str"/>
    <w:basedOn w:val="DefaultParagraphFont"/>
    <w:rsid w:val="002F77D7"/>
  </w:style>
  <w:style w:type="character" w:customStyle="1" w:styleId="typ">
    <w:name w:val="typ"/>
    <w:basedOn w:val="DefaultParagraphFont"/>
    <w:rsid w:val="002F77D7"/>
  </w:style>
  <w:style w:type="character" w:customStyle="1" w:styleId="com">
    <w:name w:val="com"/>
    <w:basedOn w:val="DefaultParagraphFont"/>
    <w:rsid w:val="002F77D7"/>
  </w:style>
  <w:style w:type="character" w:customStyle="1" w:styleId="atn">
    <w:name w:val="atn"/>
    <w:basedOn w:val="DefaultParagraphFont"/>
    <w:rsid w:val="002F77D7"/>
  </w:style>
  <w:style w:type="character" w:customStyle="1" w:styleId="atv">
    <w:name w:val="atv"/>
    <w:basedOn w:val="DefaultParagraphFont"/>
    <w:rsid w:val="002F77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20444">
      <w:bodyDiv w:val="1"/>
      <w:marLeft w:val="0"/>
      <w:marRight w:val="0"/>
      <w:marTop w:val="0"/>
      <w:marBottom w:val="0"/>
      <w:divBdr>
        <w:top w:val="none" w:sz="0" w:space="0" w:color="auto"/>
        <w:left w:val="none" w:sz="0" w:space="0" w:color="auto"/>
        <w:bottom w:val="none" w:sz="0" w:space="0" w:color="auto"/>
        <w:right w:val="none" w:sz="0" w:space="0" w:color="auto"/>
      </w:divBdr>
    </w:div>
    <w:div w:id="594477138">
      <w:bodyDiv w:val="1"/>
      <w:marLeft w:val="0"/>
      <w:marRight w:val="0"/>
      <w:marTop w:val="0"/>
      <w:marBottom w:val="0"/>
      <w:divBdr>
        <w:top w:val="none" w:sz="0" w:space="0" w:color="auto"/>
        <w:left w:val="none" w:sz="0" w:space="0" w:color="auto"/>
        <w:bottom w:val="none" w:sz="0" w:space="0" w:color="auto"/>
        <w:right w:val="none" w:sz="0" w:space="0" w:color="auto"/>
      </w:divBdr>
    </w:div>
    <w:div w:id="637998068">
      <w:bodyDiv w:val="1"/>
      <w:marLeft w:val="0"/>
      <w:marRight w:val="0"/>
      <w:marTop w:val="0"/>
      <w:marBottom w:val="0"/>
      <w:divBdr>
        <w:top w:val="none" w:sz="0" w:space="0" w:color="auto"/>
        <w:left w:val="none" w:sz="0" w:space="0" w:color="auto"/>
        <w:bottom w:val="none" w:sz="0" w:space="0" w:color="auto"/>
        <w:right w:val="none" w:sz="0" w:space="0" w:color="auto"/>
      </w:divBdr>
      <w:divsChild>
        <w:div w:id="2091729871">
          <w:marLeft w:val="0"/>
          <w:marRight w:val="0"/>
          <w:marTop w:val="0"/>
          <w:marBottom w:val="300"/>
          <w:divBdr>
            <w:top w:val="none" w:sz="0" w:space="0" w:color="auto"/>
            <w:left w:val="none" w:sz="0" w:space="0" w:color="auto"/>
            <w:bottom w:val="none" w:sz="0" w:space="0" w:color="auto"/>
            <w:right w:val="none" w:sz="0" w:space="0" w:color="auto"/>
          </w:divBdr>
          <w:divsChild>
            <w:div w:id="667444384">
              <w:marLeft w:val="0"/>
              <w:marRight w:val="0"/>
              <w:marTop w:val="0"/>
              <w:marBottom w:val="0"/>
              <w:divBdr>
                <w:top w:val="none" w:sz="0" w:space="0" w:color="auto"/>
                <w:left w:val="none" w:sz="0" w:space="0" w:color="auto"/>
                <w:bottom w:val="none" w:sz="0" w:space="0" w:color="auto"/>
                <w:right w:val="none" w:sz="0" w:space="0" w:color="auto"/>
              </w:divBdr>
              <w:divsChild>
                <w:div w:id="1694455905">
                  <w:marLeft w:val="0"/>
                  <w:marRight w:val="0"/>
                  <w:marTop w:val="0"/>
                  <w:marBottom w:val="0"/>
                  <w:divBdr>
                    <w:top w:val="none" w:sz="0" w:space="0" w:color="auto"/>
                    <w:left w:val="none" w:sz="0" w:space="0" w:color="auto"/>
                    <w:bottom w:val="none" w:sz="0" w:space="0" w:color="auto"/>
                    <w:right w:val="none" w:sz="0" w:space="0" w:color="auto"/>
                  </w:divBdr>
                  <w:divsChild>
                    <w:div w:id="458111790">
                      <w:marLeft w:val="0"/>
                      <w:marRight w:val="0"/>
                      <w:marTop w:val="0"/>
                      <w:marBottom w:val="300"/>
                      <w:divBdr>
                        <w:top w:val="none" w:sz="0" w:space="0" w:color="auto"/>
                        <w:left w:val="none" w:sz="0" w:space="0" w:color="auto"/>
                        <w:bottom w:val="none" w:sz="0" w:space="0" w:color="auto"/>
                        <w:right w:val="none" w:sz="0" w:space="0" w:color="auto"/>
                      </w:divBdr>
                      <w:divsChild>
                        <w:div w:id="1207185683">
                          <w:marLeft w:val="0"/>
                          <w:marRight w:val="0"/>
                          <w:marTop w:val="0"/>
                          <w:marBottom w:val="0"/>
                          <w:divBdr>
                            <w:top w:val="none" w:sz="0" w:space="0" w:color="auto"/>
                            <w:left w:val="none" w:sz="0" w:space="0" w:color="auto"/>
                            <w:bottom w:val="none" w:sz="0" w:space="0" w:color="auto"/>
                            <w:right w:val="none" w:sz="0" w:space="0" w:color="auto"/>
                          </w:divBdr>
                        </w:div>
                        <w:div w:id="342171884">
                          <w:marLeft w:val="0"/>
                          <w:marRight w:val="0"/>
                          <w:marTop w:val="0"/>
                          <w:marBottom w:val="0"/>
                          <w:divBdr>
                            <w:top w:val="none" w:sz="0" w:space="0" w:color="auto"/>
                            <w:left w:val="none" w:sz="0" w:space="0" w:color="auto"/>
                            <w:bottom w:val="none" w:sz="0" w:space="0" w:color="auto"/>
                            <w:right w:val="none" w:sz="0" w:space="0" w:color="auto"/>
                          </w:divBdr>
                          <w:divsChild>
                            <w:div w:id="117553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628293">
                  <w:marLeft w:val="0"/>
                  <w:marRight w:val="0"/>
                  <w:marTop w:val="0"/>
                  <w:marBottom w:val="0"/>
                  <w:divBdr>
                    <w:top w:val="none" w:sz="0" w:space="0" w:color="auto"/>
                    <w:left w:val="none" w:sz="0" w:space="0" w:color="auto"/>
                    <w:bottom w:val="none" w:sz="0" w:space="0" w:color="auto"/>
                    <w:right w:val="none" w:sz="0" w:space="0" w:color="auto"/>
                  </w:divBdr>
                  <w:divsChild>
                    <w:div w:id="1883784638">
                      <w:marLeft w:val="0"/>
                      <w:marRight w:val="0"/>
                      <w:marTop w:val="0"/>
                      <w:marBottom w:val="300"/>
                      <w:divBdr>
                        <w:top w:val="none" w:sz="0" w:space="0" w:color="auto"/>
                        <w:left w:val="none" w:sz="0" w:space="0" w:color="auto"/>
                        <w:bottom w:val="none" w:sz="0" w:space="0" w:color="auto"/>
                        <w:right w:val="none" w:sz="0" w:space="0" w:color="auto"/>
                      </w:divBdr>
                      <w:divsChild>
                        <w:div w:id="2082557777">
                          <w:marLeft w:val="0"/>
                          <w:marRight w:val="0"/>
                          <w:marTop w:val="0"/>
                          <w:marBottom w:val="0"/>
                          <w:divBdr>
                            <w:top w:val="none" w:sz="0" w:space="0" w:color="auto"/>
                            <w:left w:val="none" w:sz="0" w:space="0" w:color="auto"/>
                            <w:bottom w:val="none" w:sz="0" w:space="0" w:color="auto"/>
                            <w:right w:val="none" w:sz="0" w:space="0" w:color="auto"/>
                          </w:divBdr>
                        </w:div>
                        <w:div w:id="1463962385">
                          <w:marLeft w:val="0"/>
                          <w:marRight w:val="0"/>
                          <w:marTop w:val="0"/>
                          <w:marBottom w:val="0"/>
                          <w:divBdr>
                            <w:top w:val="none" w:sz="0" w:space="0" w:color="auto"/>
                            <w:left w:val="none" w:sz="0" w:space="0" w:color="auto"/>
                            <w:bottom w:val="none" w:sz="0" w:space="0" w:color="auto"/>
                            <w:right w:val="none" w:sz="0" w:space="0" w:color="auto"/>
                          </w:divBdr>
                          <w:divsChild>
                            <w:div w:id="12970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927704">
                  <w:marLeft w:val="0"/>
                  <w:marRight w:val="0"/>
                  <w:marTop w:val="0"/>
                  <w:marBottom w:val="0"/>
                  <w:divBdr>
                    <w:top w:val="none" w:sz="0" w:space="0" w:color="auto"/>
                    <w:left w:val="none" w:sz="0" w:space="0" w:color="auto"/>
                    <w:bottom w:val="none" w:sz="0" w:space="0" w:color="auto"/>
                    <w:right w:val="none" w:sz="0" w:space="0" w:color="auto"/>
                  </w:divBdr>
                  <w:divsChild>
                    <w:div w:id="1865092983">
                      <w:marLeft w:val="0"/>
                      <w:marRight w:val="0"/>
                      <w:marTop w:val="0"/>
                      <w:marBottom w:val="300"/>
                      <w:divBdr>
                        <w:top w:val="none" w:sz="0" w:space="0" w:color="auto"/>
                        <w:left w:val="none" w:sz="0" w:space="0" w:color="auto"/>
                        <w:bottom w:val="none" w:sz="0" w:space="0" w:color="auto"/>
                        <w:right w:val="none" w:sz="0" w:space="0" w:color="auto"/>
                      </w:divBdr>
                      <w:divsChild>
                        <w:div w:id="617219165">
                          <w:marLeft w:val="0"/>
                          <w:marRight w:val="0"/>
                          <w:marTop w:val="0"/>
                          <w:marBottom w:val="0"/>
                          <w:divBdr>
                            <w:top w:val="none" w:sz="0" w:space="0" w:color="auto"/>
                            <w:left w:val="none" w:sz="0" w:space="0" w:color="auto"/>
                            <w:bottom w:val="none" w:sz="0" w:space="0" w:color="auto"/>
                            <w:right w:val="none" w:sz="0" w:space="0" w:color="auto"/>
                          </w:divBdr>
                        </w:div>
                        <w:div w:id="883907093">
                          <w:marLeft w:val="0"/>
                          <w:marRight w:val="0"/>
                          <w:marTop w:val="0"/>
                          <w:marBottom w:val="0"/>
                          <w:divBdr>
                            <w:top w:val="none" w:sz="0" w:space="0" w:color="auto"/>
                            <w:left w:val="none" w:sz="0" w:space="0" w:color="auto"/>
                            <w:bottom w:val="none" w:sz="0" w:space="0" w:color="auto"/>
                            <w:right w:val="none" w:sz="0" w:space="0" w:color="auto"/>
                          </w:divBdr>
                          <w:divsChild>
                            <w:div w:id="181745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581044">
                  <w:marLeft w:val="0"/>
                  <w:marRight w:val="0"/>
                  <w:marTop w:val="0"/>
                  <w:marBottom w:val="0"/>
                  <w:divBdr>
                    <w:top w:val="none" w:sz="0" w:space="0" w:color="auto"/>
                    <w:left w:val="none" w:sz="0" w:space="0" w:color="auto"/>
                    <w:bottom w:val="none" w:sz="0" w:space="0" w:color="auto"/>
                    <w:right w:val="none" w:sz="0" w:space="0" w:color="auto"/>
                  </w:divBdr>
                  <w:divsChild>
                    <w:div w:id="1965191320">
                      <w:marLeft w:val="0"/>
                      <w:marRight w:val="0"/>
                      <w:marTop w:val="0"/>
                      <w:marBottom w:val="300"/>
                      <w:divBdr>
                        <w:top w:val="none" w:sz="0" w:space="0" w:color="auto"/>
                        <w:left w:val="none" w:sz="0" w:space="0" w:color="auto"/>
                        <w:bottom w:val="none" w:sz="0" w:space="0" w:color="auto"/>
                        <w:right w:val="none" w:sz="0" w:space="0" w:color="auto"/>
                      </w:divBdr>
                      <w:divsChild>
                        <w:div w:id="942110754">
                          <w:marLeft w:val="0"/>
                          <w:marRight w:val="0"/>
                          <w:marTop w:val="0"/>
                          <w:marBottom w:val="0"/>
                          <w:divBdr>
                            <w:top w:val="none" w:sz="0" w:space="0" w:color="auto"/>
                            <w:left w:val="none" w:sz="0" w:space="0" w:color="auto"/>
                            <w:bottom w:val="none" w:sz="0" w:space="0" w:color="auto"/>
                            <w:right w:val="none" w:sz="0" w:space="0" w:color="auto"/>
                          </w:divBdr>
                        </w:div>
                        <w:div w:id="967131424">
                          <w:marLeft w:val="0"/>
                          <w:marRight w:val="0"/>
                          <w:marTop w:val="0"/>
                          <w:marBottom w:val="0"/>
                          <w:divBdr>
                            <w:top w:val="none" w:sz="0" w:space="0" w:color="auto"/>
                            <w:left w:val="none" w:sz="0" w:space="0" w:color="auto"/>
                            <w:bottom w:val="none" w:sz="0" w:space="0" w:color="auto"/>
                            <w:right w:val="none" w:sz="0" w:space="0" w:color="auto"/>
                          </w:divBdr>
                          <w:divsChild>
                            <w:div w:id="128137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213664">
                  <w:marLeft w:val="0"/>
                  <w:marRight w:val="0"/>
                  <w:marTop w:val="0"/>
                  <w:marBottom w:val="0"/>
                  <w:divBdr>
                    <w:top w:val="none" w:sz="0" w:space="0" w:color="auto"/>
                    <w:left w:val="none" w:sz="0" w:space="0" w:color="auto"/>
                    <w:bottom w:val="none" w:sz="0" w:space="0" w:color="auto"/>
                    <w:right w:val="none" w:sz="0" w:space="0" w:color="auto"/>
                  </w:divBdr>
                  <w:divsChild>
                    <w:div w:id="2127265437">
                      <w:marLeft w:val="0"/>
                      <w:marRight w:val="0"/>
                      <w:marTop w:val="0"/>
                      <w:marBottom w:val="300"/>
                      <w:divBdr>
                        <w:top w:val="none" w:sz="0" w:space="0" w:color="auto"/>
                        <w:left w:val="none" w:sz="0" w:space="0" w:color="auto"/>
                        <w:bottom w:val="none" w:sz="0" w:space="0" w:color="auto"/>
                        <w:right w:val="none" w:sz="0" w:space="0" w:color="auto"/>
                      </w:divBdr>
                      <w:divsChild>
                        <w:div w:id="1111977129">
                          <w:marLeft w:val="0"/>
                          <w:marRight w:val="0"/>
                          <w:marTop w:val="0"/>
                          <w:marBottom w:val="0"/>
                          <w:divBdr>
                            <w:top w:val="none" w:sz="0" w:space="0" w:color="auto"/>
                            <w:left w:val="none" w:sz="0" w:space="0" w:color="auto"/>
                            <w:bottom w:val="none" w:sz="0" w:space="0" w:color="auto"/>
                            <w:right w:val="none" w:sz="0" w:space="0" w:color="auto"/>
                          </w:divBdr>
                        </w:div>
                        <w:div w:id="535701767">
                          <w:marLeft w:val="0"/>
                          <w:marRight w:val="0"/>
                          <w:marTop w:val="0"/>
                          <w:marBottom w:val="0"/>
                          <w:divBdr>
                            <w:top w:val="none" w:sz="0" w:space="0" w:color="auto"/>
                            <w:left w:val="none" w:sz="0" w:space="0" w:color="auto"/>
                            <w:bottom w:val="none" w:sz="0" w:space="0" w:color="auto"/>
                            <w:right w:val="none" w:sz="0" w:space="0" w:color="auto"/>
                          </w:divBdr>
                          <w:divsChild>
                            <w:div w:id="125744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570860">
                  <w:marLeft w:val="0"/>
                  <w:marRight w:val="0"/>
                  <w:marTop w:val="0"/>
                  <w:marBottom w:val="0"/>
                  <w:divBdr>
                    <w:top w:val="none" w:sz="0" w:space="0" w:color="auto"/>
                    <w:left w:val="none" w:sz="0" w:space="0" w:color="auto"/>
                    <w:bottom w:val="none" w:sz="0" w:space="0" w:color="auto"/>
                    <w:right w:val="none" w:sz="0" w:space="0" w:color="auto"/>
                  </w:divBdr>
                  <w:divsChild>
                    <w:div w:id="741566111">
                      <w:marLeft w:val="0"/>
                      <w:marRight w:val="0"/>
                      <w:marTop w:val="0"/>
                      <w:marBottom w:val="300"/>
                      <w:divBdr>
                        <w:top w:val="none" w:sz="0" w:space="0" w:color="auto"/>
                        <w:left w:val="none" w:sz="0" w:space="0" w:color="auto"/>
                        <w:bottom w:val="none" w:sz="0" w:space="0" w:color="auto"/>
                        <w:right w:val="none" w:sz="0" w:space="0" w:color="auto"/>
                      </w:divBdr>
                      <w:divsChild>
                        <w:div w:id="18894123">
                          <w:marLeft w:val="0"/>
                          <w:marRight w:val="0"/>
                          <w:marTop w:val="0"/>
                          <w:marBottom w:val="0"/>
                          <w:divBdr>
                            <w:top w:val="none" w:sz="0" w:space="0" w:color="auto"/>
                            <w:left w:val="none" w:sz="0" w:space="0" w:color="auto"/>
                            <w:bottom w:val="none" w:sz="0" w:space="0" w:color="auto"/>
                            <w:right w:val="none" w:sz="0" w:space="0" w:color="auto"/>
                          </w:divBdr>
                        </w:div>
                        <w:div w:id="1338311067">
                          <w:marLeft w:val="0"/>
                          <w:marRight w:val="0"/>
                          <w:marTop w:val="0"/>
                          <w:marBottom w:val="0"/>
                          <w:divBdr>
                            <w:top w:val="none" w:sz="0" w:space="0" w:color="auto"/>
                            <w:left w:val="none" w:sz="0" w:space="0" w:color="auto"/>
                            <w:bottom w:val="none" w:sz="0" w:space="0" w:color="auto"/>
                            <w:right w:val="none" w:sz="0" w:space="0" w:color="auto"/>
                          </w:divBdr>
                          <w:divsChild>
                            <w:div w:id="3618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030381">
                  <w:marLeft w:val="0"/>
                  <w:marRight w:val="0"/>
                  <w:marTop w:val="0"/>
                  <w:marBottom w:val="0"/>
                  <w:divBdr>
                    <w:top w:val="none" w:sz="0" w:space="0" w:color="auto"/>
                    <w:left w:val="none" w:sz="0" w:space="0" w:color="auto"/>
                    <w:bottom w:val="none" w:sz="0" w:space="0" w:color="auto"/>
                    <w:right w:val="none" w:sz="0" w:space="0" w:color="auto"/>
                  </w:divBdr>
                  <w:divsChild>
                    <w:div w:id="680278662">
                      <w:marLeft w:val="0"/>
                      <w:marRight w:val="0"/>
                      <w:marTop w:val="0"/>
                      <w:marBottom w:val="300"/>
                      <w:divBdr>
                        <w:top w:val="none" w:sz="0" w:space="0" w:color="auto"/>
                        <w:left w:val="none" w:sz="0" w:space="0" w:color="auto"/>
                        <w:bottom w:val="none" w:sz="0" w:space="0" w:color="auto"/>
                        <w:right w:val="none" w:sz="0" w:space="0" w:color="auto"/>
                      </w:divBdr>
                      <w:divsChild>
                        <w:div w:id="2046052905">
                          <w:marLeft w:val="0"/>
                          <w:marRight w:val="0"/>
                          <w:marTop w:val="0"/>
                          <w:marBottom w:val="0"/>
                          <w:divBdr>
                            <w:top w:val="none" w:sz="0" w:space="0" w:color="auto"/>
                            <w:left w:val="none" w:sz="0" w:space="0" w:color="auto"/>
                            <w:bottom w:val="none" w:sz="0" w:space="0" w:color="auto"/>
                            <w:right w:val="none" w:sz="0" w:space="0" w:color="auto"/>
                          </w:divBdr>
                        </w:div>
                        <w:div w:id="129523810">
                          <w:marLeft w:val="0"/>
                          <w:marRight w:val="0"/>
                          <w:marTop w:val="0"/>
                          <w:marBottom w:val="0"/>
                          <w:divBdr>
                            <w:top w:val="none" w:sz="0" w:space="0" w:color="auto"/>
                            <w:left w:val="none" w:sz="0" w:space="0" w:color="auto"/>
                            <w:bottom w:val="none" w:sz="0" w:space="0" w:color="auto"/>
                            <w:right w:val="none" w:sz="0" w:space="0" w:color="auto"/>
                          </w:divBdr>
                          <w:divsChild>
                            <w:div w:id="212310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398147">
                  <w:marLeft w:val="0"/>
                  <w:marRight w:val="0"/>
                  <w:marTop w:val="0"/>
                  <w:marBottom w:val="0"/>
                  <w:divBdr>
                    <w:top w:val="none" w:sz="0" w:space="0" w:color="auto"/>
                    <w:left w:val="none" w:sz="0" w:space="0" w:color="auto"/>
                    <w:bottom w:val="none" w:sz="0" w:space="0" w:color="auto"/>
                    <w:right w:val="none" w:sz="0" w:space="0" w:color="auto"/>
                  </w:divBdr>
                  <w:divsChild>
                    <w:div w:id="714741463">
                      <w:marLeft w:val="0"/>
                      <w:marRight w:val="0"/>
                      <w:marTop w:val="0"/>
                      <w:marBottom w:val="300"/>
                      <w:divBdr>
                        <w:top w:val="none" w:sz="0" w:space="0" w:color="auto"/>
                        <w:left w:val="none" w:sz="0" w:space="0" w:color="auto"/>
                        <w:bottom w:val="none" w:sz="0" w:space="0" w:color="auto"/>
                        <w:right w:val="none" w:sz="0" w:space="0" w:color="auto"/>
                      </w:divBdr>
                      <w:divsChild>
                        <w:div w:id="1262376010">
                          <w:marLeft w:val="0"/>
                          <w:marRight w:val="0"/>
                          <w:marTop w:val="0"/>
                          <w:marBottom w:val="0"/>
                          <w:divBdr>
                            <w:top w:val="none" w:sz="0" w:space="0" w:color="auto"/>
                            <w:left w:val="none" w:sz="0" w:space="0" w:color="auto"/>
                            <w:bottom w:val="none" w:sz="0" w:space="0" w:color="auto"/>
                            <w:right w:val="none" w:sz="0" w:space="0" w:color="auto"/>
                          </w:divBdr>
                        </w:div>
                        <w:div w:id="1680616696">
                          <w:marLeft w:val="0"/>
                          <w:marRight w:val="0"/>
                          <w:marTop w:val="0"/>
                          <w:marBottom w:val="0"/>
                          <w:divBdr>
                            <w:top w:val="none" w:sz="0" w:space="0" w:color="auto"/>
                            <w:left w:val="none" w:sz="0" w:space="0" w:color="auto"/>
                            <w:bottom w:val="none" w:sz="0" w:space="0" w:color="auto"/>
                            <w:right w:val="none" w:sz="0" w:space="0" w:color="auto"/>
                          </w:divBdr>
                          <w:divsChild>
                            <w:div w:id="4957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373763">
                  <w:marLeft w:val="0"/>
                  <w:marRight w:val="0"/>
                  <w:marTop w:val="0"/>
                  <w:marBottom w:val="0"/>
                  <w:divBdr>
                    <w:top w:val="none" w:sz="0" w:space="0" w:color="auto"/>
                    <w:left w:val="none" w:sz="0" w:space="0" w:color="auto"/>
                    <w:bottom w:val="none" w:sz="0" w:space="0" w:color="auto"/>
                    <w:right w:val="none" w:sz="0" w:space="0" w:color="auto"/>
                  </w:divBdr>
                  <w:divsChild>
                    <w:div w:id="1418359545">
                      <w:marLeft w:val="0"/>
                      <w:marRight w:val="0"/>
                      <w:marTop w:val="0"/>
                      <w:marBottom w:val="300"/>
                      <w:divBdr>
                        <w:top w:val="none" w:sz="0" w:space="0" w:color="auto"/>
                        <w:left w:val="none" w:sz="0" w:space="0" w:color="auto"/>
                        <w:bottom w:val="none" w:sz="0" w:space="0" w:color="auto"/>
                        <w:right w:val="none" w:sz="0" w:space="0" w:color="auto"/>
                      </w:divBdr>
                      <w:divsChild>
                        <w:div w:id="2006201285">
                          <w:marLeft w:val="0"/>
                          <w:marRight w:val="0"/>
                          <w:marTop w:val="0"/>
                          <w:marBottom w:val="0"/>
                          <w:divBdr>
                            <w:top w:val="none" w:sz="0" w:space="0" w:color="auto"/>
                            <w:left w:val="none" w:sz="0" w:space="0" w:color="auto"/>
                            <w:bottom w:val="none" w:sz="0" w:space="0" w:color="auto"/>
                            <w:right w:val="none" w:sz="0" w:space="0" w:color="auto"/>
                          </w:divBdr>
                        </w:div>
                        <w:div w:id="994794494">
                          <w:marLeft w:val="0"/>
                          <w:marRight w:val="0"/>
                          <w:marTop w:val="0"/>
                          <w:marBottom w:val="0"/>
                          <w:divBdr>
                            <w:top w:val="none" w:sz="0" w:space="0" w:color="auto"/>
                            <w:left w:val="none" w:sz="0" w:space="0" w:color="auto"/>
                            <w:bottom w:val="none" w:sz="0" w:space="0" w:color="auto"/>
                            <w:right w:val="none" w:sz="0" w:space="0" w:color="auto"/>
                          </w:divBdr>
                          <w:divsChild>
                            <w:div w:id="101195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814773">
                  <w:marLeft w:val="0"/>
                  <w:marRight w:val="0"/>
                  <w:marTop w:val="0"/>
                  <w:marBottom w:val="0"/>
                  <w:divBdr>
                    <w:top w:val="none" w:sz="0" w:space="0" w:color="auto"/>
                    <w:left w:val="none" w:sz="0" w:space="0" w:color="auto"/>
                    <w:bottom w:val="none" w:sz="0" w:space="0" w:color="auto"/>
                    <w:right w:val="none" w:sz="0" w:space="0" w:color="auto"/>
                  </w:divBdr>
                  <w:divsChild>
                    <w:div w:id="1701323113">
                      <w:marLeft w:val="0"/>
                      <w:marRight w:val="0"/>
                      <w:marTop w:val="0"/>
                      <w:marBottom w:val="300"/>
                      <w:divBdr>
                        <w:top w:val="none" w:sz="0" w:space="0" w:color="auto"/>
                        <w:left w:val="none" w:sz="0" w:space="0" w:color="auto"/>
                        <w:bottom w:val="none" w:sz="0" w:space="0" w:color="auto"/>
                        <w:right w:val="none" w:sz="0" w:space="0" w:color="auto"/>
                      </w:divBdr>
                      <w:divsChild>
                        <w:div w:id="1617980981">
                          <w:marLeft w:val="0"/>
                          <w:marRight w:val="0"/>
                          <w:marTop w:val="0"/>
                          <w:marBottom w:val="0"/>
                          <w:divBdr>
                            <w:top w:val="none" w:sz="0" w:space="0" w:color="auto"/>
                            <w:left w:val="none" w:sz="0" w:space="0" w:color="auto"/>
                            <w:bottom w:val="none" w:sz="0" w:space="0" w:color="auto"/>
                            <w:right w:val="none" w:sz="0" w:space="0" w:color="auto"/>
                          </w:divBdr>
                        </w:div>
                        <w:div w:id="159663101">
                          <w:marLeft w:val="0"/>
                          <w:marRight w:val="0"/>
                          <w:marTop w:val="0"/>
                          <w:marBottom w:val="0"/>
                          <w:divBdr>
                            <w:top w:val="none" w:sz="0" w:space="0" w:color="auto"/>
                            <w:left w:val="none" w:sz="0" w:space="0" w:color="auto"/>
                            <w:bottom w:val="none" w:sz="0" w:space="0" w:color="auto"/>
                            <w:right w:val="none" w:sz="0" w:space="0" w:color="auto"/>
                          </w:divBdr>
                          <w:divsChild>
                            <w:div w:id="19438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782823">
                  <w:marLeft w:val="0"/>
                  <w:marRight w:val="0"/>
                  <w:marTop w:val="0"/>
                  <w:marBottom w:val="0"/>
                  <w:divBdr>
                    <w:top w:val="none" w:sz="0" w:space="0" w:color="auto"/>
                    <w:left w:val="none" w:sz="0" w:space="0" w:color="auto"/>
                    <w:bottom w:val="none" w:sz="0" w:space="0" w:color="auto"/>
                    <w:right w:val="none" w:sz="0" w:space="0" w:color="auto"/>
                  </w:divBdr>
                  <w:divsChild>
                    <w:div w:id="1917787797">
                      <w:marLeft w:val="0"/>
                      <w:marRight w:val="0"/>
                      <w:marTop w:val="0"/>
                      <w:marBottom w:val="300"/>
                      <w:divBdr>
                        <w:top w:val="none" w:sz="0" w:space="0" w:color="auto"/>
                        <w:left w:val="none" w:sz="0" w:space="0" w:color="auto"/>
                        <w:bottom w:val="none" w:sz="0" w:space="0" w:color="auto"/>
                        <w:right w:val="none" w:sz="0" w:space="0" w:color="auto"/>
                      </w:divBdr>
                      <w:divsChild>
                        <w:div w:id="1367833070">
                          <w:marLeft w:val="0"/>
                          <w:marRight w:val="0"/>
                          <w:marTop w:val="0"/>
                          <w:marBottom w:val="0"/>
                          <w:divBdr>
                            <w:top w:val="none" w:sz="0" w:space="0" w:color="auto"/>
                            <w:left w:val="none" w:sz="0" w:space="0" w:color="auto"/>
                            <w:bottom w:val="none" w:sz="0" w:space="0" w:color="auto"/>
                            <w:right w:val="none" w:sz="0" w:space="0" w:color="auto"/>
                          </w:divBdr>
                        </w:div>
                        <w:div w:id="1644042975">
                          <w:marLeft w:val="0"/>
                          <w:marRight w:val="0"/>
                          <w:marTop w:val="0"/>
                          <w:marBottom w:val="0"/>
                          <w:divBdr>
                            <w:top w:val="none" w:sz="0" w:space="0" w:color="auto"/>
                            <w:left w:val="none" w:sz="0" w:space="0" w:color="auto"/>
                            <w:bottom w:val="none" w:sz="0" w:space="0" w:color="auto"/>
                            <w:right w:val="none" w:sz="0" w:space="0" w:color="auto"/>
                          </w:divBdr>
                          <w:divsChild>
                            <w:div w:id="156907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950449">
                  <w:marLeft w:val="0"/>
                  <w:marRight w:val="0"/>
                  <w:marTop w:val="0"/>
                  <w:marBottom w:val="0"/>
                  <w:divBdr>
                    <w:top w:val="none" w:sz="0" w:space="0" w:color="auto"/>
                    <w:left w:val="none" w:sz="0" w:space="0" w:color="auto"/>
                    <w:bottom w:val="none" w:sz="0" w:space="0" w:color="auto"/>
                    <w:right w:val="none" w:sz="0" w:space="0" w:color="auto"/>
                  </w:divBdr>
                  <w:divsChild>
                    <w:div w:id="270861093">
                      <w:marLeft w:val="0"/>
                      <w:marRight w:val="0"/>
                      <w:marTop w:val="0"/>
                      <w:marBottom w:val="300"/>
                      <w:divBdr>
                        <w:top w:val="none" w:sz="0" w:space="0" w:color="auto"/>
                        <w:left w:val="none" w:sz="0" w:space="0" w:color="auto"/>
                        <w:bottom w:val="none" w:sz="0" w:space="0" w:color="auto"/>
                        <w:right w:val="none" w:sz="0" w:space="0" w:color="auto"/>
                      </w:divBdr>
                      <w:divsChild>
                        <w:div w:id="679550948">
                          <w:marLeft w:val="0"/>
                          <w:marRight w:val="0"/>
                          <w:marTop w:val="0"/>
                          <w:marBottom w:val="0"/>
                          <w:divBdr>
                            <w:top w:val="none" w:sz="0" w:space="0" w:color="auto"/>
                            <w:left w:val="none" w:sz="0" w:space="0" w:color="auto"/>
                            <w:bottom w:val="none" w:sz="0" w:space="0" w:color="auto"/>
                            <w:right w:val="none" w:sz="0" w:space="0" w:color="auto"/>
                          </w:divBdr>
                        </w:div>
                        <w:div w:id="1967003987">
                          <w:marLeft w:val="0"/>
                          <w:marRight w:val="0"/>
                          <w:marTop w:val="0"/>
                          <w:marBottom w:val="0"/>
                          <w:divBdr>
                            <w:top w:val="none" w:sz="0" w:space="0" w:color="auto"/>
                            <w:left w:val="none" w:sz="0" w:space="0" w:color="auto"/>
                            <w:bottom w:val="none" w:sz="0" w:space="0" w:color="auto"/>
                            <w:right w:val="none" w:sz="0" w:space="0" w:color="auto"/>
                          </w:divBdr>
                          <w:divsChild>
                            <w:div w:id="382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856207">
                  <w:marLeft w:val="0"/>
                  <w:marRight w:val="0"/>
                  <w:marTop w:val="0"/>
                  <w:marBottom w:val="0"/>
                  <w:divBdr>
                    <w:top w:val="none" w:sz="0" w:space="0" w:color="auto"/>
                    <w:left w:val="none" w:sz="0" w:space="0" w:color="auto"/>
                    <w:bottom w:val="none" w:sz="0" w:space="0" w:color="auto"/>
                    <w:right w:val="none" w:sz="0" w:space="0" w:color="auto"/>
                  </w:divBdr>
                  <w:divsChild>
                    <w:div w:id="1223099430">
                      <w:marLeft w:val="0"/>
                      <w:marRight w:val="0"/>
                      <w:marTop w:val="0"/>
                      <w:marBottom w:val="300"/>
                      <w:divBdr>
                        <w:top w:val="none" w:sz="0" w:space="0" w:color="auto"/>
                        <w:left w:val="none" w:sz="0" w:space="0" w:color="auto"/>
                        <w:bottom w:val="none" w:sz="0" w:space="0" w:color="auto"/>
                        <w:right w:val="none" w:sz="0" w:space="0" w:color="auto"/>
                      </w:divBdr>
                      <w:divsChild>
                        <w:div w:id="2067605980">
                          <w:marLeft w:val="0"/>
                          <w:marRight w:val="0"/>
                          <w:marTop w:val="0"/>
                          <w:marBottom w:val="0"/>
                          <w:divBdr>
                            <w:top w:val="none" w:sz="0" w:space="0" w:color="auto"/>
                            <w:left w:val="none" w:sz="0" w:space="0" w:color="auto"/>
                            <w:bottom w:val="none" w:sz="0" w:space="0" w:color="auto"/>
                            <w:right w:val="none" w:sz="0" w:space="0" w:color="auto"/>
                          </w:divBdr>
                        </w:div>
                        <w:div w:id="2067680680">
                          <w:marLeft w:val="0"/>
                          <w:marRight w:val="0"/>
                          <w:marTop w:val="0"/>
                          <w:marBottom w:val="0"/>
                          <w:divBdr>
                            <w:top w:val="none" w:sz="0" w:space="0" w:color="auto"/>
                            <w:left w:val="none" w:sz="0" w:space="0" w:color="auto"/>
                            <w:bottom w:val="none" w:sz="0" w:space="0" w:color="auto"/>
                            <w:right w:val="none" w:sz="0" w:space="0" w:color="auto"/>
                          </w:divBdr>
                          <w:divsChild>
                            <w:div w:id="188378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809878">
                  <w:marLeft w:val="0"/>
                  <w:marRight w:val="0"/>
                  <w:marTop w:val="0"/>
                  <w:marBottom w:val="0"/>
                  <w:divBdr>
                    <w:top w:val="none" w:sz="0" w:space="0" w:color="auto"/>
                    <w:left w:val="none" w:sz="0" w:space="0" w:color="auto"/>
                    <w:bottom w:val="none" w:sz="0" w:space="0" w:color="auto"/>
                    <w:right w:val="none" w:sz="0" w:space="0" w:color="auto"/>
                  </w:divBdr>
                  <w:divsChild>
                    <w:div w:id="689723335">
                      <w:marLeft w:val="0"/>
                      <w:marRight w:val="0"/>
                      <w:marTop w:val="0"/>
                      <w:marBottom w:val="300"/>
                      <w:divBdr>
                        <w:top w:val="none" w:sz="0" w:space="0" w:color="auto"/>
                        <w:left w:val="none" w:sz="0" w:space="0" w:color="auto"/>
                        <w:bottom w:val="none" w:sz="0" w:space="0" w:color="auto"/>
                        <w:right w:val="none" w:sz="0" w:space="0" w:color="auto"/>
                      </w:divBdr>
                      <w:divsChild>
                        <w:div w:id="1421216510">
                          <w:marLeft w:val="0"/>
                          <w:marRight w:val="0"/>
                          <w:marTop w:val="0"/>
                          <w:marBottom w:val="0"/>
                          <w:divBdr>
                            <w:top w:val="none" w:sz="0" w:space="0" w:color="auto"/>
                            <w:left w:val="none" w:sz="0" w:space="0" w:color="auto"/>
                            <w:bottom w:val="none" w:sz="0" w:space="0" w:color="auto"/>
                            <w:right w:val="none" w:sz="0" w:space="0" w:color="auto"/>
                          </w:divBdr>
                        </w:div>
                        <w:div w:id="1020165480">
                          <w:marLeft w:val="0"/>
                          <w:marRight w:val="0"/>
                          <w:marTop w:val="0"/>
                          <w:marBottom w:val="0"/>
                          <w:divBdr>
                            <w:top w:val="none" w:sz="0" w:space="0" w:color="auto"/>
                            <w:left w:val="none" w:sz="0" w:space="0" w:color="auto"/>
                            <w:bottom w:val="none" w:sz="0" w:space="0" w:color="auto"/>
                            <w:right w:val="none" w:sz="0" w:space="0" w:color="auto"/>
                          </w:divBdr>
                          <w:divsChild>
                            <w:div w:id="91659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252864">
                  <w:marLeft w:val="0"/>
                  <w:marRight w:val="0"/>
                  <w:marTop w:val="0"/>
                  <w:marBottom w:val="0"/>
                  <w:divBdr>
                    <w:top w:val="none" w:sz="0" w:space="0" w:color="auto"/>
                    <w:left w:val="none" w:sz="0" w:space="0" w:color="auto"/>
                    <w:bottom w:val="none" w:sz="0" w:space="0" w:color="auto"/>
                    <w:right w:val="none" w:sz="0" w:space="0" w:color="auto"/>
                  </w:divBdr>
                  <w:divsChild>
                    <w:div w:id="1878735060">
                      <w:marLeft w:val="0"/>
                      <w:marRight w:val="0"/>
                      <w:marTop w:val="0"/>
                      <w:marBottom w:val="300"/>
                      <w:divBdr>
                        <w:top w:val="none" w:sz="0" w:space="0" w:color="auto"/>
                        <w:left w:val="none" w:sz="0" w:space="0" w:color="auto"/>
                        <w:bottom w:val="none" w:sz="0" w:space="0" w:color="auto"/>
                        <w:right w:val="none" w:sz="0" w:space="0" w:color="auto"/>
                      </w:divBdr>
                      <w:divsChild>
                        <w:div w:id="1620409767">
                          <w:marLeft w:val="0"/>
                          <w:marRight w:val="0"/>
                          <w:marTop w:val="0"/>
                          <w:marBottom w:val="0"/>
                          <w:divBdr>
                            <w:top w:val="none" w:sz="0" w:space="0" w:color="auto"/>
                            <w:left w:val="none" w:sz="0" w:space="0" w:color="auto"/>
                            <w:bottom w:val="none" w:sz="0" w:space="0" w:color="auto"/>
                            <w:right w:val="none" w:sz="0" w:space="0" w:color="auto"/>
                          </w:divBdr>
                        </w:div>
                        <w:div w:id="1283075992">
                          <w:marLeft w:val="0"/>
                          <w:marRight w:val="0"/>
                          <w:marTop w:val="0"/>
                          <w:marBottom w:val="0"/>
                          <w:divBdr>
                            <w:top w:val="none" w:sz="0" w:space="0" w:color="auto"/>
                            <w:left w:val="none" w:sz="0" w:space="0" w:color="auto"/>
                            <w:bottom w:val="none" w:sz="0" w:space="0" w:color="auto"/>
                            <w:right w:val="none" w:sz="0" w:space="0" w:color="auto"/>
                          </w:divBdr>
                          <w:divsChild>
                            <w:div w:id="64404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527942">
                  <w:marLeft w:val="0"/>
                  <w:marRight w:val="0"/>
                  <w:marTop w:val="0"/>
                  <w:marBottom w:val="0"/>
                  <w:divBdr>
                    <w:top w:val="none" w:sz="0" w:space="0" w:color="auto"/>
                    <w:left w:val="none" w:sz="0" w:space="0" w:color="auto"/>
                    <w:bottom w:val="none" w:sz="0" w:space="0" w:color="auto"/>
                    <w:right w:val="none" w:sz="0" w:space="0" w:color="auto"/>
                  </w:divBdr>
                  <w:divsChild>
                    <w:div w:id="1763255468">
                      <w:marLeft w:val="0"/>
                      <w:marRight w:val="0"/>
                      <w:marTop w:val="0"/>
                      <w:marBottom w:val="300"/>
                      <w:divBdr>
                        <w:top w:val="none" w:sz="0" w:space="0" w:color="auto"/>
                        <w:left w:val="none" w:sz="0" w:space="0" w:color="auto"/>
                        <w:bottom w:val="none" w:sz="0" w:space="0" w:color="auto"/>
                        <w:right w:val="none" w:sz="0" w:space="0" w:color="auto"/>
                      </w:divBdr>
                      <w:divsChild>
                        <w:div w:id="422334461">
                          <w:marLeft w:val="0"/>
                          <w:marRight w:val="0"/>
                          <w:marTop w:val="0"/>
                          <w:marBottom w:val="0"/>
                          <w:divBdr>
                            <w:top w:val="none" w:sz="0" w:space="0" w:color="auto"/>
                            <w:left w:val="none" w:sz="0" w:space="0" w:color="auto"/>
                            <w:bottom w:val="none" w:sz="0" w:space="0" w:color="auto"/>
                            <w:right w:val="none" w:sz="0" w:space="0" w:color="auto"/>
                          </w:divBdr>
                        </w:div>
                        <w:div w:id="400442035">
                          <w:marLeft w:val="0"/>
                          <w:marRight w:val="0"/>
                          <w:marTop w:val="0"/>
                          <w:marBottom w:val="0"/>
                          <w:divBdr>
                            <w:top w:val="none" w:sz="0" w:space="0" w:color="auto"/>
                            <w:left w:val="none" w:sz="0" w:space="0" w:color="auto"/>
                            <w:bottom w:val="none" w:sz="0" w:space="0" w:color="auto"/>
                            <w:right w:val="none" w:sz="0" w:space="0" w:color="auto"/>
                          </w:divBdr>
                          <w:divsChild>
                            <w:div w:id="7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66769">
                  <w:marLeft w:val="0"/>
                  <w:marRight w:val="0"/>
                  <w:marTop w:val="0"/>
                  <w:marBottom w:val="0"/>
                  <w:divBdr>
                    <w:top w:val="none" w:sz="0" w:space="0" w:color="auto"/>
                    <w:left w:val="none" w:sz="0" w:space="0" w:color="auto"/>
                    <w:bottom w:val="none" w:sz="0" w:space="0" w:color="auto"/>
                    <w:right w:val="none" w:sz="0" w:space="0" w:color="auto"/>
                  </w:divBdr>
                  <w:divsChild>
                    <w:div w:id="1564174113">
                      <w:marLeft w:val="0"/>
                      <w:marRight w:val="0"/>
                      <w:marTop w:val="0"/>
                      <w:marBottom w:val="300"/>
                      <w:divBdr>
                        <w:top w:val="none" w:sz="0" w:space="0" w:color="auto"/>
                        <w:left w:val="none" w:sz="0" w:space="0" w:color="auto"/>
                        <w:bottom w:val="none" w:sz="0" w:space="0" w:color="auto"/>
                        <w:right w:val="none" w:sz="0" w:space="0" w:color="auto"/>
                      </w:divBdr>
                      <w:divsChild>
                        <w:div w:id="602735050">
                          <w:marLeft w:val="0"/>
                          <w:marRight w:val="0"/>
                          <w:marTop w:val="0"/>
                          <w:marBottom w:val="0"/>
                          <w:divBdr>
                            <w:top w:val="none" w:sz="0" w:space="0" w:color="auto"/>
                            <w:left w:val="none" w:sz="0" w:space="0" w:color="auto"/>
                            <w:bottom w:val="none" w:sz="0" w:space="0" w:color="auto"/>
                            <w:right w:val="none" w:sz="0" w:space="0" w:color="auto"/>
                          </w:divBdr>
                        </w:div>
                        <w:div w:id="1598752701">
                          <w:marLeft w:val="0"/>
                          <w:marRight w:val="0"/>
                          <w:marTop w:val="0"/>
                          <w:marBottom w:val="0"/>
                          <w:divBdr>
                            <w:top w:val="none" w:sz="0" w:space="0" w:color="auto"/>
                            <w:left w:val="none" w:sz="0" w:space="0" w:color="auto"/>
                            <w:bottom w:val="none" w:sz="0" w:space="0" w:color="auto"/>
                            <w:right w:val="none" w:sz="0" w:space="0" w:color="auto"/>
                          </w:divBdr>
                          <w:divsChild>
                            <w:div w:id="49434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757241">
                  <w:marLeft w:val="0"/>
                  <w:marRight w:val="0"/>
                  <w:marTop w:val="0"/>
                  <w:marBottom w:val="0"/>
                  <w:divBdr>
                    <w:top w:val="none" w:sz="0" w:space="0" w:color="auto"/>
                    <w:left w:val="none" w:sz="0" w:space="0" w:color="auto"/>
                    <w:bottom w:val="none" w:sz="0" w:space="0" w:color="auto"/>
                    <w:right w:val="none" w:sz="0" w:space="0" w:color="auto"/>
                  </w:divBdr>
                  <w:divsChild>
                    <w:div w:id="407534298">
                      <w:marLeft w:val="0"/>
                      <w:marRight w:val="0"/>
                      <w:marTop w:val="0"/>
                      <w:marBottom w:val="300"/>
                      <w:divBdr>
                        <w:top w:val="none" w:sz="0" w:space="0" w:color="auto"/>
                        <w:left w:val="none" w:sz="0" w:space="0" w:color="auto"/>
                        <w:bottom w:val="none" w:sz="0" w:space="0" w:color="auto"/>
                        <w:right w:val="none" w:sz="0" w:space="0" w:color="auto"/>
                      </w:divBdr>
                      <w:divsChild>
                        <w:div w:id="890455641">
                          <w:marLeft w:val="0"/>
                          <w:marRight w:val="0"/>
                          <w:marTop w:val="0"/>
                          <w:marBottom w:val="0"/>
                          <w:divBdr>
                            <w:top w:val="none" w:sz="0" w:space="0" w:color="auto"/>
                            <w:left w:val="none" w:sz="0" w:space="0" w:color="auto"/>
                            <w:bottom w:val="none" w:sz="0" w:space="0" w:color="auto"/>
                            <w:right w:val="none" w:sz="0" w:space="0" w:color="auto"/>
                          </w:divBdr>
                        </w:div>
                        <w:div w:id="1008755873">
                          <w:marLeft w:val="0"/>
                          <w:marRight w:val="0"/>
                          <w:marTop w:val="0"/>
                          <w:marBottom w:val="0"/>
                          <w:divBdr>
                            <w:top w:val="none" w:sz="0" w:space="0" w:color="auto"/>
                            <w:left w:val="none" w:sz="0" w:space="0" w:color="auto"/>
                            <w:bottom w:val="none" w:sz="0" w:space="0" w:color="auto"/>
                            <w:right w:val="none" w:sz="0" w:space="0" w:color="auto"/>
                          </w:divBdr>
                          <w:divsChild>
                            <w:div w:id="16897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127474">
                  <w:marLeft w:val="0"/>
                  <w:marRight w:val="0"/>
                  <w:marTop w:val="0"/>
                  <w:marBottom w:val="0"/>
                  <w:divBdr>
                    <w:top w:val="none" w:sz="0" w:space="0" w:color="auto"/>
                    <w:left w:val="none" w:sz="0" w:space="0" w:color="auto"/>
                    <w:bottom w:val="none" w:sz="0" w:space="0" w:color="auto"/>
                    <w:right w:val="none" w:sz="0" w:space="0" w:color="auto"/>
                  </w:divBdr>
                  <w:divsChild>
                    <w:div w:id="1471904535">
                      <w:marLeft w:val="0"/>
                      <w:marRight w:val="0"/>
                      <w:marTop w:val="0"/>
                      <w:marBottom w:val="300"/>
                      <w:divBdr>
                        <w:top w:val="none" w:sz="0" w:space="0" w:color="auto"/>
                        <w:left w:val="none" w:sz="0" w:space="0" w:color="auto"/>
                        <w:bottom w:val="none" w:sz="0" w:space="0" w:color="auto"/>
                        <w:right w:val="none" w:sz="0" w:space="0" w:color="auto"/>
                      </w:divBdr>
                      <w:divsChild>
                        <w:div w:id="1871651764">
                          <w:marLeft w:val="0"/>
                          <w:marRight w:val="0"/>
                          <w:marTop w:val="0"/>
                          <w:marBottom w:val="0"/>
                          <w:divBdr>
                            <w:top w:val="none" w:sz="0" w:space="0" w:color="auto"/>
                            <w:left w:val="none" w:sz="0" w:space="0" w:color="auto"/>
                            <w:bottom w:val="none" w:sz="0" w:space="0" w:color="auto"/>
                            <w:right w:val="none" w:sz="0" w:space="0" w:color="auto"/>
                          </w:divBdr>
                        </w:div>
                        <w:div w:id="454762881">
                          <w:marLeft w:val="0"/>
                          <w:marRight w:val="0"/>
                          <w:marTop w:val="0"/>
                          <w:marBottom w:val="0"/>
                          <w:divBdr>
                            <w:top w:val="none" w:sz="0" w:space="0" w:color="auto"/>
                            <w:left w:val="none" w:sz="0" w:space="0" w:color="auto"/>
                            <w:bottom w:val="none" w:sz="0" w:space="0" w:color="auto"/>
                            <w:right w:val="none" w:sz="0" w:space="0" w:color="auto"/>
                          </w:divBdr>
                          <w:divsChild>
                            <w:div w:id="110750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137674">
                  <w:marLeft w:val="0"/>
                  <w:marRight w:val="0"/>
                  <w:marTop w:val="0"/>
                  <w:marBottom w:val="0"/>
                  <w:divBdr>
                    <w:top w:val="none" w:sz="0" w:space="0" w:color="auto"/>
                    <w:left w:val="none" w:sz="0" w:space="0" w:color="auto"/>
                    <w:bottom w:val="none" w:sz="0" w:space="0" w:color="auto"/>
                    <w:right w:val="none" w:sz="0" w:space="0" w:color="auto"/>
                  </w:divBdr>
                  <w:divsChild>
                    <w:div w:id="1766146396">
                      <w:marLeft w:val="0"/>
                      <w:marRight w:val="0"/>
                      <w:marTop w:val="0"/>
                      <w:marBottom w:val="300"/>
                      <w:divBdr>
                        <w:top w:val="none" w:sz="0" w:space="0" w:color="auto"/>
                        <w:left w:val="none" w:sz="0" w:space="0" w:color="auto"/>
                        <w:bottom w:val="none" w:sz="0" w:space="0" w:color="auto"/>
                        <w:right w:val="none" w:sz="0" w:space="0" w:color="auto"/>
                      </w:divBdr>
                      <w:divsChild>
                        <w:div w:id="1467625404">
                          <w:marLeft w:val="0"/>
                          <w:marRight w:val="0"/>
                          <w:marTop w:val="0"/>
                          <w:marBottom w:val="0"/>
                          <w:divBdr>
                            <w:top w:val="none" w:sz="0" w:space="0" w:color="auto"/>
                            <w:left w:val="none" w:sz="0" w:space="0" w:color="auto"/>
                            <w:bottom w:val="none" w:sz="0" w:space="0" w:color="auto"/>
                            <w:right w:val="none" w:sz="0" w:space="0" w:color="auto"/>
                          </w:divBdr>
                        </w:div>
                        <w:div w:id="196161892">
                          <w:marLeft w:val="0"/>
                          <w:marRight w:val="0"/>
                          <w:marTop w:val="0"/>
                          <w:marBottom w:val="0"/>
                          <w:divBdr>
                            <w:top w:val="none" w:sz="0" w:space="0" w:color="auto"/>
                            <w:left w:val="none" w:sz="0" w:space="0" w:color="auto"/>
                            <w:bottom w:val="none" w:sz="0" w:space="0" w:color="auto"/>
                            <w:right w:val="none" w:sz="0" w:space="0" w:color="auto"/>
                          </w:divBdr>
                          <w:divsChild>
                            <w:div w:id="141925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970903">
                  <w:marLeft w:val="0"/>
                  <w:marRight w:val="0"/>
                  <w:marTop w:val="0"/>
                  <w:marBottom w:val="0"/>
                  <w:divBdr>
                    <w:top w:val="none" w:sz="0" w:space="0" w:color="auto"/>
                    <w:left w:val="none" w:sz="0" w:space="0" w:color="auto"/>
                    <w:bottom w:val="none" w:sz="0" w:space="0" w:color="auto"/>
                    <w:right w:val="none" w:sz="0" w:space="0" w:color="auto"/>
                  </w:divBdr>
                  <w:divsChild>
                    <w:div w:id="392319311">
                      <w:marLeft w:val="0"/>
                      <w:marRight w:val="0"/>
                      <w:marTop w:val="0"/>
                      <w:marBottom w:val="300"/>
                      <w:divBdr>
                        <w:top w:val="none" w:sz="0" w:space="0" w:color="auto"/>
                        <w:left w:val="none" w:sz="0" w:space="0" w:color="auto"/>
                        <w:bottom w:val="none" w:sz="0" w:space="0" w:color="auto"/>
                        <w:right w:val="none" w:sz="0" w:space="0" w:color="auto"/>
                      </w:divBdr>
                      <w:divsChild>
                        <w:div w:id="1623341040">
                          <w:marLeft w:val="0"/>
                          <w:marRight w:val="0"/>
                          <w:marTop w:val="0"/>
                          <w:marBottom w:val="0"/>
                          <w:divBdr>
                            <w:top w:val="none" w:sz="0" w:space="0" w:color="auto"/>
                            <w:left w:val="none" w:sz="0" w:space="0" w:color="auto"/>
                            <w:bottom w:val="none" w:sz="0" w:space="0" w:color="auto"/>
                            <w:right w:val="none" w:sz="0" w:space="0" w:color="auto"/>
                          </w:divBdr>
                        </w:div>
                        <w:div w:id="754518057">
                          <w:marLeft w:val="0"/>
                          <w:marRight w:val="0"/>
                          <w:marTop w:val="0"/>
                          <w:marBottom w:val="0"/>
                          <w:divBdr>
                            <w:top w:val="none" w:sz="0" w:space="0" w:color="auto"/>
                            <w:left w:val="none" w:sz="0" w:space="0" w:color="auto"/>
                            <w:bottom w:val="none" w:sz="0" w:space="0" w:color="auto"/>
                            <w:right w:val="none" w:sz="0" w:space="0" w:color="auto"/>
                          </w:divBdr>
                          <w:divsChild>
                            <w:div w:id="13121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844417">
                  <w:marLeft w:val="0"/>
                  <w:marRight w:val="0"/>
                  <w:marTop w:val="0"/>
                  <w:marBottom w:val="0"/>
                  <w:divBdr>
                    <w:top w:val="none" w:sz="0" w:space="0" w:color="auto"/>
                    <w:left w:val="none" w:sz="0" w:space="0" w:color="auto"/>
                    <w:bottom w:val="none" w:sz="0" w:space="0" w:color="auto"/>
                    <w:right w:val="none" w:sz="0" w:space="0" w:color="auto"/>
                  </w:divBdr>
                  <w:divsChild>
                    <w:div w:id="1882589285">
                      <w:marLeft w:val="0"/>
                      <w:marRight w:val="0"/>
                      <w:marTop w:val="0"/>
                      <w:marBottom w:val="300"/>
                      <w:divBdr>
                        <w:top w:val="none" w:sz="0" w:space="0" w:color="auto"/>
                        <w:left w:val="none" w:sz="0" w:space="0" w:color="auto"/>
                        <w:bottom w:val="none" w:sz="0" w:space="0" w:color="auto"/>
                        <w:right w:val="none" w:sz="0" w:space="0" w:color="auto"/>
                      </w:divBdr>
                      <w:divsChild>
                        <w:div w:id="2096972648">
                          <w:marLeft w:val="0"/>
                          <w:marRight w:val="0"/>
                          <w:marTop w:val="0"/>
                          <w:marBottom w:val="0"/>
                          <w:divBdr>
                            <w:top w:val="none" w:sz="0" w:space="0" w:color="auto"/>
                            <w:left w:val="none" w:sz="0" w:space="0" w:color="auto"/>
                            <w:bottom w:val="none" w:sz="0" w:space="0" w:color="auto"/>
                            <w:right w:val="none" w:sz="0" w:space="0" w:color="auto"/>
                          </w:divBdr>
                        </w:div>
                        <w:div w:id="925460303">
                          <w:marLeft w:val="0"/>
                          <w:marRight w:val="0"/>
                          <w:marTop w:val="0"/>
                          <w:marBottom w:val="0"/>
                          <w:divBdr>
                            <w:top w:val="none" w:sz="0" w:space="0" w:color="auto"/>
                            <w:left w:val="none" w:sz="0" w:space="0" w:color="auto"/>
                            <w:bottom w:val="none" w:sz="0" w:space="0" w:color="auto"/>
                            <w:right w:val="none" w:sz="0" w:space="0" w:color="auto"/>
                          </w:divBdr>
                          <w:divsChild>
                            <w:div w:id="29576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175157">
                  <w:marLeft w:val="0"/>
                  <w:marRight w:val="0"/>
                  <w:marTop w:val="0"/>
                  <w:marBottom w:val="0"/>
                  <w:divBdr>
                    <w:top w:val="none" w:sz="0" w:space="0" w:color="auto"/>
                    <w:left w:val="none" w:sz="0" w:space="0" w:color="auto"/>
                    <w:bottom w:val="none" w:sz="0" w:space="0" w:color="auto"/>
                    <w:right w:val="none" w:sz="0" w:space="0" w:color="auto"/>
                  </w:divBdr>
                  <w:divsChild>
                    <w:div w:id="783891611">
                      <w:marLeft w:val="0"/>
                      <w:marRight w:val="0"/>
                      <w:marTop w:val="0"/>
                      <w:marBottom w:val="300"/>
                      <w:divBdr>
                        <w:top w:val="none" w:sz="0" w:space="0" w:color="auto"/>
                        <w:left w:val="none" w:sz="0" w:space="0" w:color="auto"/>
                        <w:bottom w:val="none" w:sz="0" w:space="0" w:color="auto"/>
                        <w:right w:val="none" w:sz="0" w:space="0" w:color="auto"/>
                      </w:divBdr>
                      <w:divsChild>
                        <w:div w:id="399986864">
                          <w:marLeft w:val="0"/>
                          <w:marRight w:val="0"/>
                          <w:marTop w:val="0"/>
                          <w:marBottom w:val="0"/>
                          <w:divBdr>
                            <w:top w:val="none" w:sz="0" w:space="0" w:color="auto"/>
                            <w:left w:val="none" w:sz="0" w:space="0" w:color="auto"/>
                            <w:bottom w:val="none" w:sz="0" w:space="0" w:color="auto"/>
                            <w:right w:val="none" w:sz="0" w:space="0" w:color="auto"/>
                          </w:divBdr>
                        </w:div>
                        <w:div w:id="812215261">
                          <w:marLeft w:val="0"/>
                          <w:marRight w:val="0"/>
                          <w:marTop w:val="0"/>
                          <w:marBottom w:val="0"/>
                          <w:divBdr>
                            <w:top w:val="none" w:sz="0" w:space="0" w:color="auto"/>
                            <w:left w:val="none" w:sz="0" w:space="0" w:color="auto"/>
                            <w:bottom w:val="none" w:sz="0" w:space="0" w:color="auto"/>
                            <w:right w:val="none" w:sz="0" w:space="0" w:color="auto"/>
                          </w:divBdr>
                          <w:divsChild>
                            <w:div w:id="21570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91577">
                  <w:marLeft w:val="0"/>
                  <w:marRight w:val="0"/>
                  <w:marTop w:val="0"/>
                  <w:marBottom w:val="0"/>
                  <w:divBdr>
                    <w:top w:val="none" w:sz="0" w:space="0" w:color="auto"/>
                    <w:left w:val="none" w:sz="0" w:space="0" w:color="auto"/>
                    <w:bottom w:val="none" w:sz="0" w:space="0" w:color="auto"/>
                    <w:right w:val="none" w:sz="0" w:space="0" w:color="auto"/>
                  </w:divBdr>
                  <w:divsChild>
                    <w:div w:id="1217201099">
                      <w:marLeft w:val="0"/>
                      <w:marRight w:val="0"/>
                      <w:marTop w:val="0"/>
                      <w:marBottom w:val="300"/>
                      <w:divBdr>
                        <w:top w:val="none" w:sz="0" w:space="0" w:color="auto"/>
                        <w:left w:val="none" w:sz="0" w:space="0" w:color="auto"/>
                        <w:bottom w:val="none" w:sz="0" w:space="0" w:color="auto"/>
                        <w:right w:val="none" w:sz="0" w:space="0" w:color="auto"/>
                      </w:divBdr>
                      <w:divsChild>
                        <w:div w:id="226037442">
                          <w:marLeft w:val="0"/>
                          <w:marRight w:val="0"/>
                          <w:marTop w:val="0"/>
                          <w:marBottom w:val="0"/>
                          <w:divBdr>
                            <w:top w:val="none" w:sz="0" w:space="0" w:color="auto"/>
                            <w:left w:val="none" w:sz="0" w:space="0" w:color="auto"/>
                            <w:bottom w:val="none" w:sz="0" w:space="0" w:color="auto"/>
                            <w:right w:val="none" w:sz="0" w:space="0" w:color="auto"/>
                          </w:divBdr>
                        </w:div>
                        <w:div w:id="1821341499">
                          <w:marLeft w:val="0"/>
                          <w:marRight w:val="0"/>
                          <w:marTop w:val="0"/>
                          <w:marBottom w:val="0"/>
                          <w:divBdr>
                            <w:top w:val="none" w:sz="0" w:space="0" w:color="auto"/>
                            <w:left w:val="none" w:sz="0" w:space="0" w:color="auto"/>
                            <w:bottom w:val="none" w:sz="0" w:space="0" w:color="auto"/>
                            <w:right w:val="none" w:sz="0" w:space="0" w:color="auto"/>
                          </w:divBdr>
                          <w:divsChild>
                            <w:div w:id="115599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421304">
                  <w:marLeft w:val="0"/>
                  <w:marRight w:val="0"/>
                  <w:marTop w:val="0"/>
                  <w:marBottom w:val="0"/>
                  <w:divBdr>
                    <w:top w:val="none" w:sz="0" w:space="0" w:color="auto"/>
                    <w:left w:val="none" w:sz="0" w:space="0" w:color="auto"/>
                    <w:bottom w:val="none" w:sz="0" w:space="0" w:color="auto"/>
                    <w:right w:val="none" w:sz="0" w:space="0" w:color="auto"/>
                  </w:divBdr>
                  <w:divsChild>
                    <w:div w:id="1498032543">
                      <w:marLeft w:val="0"/>
                      <w:marRight w:val="0"/>
                      <w:marTop w:val="0"/>
                      <w:marBottom w:val="300"/>
                      <w:divBdr>
                        <w:top w:val="none" w:sz="0" w:space="0" w:color="auto"/>
                        <w:left w:val="none" w:sz="0" w:space="0" w:color="auto"/>
                        <w:bottom w:val="none" w:sz="0" w:space="0" w:color="auto"/>
                        <w:right w:val="none" w:sz="0" w:space="0" w:color="auto"/>
                      </w:divBdr>
                      <w:divsChild>
                        <w:div w:id="490416116">
                          <w:marLeft w:val="0"/>
                          <w:marRight w:val="0"/>
                          <w:marTop w:val="0"/>
                          <w:marBottom w:val="0"/>
                          <w:divBdr>
                            <w:top w:val="none" w:sz="0" w:space="0" w:color="auto"/>
                            <w:left w:val="none" w:sz="0" w:space="0" w:color="auto"/>
                            <w:bottom w:val="none" w:sz="0" w:space="0" w:color="auto"/>
                            <w:right w:val="none" w:sz="0" w:space="0" w:color="auto"/>
                          </w:divBdr>
                        </w:div>
                        <w:div w:id="390351326">
                          <w:marLeft w:val="0"/>
                          <w:marRight w:val="0"/>
                          <w:marTop w:val="0"/>
                          <w:marBottom w:val="0"/>
                          <w:divBdr>
                            <w:top w:val="none" w:sz="0" w:space="0" w:color="auto"/>
                            <w:left w:val="none" w:sz="0" w:space="0" w:color="auto"/>
                            <w:bottom w:val="none" w:sz="0" w:space="0" w:color="auto"/>
                            <w:right w:val="none" w:sz="0" w:space="0" w:color="auto"/>
                          </w:divBdr>
                          <w:divsChild>
                            <w:div w:id="117087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624388">
                  <w:marLeft w:val="0"/>
                  <w:marRight w:val="0"/>
                  <w:marTop w:val="0"/>
                  <w:marBottom w:val="0"/>
                  <w:divBdr>
                    <w:top w:val="none" w:sz="0" w:space="0" w:color="auto"/>
                    <w:left w:val="none" w:sz="0" w:space="0" w:color="auto"/>
                    <w:bottom w:val="none" w:sz="0" w:space="0" w:color="auto"/>
                    <w:right w:val="none" w:sz="0" w:space="0" w:color="auto"/>
                  </w:divBdr>
                  <w:divsChild>
                    <w:div w:id="256520763">
                      <w:marLeft w:val="0"/>
                      <w:marRight w:val="0"/>
                      <w:marTop w:val="0"/>
                      <w:marBottom w:val="300"/>
                      <w:divBdr>
                        <w:top w:val="none" w:sz="0" w:space="0" w:color="auto"/>
                        <w:left w:val="none" w:sz="0" w:space="0" w:color="auto"/>
                        <w:bottom w:val="none" w:sz="0" w:space="0" w:color="auto"/>
                        <w:right w:val="none" w:sz="0" w:space="0" w:color="auto"/>
                      </w:divBdr>
                      <w:divsChild>
                        <w:div w:id="2035380126">
                          <w:marLeft w:val="0"/>
                          <w:marRight w:val="0"/>
                          <w:marTop w:val="0"/>
                          <w:marBottom w:val="0"/>
                          <w:divBdr>
                            <w:top w:val="none" w:sz="0" w:space="0" w:color="auto"/>
                            <w:left w:val="none" w:sz="0" w:space="0" w:color="auto"/>
                            <w:bottom w:val="none" w:sz="0" w:space="0" w:color="auto"/>
                            <w:right w:val="none" w:sz="0" w:space="0" w:color="auto"/>
                          </w:divBdr>
                        </w:div>
                        <w:div w:id="1533952742">
                          <w:marLeft w:val="0"/>
                          <w:marRight w:val="0"/>
                          <w:marTop w:val="0"/>
                          <w:marBottom w:val="0"/>
                          <w:divBdr>
                            <w:top w:val="none" w:sz="0" w:space="0" w:color="auto"/>
                            <w:left w:val="none" w:sz="0" w:space="0" w:color="auto"/>
                            <w:bottom w:val="none" w:sz="0" w:space="0" w:color="auto"/>
                            <w:right w:val="none" w:sz="0" w:space="0" w:color="auto"/>
                          </w:divBdr>
                          <w:divsChild>
                            <w:div w:id="87674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001084">
                  <w:marLeft w:val="0"/>
                  <w:marRight w:val="0"/>
                  <w:marTop w:val="0"/>
                  <w:marBottom w:val="0"/>
                  <w:divBdr>
                    <w:top w:val="none" w:sz="0" w:space="0" w:color="auto"/>
                    <w:left w:val="none" w:sz="0" w:space="0" w:color="auto"/>
                    <w:bottom w:val="none" w:sz="0" w:space="0" w:color="auto"/>
                    <w:right w:val="none" w:sz="0" w:space="0" w:color="auto"/>
                  </w:divBdr>
                  <w:divsChild>
                    <w:div w:id="959845472">
                      <w:marLeft w:val="0"/>
                      <w:marRight w:val="0"/>
                      <w:marTop w:val="0"/>
                      <w:marBottom w:val="300"/>
                      <w:divBdr>
                        <w:top w:val="none" w:sz="0" w:space="0" w:color="auto"/>
                        <w:left w:val="none" w:sz="0" w:space="0" w:color="auto"/>
                        <w:bottom w:val="none" w:sz="0" w:space="0" w:color="auto"/>
                        <w:right w:val="none" w:sz="0" w:space="0" w:color="auto"/>
                      </w:divBdr>
                      <w:divsChild>
                        <w:div w:id="157160097">
                          <w:marLeft w:val="0"/>
                          <w:marRight w:val="0"/>
                          <w:marTop w:val="0"/>
                          <w:marBottom w:val="0"/>
                          <w:divBdr>
                            <w:top w:val="none" w:sz="0" w:space="0" w:color="auto"/>
                            <w:left w:val="none" w:sz="0" w:space="0" w:color="auto"/>
                            <w:bottom w:val="none" w:sz="0" w:space="0" w:color="auto"/>
                            <w:right w:val="none" w:sz="0" w:space="0" w:color="auto"/>
                          </w:divBdr>
                        </w:div>
                        <w:div w:id="1403333937">
                          <w:marLeft w:val="0"/>
                          <w:marRight w:val="0"/>
                          <w:marTop w:val="0"/>
                          <w:marBottom w:val="0"/>
                          <w:divBdr>
                            <w:top w:val="none" w:sz="0" w:space="0" w:color="auto"/>
                            <w:left w:val="none" w:sz="0" w:space="0" w:color="auto"/>
                            <w:bottom w:val="none" w:sz="0" w:space="0" w:color="auto"/>
                            <w:right w:val="none" w:sz="0" w:space="0" w:color="auto"/>
                          </w:divBdr>
                          <w:divsChild>
                            <w:div w:id="71600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21579">
                  <w:marLeft w:val="0"/>
                  <w:marRight w:val="0"/>
                  <w:marTop w:val="0"/>
                  <w:marBottom w:val="0"/>
                  <w:divBdr>
                    <w:top w:val="none" w:sz="0" w:space="0" w:color="auto"/>
                    <w:left w:val="none" w:sz="0" w:space="0" w:color="auto"/>
                    <w:bottom w:val="none" w:sz="0" w:space="0" w:color="auto"/>
                    <w:right w:val="none" w:sz="0" w:space="0" w:color="auto"/>
                  </w:divBdr>
                  <w:divsChild>
                    <w:div w:id="936405612">
                      <w:marLeft w:val="0"/>
                      <w:marRight w:val="0"/>
                      <w:marTop w:val="0"/>
                      <w:marBottom w:val="300"/>
                      <w:divBdr>
                        <w:top w:val="none" w:sz="0" w:space="0" w:color="auto"/>
                        <w:left w:val="none" w:sz="0" w:space="0" w:color="auto"/>
                        <w:bottom w:val="none" w:sz="0" w:space="0" w:color="auto"/>
                        <w:right w:val="none" w:sz="0" w:space="0" w:color="auto"/>
                      </w:divBdr>
                      <w:divsChild>
                        <w:div w:id="1281571660">
                          <w:marLeft w:val="0"/>
                          <w:marRight w:val="0"/>
                          <w:marTop w:val="0"/>
                          <w:marBottom w:val="0"/>
                          <w:divBdr>
                            <w:top w:val="none" w:sz="0" w:space="0" w:color="auto"/>
                            <w:left w:val="none" w:sz="0" w:space="0" w:color="auto"/>
                            <w:bottom w:val="none" w:sz="0" w:space="0" w:color="auto"/>
                            <w:right w:val="none" w:sz="0" w:space="0" w:color="auto"/>
                          </w:divBdr>
                        </w:div>
                        <w:div w:id="1675305050">
                          <w:marLeft w:val="0"/>
                          <w:marRight w:val="0"/>
                          <w:marTop w:val="0"/>
                          <w:marBottom w:val="0"/>
                          <w:divBdr>
                            <w:top w:val="none" w:sz="0" w:space="0" w:color="auto"/>
                            <w:left w:val="none" w:sz="0" w:space="0" w:color="auto"/>
                            <w:bottom w:val="none" w:sz="0" w:space="0" w:color="auto"/>
                            <w:right w:val="none" w:sz="0" w:space="0" w:color="auto"/>
                          </w:divBdr>
                          <w:divsChild>
                            <w:div w:id="206667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41571">
                  <w:marLeft w:val="0"/>
                  <w:marRight w:val="0"/>
                  <w:marTop w:val="0"/>
                  <w:marBottom w:val="0"/>
                  <w:divBdr>
                    <w:top w:val="none" w:sz="0" w:space="0" w:color="auto"/>
                    <w:left w:val="none" w:sz="0" w:space="0" w:color="auto"/>
                    <w:bottom w:val="none" w:sz="0" w:space="0" w:color="auto"/>
                    <w:right w:val="none" w:sz="0" w:space="0" w:color="auto"/>
                  </w:divBdr>
                  <w:divsChild>
                    <w:div w:id="998970132">
                      <w:marLeft w:val="0"/>
                      <w:marRight w:val="0"/>
                      <w:marTop w:val="0"/>
                      <w:marBottom w:val="300"/>
                      <w:divBdr>
                        <w:top w:val="none" w:sz="0" w:space="0" w:color="auto"/>
                        <w:left w:val="none" w:sz="0" w:space="0" w:color="auto"/>
                        <w:bottom w:val="none" w:sz="0" w:space="0" w:color="auto"/>
                        <w:right w:val="none" w:sz="0" w:space="0" w:color="auto"/>
                      </w:divBdr>
                      <w:divsChild>
                        <w:div w:id="151147664">
                          <w:marLeft w:val="0"/>
                          <w:marRight w:val="0"/>
                          <w:marTop w:val="0"/>
                          <w:marBottom w:val="0"/>
                          <w:divBdr>
                            <w:top w:val="none" w:sz="0" w:space="0" w:color="auto"/>
                            <w:left w:val="none" w:sz="0" w:space="0" w:color="auto"/>
                            <w:bottom w:val="none" w:sz="0" w:space="0" w:color="auto"/>
                            <w:right w:val="none" w:sz="0" w:space="0" w:color="auto"/>
                          </w:divBdr>
                        </w:div>
                        <w:div w:id="387265197">
                          <w:marLeft w:val="0"/>
                          <w:marRight w:val="0"/>
                          <w:marTop w:val="0"/>
                          <w:marBottom w:val="0"/>
                          <w:divBdr>
                            <w:top w:val="none" w:sz="0" w:space="0" w:color="auto"/>
                            <w:left w:val="none" w:sz="0" w:space="0" w:color="auto"/>
                            <w:bottom w:val="none" w:sz="0" w:space="0" w:color="auto"/>
                            <w:right w:val="none" w:sz="0" w:space="0" w:color="auto"/>
                          </w:divBdr>
                          <w:divsChild>
                            <w:div w:id="1841122113">
                              <w:marLeft w:val="0"/>
                              <w:marRight w:val="0"/>
                              <w:marTop w:val="0"/>
                              <w:marBottom w:val="0"/>
                              <w:divBdr>
                                <w:top w:val="none" w:sz="0" w:space="0" w:color="auto"/>
                                <w:left w:val="none" w:sz="0" w:space="0" w:color="auto"/>
                                <w:bottom w:val="none" w:sz="0" w:space="0" w:color="auto"/>
                                <w:right w:val="none" w:sz="0" w:space="0" w:color="auto"/>
                              </w:divBdr>
                              <w:divsChild>
                                <w:div w:id="77656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739496">
                  <w:marLeft w:val="0"/>
                  <w:marRight w:val="0"/>
                  <w:marTop w:val="0"/>
                  <w:marBottom w:val="0"/>
                  <w:divBdr>
                    <w:top w:val="none" w:sz="0" w:space="0" w:color="auto"/>
                    <w:left w:val="none" w:sz="0" w:space="0" w:color="auto"/>
                    <w:bottom w:val="none" w:sz="0" w:space="0" w:color="auto"/>
                    <w:right w:val="none" w:sz="0" w:space="0" w:color="auto"/>
                  </w:divBdr>
                  <w:divsChild>
                    <w:div w:id="439186157">
                      <w:marLeft w:val="0"/>
                      <w:marRight w:val="0"/>
                      <w:marTop w:val="0"/>
                      <w:marBottom w:val="300"/>
                      <w:divBdr>
                        <w:top w:val="none" w:sz="0" w:space="0" w:color="auto"/>
                        <w:left w:val="none" w:sz="0" w:space="0" w:color="auto"/>
                        <w:bottom w:val="none" w:sz="0" w:space="0" w:color="auto"/>
                        <w:right w:val="none" w:sz="0" w:space="0" w:color="auto"/>
                      </w:divBdr>
                      <w:divsChild>
                        <w:div w:id="177892188">
                          <w:marLeft w:val="0"/>
                          <w:marRight w:val="0"/>
                          <w:marTop w:val="0"/>
                          <w:marBottom w:val="0"/>
                          <w:divBdr>
                            <w:top w:val="none" w:sz="0" w:space="0" w:color="auto"/>
                            <w:left w:val="none" w:sz="0" w:space="0" w:color="auto"/>
                            <w:bottom w:val="none" w:sz="0" w:space="0" w:color="auto"/>
                            <w:right w:val="none" w:sz="0" w:space="0" w:color="auto"/>
                          </w:divBdr>
                        </w:div>
                        <w:div w:id="559022444">
                          <w:marLeft w:val="0"/>
                          <w:marRight w:val="0"/>
                          <w:marTop w:val="0"/>
                          <w:marBottom w:val="0"/>
                          <w:divBdr>
                            <w:top w:val="none" w:sz="0" w:space="0" w:color="auto"/>
                            <w:left w:val="none" w:sz="0" w:space="0" w:color="auto"/>
                            <w:bottom w:val="none" w:sz="0" w:space="0" w:color="auto"/>
                            <w:right w:val="none" w:sz="0" w:space="0" w:color="auto"/>
                          </w:divBdr>
                          <w:divsChild>
                            <w:div w:id="165383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576438">
                  <w:marLeft w:val="0"/>
                  <w:marRight w:val="0"/>
                  <w:marTop w:val="0"/>
                  <w:marBottom w:val="0"/>
                  <w:divBdr>
                    <w:top w:val="none" w:sz="0" w:space="0" w:color="auto"/>
                    <w:left w:val="none" w:sz="0" w:space="0" w:color="auto"/>
                    <w:bottom w:val="none" w:sz="0" w:space="0" w:color="auto"/>
                    <w:right w:val="none" w:sz="0" w:space="0" w:color="auto"/>
                  </w:divBdr>
                  <w:divsChild>
                    <w:div w:id="673798146">
                      <w:marLeft w:val="0"/>
                      <w:marRight w:val="0"/>
                      <w:marTop w:val="0"/>
                      <w:marBottom w:val="300"/>
                      <w:divBdr>
                        <w:top w:val="none" w:sz="0" w:space="0" w:color="auto"/>
                        <w:left w:val="none" w:sz="0" w:space="0" w:color="auto"/>
                        <w:bottom w:val="none" w:sz="0" w:space="0" w:color="auto"/>
                        <w:right w:val="none" w:sz="0" w:space="0" w:color="auto"/>
                      </w:divBdr>
                      <w:divsChild>
                        <w:div w:id="2035232806">
                          <w:marLeft w:val="0"/>
                          <w:marRight w:val="0"/>
                          <w:marTop w:val="0"/>
                          <w:marBottom w:val="0"/>
                          <w:divBdr>
                            <w:top w:val="none" w:sz="0" w:space="0" w:color="auto"/>
                            <w:left w:val="none" w:sz="0" w:space="0" w:color="auto"/>
                            <w:bottom w:val="none" w:sz="0" w:space="0" w:color="auto"/>
                            <w:right w:val="none" w:sz="0" w:space="0" w:color="auto"/>
                          </w:divBdr>
                        </w:div>
                        <w:div w:id="487554455">
                          <w:marLeft w:val="0"/>
                          <w:marRight w:val="0"/>
                          <w:marTop w:val="0"/>
                          <w:marBottom w:val="0"/>
                          <w:divBdr>
                            <w:top w:val="none" w:sz="0" w:space="0" w:color="auto"/>
                            <w:left w:val="none" w:sz="0" w:space="0" w:color="auto"/>
                            <w:bottom w:val="none" w:sz="0" w:space="0" w:color="auto"/>
                            <w:right w:val="none" w:sz="0" w:space="0" w:color="auto"/>
                          </w:divBdr>
                          <w:divsChild>
                            <w:div w:id="67319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90669">
                  <w:marLeft w:val="0"/>
                  <w:marRight w:val="0"/>
                  <w:marTop w:val="0"/>
                  <w:marBottom w:val="0"/>
                  <w:divBdr>
                    <w:top w:val="none" w:sz="0" w:space="0" w:color="auto"/>
                    <w:left w:val="none" w:sz="0" w:space="0" w:color="auto"/>
                    <w:bottom w:val="none" w:sz="0" w:space="0" w:color="auto"/>
                    <w:right w:val="none" w:sz="0" w:space="0" w:color="auto"/>
                  </w:divBdr>
                  <w:divsChild>
                    <w:div w:id="724524639">
                      <w:marLeft w:val="0"/>
                      <w:marRight w:val="0"/>
                      <w:marTop w:val="0"/>
                      <w:marBottom w:val="300"/>
                      <w:divBdr>
                        <w:top w:val="none" w:sz="0" w:space="0" w:color="auto"/>
                        <w:left w:val="none" w:sz="0" w:space="0" w:color="auto"/>
                        <w:bottom w:val="none" w:sz="0" w:space="0" w:color="auto"/>
                        <w:right w:val="none" w:sz="0" w:space="0" w:color="auto"/>
                      </w:divBdr>
                      <w:divsChild>
                        <w:div w:id="1349260935">
                          <w:marLeft w:val="0"/>
                          <w:marRight w:val="0"/>
                          <w:marTop w:val="0"/>
                          <w:marBottom w:val="0"/>
                          <w:divBdr>
                            <w:top w:val="none" w:sz="0" w:space="0" w:color="auto"/>
                            <w:left w:val="none" w:sz="0" w:space="0" w:color="auto"/>
                            <w:bottom w:val="none" w:sz="0" w:space="0" w:color="auto"/>
                            <w:right w:val="none" w:sz="0" w:space="0" w:color="auto"/>
                          </w:divBdr>
                        </w:div>
                        <w:div w:id="1150051736">
                          <w:marLeft w:val="0"/>
                          <w:marRight w:val="0"/>
                          <w:marTop w:val="0"/>
                          <w:marBottom w:val="0"/>
                          <w:divBdr>
                            <w:top w:val="none" w:sz="0" w:space="0" w:color="auto"/>
                            <w:left w:val="none" w:sz="0" w:space="0" w:color="auto"/>
                            <w:bottom w:val="none" w:sz="0" w:space="0" w:color="auto"/>
                            <w:right w:val="none" w:sz="0" w:space="0" w:color="auto"/>
                          </w:divBdr>
                          <w:divsChild>
                            <w:div w:id="144588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890619">
                  <w:marLeft w:val="0"/>
                  <w:marRight w:val="0"/>
                  <w:marTop w:val="0"/>
                  <w:marBottom w:val="0"/>
                  <w:divBdr>
                    <w:top w:val="none" w:sz="0" w:space="0" w:color="auto"/>
                    <w:left w:val="none" w:sz="0" w:space="0" w:color="auto"/>
                    <w:bottom w:val="none" w:sz="0" w:space="0" w:color="auto"/>
                    <w:right w:val="none" w:sz="0" w:space="0" w:color="auto"/>
                  </w:divBdr>
                  <w:divsChild>
                    <w:div w:id="1663462343">
                      <w:marLeft w:val="0"/>
                      <w:marRight w:val="0"/>
                      <w:marTop w:val="0"/>
                      <w:marBottom w:val="300"/>
                      <w:divBdr>
                        <w:top w:val="none" w:sz="0" w:space="0" w:color="auto"/>
                        <w:left w:val="none" w:sz="0" w:space="0" w:color="auto"/>
                        <w:bottom w:val="none" w:sz="0" w:space="0" w:color="auto"/>
                        <w:right w:val="none" w:sz="0" w:space="0" w:color="auto"/>
                      </w:divBdr>
                      <w:divsChild>
                        <w:div w:id="936520040">
                          <w:marLeft w:val="0"/>
                          <w:marRight w:val="0"/>
                          <w:marTop w:val="0"/>
                          <w:marBottom w:val="0"/>
                          <w:divBdr>
                            <w:top w:val="none" w:sz="0" w:space="0" w:color="auto"/>
                            <w:left w:val="none" w:sz="0" w:space="0" w:color="auto"/>
                            <w:bottom w:val="none" w:sz="0" w:space="0" w:color="auto"/>
                            <w:right w:val="none" w:sz="0" w:space="0" w:color="auto"/>
                          </w:divBdr>
                        </w:div>
                        <w:div w:id="2049529137">
                          <w:marLeft w:val="0"/>
                          <w:marRight w:val="0"/>
                          <w:marTop w:val="0"/>
                          <w:marBottom w:val="0"/>
                          <w:divBdr>
                            <w:top w:val="none" w:sz="0" w:space="0" w:color="auto"/>
                            <w:left w:val="none" w:sz="0" w:space="0" w:color="auto"/>
                            <w:bottom w:val="none" w:sz="0" w:space="0" w:color="auto"/>
                            <w:right w:val="none" w:sz="0" w:space="0" w:color="auto"/>
                          </w:divBdr>
                          <w:divsChild>
                            <w:div w:id="39297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753230">
                  <w:marLeft w:val="0"/>
                  <w:marRight w:val="0"/>
                  <w:marTop w:val="0"/>
                  <w:marBottom w:val="0"/>
                  <w:divBdr>
                    <w:top w:val="none" w:sz="0" w:space="0" w:color="auto"/>
                    <w:left w:val="none" w:sz="0" w:space="0" w:color="auto"/>
                    <w:bottom w:val="none" w:sz="0" w:space="0" w:color="auto"/>
                    <w:right w:val="none" w:sz="0" w:space="0" w:color="auto"/>
                  </w:divBdr>
                  <w:divsChild>
                    <w:div w:id="1283996513">
                      <w:marLeft w:val="0"/>
                      <w:marRight w:val="0"/>
                      <w:marTop w:val="0"/>
                      <w:marBottom w:val="300"/>
                      <w:divBdr>
                        <w:top w:val="none" w:sz="0" w:space="0" w:color="auto"/>
                        <w:left w:val="none" w:sz="0" w:space="0" w:color="auto"/>
                        <w:bottom w:val="none" w:sz="0" w:space="0" w:color="auto"/>
                        <w:right w:val="none" w:sz="0" w:space="0" w:color="auto"/>
                      </w:divBdr>
                      <w:divsChild>
                        <w:div w:id="2013992669">
                          <w:marLeft w:val="0"/>
                          <w:marRight w:val="0"/>
                          <w:marTop w:val="0"/>
                          <w:marBottom w:val="0"/>
                          <w:divBdr>
                            <w:top w:val="none" w:sz="0" w:space="0" w:color="auto"/>
                            <w:left w:val="none" w:sz="0" w:space="0" w:color="auto"/>
                            <w:bottom w:val="none" w:sz="0" w:space="0" w:color="auto"/>
                            <w:right w:val="none" w:sz="0" w:space="0" w:color="auto"/>
                          </w:divBdr>
                        </w:div>
                        <w:div w:id="438569690">
                          <w:marLeft w:val="0"/>
                          <w:marRight w:val="0"/>
                          <w:marTop w:val="0"/>
                          <w:marBottom w:val="0"/>
                          <w:divBdr>
                            <w:top w:val="none" w:sz="0" w:space="0" w:color="auto"/>
                            <w:left w:val="none" w:sz="0" w:space="0" w:color="auto"/>
                            <w:bottom w:val="none" w:sz="0" w:space="0" w:color="auto"/>
                            <w:right w:val="none" w:sz="0" w:space="0" w:color="auto"/>
                          </w:divBdr>
                          <w:divsChild>
                            <w:div w:id="85866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545021">
                  <w:marLeft w:val="0"/>
                  <w:marRight w:val="0"/>
                  <w:marTop w:val="0"/>
                  <w:marBottom w:val="0"/>
                  <w:divBdr>
                    <w:top w:val="none" w:sz="0" w:space="0" w:color="auto"/>
                    <w:left w:val="none" w:sz="0" w:space="0" w:color="auto"/>
                    <w:bottom w:val="none" w:sz="0" w:space="0" w:color="auto"/>
                    <w:right w:val="none" w:sz="0" w:space="0" w:color="auto"/>
                  </w:divBdr>
                  <w:divsChild>
                    <w:div w:id="1533956655">
                      <w:marLeft w:val="0"/>
                      <w:marRight w:val="0"/>
                      <w:marTop w:val="0"/>
                      <w:marBottom w:val="300"/>
                      <w:divBdr>
                        <w:top w:val="none" w:sz="0" w:space="0" w:color="auto"/>
                        <w:left w:val="none" w:sz="0" w:space="0" w:color="auto"/>
                        <w:bottom w:val="none" w:sz="0" w:space="0" w:color="auto"/>
                        <w:right w:val="none" w:sz="0" w:space="0" w:color="auto"/>
                      </w:divBdr>
                      <w:divsChild>
                        <w:div w:id="1125931750">
                          <w:marLeft w:val="0"/>
                          <w:marRight w:val="0"/>
                          <w:marTop w:val="0"/>
                          <w:marBottom w:val="0"/>
                          <w:divBdr>
                            <w:top w:val="none" w:sz="0" w:space="0" w:color="auto"/>
                            <w:left w:val="none" w:sz="0" w:space="0" w:color="auto"/>
                            <w:bottom w:val="none" w:sz="0" w:space="0" w:color="auto"/>
                            <w:right w:val="none" w:sz="0" w:space="0" w:color="auto"/>
                          </w:divBdr>
                        </w:div>
                        <w:div w:id="1271887963">
                          <w:marLeft w:val="0"/>
                          <w:marRight w:val="0"/>
                          <w:marTop w:val="0"/>
                          <w:marBottom w:val="0"/>
                          <w:divBdr>
                            <w:top w:val="none" w:sz="0" w:space="0" w:color="auto"/>
                            <w:left w:val="none" w:sz="0" w:space="0" w:color="auto"/>
                            <w:bottom w:val="none" w:sz="0" w:space="0" w:color="auto"/>
                            <w:right w:val="none" w:sz="0" w:space="0" w:color="auto"/>
                          </w:divBdr>
                          <w:divsChild>
                            <w:div w:id="106865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70622">
                  <w:marLeft w:val="0"/>
                  <w:marRight w:val="0"/>
                  <w:marTop w:val="0"/>
                  <w:marBottom w:val="0"/>
                  <w:divBdr>
                    <w:top w:val="none" w:sz="0" w:space="0" w:color="auto"/>
                    <w:left w:val="none" w:sz="0" w:space="0" w:color="auto"/>
                    <w:bottom w:val="none" w:sz="0" w:space="0" w:color="auto"/>
                    <w:right w:val="none" w:sz="0" w:space="0" w:color="auto"/>
                  </w:divBdr>
                  <w:divsChild>
                    <w:div w:id="394200922">
                      <w:marLeft w:val="0"/>
                      <w:marRight w:val="0"/>
                      <w:marTop w:val="0"/>
                      <w:marBottom w:val="300"/>
                      <w:divBdr>
                        <w:top w:val="none" w:sz="0" w:space="0" w:color="auto"/>
                        <w:left w:val="none" w:sz="0" w:space="0" w:color="auto"/>
                        <w:bottom w:val="none" w:sz="0" w:space="0" w:color="auto"/>
                        <w:right w:val="none" w:sz="0" w:space="0" w:color="auto"/>
                      </w:divBdr>
                      <w:divsChild>
                        <w:div w:id="1129400523">
                          <w:marLeft w:val="0"/>
                          <w:marRight w:val="0"/>
                          <w:marTop w:val="0"/>
                          <w:marBottom w:val="0"/>
                          <w:divBdr>
                            <w:top w:val="none" w:sz="0" w:space="0" w:color="auto"/>
                            <w:left w:val="none" w:sz="0" w:space="0" w:color="auto"/>
                            <w:bottom w:val="none" w:sz="0" w:space="0" w:color="auto"/>
                            <w:right w:val="none" w:sz="0" w:space="0" w:color="auto"/>
                          </w:divBdr>
                        </w:div>
                        <w:div w:id="647175684">
                          <w:marLeft w:val="0"/>
                          <w:marRight w:val="0"/>
                          <w:marTop w:val="0"/>
                          <w:marBottom w:val="0"/>
                          <w:divBdr>
                            <w:top w:val="none" w:sz="0" w:space="0" w:color="auto"/>
                            <w:left w:val="none" w:sz="0" w:space="0" w:color="auto"/>
                            <w:bottom w:val="none" w:sz="0" w:space="0" w:color="auto"/>
                            <w:right w:val="none" w:sz="0" w:space="0" w:color="auto"/>
                          </w:divBdr>
                          <w:divsChild>
                            <w:div w:id="61101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189772">
                  <w:marLeft w:val="0"/>
                  <w:marRight w:val="0"/>
                  <w:marTop w:val="0"/>
                  <w:marBottom w:val="0"/>
                  <w:divBdr>
                    <w:top w:val="none" w:sz="0" w:space="0" w:color="auto"/>
                    <w:left w:val="none" w:sz="0" w:space="0" w:color="auto"/>
                    <w:bottom w:val="none" w:sz="0" w:space="0" w:color="auto"/>
                    <w:right w:val="none" w:sz="0" w:space="0" w:color="auto"/>
                  </w:divBdr>
                  <w:divsChild>
                    <w:div w:id="1950576645">
                      <w:marLeft w:val="0"/>
                      <w:marRight w:val="0"/>
                      <w:marTop w:val="0"/>
                      <w:marBottom w:val="300"/>
                      <w:divBdr>
                        <w:top w:val="none" w:sz="0" w:space="0" w:color="auto"/>
                        <w:left w:val="none" w:sz="0" w:space="0" w:color="auto"/>
                        <w:bottom w:val="none" w:sz="0" w:space="0" w:color="auto"/>
                        <w:right w:val="none" w:sz="0" w:space="0" w:color="auto"/>
                      </w:divBdr>
                      <w:divsChild>
                        <w:div w:id="2031450472">
                          <w:marLeft w:val="0"/>
                          <w:marRight w:val="0"/>
                          <w:marTop w:val="0"/>
                          <w:marBottom w:val="0"/>
                          <w:divBdr>
                            <w:top w:val="none" w:sz="0" w:space="0" w:color="auto"/>
                            <w:left w:val="none" w:sz="0" w:space="0" w:color="auto"/>
                            <w:bottom w:val="none" w:sz="0" w:space="0" w:color="auto"/>
                            <w:right w:val="none" w:sz="0" w:space="0" w:color="auto"/>
                          </w:divBdr>
                        </w:div>
                        <w:div w:id="2045673043">
                          <w:marLeft w:val="0"/>
                          <w:marRight w:val="0"/>
                          <w:marTop w:val="0"/>
                          <w:marBottom w:val="0"/>
                          <w:divBdr>
                            <w:top w:val="none" w:sz="0" w:space="0" w:color="auto"/>
                            <w:left w:val="none" w:sz="0" w:space="0" w:color="auto"/>
                            <w:bottom w:val="none" w:sz="0" w:space="0" w:color="auto"/>
                            <w:right w:val="none" w:sz="0" w:space="0" w:color="auto"/>
                          </w:divBdr>
                          <w:divsChild>
                            <w:div w:id="94773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254044">
                  <w:marLeft w:val="0"/>
                  <w:marRight w:val="0"/>
                  <w:marTop w:val="0"/>
                  <w:marBottom w:val="0"/>
                  <w:divBdr>
                    <w:top w:val="none" w:sz="0" w:space="0" w:color="auto"/>
                    <w:left w:val="none" w:sz="0" w:space="0" w:color="auto"/>
                    <w:bottom w:val="none" w:sz="0" w:space="0" w:color="auto"/>
                    <w:right w:val="none" w:sz="0" w:space="0" w:color="auto"/>
                  </w:divBdr>
                  <w:divsChild>
                    <w:div w:id="2128887273">
                      <w:marLeft w:val="0"/>
                      <w:marRight w:val="0"/>
                      <w:marTop w:val="0"/>
                      <w:marBottom w:val="300"/>
                      <w:divBdr>
                        <w:top w:val="none" w:sz="0" w:space="0" w:color="auto"/>
                        <w:left w:val="none" w:sz="0" w:space="0" w:color="auto"/>
                        <w:bottom w:val="none" w:sz="0" w:space="0" w:color="auto"/>
                        <w:right w:val="none" w:sz="0" w:space="0" w:color="auto"/>
                      </w:divBdr>
                      <w:divsChild>
                        <w:div w:id="1078987738">
                          <w:marLeft w:val="0"/>
                          <w:marRight w:val="0"/>
                          <w:marTop w:val="0"/>
                          <w:marBottom w:val="0"/>
                          <w:divBdr>
                            <w:top w:val="none" w:sz="0" w:space="0" w:color="auto"/>
                            <w:left w:val="none" w:sz="0" w:space="0" w:color="auto"/>
                            <w:bottom w:val="none" w:sz="0" w:space="0" w:color="auto"/>
                            <w:right w:val="none" w:sz="0" w:space="0" w:color="auto"/>
                          </w:divBdr>
                        </w:div>
                        <w:div w:id="265381458">
                          <w:marLeft w:val="0"/>
                          <w:marRight w:val="0"/>
                          <w:marTop w:val="0"/>
                          <w:marBottom w:val="0"/>
                          <w:divBdr>
                            <w:top w:val="none" w:sz="0" w:space="0" w:color="auto"/>
                            <w:left w:val="none" w:sz="0" w:space="0" w:color="auto"/>
                            <w:bottom w:val="none" w:sz="0" w:space="0" w:color="auto"/>
                            <w:right w:val="none" w:sz="0" w:space="0" w:color="auto"/>
                          </w:divBdr>
                          <w:divsChild>
                            <w:div w:id="100894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480314">
                  <w:marLeft w:val="0"/>
                  <w:marRight w:val="0"/>
                  <w:marTop w:val="0"/>
                  <w:marBottom w:val="0"/>
                  <w:divBdr>
                    <w:top w:val="none" w:sz="0" w:space="0" w:color="auto"/>
                    <w:left w:val="none" w:sz="0" w:space="0" w:color="auto"/>
                    <w:bottom w:val="none" w:sz="0" w:space="0" w:color="auto"/>
                    <w:right w:val="none" w:sz="0" w:space="0" w:color="auto"/>
                  </w:divBdr>
                  <w:divsChild>
                    <w:div w:id="2087342306">
                      <w:marLeft w:val="0"/>
                      <w:marRight w:val="0"/>
                      <w:marTop w:val="0"/>
                      <w:marBottom w:val="300"/>
                      <w:divBdr>
                        <w:top w:val="none" w:sz="0" w:space="0" w:color="auto"/>
                        <w:left w:val="none" w:sz="0" w:space="0" w:color="auto"/>
                        <w:bottom w:val="none" w:sz="0" w:space="0" w:color="auto"/>
                        <w:right w:val="none" w:sz="0" w:space="0" w:color="auto"/>
                      </w:divBdr>
                      <w:divsChild>
                        <w:div w:id="1728139936">
                          <w:marLeft w:val="0"/>
                          <w:marRight w:val="0"/>
                          <w:marTop w:val="0"/>
                          <w:marBottom w:val="0"/>
                          <w:divBdr>
                            <w:top w:val="none" w:sz="0" w:space="0" w:color="auto"/>
                            <w:left w:val="none" w:sz="0" w:space="0" w:color="auto"/>
                            <w:bottom w:val="none" w:sz="0" w:space="0" w:color="auto"/>
                            <w:right w:val="none" w:sz="0" w:space="0" w:color="auto"/>
                          </w:divBdr>
                        </w:div>
                        <w:div w:id="104272520">
                          <w:marLeft w:val="0"/>
                          <w:marRight w:val="0"/>
                          <w:marTop w:val="0"/>
                          <w:marBottom w:val="0"/>
                          <w:divBdr>
                            <w:top w:val="none" w:sz="0" w:space="0" w:color="auto"/>
                            <w:left w:val="none" w:sz="0" w:space="0" w:color="auto"/>
                            <w:bottom w:val="none" w:sz="0" w:space="0" w:color="auto"/>
                            <w:right w:val="none" w:sz="0" w:space="0" w:color="auto"/>
                          </w:divBdr>
                          <w:divsChild>
                            <w:div w:id="160669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568267">
                  <w:marLeft w:val="0"/>
                  <w:marRight w:val="0"/>
                  <w:marTop w:val="0"/>
                  <w:marBottom w:val="0"/>
                  <w:divBdr>
                    <w:top w:val="none" w:sz="0" w:space="0" w:color="auto"/>
                    <w:left w:val="none" w:sz="0" w:space="0" w:color="auto"/>
                    <w:bottom w:val="none" w:sz="0" w:space="0" w:color="auto"/>
                    <w:right w:val="none" w:sz="0" w:space="0" w:color="auto"/>
                  </w:divBdr>
                  <w:divsChild>
                    <w:div w:id="1116409959">
                      <w:marLeft w:val="0"/>
                      <w:marRight w:val="0"/>
                      <w:marTop w:val="0"/>
                      <w:marBottom w:val="300"/>
                      <w:divBdr>
                        <w:top w:val="none" w:sz="0" w:space="0" w:color="auto"/>
                        <w:left w:val="none" w:sz="0" w:space="0" w:color="auto"/>
                        <w:bottom w:val="none" w:sz="0" w:space="0" w:color="auto"/>
                        <w:right w:val="none" w:sz="0" w:space="0" w:color="auto"/>
                      </w:divBdr>
                      <w:divsChild>
                        <w:div w:id="697584534">
                          <w:marLeft w:val="0"/>
                          <w:marRight w:val="0"/>
                          <w:marTop w:val="0"/>
                          <w:marBottom w:val="0"/>
                          <w:divBdr>
                            <w:top w:val="none" w:sz="0" w:space="0" w:color="auto"/>
                            <w:left w:val="none" w:sz="0" w:space="0" w:color="auto"/>
                            <w:bottom w:val="none" w:sz="0" w:space="0" w:color="auto"/>
                            <w:right w:val="none" w:sz="0" w:space="0" w:color="auto"/>
                          </w:divBdr>
                        </w:div>
                        <w:div w:id="755513443">
                          <w:marLeft w:val="0"/>
                          <w:marRight w:val="0"/>
                          <w:marTop w:val="0"/>
                          <w:marBottom w:val="0"/>
                          <w:divBdr>
                            <w:top w:val="none" w:sz="0" w:space="0" w:color="auto"/>
                            <w:left w:val="none" w:sz="0" w:space="0" w:color="auto"/>
                            <w:bottom w:val="none" w:sz="0" w:space="0" w:color="auto"/>
                            <w:right w:val="none" w:sz="0" w:space="0" w:color="auto"/>
                          </w:divBdr>
                          <w:divsChild>
                            <w:div w:id="175488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529145">
                  <w:marLeft w:val="0"/>
                  <w:marRight w:val="0"/>
                  <w:marTop w:val="0"/>
                  <w:marBottom w:val="0"/>
                  <w:divBdr>
                    <w:top w:val="none" w:sz="0" w:space="0" w:color="auto"/>
                    <w:left w:val="none" w:sz="0" w:space="0" w:color="auto"/>
                    <w:bottom w:val="none" w:sz="0" w:space="0" w:color="auto"/>
                    <w:right w:val="none" w:sz="0" w:space="0" w:color="auto"/>
                  </w:divBdr>
                  <w:divsChild>
                    <w:div w:id="746418685">
                      <w:marLeft w:val="0"/>
                      <w:marRight w:val="0"/>
                      <w:marTop w:val="0"/>
                      <w:marBottom w:val="300"/>
                      <w:divBdr>
                        <w:top w:val="none" w:sz="0" w:space="0" w:color="auto"/>
                        <w:left w:val="none" w:sz="0" w:space="0" w:color="auto"/>
                        <w:bottom w:val="none" w:sz="0" w:space="0" w:color="auto"/>
                        <w:right w:val="none" w:sz="0" w:space="0" w:color="auto"/>
                      </w:divBdr>
                      <w:divsChild>
                        <w:div w:id="81806068">
                          <w:marLeft w:val="0"/>
                          <w:marRight w:val="0"/>
                          <w:marTop w:val="0"/>
                          <w:marBottom w:val="0"/>
                          <w:divBdr>
                            <w:top w:val="none" w:sz="0" w:space="0" w:color="auto"/>
                            <w:left w:val="none" w:sz="0" w:space="0" w:color="auto"/>
                            <w:bottom w:val="none" w:sz="0" w:space="0" w:color="auto"/>
                            <w:right w:val="none" w:sz="0" w:space="0" w:color="auto"/>
                          </w:divBdr>
                        </w:div>
                        <w:div w:id="95100094">
                          <w:marLeft w:val="0"/>
                          <w:marRight w:val="0"/>
                          <w:marTop w:val="0"/>
                          <w:marBottom w:val="0"/>
                          <w:divBdr>
                            <w:top w:val="none" w:sz="0" w:space="0" w:color="auto"/>
                            <w:left w:val="none" w:sz="0" w:space="0" w:color="auto"/>
                            <w:bottom w:val="none" w:sz="0" w:space="0" w:color="auto"/>
                            <w:right w:val="none" w:sz="0" w:space="0" w:color="auto"/>
                          </w:divBdr>
                          <w:divsChild>
                            <w:div w:id="92997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52045">
                  <w:marLeft w:val="0"/>
                  <w:marRight w:val="0"/>
                  <w:marTop w:val="0"/>
                  <w:marBottom w:val="0"/>
                  <w:divBdr>
                    <w:top w:val="none" w:sz="0" w:space="0" w:color="auto"/>
                    <w:left w:val="none" w:sz="0" w:space="0" w:color="auto"/>
                    <w:bottom w:val="none" w:sz="0" w:space="0" w:color="auto"/>
                    <w:right w:val="none" w:sz="0" w:space="0" w:color="auto"/>
                  </w:divBdr>
                  <w:divsChild>
                    <w:div w:id="4792289">
                      <w:marLeft w:val="0"/>
                      <w:marRight w:val="0"/>
                      <w:marTop w:val="0"/>
                      <w:marBottom w:val="300"/>
                      <w:divBdr>
                        <w:top w:val="none" w:sz="0" w:space="0" w:color="auto"/>
                        <w:left w:val="none" w:sz="0" w:space="0" w:color="auto"/>
                        <w:bottom w:val="none" w:sz="0" w:space="0" w:color="auto"/>
                        <w:right w:val="none" w:sz="0" w:space="0" w:color="auto"/>
                      </w:divBdr>
                      <w:divsChild>
                        <w:div w:id="2121486884">
                          <w:marLeft w:val="0"/>
                          <w:marRight w:val="0"/>
                          <w:marTop w:val="0"/>
                          <w:marBottom w:val="0"/>
                          <w:divBdr>
                            <w:top w:val="none" w:sz="0" w:space="0" w:color="auto"/>
                            <w:left w:val="none" w:sz="0" w:space="0" w:color="auto"/>
                            <w:bottom w:val="none" w:sz="0" w:space="0" w:color="auto"/>
                            <w:right w:val="none" w:sz="0" w:space="0" w:color="auto"/>
                          </w:divBdr>
                        </w:div>
                        <w:div w:id="1027757315">
                          <w:marLeft w:val="0"/>
                          <w:marRight w:val="0"/>
                          <w:marTop w:val="0"/>
                          <w:marBottom w:val="0"/>
                          <w:divBdr>
                            <w:top w:val="none" w:sz="0" w:space="0" w:color="auto"/>
                            <w:left w:val="none" w:sz="0" w:space="0" w:color="auto"/>
                            <w:bottom w:val="none" w:sz="0" w:space="0" w:color="auto"/>
                            <w:right w:val="none" w:sz="0" w:space="0" w:color="auto"/>
                          </w:divBdr>
                          <w:divsChild>
                            <w:div w:id="29106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115516">
                  <w:marLeft w:val="0"/>
                  <w:marRight w:val="0"/>
                  <w:marTop w:val="0"/>
                  <w:marBottom w:val="0"/>
                  <w:divBdr>
                    <w:top w:val="none" w:sz="0" w:space="0" w:color="auto"/>
                    <w:left w:val="none" w:sz="0" w:space="0" w:color="auto"/>
                    <w:bottom w:val="none" w:sz="0" w:space="0" w:color="auto"/>
                    <w:right w:val="none" w:sz="0" w:space="0" w:color="auto"/>
                  </w:divBdr>
                  <w:divsChild>
                    <w:div w:id="160582028">
                      <w:marLeft w:val="0"/>
                      <w:marRight w:val="0"/>
                      <w:marTop w:val="0"/>
                      <w:marBottom w:val="300"/>
                      <w:divBdr>
                        <w:top w:val="none" w:sz="0" w:space="0" w:color="auto"/>
                        <w:left w:val="none" w:sz="0" w:space="0" w:color="auto"/>
                        <w:bottom w:val="none" w:sz="0" w:space="0" w:color="auto"/>
                        <w:right w:val="none" w:sz="0" w:space="0" w:color="auto"/>
                      </w:divBdr>
                      <w:divsChild>
                        <w:div w:id="129639251">
                          <w:marLeft w:val="0"/>
                          <w:marRight w:val="0"/>
                          <w:marTop w:val="0"/>
                          <w:marBottom w:val="0"/>
                          <w:divBdr>
                            <w:top w:val="none" w:sz="0" w:space="0" w:color="auto"/>
                            <w:left w:val="none" w:sz="0" w:space="0" w:color="auto"/>
                            <w:bottom w:val="none" w:sz="0" w:space="0" w:color="auto"/>
                            <w:right w:val="none" w:sz="0" w:space="0" w:color="auto"/>
                          </w:divBdr>
                        </w:div>
                        <w:div w:id="2057703402">
                          <w:marLeft w:val="0"/>
                          <w:marRight w:val="0"/>
                          <w:marTop w:val="0"/>
                          <w:marBottom w:val="0"/>
                          <w:divBdr>
                            <w:top w:val="none" w:sz="0" w:space="0" w:color="auto"/>
                            <w:left w:val="none" w:sz="0" w:space="0" w:color="auto"/>
                            <w:bottom w:val="none" w:sz="0" w:space="0" w:color="auto"/>
                            <w:right w:val="none" w:sz="0" w:space="0" w:color="auto"/>
                          </w:divBdr>
                          <w:divsChild>
                            <w:div w:id="971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425965">
                  <w:marLeft w:val="0"/>
                  <w:marRight w:val="0"/>
                  <w:marTop w:val="0"/>
                  <w:marBottom w:val="0"/>
                  <w:divBdr>
                    <w:top w:val="none" w:sz="0" w:space="0" w:color="auto"/>
                    <w:left w:val="none" w:sz="0" w:space="0" w:color="auto"/>
                    <w:bottom w:val="none" w:sz="0" w:space="0" w:color="auto"/>
                    <w:right w:val="none" w:sz="0" w:space="0" w:color="auto"/>
                  </w:divBdr>
                  <w:divsChild>
                    <w:div w:id="1120534714">
                      <w:marLeft w:val="0"/>
                      <w:marRight w:val="0"/>
                      <w:marTop w:val="0"/>
                      <w:marBottom w:val="300"/>
                      <w:divBdr>
                        <w:top w:val="none" w:sz="0" w:space="0" w:color="auto"/>
                        <w:left w:val="none" w:sz="0" w:space="0" w:color="auto"/>
                        <w:bottom w:val="none" w:sz="0" w:space="0" w:color="auto"/>
                        <w:right w:val="none" w:sz="0" w:space="0" w:color="auto"/>
                      </w:divBdr>
                      <w:divsChild>
                        <w:div w:id="1744328315">
                          <w:marLeft w:val="0"/>
                          <w:marRight w:val="0"/>
                          <w:marTop w:val="0"/>
                          <w:marBottom w:val="0"/>
                          <w:divBdr>
                            <w:top w:val="none" w:sz="0" w:space="0" w:color="auto"/>
                            <w:left w:val="none" w:sz="0" w:space="0" w:color="auto"/>
                            <w:bottom w:val="none" w:sz="0" w:space="0" w:color="auto"/>
                            <w:right w:val="none" w:sz="0" w:space="0" w:color="auto"/>
                          </w:divBdr>
                        </w:div>
                        <w:div w:id="2075733330">
                          <w:marLeft w:val="0"/>
                          <w:marRight w:val="0"/>
                          <w:marTop w:val="0"/>
                          <w:marBottom w:val="0"/>
                          <w:divBdr>
                            <w:top w:val="none" w:sz="0" w:space="0" w:color="auto"/>
                            <w:left w:val="none" w:sz="0" w:space="0" w:color="auto"/>
                            <w:bottom w:val="none" w:sz="0" w:space="0" w:color="auto"/>
                            <w:right w:val="none" w:sz="0" w:space="0" w:color="auto"/>
                          </w:divBdr>
                          <w:divsChild>
                            <w:div w:id="126106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95222">
                  <w:marLeft w:val="0"/>
                  <w:marRight w:val="0"/>
                  <w:marTop w:val="0"/>
                  <w:marBottom w:val="0"/>
                  <w:divBdr>
                    <w:top w:val="none" w:sz="0" w:space="0" w:color="auto"/>
                    <w:left w:val="none" w:sz="0" w:space="0" w:color="auto"/>
                    <w:bottom w:val="none" w:sz="0" w:space="0" w:color="auto"/>
                    <w:right w:val="none" w:sz="0" w:space="0" w:color="auto"/>
                  </w:divBdr>
                  <w:divsChild>
                    <w:div w:id="713233032">
                      <w:marLeft w:val="0"/>
                      <w:marRight w:val="0"/>
                      <w:marTop w:val="0"/>
                      <w:marBottom w:val="300"/>
                      <w:divBdr>
                        <w:top w:val="none" w:sz="0" w:space="0" w:color="auto"/>
                        <w:left w:val="none" w:sz="0" w:space="0" w:color="auto"/>
                        <w:bottom w:val="none" w:sz="0" w:space="0" w:color="auto"/>
                        <w:right w:val="none" w:sz="0" w:space="0" w:color="auto"/>
                      </w:divBdr>
                      <w:divsChild>
                        <w:div w:id="2141607288">
                          <w:marLeft w:val="0"/>
                          <w:marRight w:val="0"/>
                          <w:marTop w:val="0"/>
                          <w:marBottom w:val="0"/>
                          <w:divBdr>
                            <w:top w:val="none" w:sz="0" w:space="0" w:color="auto"/>
                            <w:left w:val="none" w:sz="0" w:space="0" w:color="auto"/>
                            <w:bottom w:val="none" w:sz="0" w:space="0" w:color="auto"/>
                            <w:right w:val="none" w:sz="0" w:space="0" w:color="auto"/>
                          </w:divBdr>
                        </w:div>
                        <w:div w:id="1058550271">
                          <w:marLeft w:val="0"/>
                          <w:marRight w:val="0"/>
                          <w:marTop w:val="0"/>
                          <w:marBottom w:val="0"/>
                          <w:divBdr>
                            <w:top w:val="none" w:sz="0" w:space="0" w:color="auto"/>
                            <w:left w:val="none" w:sz="0" w:space="0" w:color="auto"/>
                            <w:bottom w:val="none" w:sz="0" w:space="0" w:color="auto"/>
                            <w:right w:val="none" w:sz="0" w:space="0" w:color="auto"/>
                          </w:divBdr>
                          <w:divsChild>
                            <w:div w:id="75405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735661">
                  <w:marLeft w:val="0"/>
                  <w:marRight w:val="0"/>
                  <w:marTop w:val="0"/>
                  <w:marBottom w:val="0"/>
                  <w:divBdr>
                    <w:top w:val="none" w:sz="0" w:space="0" w:color="auto"/>
                    <w:left w:val="none" w:sz="0" w:space="0" w:color="auto"/>
                    <w:bottom w:val="none" w:sz="0" w:space="0" w:color="auto"/>
                    <w:right w:val="none" w:sz="0" w:space="0" w:color="auto"/>
                  </w:divBdr>
                  <w:divsChild>
                    <w:div w:id="2141918732">
                      <w:marLeft w:val="0"/>
                      <w:marRight w:val="0"/>
                      <w:marTop w:val="0"/>
                      <w:marBottom w:val="300"/>
                      <w:divBdr>
                        <w:top w:val="none" w:sz="0" w:space="0" w:color="auto"/>
                        <w:left w:val="none" w:sz="0" w:space="0" w:color="auto"/>
                        <w:bottom w:val="none" w:sz="0" w:space="0" w:color="auto"/>
                        <w:right w:val="none" w:sz="0" w:space="0" w:color="auto"/>
                      </w:divBdr>
                      <w:divsChild>
                        <w:div w:id="787702008">
                          <w:marLeft w:val="0"/>
                          <w:marRight w:val="0"/>
                          <w:marTop w:val="0"/>
                          <w:marBottom w:val="0"/>
                          <w:divBdr>
                            <w:top w:val="none" w:sz="0" w:space="0" w:color="auto"/>
                            <w:left w:val="none" w:sz="0" w:space="0" w:color="auto"/>
                            <w:bottom w:val="none" w:sz="0" w:space="0" w:color="auto"/>
                            <w:right w:val="none" w:sz="0" w:space="0" w:color="auto"/>
                          </w:divBdr>
                        </w:div>
                        <w:div w:id="2095470394">
                          <w:marLeft w:val="0"/>
                          <w:marRight w:val="0"/>
                          <w:marTop w:val="0"/>
                          <w:marBottom w:val="0"/>
                          <w:divBdr>
                            <w:top w:val="none" w:sz="0" w:space="0" w:color="auto"/>
                            <w:left w:val="none" w:sz="0" w:space="0" w:color="auto"/>
                            <w:bottom w:val="none" w:sz="0" w:space="0" w:color="auto"/>
                            <w:right w:val="none" w:sz="0" w:space="0" w:color="auto"/>
                          </w:divBdr>
                          <w:divsChild>
                            <w:div w:id="105802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137256">
                  <w:marLeft w:val="0"/>
                  <w:marRight w:val="0"/>
                  <w:marTop w:val="0"/>
                  <w:marBottom w:val="0"/>
                  <w:divBdr>
                    <w:top w:val="none" w:sz="0" w:space="0" w:color="auto"/>
                    <w:left w:val="none" w:sz="0" w:space="0" w:color="auto"/>
                    <w:bottom w:val="none" w:sz="0" w:space="0" w:color="auto"/>
                    <w:right w:val="none" w:sz="0" w:space="0" w:color="auto"/>
                  </w:divBdr>
                  <w:divsChild>
                    <w:div w:id="861017399">
                      <w:marLeft w:val="0"/>
                      <w:marRight w:val="0"/>
                      <w:marTop w:val="0"/>
                      <w:marBottom w:val="300"/>
                      <w:divBdr>
                        <w:top w:val="none" w:sz="0" w:space="0" w:color="auto"/>
                        <w:left w:val="none" w:sz="0" w:space="0" w:color="auto"/>
                        <w:bottom w:val="none" w:sz="0" w:space="0" w:color="auto"/>
                        <w:right w:val="none" w:sz="0" w:space="0" w:color="auto"/>
                      </w:divBdr>
                      <w:divsChild>
                        <w:div w:id="438794429">
                          <w:marLeft w:val="0"/>
                          <w:marRight w:val="0"/>
                          <w:marTop w:val="0"/>
                          <w:marBottom w:val="0"/>
                          <w:divBdr>
                            <w:top w:val="none" w:sz="0" w:space="0" w:color="auto"/>
                            <w:left w:val="none" w:sz="0" w:space="0" w:color="auto"/>
                            <w:bottom w:val="none" w:sz="0" w:space="0" w:color="auto"/>
                            <w:right w:val="none" w:sz="0" w:space="0" w:color="auto"/>
                          </w:divBdr>
                        </w:div>
                        <w:div w:id="355469137">
                          <w:marLeft w:val="0"/>
                          <w:marRight w:val="0"/>
                          <w:marTop w:val="0"/>
                          <w:marBottom w:val="0"/>
                          <w:divBdr>
                            <w:top w:val="none" w:sz="0" w:space="0" w:color="auto"/>
                            <w:left w:val="none" w:sz="0" w:space="0" w:color="auto"/>
                            <w:bottom w:val="none" w:sz="0" w:space="0" w:color="auto"/>
                            <w:right w:val="none" w:sz="0" w:space="0" w:color="auto"/>
                          </w:divBdr>
                          <w:divsChild>
                            <w:div w:id="15133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721006">
                  <w:marLeft w:val="0"/>
                  <w:marRight w:val="0"/>
                  <w:marTop w:val="0"/>
                  <w:marBottom w:val="0"/>
                  <w:divBdr>
                    <w:top w:val="none" w:sz="0" w:space="0" w:color="auto"/>
                    <w:left w:val="none" w:sz="0" w:space="0" w:color="auto"/>
                    <w:bottom w:val="none" w:sz="0" w:space="0" w:color="auto"/>
                    <w:right w:val="none" w:sz="0" w:space="0" w:color="auto"/>
                  </w:divBdr>
                  <w:divsChild>
                    <w:div w:id="1579897375">
                      <w:marLeft w:val="0"/>
                      <w:marRight w:val="0"/>
                      <w:marTop w:val="0"/>
                      <w:marBottom w:val="300"/>
                      <w:divBdr>
                        <w:top w:val="none" w:sz="0" w:space="0" w:color="auto"/>
                        <w:left w:val="none" w:sz="0" w:space="0" w:color="auto"/>
                        <w:bottom w:val="none" w:sz="0" w:space="0" w:color="auto"/>
                        <w:right w:val="none" w:sz="0" w:space="0" w:color="auto"/>
                      </w:divBdr>
                      <w:divsChild>
                        <w:div w:id="44762558">
                          <w:marLeft w:val="0"/>
                          <w:marRight w:val="0"/>
                          <w:marTop w:val="0"/>
                          <w:marBottom w:val="0"/>
                          <w:divBdr>
                            <w:top w:val="none" w:sz="0" w:space="0" w:color="auto"/>
                            <w:left w:val="none" w:sz="0" w:space="0" w:color="auto"/>
                            <w:bottom w:val="none" w:sz="0" w:space="0" w:color="auto"/>
                            <w:right w:val="none" w:sz="0" w:space="0" w:color="auto"/>
                          </w:divBdr>
                        </w:div>
                        <w:div w:id="1914926668">
                          <w:marLeft w:val="0"/>
                          <w:marRight w:val="0"/>
                          <w:marTop w:val="0"/>
                          <w:marBottom w:val="0"/>
                          <w:divBdr>
                            <w:top w:val="none" w:sz="0" w:space="0" w:color="auto"/>
                            <w:left w:val="none" w:sz="0" w:space="0" w:color="auto"/>
                            <w:bottom w:val="none" w:sz="0" w:space="0" w:color="auto"/>
                            <w:right w:val="none" w:sz="0" w:space="0" w:color="auto"/>
                          </w:divBdr>
                          <w:divsChild>
                            <w:div w:id="162766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297987">
                  <w:marLeft w:val="0"/>
                  <w:marRight w:val="0"/>
                  <w:marTop w:val="0"/>
                  <w:marBottom w:val="0"/>
                  <w:divBdr>
                    <w:top w:val="none" w:sz="0" w:space="0" w:color="auto"/>
                    <w:left w:val="none" w:sz="0" w:space="0" w:color="auto"/>
                    <w:bottom w:val="none" w:sz="0" w:space="0" w:color="auto"/>
                    <w:right w:val="none" w:sz="0" w:space="0" w:color="auto"/>
                  </w:divBdr>
                  <w:divsChild>
                    <w:div w:id="761101755">
                      <w:marLeft w:val="0"/>
                      <w:marRight w:val="0"/>
                      <w:marTop w:val="0"/>
                      <w:marBottom w:val="300"/>
                      <w:divBdr>
                        <w:top w:val="none" w:sz="0" w:space="0" w:color="auto"/>
                        <w:left w:val="none" w:sz="0" w:space="0" w:color="auto"/>
                        <w:bottom w:val="none" w:sz="0" w:space="0" w:color="auto"/>
                        <w:right w:val="none" w:sz="0" w:space="0" w:color="auto"/>
                      </w:divBdr>
                      <w:divsChild>
                        <w:div w:id="862085886">
                          <w:marLeft w:val="0"/>
                          <w:marRight w:val="0"/>
                          <w:marTop w:val="0"/>
                          <w:marBottom w:val="0"/>
                          <w:divBdr>
                            <w:top w:val="none" w:sz="0" w:space="0" w:color="auto"/>
                            <w:left w:val="none" w:sz="0" w:space="0" w:color="auto"/>
                            <w:bottom w:val="none" w:sz="0" w:space="0" w:color="auto"/>
                            <w:right w:val="none" w:sz="0" w:space="0" w:color="auto"/>
                          </w:divBdr>
                        </w:div>
                        <w:div w:id="605846227">
                          <w:marLeft w:val="0"/>
                          <w:marRight w:val="0"/>
                          <w:marTop w:val="0"/>
                          <w:marBottom w:val="0"/>
                          <w:divBdr>
                            <w:top w:val="none" w:sz="0" w:space="0" w:color="auto"/>
                            <w:left w:val="none" w:sz="0" w:space="0" w:color="auto"/>
                            <w:bottom w:val="none" w:sz="0" w:space="0" w:color="auto"/>
                            <w:right w:val="none" w:sz="0" w:space="0" w:color="auto"/>
                          </w:divBdr>
                          <w:divsChild>
                            <w:div w:id="144607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386985">
                  <w:marLeft w:val="0"/>
                  <w:marRight w:val="0"/>
                  <w:marTop w:val="0"/>
                  <w:marBottom w:val="0"/>
                  <w:divBdr>
                    <w:top w:val="none" w:sz="0" w:space="0" w:color="auto"/>
                    <w:left w:val="none" w:sz="0" w:space="0" w:color="auto"/>
                    <w:bottom w:val="none" w:sz="0" w:space="0" w:color="auto"/>
                    <w:right w:val="none" w:sz="0" w:space="0" w:color="auto"/>
                  </w:divBdr>
                  <w:divsChild>
                    <w:div w:id="649600331">
                      <w:marLeft w:val="0"/>
                      <w:marRight w:val="0"/>
                      <w:marTop w:val="0"/>
                      <w:marBottom w:val="300"/>
                      <w:divBdr>
                        <w:top w:val="none" w:sz="0" w:space="0" w:color="auto"/>
                        <w:left w:val="none" w:sz="0" w:space="0" w:color="auto"/>
                        <w:bottom w:val="none" w:sz="0" w:space="0" w:color="auto"/>
                        <w:right w:val="none" w:sz="0" w:space="0" w:color="auto"/>
                      </w:divBdr>
                      <w:divsChild>
                        <w:div w:id="802119461">
                          <w:marLeft w:val="0"/>
                          <w:marRight w:val="0"/>
                          <w:marTop w:val="0"/>
                          <w:marBottom w:val="0"/>
                          <w:divBdr>
                            <w:top w:val="none" w:sz="0" w:space="0" w:color="auto"/>
                            <w:left w:val="none" w:sz="0" w:space="0" w:color="auto"/>
                            <w:bottom w:val="none" w:sz="0" w:space="0" w:color="auto"/>
                            <w:right w:val="none" w:sz="0" w:space="0" w:color="auto"/>
                          </w:divBdr>
                        </w:div>
                        <w:div w:id="2106656549">
                          <w:marLeft w:val="0"/>
                          <w:marRight w:val="0"/>
                          <w:marTop w:val="0"/>
                          <w:marBottom w:val="0"/>
                          <w:divBdr>
                            <w:top w:val="none" w:sz="0" w:space="0" w:color="auto"/>
                            <w:left w:val="none" w:sz="0" w:space="0" w:color="auto"/>
                            <w:bottom w:val="none" w:sz="0" w:space="0" w:color="auto"/>
                            <w:right w:val="none" w:sz="0" w:space="0" w:color="auto"/>
                          </w:divBdr>
                          <w:divsChild>
                            <w:div w:id="11817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32598">
                  <w:marLeft w:val="0"/>
                  <w:marRight w:val="0"/>
                  <w:marTop w:val="0"/>
                  <w:marBottom w:val="0"/>
                  <w:divBdr>
                    <w:top w:val="none" w:sz="0" w:space="0" w:color="auto"/>
                    <w:left w:val="none" w:sz="0" w:space="0" w:color="auto"/>
                    <w:bottom w:val="none" w:sz="0" w:space="0" w:color="auto"/>
                    <w:right w:val="none" w:sz="0" w:space="0" w:color="auto"/>
                  </w:divBdr>
                  <w:divsChild>
                    <w:div w:id="99951892">
                      <w:marLeft w:val="0"/>
                      <w:marRight w:val="0"/>
                      <w:marTop w:val="0"/>
                      <w:marBottom w:val="300"/>
                      <w:divBdr>
                        <w:top w:val="none" w:sz="0" w:space="0" w:color="auto"/>
                        <w:left w:val="none" w:sz="0" w:space="0" w:color="auto"/>
                        <w:bottom w:val="none" w:sz="0" w:space="0" w:color="auto"/>
                        <w:right w:val="none" w:sz="0" w:space="0" w:color="auto"/>
                      </w:divBdr>
                      <w:divsChild>
                        <w:div w:id="1643928107">
                          <w:marLeft w:val="0"/>
                          <w:marRight w:val="0"/>
                          <w:marTop w:val="0"/>
                          <w:marBottom w:val="0"/>
                          <w:divBdr>
                            <w:top w:val="none" w:sz="0" w:space="0" w:color="auto"/>
                            <w:left w:val="none" w:sz="0" w:space="0" w:color="auto"/>
                            <w:bottom w:val="none" w:sz="0" w:space="0" w:color="auto"/>
                            <w:right w:val="none" w:sz="0" w:space="0" w:color="auto"/>
                          </w:divBdr>
                        </w:div>
                        <w:div w:id="1226799886">
                          <w:marLeft w:val="0"/>
                          <w:marRight w:val="0"/>
                          <w:marTop w:val="0"/>
                          <w:marBottom w:val="0"/>
                          <w:divBdr>
                            <w:top w:val="none" w:sz="0" w:space="0" w:color="auto"/>
                            <w:left w:val="none" w:sz="0" w:space="0" w:color="auto"/>
                            <w:bottom w:val="none" w:sz="0" w:space="0" w:color="auto"/>
                            <w:right w:val="none" w:sz="0" w:space="0" w:color="auto"/>
                          </w:divBdr>
                          <w:divsChild>
                            <w:div w:id="7920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770464">
                  <w:marLeft w:val="0"/>
                  <w:marRight w:val="0"/>
                  <w:marTop w:val="0"/>
                  <w:marBottom w:val="0"/>
                  <w:divBdr>
                    <w:top w:val="none" w:sz="0" w:space="0" w:color="auto"/>
                    <w:left w:val="none" w:sz="0" w:space="0" w:color="auto"/>
                    <w:bottom w:val="none" w:sz="0" w:space="0" w:color="auto"/>
                    <w:right w:val="none" w:sz="0" w:space="0" w:color="auto"/>
                  </w:divBdr>
                  <w:divsChild>
                    <w:div w:id="809251961">
                      <w:marLeft w:val="0"/>
                      <w:marRight w:val="0"/>
                      <w:marTop w:val="0"/>
                      <w:marBottom w:val="300"/>
                      <w:divBdr>
                        <w:top w:val="none" w:sz="0" w:space="0" w:color="auto"/>
                        <w:left w:val="none" w:sz="0" w:space="0" w:color="auto"/>
                        <w:bottom w:val="none" w:sz="0" w:space="0" w:color="auto"/>
                        <w:right w:val="none" w:sz="0" w:space="0" w:color="auto"/>
                      </w:divBdr>
                      <w:divsChild>
                        <w:div w:id="364791581">
                          <w:marLeft w:val="0"/>
                          <w:marRight w:val="0"/>
                          <w:marTop w:val="0"/>
                          <w:marBottom w:val="0"/>
                          <w:divBdr>
                            <w:top w:val="none" w:sz="0" w:space="0" w:color="auto"/>
                            <w:left w:val="none" w:sz="0" w:space="0" w:color="auto"/>
                            <w:bottom w:val="none" w:sz="0" w:space="0" w:color="auto"/>
                            <w:right w:val="none" w:sz="0" w:space="0" w:color="auto"/>
                          </w:divBdr>
                        </w:div>
                        <w:div w:id="1490634945">
                          <w:marLeft w:val="0"/>
                          <w:marRight w:val="0"/>
                          <w:marTop w:val="0"/>
                          <w:marBottom w:val="0"/>
                          <w:divBdr>
                            <w:top w:val="none" w:sz="0" w:space="0" w:color="auto"/>
                            <w:left w:val="none" w:sz="0" w:space="0" w:color="auto"/>
                            <w:bottom w:val="none" w:sz="0" w:space="0" w:color="auto"/>
                            <w:right w:val="none" w:sz="0" w:space="0" w:color="auto"/>
                          </w:divBdr>
                          <w:divsChild>
                            <w:div w:id="95135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83595">
                  <w:marLeft w:val="0"/>
                  <w:marRight w:val="0"/>
                  <w:marTop w:val="0"/>
                  <w:marBottom w:val="0"/>
                  <w:divBdr>
                    <w:top w:val="none" w:sz="0" w:space="0" w:color="auto"/>
                    <w:left w:val="none" w:sz="0" w:space="0" w:color="auto"/>
                    <w:bottom w:val="none" w:sz="0" w:space="0" w:color="auto"/>
                    <w:right w:val="none" w:sz="0" w:space="0" w:color="auto"/>
                  </w:divBdr>
                  <w:divsChild>
                    <w:div w:id="988940462">
                      <w:marLeft w:val="0"/>
                      <w:marRight w:val="0"/>
                      <w:marTop w:val="0"/>
                      <w:marBottom w:val="300"/>
                      <w:divBdr>
                        <w:top w:val="none" w:sz="0" w:space="0" w:color="auto"/>
                        <w:left w:val="none" w:sz="0" w:space="0" w:color="auto"/>
                        <w:bottom w:val="none" w:sz="0" w:space="0" w:color="auto"/>
                        <w:right w:val="none" w:sz="0" w:space="0" w:color="auto"/>
                      </w:divBdr>
                      <w:divsChild>
                        <w:div w:id="456993216">
                          <w:marLeft w:val="0"/>
                          <w:marRight w:val="0"/>
                          <w:marTop w:val="0"/>
                          <w:marBottom w:val="0"/>
                          <w:divBdr>
                            <w:top w:val="none" w:sz="0" w:space="0" w:color="auto"/>
                            <w:left w:val="none" w:sz="0" w:space="0" w:color="auto"/>
                            <w:bottom w:val="none" w:sz="0" w:space="0" w:color="auto"/>
                            <w:right w:val="none" w:sz="0" w:space="0" w:color="auto"/>
                          </w:divBdr>
                        </w:div>
                        <w:div w:id="735126845">
                          <w:marLeft w:val="0"/>
                          <w:marRight w:val="0"/>
                          <w:marTop w:val="0"/>
                          <w:marBottom w:val="0"/>
                          <w:divBdr>
                            <w:top w:val="none" w:sz="0" w:space="0" w:color="auto"/>
                            <w:left w:val="none" w:sz="0" w:space="0" w:color="auto"/>
                            <w:bottom w:val="none" w:sz="0" w:space="0" w:color="auto"/>
                            <w:right w:val="none" w:sz="0" w:space="0" w:color="auto"/>
                          </w:divBdr>
                          <w:divsChild>
                            <w:div w:id="103357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538297">
                  <w:marLeft w:val="0"/>
                  <w:marRight w:val="0"/>
                  <w:marTop w:val="0"/>
                  <w:marBottom w:val="0"/>
                  <w:divBdr>
                    <w:top w:val="none" w:sz="0" w:space="0" w:color="auto"/>
                    <w:left w:val="none" w:sz="0" w:space="0" w:color="auto"/>
                    <w:bottom w:val="none" w:sz="0" w:space="0" w:color="auto"/>
                    <w:right w:val="none" w:sz="0" w:space="0" w:color="auto"/>
                  </w:divBdr>
                  <w:divsChild>
                    <w:div w:id="1308585916">
                      <w:marLeft w:val="0"/>
                      <w:marRight w:val="0"/>
                      <w:marTop w:val="0"/>
                      <w:marBottom w:val="300"/>
                      <w:divBdr>
                        <w:top w:val="none" w:sz="0" w:space="0" w:color="auto"/>
                        <w:left w:val="none" w:sz="0" w:space="0" w:color="auto"/>
                        <w:bottom w:val="none" w:sz="0" w:space="0" w:color="auto"/>
                        <w:right w:val="none" w:sz="0" w:space="0" w:color="auto"/>
                      </w:divBdr>
                      <w:divsChild>
                        <w:div w:id="839925743">
                          <w:marLeft w:val="0"/>
                          <w:marRight w:val="0"/>
                          <w:marTop w:val="0"/>
                          <w:marBottom w:val="0"/>
                          <w:divBdr>
                            <w:top w:val="none" w:sz="0" w:space="0" w:color="auto"/>
                            <w:left w:val="none" w:sz="0" w:space="0" w:color="auto"/>
                            <w:bottom w:val="none" w:sz="0" w:space="0" w:color="auto"/>
                            <w:right w:val="none" w:sz="0" w:space="0" w:color="auto"/>
                          </w:divBdr>
                        </w:div>
                        <w:div w:id="195507139">
                          <w:marLeft w:val="0"/>
                          <w:marRight w:val="0"/>
                          <w:marTop w:val="0"/>
                          <w:marBottom w:val="0"/>
                          <w:divBdr>
                            <w:top w:val="none" w:sz="0" w:space="0" w:color="auto"/>
                            <w:left w:val="none" w:sz="0" w:space="0" w:color="auto"/>
                            <w:bottom w:val="none" w:sz="0" w:space="0" w:color="auto"/>
                            <w:right w:val="none" w:sz="0" w:space="0" w:color="auto"/>
                          </w:divBdr>
                          <w:divsChild>
                            <w:div w:id="119670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421500">
                  <w:marLeft w:val="0"/>
                  <w:marRight w:val="0"/>
                  <w:marTop w:val="0"/>
                  <w:marBottom w:val="0"/>
                  <w:divBdr>
                    <w:top w:val="none" w:sz="0" w:space="0" w:color="auto"/>
                    <w:left w:val="none" w:sz="0" w:space="0" w:color="auto"/>
                    <w:bottom w:val="none" w:sz="0" w:space="0" w:color="auto"/>
                    <w:right w:val="none" w:sz="0" w:space="0" w:color="auto"/>
                  </w:divBdr>
                  <w:divsChild>
                    <w:div w:id="242954201">
                      <w:marLeft w:val="0"/>
                      <w:marRight w:val="0"/>
                      <w:marTop w:val="0"/>
                      <w:marBottom w:val="300"/>
                      <w:divBdr>
                        <w:top w:val="none" w:sz="0" w:space="0" w:color="auto"/>
                        <w:left w:val="none" w:sz="0" w:space="0" w:color="auto"/>
                        <w:bottom w:val="none" w:sz="0" w:space="0" w:color="auto"/>
                        <w:right w:val="none" w:sz="0" w:space="0" w:color="auto"/>
                      </w:divBdr>
                      <w:divsChild>
                        <w:div w:id="1243487502">
                          <w:marLeft w:val="0"/>
                          <w:marRight w:val="0"/>
                          <w:marTop w:val="0"/>
                          <w:marBottom w:val="0"/>
                          <w:divBdr>
                            <w:top w:val="none" w:sz="0" w:space="0" w:color="auto"/>
                            <w:left w:val="none" w:sz="0" w:space="0" w:color="auto"/>
                            <w:bottom w:val="none" w:sz="0" w:space="0" w:color="auto"/>
                            <w:right w:val="none" w:sz="0" w:space="0" w:color="auto"/>
                          </w:divBdr>
                        </w:div>
                        <w:div w:id="1003246435">
                          <w:marLeft w:val="0"/>
                          <w:marRight w:val="0"/>
                          <w:marTop w:val="0"/>
                          <w:marBottom w:val="0"/>
                          <w:divBdr>
                            <w:top w:val="none" w:sz="0" w:space="0" w:color="auto"/>
                            <w:left w:val="none" w:sz="0" w:space="0" w:color="auto"/>
                            <w:bottom w:val="none" w:sz="0" w:space="0" w:color="auto"/>
                            <w:right w:val="none" w:sz="0" w:space="0" w:color="auto"/>
                          </w:divBdr>
                          <w:divsChild>
                            <w:div w:id="56048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405208">
                  <w:marLeft w:val="0"/>
                  <w:marRight w:val="0"/>
                  <w:marTop w:val="0"/>
                  <w:marBottom w:val="0"/>
                  <w:divBdr>
                    <w:top w:val="none" w:sz="0" w:space="0" w:color="auto"/>
                    <w:left w:val="none" w:sz="0" w:space="0" w:color="auto"/>
                    <w:bottom w:val="none" w:sz="0" w:space="0" w:color="auto"/>
                    <w:right w:val="none" w:sz="0" w:space="0" w:color="auto"/>
                  </w:divBdr>
                  <w:divsChild>
                    <w:div w:id="1461417623">
                      <w:marLeft w:val="0"/>
                      <w:marRight w:val="0"/>
                      <w:marTop w:val="0"/>
                      <w:marBottom w:val="300"/>
                      <w:divBdr>
                        <w:top w:val="none" w:sz="0" w:space="0" w:color="auto"/>
                        <w:left w:val="none" w:sz="0" w:space="0" w:color="auto"/>
                        <w:bottom w:val="none" w:sz="0" w:space="0" w:color="auto"/>
                        <w:right w:val="none" w:sz="0" w:space="0" w:color="auto"/>
                      </w:divBdr>
                      <w:divsChild>
                        <w:div w:id="924798995">
                          <w:marLeft w:val="0"/>
                          <w:marRight w:val="0"/>
                          <w:marTop w:val="0"/>
                          <w:marBottom w:val="0"/>
                          <w:divBdr>
                            <w:top w:val="none" w:sz="0" w:space="0" w:color="auto"/>
                            <w:left w:val="none" w:sz="0" w:space="0" w:color="auto"/>
                            <w:bottom w:val="none" w:sz="0" w:space="0" w:color="auto"/>
                            <w:right w:val="none" w:sz="0" w:space="0" w:color="auto"/>
                          </w:divBdr>
                        </w:div>
                        <w:div w:id="1648700808">
                          <w:marLeft w:val="0"/>
                          <w:marRight w:val="0"/>
                          <w:marTop w:val="0"/>
                          <w:marBottom w:val="0"/>
                          <w:divBdr>
                            <w:top w:val="none" w:sz="0" w:space="0" w:color="auto"/>
                            <w:left w:val="none" w:sz="0" w:space="0" w:color="auto"/>
                            <w:bottom w:val="none" w:sz="0" w:space="0" w:color="auto"/>
                            <w:right w:val="none" w:sz="0" w:space="0" w:color="auto"/>
                          </w:divBdr>
                          <w:divsChild>
                            <w:div w:id="33450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356130">
                  <w:marLeft w:val="0"/>
                  <w:marRight w:val="0"/>
                  <w:marTop w:val="0"/>
                  <w:marBottom w:val="0"/>
                  <w:divBdr>
                    <w:top w:val="none" w:sz="0" w:space="0" w:color="auto"/>
                    <w:left w:val="none" w:sz="0" w:space="0" w:color="auto"/>
                    <w:bottom w:val="none" w:sz="0" w:space="0" w:color="auto"/>
                    <w:right w:val="none" w:sz="0" w:space="0" w:color="auto"/>
                  </w:divBdr>
                  <w:divsChild>
                    <w:div w:id="16977903">
                      <w:marLeft w:val="0"/>
                      <w:marRight w:val="0"/>
                      <w:marTop w:val="0"/>
                      <w:marBottom w:val="300"/>
                      <w:divBdr>
                        <w:top w:val="none" w:sz="0" w:space="0" w:color="auto"/>
                        <w:left w:val="none" w:sz="0" w:space="0" w:color="auto"/>
                        <w:bottom w:val="none" w:sz="0" w:space="0" w:color="auto"/>
                        <w:right w:val="none" w:sz="0" w:space="0" w:color="auto"/>
                      </w:divBdr>
                      <w:divsChild>
                        <w:div w:id="828138272">
                          <w:marLeft w:val="0"/>
                          <w:marRight w:val="0"/>
                          <w:marTop w:val="0"/>
                          <w:marBottom w:val="0"/>
                          <w:divBdr>
                            <w:top w:val="none" w:sz="0" w:space="0" w:color="auto"/>
                            <w:left w:val="none" w:sz="0" w:space="0" w:color="auto"/>
                            <w:bottom w:val="none" w:sz="0" w:space="0" w:color="auto"/>
                            <w:right w:val="none" w:sz="0" w:space="0" w:color="auto"/>
                          </w:divBdr>
                        </w:div>
                        <w:div w:id="787550065">
                          <w:marLeft w:val="0"/>
                          <w:marRight w:val="0"/>
                          <w:marTop w:val="0"/>
                          <w:marBottom w:val="0"/>
                          <w:divBdr>
                            <w:top w:val="none" w:sz="0" w:space="0" w:color="auto"/>
                            <w:left w:val="none" w:sz="0" w:space="0" w:color="auto"/>
                            <w:bottom w:val="none" w:sz="0" w:space="0" w:color="auto"/>
                            <w:right w:val="none" w:sz="0" w:space="0" w:color="auto"/>
                          </w:divBdr>
                          <w:divsChild>
                            <w:div w:id="19881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075314">
                  <w:marLeft w:val="0"/>
                  <w:marRight w:val="0"/>
                  <w:marTop w:val="0"/>
                  <w:marBottom w:val="0"/>
                  <w:divBdr>
                    <w:top w:val="none" w:sz="0" w:space="0" w:color="auto"/>
                    <w:left w:val="none" w:sz="0" w:space="0" w:color="auto"/>
                    <w:bottom w:val="none" w:sz="0" w:space="0" w:color="auto"/>
                    <w:right w:val="none" w:sz="0" w:space="0" w:color="auto"/>
                  </w:divBdr>
                  <w:divsChild>
                    <w:div w:id="1254317973">
                      <w:marLeft w:val="0"/>
                      <w:marRight w:val="0"/>
                      <w:marTop w:val="0"/>
                      <w:marBottom w:val="300"/>
                      <w:divBdr>
                        <w:top w:val="none" w:sz="0" w:space="0" w:color="auto"/>
                        <w:left w:val="none" w:sz="0" w:space="0" w:color="auto"/>
                        <w:bottom w:val="none" w:sz="0" w:space="0" w:color="auto"/>
                        <w:right w:val="none" w:sz="0" w:space="0" w:color="auto"/>
                      </w:divBdr>
                      <w:divsChild>
                        <w:div w:id="1120494942">
                          <w:marLeft w:val="0"/>
                          <w:marRight w:val="0"/>
                          <w:marTop w:val="0"/>
                          <w:marBottom w:val="0"/>
                          <w:divBdr>
                            <w:top w:val="none" w:sz="0" w:space="0" w:color="auto"/>
                            <w:left w:val="none" w:sz="0" w:space="0" w:color="auto"/>
                            <w:bottom w:val="none" w:sz="0" w:space="0" w:color="auto"/>
                            <w:right w:val="none" w:sz="0" w:space="0" w:color="auto"/>
                          </w:divBdr>
                        </w:div>
                        <w:div w:id="992608722">
                          <w:marLeft w:val="0"/>
                          <w:marRight w:val="0"/>
                          <w:marTop w:val="0"/>
                          <w:marBottom w:val="0"/>
                          <w:divBdr>
                            <w:top w:val="none" w:sz="0" w:space="0" w:color="auto"/>
                            <w:left w:val="none" w:sz="0" w:space="0" w:color="auto"/>
                            <w:bottom w:val="none" w:sz="0" w:space="0" w:color="auto"/>
                            <w:right w:val="none" w:sz="0" w:space="0" w:color="auto"/>
                          </w:divBdr>
                          <w:divsChild>
                            <w:div w:id="125713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72576">
                  <w:marLeft w:val="0"/>
                  <w:marRight w:val="0"/>
                  <w:marTop w:val="0"/>
                  <w:marBottom w:val="0"/>
                  <w:divBdr>
                    <w:top w:val="none" w:sz="0" w:space="0" w:color="auto"/>
                    <w:left w:val="none" w:sz="0" w:space="0" w:color="auto"/>
                    <w:bottom w:val="none" w:sz="0" w:space="0" w:color="auto"/>
                    <w:right w:val="none" w:sz="0" w:space="0" w:color="auto"/>
                  </w:divBdr>
                  <w:divsChild>
                    <w:div w:id="212353191">
                      <w:marLeft w:val="0"/>
                      <w:marRight w:val="0"/>
                      <w:marTop w:val="0"/>
                      <w:marBottom w:val="300"/>
                      <w:divBdr>
                        <w:top w:val="none" w:sz="0" w:space="0" w:color="auto"/>
                        <w:left w:val="none" w:sz="0" w:space="0" w:color="auto"/>
                        <w:bottom w:val="none" w:sz="0" w:space="0" w:color="auto"/>
                        <w:right w:val="none" w:sz="0" w:space="0" w:color="auto"/>
                      </w:divBdr>
                      <w:divsChild>
                        <w:div w:id="846291822">
                          <w:marLeft w:val="0"/>
                          <w:marRight w:val="0"/>
                          <w:marTop w:val="0"/>
                          <w:marBottom w:val="0"/>
                          <w:divBdr>
                            <w:top w:val="none" w:sz="0" w:space="0" w:color="auto"/>
                            <w:left w:val="none" w:sz="0" w:space="0" w:color="auto"/>
                            <w:bottom w:val="none" w:sz="0" w:space="0" w:color="auto"/>
                            <w:right w:val="none" w:sz="0" w:space="0" w:color="auto"/>
                          </w:divBdr>
                        </w:div>
                        <w:div w:id="998457959">
                          <w:marLeft w:val="0"/>
                          <w:marRight w:val="0"/>
                          <w:marTop w:val="0"/>
                          <w:marBottom w:val="0"/>
                          <w:divBdr>
                            <w:top w:val="none" w:sz="0" w:space="0" w:color="auto"/>
                            <w:left w:val="none" w:sz="0" w:space="0" w:color="auto"/>
                            <w:bottom w:val="none" w:sz="0" w:space="0" w:color="auto"/>
                            <w:right w:val="none" w:sz="0" w:space="0" w:color="auto"/>
                          </w:divBdr>
                          <w:divsChild>
                            <w:div w:id="13521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602693">
                  <w:marLeft w:val="0"/>
                  <w:marRight w:val="0"/>
                  <w:marTop w:val="0"/>
                  <w:marBottom w:val="0"/>
                  <w:divBdr>
                    <w:top w:val="none" w:sz="0" w:space="0" w:color="auto"/>
                    <w:left w:val="none" w:sz="0" w:space="0" w:color="auto"/>
                    <w:bottom w:val="none" w:sz="0" w:space="0" w:color="auto"/>
                    <w:right w:val="none" w:sz="0" w:space="0" w:color="auto"/>
                  </w:divBdr>
                  <w:divsChild>
                    <w:div w:id="1476726961">
                      <w:marLeft w:val="0"/>
                      <w:marRight w:val="0"/>
                      <w:marTop w:val="0"/>
                      <w:marBottom w:val="300"/>
                      <w:divBdr>
                        <w:top w:val="none" w:sz="0" w:space="0" w:color="auto"/>
                        <w:left w:val="none" w:sz="0" w:space="0" w:color="auto"/>
                        <w:bottom w:val="none" w:sz="0" w:space="0" w:color="auto"/>
                        <w:right w:val="none" w:sz="0" w:space="0" w:color="auto"/>
                      </w:divBdr>
                      <w:divsChild>
                        <w:div w:id="771584566">
                          <w:marLeft w:val="0"/>
                          <w:marRight w:val="0"/>
                          <w:marTop w:val="0"/>
                          <w:marBottom w:val="0"/>
                          <w:divBdr>
                            <w:top w:val="none" w:sz="0" w:space="0" w:color="auto"/>
                            <w:left w:val="none" w:sz="0" w:space="0" w:color="auto"/>
                            <w:bottom w:val="none" w:sz="0" w:space="0" w:color="auto"/>
                            <w:right w:val="none" w:sz="0" w:space="0" w:color="auto"/>
                          </w:divBdr>
                        </w:div>
                        <w:div w:id="481821401">
                          <w:marLeft w:val="0"/>
                          <w:marRight w:val="0"/>
                          <w:marTop w:val="0"/>
                          <w:marBottom w:val="0"/>
                          <w:divBdr>
                            <w:top w:val="none" w:sz="0" w:space="0" w:color="auto"/>
                            <w:left w:val="none" w:sz="0" w:space="0" w:color="auto"/>
                            <w:bottom w:val="none" w:sz="0" w:space="0" w:color="auto"/>
                            <w:right w:val="none" w:sz="0" w:space="0" w:color="auto"/>
                          </w:divBdr>
                          <w:divsChild>
                            <w:div w:id="104969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102772">
                  <w:marLeft w:val="0"/>
                  <w:marRight w:val="0"/>
                  <w:marTop w:val="0"/>
                  <w:marBottom w:val="0"/>
                  <w:divBdr>
                    <w:top w:val="none" w:sz="0" w:space="0" w:color="auto"/>
                    <w:left w:val="none" w:sz="0" w:space="0" w:color="auto"/>
                    <w:bottom w:val="none" w:sz="0" w:space="0" w:color="auto"/>
                    <w:right w:val="none" w:sz="0" w:space="0" w:color="auto"/>
                  </w:divBdr>
                  <w:divsChild>
                    <w:div w:id="1872914018">
                      <w:marLeft w:val="0"/>
                      <w:marRight w:val="0"/>
                      <w:marTop w:val="0"/>
                      <w:marBottom w:val="300"/>
                      <w:divBdr>
                        <w:top w:val="none" w:sz="0" w:space="0" w:color="auto"/>
                        <w:left w:val="none" w:sz="0" w:space="0" w:color="auto"/>
                        <w:bottom w:val="none" w:sz="0" w:space="0" w:color="auto"/>
                        <w:right w:val="none" w:sz="0" w:space="0" w:color="auto"/>
                      </w:divBdr>
                      <w:divsChild>
                        <w:div w:id="1038318771">
                          <w:marLeft w:val="0"/>
                          <w:marRight w:val="0"/>
                          <w:marTop w:val="0"/>
                          <w:marBottom w:val="0"/>
                          <w:divBdr>
                            <w:top w:val="none" w:sz="0" w:space="0" w:color="auto"/>
                            <w:left w:val="none" w:sz="0" w:space="0" w:color="auto"/>
                            <w:bottom w:val="none" w:sz="0" w:space="0" w:color="auto"/>
                            <w:right w:val="none" w:sz="0" w:space="0" w:color="auto"/>
                          </w:divBdr>
                        </w:div>
                        <w:div w:id="1047098379">
                          <w:marLeft w:val="0"/>
                          <w:marRight w:val="0"/>
                          <w:marTop w:val="0"/>
                          <w:marBottom w:val="0"/>
                          <w:divBdr>
                            <w:top w:val="none" w:sz="0" w:space="0" w:color="auto"/>
                            <w:left w:val="none" w:sz="0" w:space="0" w:color="auto"/>
                            <w:bottom w:val="none" w:sz="0" w:space="0" w:color="auto"/>
                            <w:right w:val="none" w:sz="0" w:space="0" w:color="auto"/>
                          </w:divBdr>
                          <w:divsChild>
                            <w:div w:id="208695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992564">
                  <w:marLeft w:val="0"/>
                  <w:marRight w:val="0"/>
                  <w:marTop w:val="0"/>
                  <w:marBottom w:val="0"/>
                  <w:divBdr>
                    <w:top w:val="none" w:sz="0" w:space="0" w:color="auto"/>
                    <w:left w:val="none" w:sz="0" w:space="0" w:color="auto"/>
                    <w:bottom w:val="none" w:sz="0" w:space="0" w:color="auto"/>
                    <w:right w:val="none" w:sz="0" w:space="0" w:color="auto"/>
                  </w:divBdr>
                  <w:divsChild>
                    <w:div w:id="377432565">
                      <w:marLeft w:val="0"/>
                      <w:marRight w:val="0"/>
                      <w:marTop w:val="0"/>
                      <w:marBottom w:val="300"/>
                      <w:divBdr>
                        <w:top w:val="none" w:sz="0" w:space="0" w:color="auto"/>
                        <w:left w:val="none" w:sz="0" w:space="0" w:color="auto"/>
                        <w:bottom w:val="none" w:sz="0" w:space="0" w:color="auto"/>
                        <w:right w:val="none" w:sz="0" w:space="0" w:color="auto"/>
                      </w:divBdr>
                      <w:divsChild>
                        <w:div w:id="1622297784">
                          <w:marLeft w:val="0"/>
                          <w:marRight w:val="0"/>
                          <w:marTop w:val="0"/>
                          <w:marBottom w:val="0"/>
                          <w:divBdr>
                            <w:top w:val="none" w:sz="0" w:space="0" w:color="auto"/>
                            <w:left w:val="none" w:sz="0" w:space="0" w:color="auto"/>
                            <w:bottom w:val="none" w:sz="0" w:space="0" w:color="auto"/>
                            <w:right w:val="none" w:sz="0" w:space="0" w:color="auto"/>
                          </w:divBdr>
                        </w:div>
                        <w:div w:id="2092653752">
                          <w:marLeft w:val="0"/>
                          <w:marRight w:val="0"/>
                          <w:marTop w:val="0"/>
                          <w:marBottom w:val="0"/>
                          <w:divBdr>
                            <w:top w:val="none" w:sz="0" w:space="0" w:color="auto"/>
                            <w:left w:val="none" w:sz="0" w:space="0" w:color="auto"/>
                            <w:bottom w:val="none" w:sz="0" w:space="0" w:color="auto"/>
                            <w:right w:val="none" w:sz="0" w:space="0" w:color="auto"/>
                          </w:divBdr>
                          <w:divsChild>
                            <w:div w:id="152123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089943">
                  <w:marLeft w:val="0"/>
                  <w:marRight w:val="0"/>
                  <w:marTop w:val="0"/>
                  <w:marBottom w:val="0"/>
                  <w:divBdr>
                    <w:top w:val="none" w:sz="0" w:space="0" w:color="auto"/>
                    <w:left w:val="none" w:sz="0" w:space="0" w:color="auto"/>
                    <w:bottom w:val="none" w:sz="0" w:space="0" w:color="auto"/>
                    <w:right w:val="none" w:sz="0" w:space="0" w:color="auto"/>
                  </w:divBdr>
                  <w:divsChild>
                    <w:div w:id="1241329999">
                      <w:marLeft w:val="0"/>
                      <w:marRight w:val="0"/>
                      <w:marTop w:val="0"/>
                      <w:marBottom w:val="300"/>
                      <w:divBdr>
                        <w:top w:val="none" w:sz="0" w:space="0" w:color="auto"/>
                        <w:left w:val="none" w:sz="0" w:space="0" w:color="auto"/>
                        <w:bottom w:val="none" w:sz="0" w:space="0" w:color="auto"/>
                        <w:right w:val="none" w:sz="0" w:space="0" w:color="auto"/>
                      </w:divBdr>
                      <w:divsChild>
                        <w:div w:id="873470163">
                          <w:marLeft w:val="0"/>
                          <w:marRight w:val="0"/>
                          <w:marTop w:val="0"/>
                          <w:marBottom w:val="0"/>
                          <w:divBdr>
                            <w:top w:val="none" w:sz="0" w:space="0" w:color="auto"/>
                            <w:left w:val="none" w:sz="0" w:space="0" w:color="auto"/>
                            <w:bottom w:val="none" w:sz="0" w:space="0" w:color="auto"/>
                            <w:right w:val="none" w:sz="0" w:space="0" w:color="auto"/>
                          </w:divBdr>
                        </w:div>
                        <w:div w:id="1720468910">
                          <w:marLeft w:val="0"/>
                          <w:marRight w:val="0"/>
                          <w:marTop w:val="0"/>
                          <w:marBottom w:val="0"/>
                          <w:divBdr>
                            <w:top w:val="none" w:sz="0" w:space="0" w:color="auto"/>
                            <w:left w:val="none" w:sz="0" w:space="0" w:color="auto"/>
                            <w:bottom w:val="none" w:sz="0" w:space="0" w:color="auto"/>
                            <w:right w:val="none" w:sz="0" w:space="0" w:color="auto"/>
                          </w:divBdr>
                          <w:divsChild>
                            <w:div w:id="193955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0225">
                  <w:marLeft w:val="0"/>
                  <w:marRight w:val="0"/>
                  <w:marTop w:val="0"/>
                  <w:marBottom w:val="0"/>
                  <w:divBdr>
                    <w:top w:val="none" w:sz="0" w:space="0" w:color="auto"/>
                    <w:left w:val="none" w:sz="0" w:space="0" w:color="auto"/>
                    <w:bottom w:val="none" w:sz="0" w:space="0" w:color="auto"/>
                    <w:right w:val="none" w:sz="0" w:space="0" w:color="auto"/>
                  </w:divBdr>
                  <w:divsChild>
                    <w:div w:id="1005284737">
                      <w:marLeft w:val="0"/>
                      <w:marRight w:val="0"/>
                      <w:marTop w:val="0"/>
                      <w:marBottom w:val="300"/>
                      <w:divBdr>
                        <w:top w:val="none" w:sz="0" w:space="0" w:color="auto"/>
                        <w:left w:val="none" w:sz="0" w:space="0" w:color="auto"/>
                        <w:bottom w:val="none" w:sz="0" w:space="0" w:color="auto"/>
                        <w:right w:val="none" w:sz="0" w:space="0" w:color="auto"/>
                      </w:divBdr>
                      <w:divsChild>
                        <w:div w:id="1179395798">
                          <w:marLeft w:val="0"/>
                          <w:marRight w:val="0"/>
                          <w:marTop w:val="0"/>
                          <w:marBottom w:val="0"/>
                          <w:divBdr>
                            <w:top w:val="none" w:sz="0" w:space="0" w:color="auto"/>
                            <w:left w:val="none" w:sz="0" w:space="0" w:color="auto"/>
                            <w:bottom w:val="none" w:sz="0" w:space="0" w:color="auto"/>
                            <w:right w:val="none" w:sz="0" w:space="0" w:color="auto"/>
                          </w:divBdr>
                        </w:div>
                        <w:div w:id="1688487542">
                          <w:marLeft w:val="0"/>
                          <w:marRight w:val="0"/>
                          <w:marTop w:val="0"/>
                          <w:marBottom w:val="0"/>
                          <w:divBdr>
                            <w:top w:val="none" w:sz="0" w:space="0" w:color="auto"/>
                            <w:left w:val="none" w:sz="0" w:space="0" w:color="auto"/>
                            <w:bottom w:val="none" w:sz="0" w:space="0" w:color="auto"/>
                            <w:right w:val="none" w:sz="0" w:space="0" w:color="auto"/>
                          </w:divBdr>
                          <w:divsChild>
                            <w:div w:id="174595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915598">
                  <w:marLeft w:val="0"/>
                  <w:marRight w:val="0"/>
                  <w:marTop w:val="0"/>
                  <w:marBottom w:val="0"/>
                  <w:divBdr>
                    <w:top w:val="none" w:sz="0" w:space="0" w:color="auto"/>
                    <w:left w:val="none" w:sz="0" w:space="0" w:color="auto"/>
                    <w:bottom w:val="none" w:sz="0" w:space="0" w:color="auto"/>
                    <w:right w:val="none" w:sz="0" w:space="0" w:color="auto"/>
                  </w:divBdr>
                  <w:divsChild>
                    <w:div w:id="1775973378">
                      <w:marLeft w:val="0"/>
                      <w:marRight w:val="0"/>
                      <w:marTop w:val="0"/>
                      <w:marBottom w:val="300"/>
                      <w:divBdr>
                        <w:top w:val="none" w:sz="0" w:space="0" w:color="auto"/>
                        <w:left w:val="none" w:sz="0" w:space="0" w:color="auto"/>
                        <w:bottom w:val="none" w:sz="0" w:space="0" w:color="auto"/>
                        <w:right w:val="none" w:sz="0" w:space="0" w:color="auto"/>
                      </w:divBdr>
                      <w:divsChild>
                        <w:div w:id="2119445389">
                          <w:marLeft w:val="0"/>
                          <w:marRight w:val="0"/>
                          <w:marTop w:val="0"/>
                          <w:marBottom w:val="0"/>
                          <w:divBdr>
                            <w:top w:val="none" w:sz="0" w:space="0" w:color="auto"/>
                            <w:left w:val="none" w:sz="0" w:space="0" w:color="auto"/>
                            <w:bottom w:val="none" w:sz="0" w:space="0" w:color="auto"/>
                            <w:right w:val="none" w:sz="0" w:space="0" w:color="auto"/>
                          </w:divBdr>
                        </w:div>
                        <w:div w:id="1951934773">
                          <w:marLeft w:val="0"/>
                          <w:marRight w:val="0"/>
                          <w:marTop w:val="0"/>
                          <w:marBottom w:val="0"/>
                          <w:divBdr>
                            <w:top w:val="none" w:sz="0" w:space="0" w:color="auto"/>
                            <w:left w:val="none" w:sz="0" w:space="0" w:color="auto"/>
                            <w:bottom w:val="none" w:sz="0" w:space="0" w:color="auto"/>
                            <w:right w:val="none" w:sz="0" w:space="0" w:color="auto"/>
                          </w:divBdr>
                          <w:divsChild>
                            <w:div w:id="133707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310369">
                  <w:marLeft w:val="0"/>
                  <w:marRight w:val="0"/>
                  <w:marTop w:val="0"/>
                  <w:marBottom w:val="0"/>
                  <w:divBdr>
                    <w:top w:val="none" w:sz="0" w:space="0" w:color="auto"/>
                    <w:left w:val="none" w:sz="0" w:space="0" w:color="auto"/>
                    <w:bottom w:val="none" w:sz="0" w:space="0" w:color="auto"/>
                    <w:right w:val="none" w:sz="0" w:space="0" w:color="auto"/>
                  </w:divBdr>
                  <w:divsChild>
                    <w:div w:id="1228033881">
                      <w:marLeft w:val="0"/>
                      <w:marRight w:val="0"/>
                      <w:marTop w:val="0"/>
                      <w:marBottom w:val="300"/>
                      <w:divBdr>
                        <w:top w:val="none" w:sz="0" w:space="0" w:color="auto"/>
                        <w:left w:val="none" w:sz="0" w:space="0" w:color="auto"/>
                        <w:bottom w:val="none" w:sz="0" w:space="0" w:color="auto"/>
                        <w:right w:val="none" w:sz="0" w:space="0" w:color="auto"/>
                      </w:divBdr>
                      <w:divsChild>
                        <w:div w:id="1611427867">
                          <w:marLeft w:val="0"/>
                          <w:marRight w:val="0"/>
                          <w:marTop w:val="0"/>
                          <w:marBottom w:val="0"/>
                          <w:divBdr>
                            <w:top w:val="none" w:sz="0" w:space="0" w:color="auto"/>
                            <w:left w:val="none" w:sz="0" w:space="0" w:color="auto"/>
                            <w:bottom w:val="none" w:sz="0" w:space="0" w:color="auto"/>
                            <w:right w:val="none" w:sz="0" w:space="0" w:color="auto"/>
                          </w:divBdr>
                        </w:div>
                        <w:div w:id="1521045111">
                          <w:marLeft w:val="0"/>
                          <w:marRight w:val="0"/>
                          <w:marTop w:val="0"/>
                          <w:marBottom w:val="0"/>
                          <w:divBdr>
                            <w:top w:val="none" w:sz="0" w:space="0" w:color="auto"/>
                            <w:left w:val="none" w:sz="0" w:space="0" w:color="auto"/>
                            <w:bottom w:val="none" w:sz="0" w:space="0" w:color="auto"/>
                            <w:right w:val="none" w:sz="0" w:space="0" w:color="auto"/>
                          </w:divBdr>
                          <w:divsChild>
                            <w:div w:id="165637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007424">
                  <w:marLeft w:val="0"/>
                  <w:marRight w:val="0"/>
                  <w:marTop w:val="0"/>
                  <w:marBottom w:val="0"/>
                  <w:divBdr>
                    <w:top w:val="none" w:sz="0" w:space="0" w:color="auto"/>
                    <w:left w:val="none" w:sz="0" w:space="0" w:color="auto"/>
                    <w:bottom w:val="none" w:sz="0" w:space="0" w:color="auto"/>
                    <w:right w:val="none" w:sz="0" w:space="0" w:color="auto"/>
                  </w:divBdr>
                  <w:divsChild>
                    <w:div w:id="314843333">
                      <w:marLeft w:val="0"/>
                      <w:marRight w:val="0"/>
                      <w:marTop w:val="0"/>
                      <w:marBottom w:val="300"/>
                      <w:divBdr>
                        <w:top w:val="none" w:sz="0" w:space="0" w:color="auto"/>
                        <w:left w:val="none" w:sz="0" w:space="0" w:color="auto"/>
                        <w:bottom w:val="none" w:sz="0" w:space="0" w:color="auto"/>
                        <w:right w:val="none" w:sz="0" w:space="0" w:color="auto"/>
                      </w:divBdr>
                      <w:divsChild>
                        <w:div w:id="577055412">
                          <w:marLeft w:val="0"/>
                          <w:marRight w:val="0"/>
                          <w:marTop w:val="0"/>
                          <w:marBottom w:val="0"/>
                          <w:divBdr>
                            <w:top w:val="none" w:sz="0" w:space="0" w:color="auto"/>
                            <w:left w:val="none" w:sz="0" w:space="0" w:color="auto"/>
                            <w:bottom w:val="none" w:sz="0" w:space="0" w:color="auto"/>
                            <w:right w:val="none" w:sz="0" w:space="0" w:color="auto"/>
                          </w:divBdr>
                        </w:div>
                        <w:div w:id="1611162007">
                          <w:marLeft w:val="0"/>
                          <w:marRight w:val="0"/>
                          <w:marTop w:val="0"/>
                          <w:marBottom w:val="0"/>
                          <w:divBdr>
                            <w:top w:val="none" w:sz="0" w:space="0" w:color="auto"/>
                            <w:left w:val="none" w:sz="0" w:space="0" w:color="auto"/>
                            <w:bottom w:val="none" w:sz="0" w:space="0" w:color="auto"/>
                            <w:right w:val="none" w:sz="0" w:space="0" w:color="auto"/>
                          </w:divBdr>
                          <w:divsChild>
                            <w:div w:id="134921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182646">
                  <w:marLeft w:val="0"/>
                  <w:marRight w:val="0"/>
                  <w:marTop w:val="0"/>
                  <w:marBottom w:val="0"/>
                  <w:divBdr>
                    <w:top w:val="none" w:sz="0" w:space="0" w:color="auto"/>
                    <w:left w:val="none" w:sz="0" w:space="0" w:color="auto"/>
                    <w:bottom w:val="none" w:sz="0" w:space="0" w:color="auto"/>
                    <w:right w:val="none" w:sz="0" w:space="0" w:color="auto"/>
                  </w:divBdr>
                  <w:divsChild>
                    <w:div w:id="236939849">
                      <w:marLeft w:val="0"/>
                      <w:marRight w:val="0"/>
                      <w:marTop w:val="0"/>
                      <w:marBottom w:val="300"/>
                      <w:divBdr>
                        <w:top w:val="none" w:sz="0" w:space="0" w:color="auto"/>
                        <w:left w:val="none" w:sz="0" w:space="0" w:color="auto"/>
                        <w:bottom w:val="none" w:sz="0" w:space="0" w:color="auto"/>
                        <w:right w:val="none" w:sz="0" w:space="0" w:color="auto"/>
                      </w:divBdr>
                      <w:divsChild>
                        <w:div w:id="66076190">
                          <w:marLeft w:val="0"/>
                          <w:marRight w:val="0"/>
                          <w:marTop w:val="0"/>
                          <w:marBottom w:val="0"/>
                          <w:divBdr>
                            <w:top w:val="none" w:sz="0" w:space="0" w:color="auto"/>
                            <w:left w:val="none" w:sz="0" w:space="0" w:color="auto"/>
                            <w:bottom w:val="none" w:sz="0" w:space="0" w:color="auto"/>
                            <w:right w:val="none" w:sz="0" w:space="0" w:color="auto"/>
                          </w:divBdr>
                        </w:div>
                        <w:div w:id="1866289378">
                          <w:marLeft w:val="0"/>
                          <w:marRight w:val="0"/>
                          <w:marTop w:val="0"/>
                          <w:marBottom w:val="0"/>
                          <w:divBdr>
                            <w:top w:val="none" w:sz="0" w:space="0" w:color="auto"/>
                            <w:left w:val="none" w:sz="0" w:space="0" w:color="auto"/>
                            <w:bottom w:val="none" w:sz="0" w:space="0" w:color="auto"/>
                            <w:right w:val="none" w:sz="0" w:space="0" w:color="auto"/>
                          </w:divBdr>
                          <w:divsChild>
                            <w:div w:id="34721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81873">
                  <w:marLeft w:val="0"/>
                  <w:marRight w:val="0"/>
                  <w:marTop w:val="0"/>
                  <w:marBottom w:val="0"/>
                  <w:divBdr>
                    <w:top w:val="none" w:sz="0" w:space="0" w:color="auto"/>
                    <w:left w:val="none" w:sz="0" w:space="0" w:color="auto"/>
                    <w:bottom w:val="none" w:sz="0" w:space="0" w:color="auto"/>
                    <w:right w:val="none" w:sz="0" w:space="0" w:color="auto"/>
                  </w:divBdr>
                  <w:divsChild>
                    <w:div w:id="238098450">
                      <w:marLeft w:val="0"/>
                      <w:marRight w:val="0"/>
                      <w:marTop w:val="0"/>
                      <w:marBottom w:val="300"/>
                      <w:divBdr>
                        <w:top w:val="none" w:sz="0" w:space="0" w:color="auto"/>
                        <w:left w:val="none" w:sz="0" w:space="0" w:color="auto"/>
                        <w:bottom w:val="none" w:sz="0" w:space="0" w:color="auto"/>
                        <w:right w:val="none" w:sz="0" w:space="0" w:color="auto"/>
                      </w:divBdr>
                      <w:divsChild>
                        <w:div w:id="182476950">
                          <w:marLeft w:val="0"/>
                          <w:marRight w:val="0"/>
                          <w:marTop w:val="0"/>
                          <w:marBottom w:val="0"/>
                          <w:divBdr>
                            <w:top w:val="none" w:sz="0" w:space="0" w:color="auto"/>
                            <w:left w:val="none" w:sz="0" w:space="0" w:color="auto"/>
                            <w:bottom w:val="none" w:sz="0" w:space="0" w:color="auto"/>
                            <w:right w:val="none" w:sz="0" w:space="0" w:color="auto"/>
                          </w:divBdr>
                        </w:div>
                        <w:div w:id="271473844">
                          <w:marLeft w:val="0"/>
                          <w:marRight w:val="0"/>
                          <w:marTop w:val="0"/>
                          <w:marBottom w:val="0"/>
                          <w:divBdr>
                            <w:top w:val="none" w:sz="0" w:space="0" w:color="auto"/>
                            <w:left w:val="none" w:sz="0" w:space="0" w:color="auto"/>
                            <w:bottom w:val="none" w:sz="0" w:space="0" w:color="auto"/>
                            <w:right w:val="none" w:sz="0" w:space="0" w:color="auto"/>
                          </w:divBdr>
                          <w:divsChild>
                            <w:div w:id="19886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662019">
                  <w:marLeft w:val="0"/>
                  <w:marRight w:val="0"/>
                  <w:marTop w:val="0"/>
                  <w:marBottom w:val="0"/>
                  <w:divBdr>
                    <w:top w:val="none" w:sz="0" w:space="0" w:color="auto"/>
                    <w:left w:val="none" w:sz="0" w:space="0" w:color="auto"/>
                    <w:bottom w:val="none" w:sz="0" w:space="0" w:color="auto"/>
                    <w:right w:val="none" w:sz="0" w:space="0" w:color="auto"/>
                  </w:divBdr>
                  <w:divsChild>
                    <w:div w:id="205261098">
                      <w:marLeft w:val="0"/>
                      <w:marRight w:val="0"/>
                      <w:marTop w:val="0"/>
                      <w:marBottom w:val="300"/>
                      <w:divBdr>
                        <w:top w:val="none" w:sz="0" w:space="0" w:color="auto"/>
                        <w:left w:val="none" w:sz="0" w:space="0" w:color="auto"/>
                        <w:bottom w:val="none" w:sz="0" w:space="0" w:color="auto"/>
                        <w:right w:val="none" w:sz="0" w:space="0" w:color="auto"/>
                      </w:divBdr>
                      <w:divsChild>
                        <w:div w:id="953288663">
                          <w:marLeft w:val="0"/>
                          <w:marRight w:val="0"/>
                          <w:marTop w:val="0"/>
                          <w:marBottom w:val="0"/>
                          <w:divBdr>
                            <w:top w:val="none" w:sz="0" w:space="0" w:color="auto"/>
                            <w:left w:val="none" w:sz="0" w:space="0" w:color="auto"/>
                            <w:bottom w:val="none" w:sz="0" w:space="0" w:color="auto"/>
                            <w:right w:val="none" w:sz="0" w:space="0" w:color="auto"/>
                          </w:divBdr>
                        </w:div>
                        <w:div w:id="1858733850">
                          <w:marLeft w:val="0"/>
                          <w:marRight w:val="0"/>
                          <w:marTop w:val="0"/>
                          <w:marBottom w:val="0"/>
                          <w:divBdr>
                            <w:top w:val="none" w:sz="0" w:space="0" w:color="auto"/>
                            <w:left w:val="none" w:sz="0" w:space="0" w:color="auto"/>
                            <w:bottom w:val="none" w:sz="0" w:space="0" w:color="auto"/>
                            <w:right w:val="none" w:sz="0" w:space="0" w:color="auto"/>
                          </w:divBdr>
                          <w:divsChild>
                            <w:div w:id="133576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628577">
                  <w:marLeft w:val="0"/>
                  <w:marRight w:val="0"/>
                  <w:marTop w:val="0"/>
                  <w:marBottom w:val="0"/>
                  <w:divBdr>
                    <w:top w:val="none" w:sz="0" w:space="0" w:color="auto"/>
                    <w:left w:val="none" w:sz="0" w:space="0" w:color="auto"/>
                    <w:bottom w:val="none" w:sz="0" w:space="0" w:color="auto"/>
                    <w:right w:val="none" w:sz="0" w:space="0" w:color="auto"/>
                  </w:divBdr>
                  <w:divsChild>
                    <w:div w:id="1712263885">
                      <w:marLeft w:val="0"/>
                      <w:marRight w:val="0"/>
                      <w:marTop w:val="0"/>
                      <w:marBottom w:val="300"/>
                      <w:divBdr>
                        <w:top w:val="none" w:sz="0" w:space="0" w:color="auto"/>
                        <w:left w:val="none" w:sz="0" w:space="0" w:color="auto"/>
                        <w:bottom w:val="none" w:sz="0" w:space="0" w:color="auto"/>
                        <w:right w:val="none" w:sz="0" w:space="0" w:color="auto"/>
                      </w:divBdr>
                      <w:divsChild>
                        <w:div w:id="912815374">
                          <w:marLeft w:val="0"/>
                          <w:marRight w:val="0"/>
                          <w:marTop w:val="0"/>
                          <w:marBottom w:val="0"/>
                          <w:divBdr>
                            <w:top w:val="none" w:sz="0" w:space="0" w:color="auto"/>
                            <w:left w:val="none" w:sz="0" w:space="0" w:color="auto"/>
                            <w:bottom w:val="none" w:sz="0" w:space="0" w:color="auto"/>
                            <w:right w:val="none" w:sz="0" w:space="0" w:color="auto"/>
                          </w:divBdr>
                        </w:div>
                        <w:div w:id="1474718346">
                          <w:marLeft w:val="0"/>
                          <w:marRight w:val="0"/>
                          <w:marTop w:val="0"/>
                          <w:marBottom w:val="0"/>
                          <w:divBdr>
                            <w:top w:val="none" w:sz="0" w:space="0" w:color="auto"/>
                            <w:left w:val="none" w:sz="0" w:space="0" w:color="auto"/>
                            <w:bottom w:val="none" w:sz="0" w:space="0" w:color="auto"/>
                            <w:right w:val="none" w:sz="0" w:space="0" w:color="auto"/>
                          </w:divBdr>
                          <w:divsChild>
                            <w:div w:id="84767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6612579">
      <w:bodyDiv w:val="1"/>
      <w:marLeft w:val="0"/>
      <w:marRight w:val="0"/>
      <w:marTop w:val="0"/>
      <w:marBottom w:val="0"/>
      <w:divBdr>
        <w:top w:val="none" w:sz="0" w:space="0" w:color="auto"/>
        <w:left w:val="none" w:sz="0" w:space="0" w:color="auto"/>
        <w:bottom w:val="none" w:sz="0" w:space="0" w:color="auto"/>
        <w:right w:val="none" w:sz="0" w:space="0" w:color="auto"/>
      </w:divBdr>
      <w:divsChild>
        <w:div w:id="741486620">
          <w:marLeft w:val="0"/>
          <w:marRight w:val="0"/>
          <w:marTop w:val="0"/>
          <w:marBottom w:val="150"/>
          <w:divBdr>
            <w:top w:val="none" w:sz="0" w:space="0" w:color="auto"/>
            <w:left w:val="none" w:sz="0" w:space="0" w:color="auto"/>
            <w:bottom w:val="none" w:sz="0" w:space="0" w:color="auto"/>
            <w:right w:val="none" w:sz="0" w:space="0" w:color="auto"/>
          </w:divBdr>
          <w:divsChild>
            <w:div w:id="361900471">
              <w:marLeft w:val="0"/>
              <w:marRight w:val="0"/>
              <w:marTop w:val="0"/>
              <w:marBottom w:val="0"/>
              <w:divBdr>
                <w:top w:val="none" w:sz="0" w:space="0" w:color="auto"/>
                <w:left w:val="none" w:sz="0" w:space="0" w:color="auto"/>
                <w:bottom w:val="none" w:sz="0" w:space="0" w:color="auto"/>
                <w:right w:val="none" w:sz="0" w:space="0" w:color="auto"/>
              </w:divBdr>
              <w:divsChild>
                <w:div w:id="1939219049">
                  <w:marLeft w:val="0"/>
                  <w:marRight w:val="0"/>
                  <w:marTop w:val="0"/>
                  <w:marBottom w:val="0"/>
                  <w:divBdr>
                    <w:top w:val="none" w:sz="0" w:space="0" w:color="auto"/>
                    <w:left w:val="none" w:sz="0" w:space="0" w:color="auto"/>
                    <w:bottom w:val="none" w:sz="0" w:space="0" w:color="auto"/>
                    <w:right w:val="none" w:sz="0" w:space="0" w:color="auto"/>
                  </w:divBdr>
                  <w:divsChild>
                    <w:div w:id="1167862393">
                      <w:marLeft w:val="0"/>
                      <w:marRight w:val="0"/>
                      <w:marTop w:val="0"/>
                      <w:marBottom w:val="0"/>
                      <w:divBdr>
                        <w:top w:val="none" w:sz="0" w:space="0" w:color="auto"/>
                        <w:left w:val="none" w:sz="0" w:space="0" w:color="auto"/>
                        <w:bottom w:val="none" w:sz="0" w:space="0" w:color="auto"/>
                        <w:right w:val="none" w:sz="0" w:space="0" w:color="auto"/>
                      </w:divBdr>
                      <w:divsChild>
                        <w:div w:id="148905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181531">
              <w:marLeft w:val="0"/>
              <w:marRight w:val="0"/>
              <w:marTop w:val="0"/>
              <w:marBottom w:val="0"/>
              <w:divBdr>
                <w:top w:val="none" w:sz="0" w:space="0" w:color="auto"/>
                <w:left w:val="none" w:sz="0" w:space="0" w:color="auto"/>
                <w:bottom w:val="none" w:sz="0" w:space="0" w:color="auto"/>
                <w:right w:val="none" w:sz="0" w:space="0" w:color="auto"/>
              </w:divBdr>
              <w:divsChild>
                <w:div w:id="978265560">
                  <w:marLeft w:val="0"/>
                  <w:marRight w:val="0"/>
                  <w:marTop w:val="0"/>
                  <w:marBottom w:val="0"/>
                  <w:divBdr>
                    <w:top w:val="none" w:sz="0" w:space="0" w:color="auto"/>
                    <w:left w:val="none" w:sz="0" w:space="0" w:color="auto"/>
                    <w:bottom w:val="none" w:sz="0" w:space="0" w:color="auto"/>
                    <w:right w:val="none" w:sz="0" w:space="0" w:color="auto"/>
                  </w:divBdr>
                  <w:divsChild>
                    <w:div w:id="381949877">
                      <w:marLeft w:val="0"/>
                      <w:marRight w:val="0"/>
                      <w:marTop w:val="0"/>
                      <w:marBottom w:val="0"/>
                      <w:divBdr>
                        <w:top w:val="none" w:sz="0" w:space="0" w:color="auto"/>
                        <w:left w:val="none" w:sz="0" w:space="0" w:color="auto"/>
                        <w:bottom w:val="none" w:sz="0" w:space="0" w:color="auto"/>
                        <w:right w:val="none" w:sz="0" w:space="0" w:color="auto"/>
                      </w:divBdr>
                      <w:divsChild>
                        <w:div w:id="1681590139">
                          <w:marLeft w:val="0"/>
                          <w:marRight w:val="0"/>
                          <w:marTop w:val="0"/>
                          <w:marBottom w:val="0"/>
                          <w:divBdr>
                            <w:top w:val="none" w:sz="0" w:space="0" w:color="auto"/>
                            <w:left w:val="none" w:sz="0" w:space="0" w:color="auto"/>
                            <w:bottom w:val="none" w:sz="0" w:space="0" w:color="auto"/>
                            <w:right w:val="none" w:sz="0" w:space="0" w:color="auto"/>
                          </w:divBdr>
                        </w:div>
                        <w:div w:id="141117212">
                          <w:marLeft w:val="0"/>
                          <w:marRight w:val="0"/>
                          <w:marTop w:val="0"/>
                          <w:marBottom w:val="0"/>
                          <w:divBdr>
                            <w:top w:val="none" w:sz="0" w:space="0" w:color="auto"/>
                            <w:left w:val="none" w:sz="0" w:space="0" w:color="auto"/>
                            <w:bottom w:val="none" w:sz="0" w:space="0" w:color="auto"/>
                            <w:right w:val="none" w:sz="0" w:space="0" w:color="auto"/>
                          </w:divBdr>
                        </w:div>
                        <w:div w:id="25968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932590">
      <w:bodyDiv w:val="1"/>
      <w:marLeft w:val="0"/>
      <w:marRight w:val="0"/>
      <w:marTop w:val="0"/>
      <w:marBottom w:val="0"/>
      <w:divBdr>
        <w:top w:val="none" w:sz="0" w:space="0" w:color="auto"/>
        <w:left w:val="none" w:sz="0" w:space="0" w:color="auto"/>
        <w:bottom w:val="none" w:sz="0" w:space="0" w:color="auto"/>
        <w:right w:val="none" w:sz="0" w:space="0" w:color="auto"/>
      </w:divBdr>
      <w:divsChild>
        <w:div w:id="646472784">
          <w:marLeft w:val="0"/>
          <w:marRight w:val="0"/>
          <w:marTop w:val="0"/>
          <w:marBottom w:val="0"/>
          <w:divBdr>
            <w:top w:val="none" w:sz="0" w:space="0" w:color="auto"/>
            <w:left w:val="none" w:sz="0" w:space="0" w:color="auto"/>
            <w:bottom w:val="none" w:sz="0" w:space="0" w:color="auto"/>
            <w:right w:val="none" w:sz="0" w:space="0" w:color="auto"/>
          </w:divBdr>
          <w:divsChild>
            <w:div w:id="1313409314">
              <w:marLeft w:val="0"/>
              <w:marRight w:val="0"/>
              <w:marTop w:val="0"/>
              <w:marBottom w:val="0"/>
              <w:divBdr>
                <w:top w:val="none" w:sz="0" w:space="0" w:color="auto"/>
                <w:left w:val="none" w:sz="0" w:space="0" w:color="auto"/>
                <w:bottom w:val="none" w:sz="0" w:space="0" w:color="auto"/>
                <w:right w:val="none" w:sz="0" w:space="0" w:color="auto"/>
              </w:divBdr>
            </w:div>
            <w:div w:id="1618179957">
              <w:marLeft w:val="0"/>
              <w:marRight w:val="0"/>
              <w:marTop w:val="0"/>
              <w:marBottom w:val="0"/>
              <w:divBdr>
                <w:top w:val="none" w:sz="0" w:space="0" w:color="auto"/>
                <w:left w:val="none" w:sz="0" w:space="0" w:color="auto"/>
                <w:bottom w:val="none" w:sz="0" w:space="0" w:color="auto"/>
                <w:right w:val="none" w:sz="0" w:space="0" w:color="auto"/>
              </w:divBdr>
            </w:div>
            <w:div w:id="1913469849">
              <w:marLeft w:val="0"/>
              <w:marRight w:val="0"/>
              <w:marTop w:val="0"/>
              <w:marBottom w:val="0"/>
              <w:divBdr>
                <w:top w:val="none" w:sz="0" w:space="0" w:color="auto"/>
                <w:left w:val="none" w:sz="0" w:space="0" w:color="auto"/>
                <w:bottom w:val="none" w:sz="0" w:space="0" w:color="auto"/>
                <w:right w:val="none" w:sz="0" w:space="0" w:color="auto"/>
              </w:divBdr>
            </w:div>
            <w:div w:id="1922792955">
              <w:marLeft w:val="0"/>
              <w:marRight w:val="0"/>
              <w:marTop w:val="0"/>
              <w:marBottom w:val="0"/>
              <w:divBdr>
                <w:top w:val="none" w:sz="0" w:space="0" w:color="auto"/>
                <w:left w:val="none" w:sz="0" w:space="0" w:color="auto"/>
                <w:bottom w:val="none" w:sz="0" w:space="0" w:color="auto"/>
                <w:right w:val="none" w:sz="0" w:space="0" w:color="auto"/>
              </w:divBdr>
            </w:div>
            <w:div w:id="751708506">
              <w:marLeft w:val="0"/>
              <w:marRight w:val="0"/>
              <w:marTop w:val="0"/>
              <w:marBottom w:val="0"/>
              <w:divBdr>
                <w:top w:val="none" w:sz="0" w:space="0" w:color="auto"/>
                <w:left w:val="none" w:sz="0" w:space="0" w:color="auto"/>
                <w:bottom w:val="none" w:sz="0" w:space="0" w:color="auto"/>
                <w:right w:val="none" w:sz="0" w:space="0" w:color="auto"/>
              </w:divBdr>
              <w:divsChild>
                <w:div w:id="1137647018">
                  <w:marLeft w:val="0"/>
                  <w:marRight w:val="0"/>
                  <w:marTop w:val="0"/>
                  <w:marBottom w:val="0"/>
                  <w:divBdr>
                    <w:top w:val="none" w:sz="0" w:space="0" w:color="auto"/>
                    <w:left w:val="none" w:sz="0" w:space="0" w:color="auto"/>
                    <w:bottom w:val="none" w:sz="0" w:space="0" w:color="auto"/>
                    <w:right w:val="none" w:sz="0" w:space="0" w:color="auto"/>
                  </w:divBdr>
                </w:div>
                <w:div w:id="242883211">
                  <w:marLeft w:val="0"/>
                  <w:marRight w:val="0"/>
                  <w:marTop w:val="0"/>
                  <w:marBottom w:val="0"/>
                  <w:divBdr>
                    <w:top w:val="none" w:sz="0" w:space="0" w:color="auto"/>
                    <w:left w:val="none" w:sz="0" w:space="0" w:color="auto"/>
                    <w:bottom w:val="none" w:sz="0" w:space="0" w:color="auto"/>
                    <w:right w:val="none" w:sz="0" w:space="0" w:color="auto"/>
                  </w:divBdr>
                </w:div>
                <w:div w:id="1171263374">
                  <w:marLeft w:val="0"/>
                  <w:marRight w:val="0"/>
                  <w:marTop w:val="0"/>
                  <w:marBottom w:val="0"/>
                  <w:divBdr>
                    <w:top w:val="none" w:sz="0" w:space="0" w:color="auto"/>
                    <w:left w:val="none" w:sz="0" w:space="0" w:color="auto"/>
                    <w:bottom w:val="none" w:sz="0" w:space="0" w:color="auto"/>
                    <w:right w:val="none" w:sz="0" w:space="0" w:color="auto"/>
                  </w:divBdr>
                </w:div>
                <w:div w:id="146099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343605">
          <w:marLeft w:val="0"/>
          <w:marRight w:val="0"/>
          <w:marTop w:val="0"/>
          <w:marBottom w:val="0"/>
          <w:divBdr>
            <w:top w:val="none" w:sz="0" w:space="0" w:color="auto"/>
            <w:left w:val="none" w:sz="0" w:space="0" w:color="auto"/>
            <w:bottom w:val="none" w:sz="0" w:space="0" w:color="auto"/>
            <w:right w:val="none" w:sz="0" w:space="0" w:color="auto"/>
          </w:divBdr>
          <w:divsChild>
            <w:div w:id="2117214182">
              <w:marLeft w:val="0"/>
              <w:marRight w:val="0"/>
              <w:marTop w:val="0"/>
              <w:marBottom w:val="0"/>
              <w:divBdr>
                <w:top w:val="none" w:sz="0" w:space="0" w:color="auto"/>
                <w:left w:val="none" w:sz="0" w:space="0" w:color="auto"/>
                <w:bottom w:val="none" w:sz="0" w:space="0" w:color="auto"/>
                <w:right w:val="none" w:sz="0" w:space="0" w:color="auto"/>
              </w:divBdr>
            </w:div>
            <w:div w:id="1401053634">
              <w:marLeft w:val="0"/>
              <w:marRight w:val="0"/>
              <w:marTop w:val="0"/>
              <w:marBottom w:val="0"/>
              <w:divBdr>
                <w:top w:val="none" w:sz="0" w:space="0" w:color="auto"/>
                <w:left w:val="none" w:sz="0" w:space="0" w:color="auto"/>
                <w:bottom w:val="none" w:sz="0" w:space="0" w:color="auto"/>
                <w:right w:val="none" w:sz="0" w:space="0" w:color="auto"/>
              </w:divBdr>
            </w:div>
            <w:div w:id="2042703272">
              <w:marLeft w:val="0"/>
              <w:marRight w:val="0"/>
              <w:marTop w:val="0"/>
              <w:marBottom w:val="0"/>
              <w:divBdr>
                <w:top w:val="none" w:sz="0" w:space="0" w:color="auto"/>
                <w:left w:val="none" w:sz="0" w:space="0" w:color="auto"/>
                <w:bottom w:val="none" w:sz="0" w:space="0" w:color="auto"/>
                <w:right w:val="none" w:sz="0" w:space="0" w:color="auto"/>
              </w:divBdr>
              <w:divsChild>
                <w:div w:id="2000227025">
                  <w:marLeft w:val="0"/>
                  <w:marRight w:val="0"/>
                  <w:marTop w:val="0"/>
                  <w:marBottom w:val="0"/>
                  <w:divBdr>
                    <w:top w:val="none" w:sz="0" w:space="0" w:color="auto"/>
                    <w:left w:val="none" w:sz="0" w:space="0" w:color="auto"/>
                    <w:bottom w:val="none" w:sz="0" w:space="0" w:color="auto"/>
                    <w:right w:val="none" w:sz="0" w:space="0" w:color="auto"/>
                  </w:divBdr>
                </w:div>
                <w:div w:id="206779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93698">
          <w:marLeft w:val="0"/>
          <w:marRight w:val="0"/>
          <w:marTop w:val="0"/>
          <w:marBottom w:val="0"/>
          <w:divBdr>
            <w:top w:val="none" w:sz="0" w:space="0" w:color="auto"/>
            <w:left w:val="none" w:sz="0" w:space="0" w:color="auto"/>
            <w:bottom w:val="none" w:sz="0" w:space="0" w:color="auto"/>
            <w:right w:val="none" w:sz="0" w:space="0" w:color="auto"/>
          </w:divBdr>
          <w:divsChild>
            <w:div w:id="1718234639">
              <w:marLeft w:val="0"/>
              <w:marRight w:val="0"/>
              <w:marTop w:val="0"/>
              <w:marBottom w:val="0"/>
              <w:divBdr>
                <w:top w:val="none" w:sz="0" w:space="0" w:color="auto"/>
                <w:left w:val="none" w:sz="0" w:space="0" w:color="auto"/>
                <w:bottom w:val="none" w:sz="0" w:space="0" w:color="auto"/>
                <w:right w:val="none" w:sz="0" w:space="0" w:color="auto"/>
              </w:divBdr>
            </w:div>
            <w:div w:id="47805985">
              <w:marLeft w:val="0"/>
              <w:marRight w:val="0"/>
              <w:marTop w:val="0"/>
              <w:marBottom w:val="0"/>
              <w:divBdr>
                <w:top w:val="none" w:sz="0" w:space="0" w:color="auto"/>
                <w:left w:val="none" w:sz="0" w:space="0" w:color="auto"/>
                <w:bottom w:val="none" w:sz="0" w:space="0" w:color="auto"/>
                <w:right w:val="none" w:sz="0" w:space="0" w:color="auto"/>
              </w:divBdr>
            </w:div>
            <w:div w:id="176431799">
              <w:marLeft w:val="0"/>
              <w:marRight w:val="0"/>
              <w:marTop w:val="0"/>
              <w:marBottom w:val="0"/>
              <w:divBdr>
                <w:top w:val="none" w:sz="0" w:space="0" w:color="auto"/>
                <w:left w:val="none" w:sz="0" w:space="0" w:color="auto"/>
                <w:bottom w:val="none" w:sz="0" w:space="0" w:color="auto"/>
                <w:right w:val="none" w:sz="0" w:space="0" w:color="auto"/>
              </w:divBdr>
            </w:div>
            <w:div w:id="1074166363">
              <w:marLeft w:val="0"/>
              <w:marRight w:val="0"/>
              <w:marTop w:val="0"/>
              <w:marBottom w:val="0"/>
              <w:divBdr>
                <w:top w:val="none" w:sz="0" w:space="0" w:color="auto"/>
                <w:left w:val="none" w:sz="0" w:space="0" w:color="auto"/>
                <w:bottom w:val="none" w:sz="0" w:space="0" w:color="auto"/>
                <w:right w:val="none" w:sz="0" w:space="0" w:color="auto"/>
              </w:divBdr>
              <w:divsChild>
                <w:div w:id="1746368468">
                  <w:marLeft w:val="0"/>
                  <w:marRight w:val="0"/>
                  <w:marTop w:val="0"/>
                  <w:marBottom w:val="0"/>
                  <w:divBdr>
                    <w:top w:val="none" w:sz="0" w:space="0" w:color="auto"/>
                    <w:left w:val="none" w:sz="0" w:space="0" w:color="auto"/>
                    <w:bottom w:val="none" w:sz="0" w:space="0" w:color="auto"/>
                    <w:right w:val="none" w:sz="0" w:space="0" w:color="auto"/>
                  </w:divBdr>
                </w:div>
                <w:div w:id="610478677">
                  <w:marLeft w:val="0"/>
                  <w:marRight w:val="0"/>
                  <w:marTop w:val="0"/>
                  <w:marBottom w:val="0"/>
                  <w:divBdr>
                    <w:top w:val="none" w:sz="0" w:space="0" w:color="auto"/>
                    <w:left w:val="none" w:sz="0" w:space="0" w:color="auto"/>
                    <w:bottom w:val="none" w:sz="0" w:space="0" w:color="auto"/>
                    <w:right w:val="none" w:sz="0" w:space="0" w:color="auto"/>
                  </w:divBdr>
                </w:div>
                <w:div w:id="16740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7289">
          <w:marLeft w:val="0"/>
          <w:marRight w:val="0"/>
          <w:marTop w:val="0"/>
          <w:marBottom w:val="0"/>
          <w:divBdr>
            <w:top w:val="none" w:sz="0" w:space="0" w:color="auto"/>
            <w:left w:val="none" w:sz="0" w:space="0" w:color="auto"/>
            <w:bottom w:val="none" w:sz="0" w:space="0" w:color="auto"/>
            <w:right w:val="none" w:sz="0" w:space="0" w:color="auto"/>
          </w:divBdr>
          <w:divsChild>
            <w:div w:id="1416629430">
              <w:marLeft w:val="0"/>
              <w:marRight w:val="0"/>
              <w:marTop w:val="0"/>
              <w:marBottom w:val="0"/>
              <w:divBdr>
                <w:top w:val="none" w:sz="0" w:space="0" w:color="auto"/>
                <w:left w:val="none" w:sz="0" w:space="0" w:color="auto"/>
                <w:bottom w:val="none" w:sz="0" w:space="0" w:color="auto"/>
                <w:right w:val="none" w:sz="0" w:space="0" w:color="auto"/>
              </w:divBdr>
            </w:div>
            <w:div w:id="937299145">
              <w:marLeft w:val="0"/>
              <w:marRight w:val="0"/>
              <w:marTop w:val="0"/>
              <w:marBottom w:val="0"/>
              <w:divBdr>
                <w:top w:val="none" w:sz="0" w:space="0" w:color="auto"/>
                <w:left w:val="none" w:sz="0" w:space="0" w:color="auto"/>
                <w:bottom w:val="none" w:sz="0" w:space="0" w:color="auto"/>
                <w:right w:val="none" w:sz="0" w:space="0" w:color="auto"/>
              </w:divBdr>
            </w:div>
            <w:div w:id="1977250165">
              <w:marLeft w:val="0"/>
              <w:marRight w:val="0"/>
              <w:marTop w:val="0"/>
              <w:marBottom w:val="0"/>
              <w:divBdr>
                <w:top w:val="none" w:sz="0" w:space="0" w:color="auto"/>
                <w:left w:val="none" w:sz="0" w:space="0" w:color="auto"/>
                <w:bottom w:val="none" w:sz="0" w:space="0" w:color="auto"/>
                <w:right w:val="none" w:sz="0" w:space="0" w:color="auto"/>
              </w:divBdr>
            </w:div>
            <w:div w:id="877740708">
              <w:marLeft w:val="0"/>
              <w:marRight w:val="0"/>
              <w:marTop w:val="0"/>
              <w:marBottom w:val="0"/>
              <w:divBdr>
                <w:top w:val="none" w:sz="0" w:space="0" w:color="auto"/>
                <w:left w:val="none" w:sz="0" w:space="0" w:color="auto"/>
                <w:bottom w:val="none" w:sz="0" w:space="0" w:color="auto"/>
                <w:right w:val="none" w:sz="0" w:space="0" w:color="auto"/>
              </w:divBdr>
            </w:div>
            <w:div w:id="702562276">
              <w:marLeft w:val="0"/>
              <w:marRight w:val="0"/>
              <w:marTop w:val="0"/>
              <w:marBottom w:val="0"/>
              <w:divBdr>
                <w:top w:val="none" w:sz="0" w:space="0" w:color="auto"/>
                <w:left w:val="none" w:sz="0" w:space="0" w:color="auto"/>
                <w:bottom w:val="none" w:sz="0" w:space="0" w:color="auto"/>
                <w:right w:val="none" w:sz="0" w:space="0" w:color="auto"/>
              </w:divBdr>
            </w:div>
            <w:div w:id="721101482">
              <w:marLeft w:val="0"/>
              <w:marRight w:val="0"/>
              <w:marTop w:val="0"/>
              <w:marBottom w:val="0"/>
              <w:divBdr>
                <w:top w:val="none" w:sz="0" w:space="0" w:color="auto"/>
                <w:left w:val="none" w:sz="0" w:space="0" w:color="auto"/>
                <w:bottom w:val="none" w:sz="0" w:space="0" w:color="auto"/>
                <w:right w:val="none" w:sz="0" w:space="0" w:color="auto"/>
              </w:divBdr>
            </w:div>
            <w:div w:id="288895632">
              <w:marLeft w:val="0"/>
              <w:marRight w:val="0"/>
              <w:marTop w:val="0"/>
              <w:marBottom w:val="0"/>
              <w:divBdr>
                <w:top w:val="none" w:sz="0" w:space="0" w:color="auto"/>
                <w:left w:val="none" w:sz="0" w:space="0" w:color="auto"/>
                <w:bottom w:val="none" w:sz="0" w:space="0" w:color="auto"/>
                <w:right w:val="none" w:sz="0" w:space="0" w:color="auto"/>
              </w:divBdr>
              <w:divsChild>
                <w:div w:id="1912693194">
                  <w:marLeft w:val="0"/>
                  <w:marRight w:val="0"/>
                  <w:marTop w:val="0"/>
                  <w:marBottom w:val="0"/>
                  <w:divBdr>
                    <w:top w:val="none" w:sz="0" w:space="0" w:color="auto"/>
                    <w:left w:val="none" w:sz="0" w:space="0" w:color="auto"/>
                    <w:bottom w:val="none" w:sz="0" w:space="0" w:color="auto"/>
                    <w:right w:val="none" w:sz="0" w:space="0" w:color="auto"/>
                  </w:divBdr>
                </w:div>
                <w:div w:id="447045454">
                  <w:marLeft w:val="0"/>
                  <w:marRight w:val="0"/>
                  <w:marTop w:val="0"/>
                  <w:marBottom w:val="0"/>
                  <w:divBdr>
                    <w:top w:val="none" w:sz="0" w:space="0" w:color="auto"/>
                    <w:left w:val="none" w:sz="0" w:space="0" w:color="auto"/>
                    <w:bottom w:val="none" w:sz="0" w:space="0" w:color="auto"/>
                    <w:right w:val="none" w:sz="0" w:space="0" w:color="auto"/>
                  </w:divBdr>
                </w:div>
                <w:div w:id="1398547749">
                  <w:marLeft w:val="0"/>
                  <w:marRight w:val="0"/>
                  <w:marTop w:val="0"/>
                  <w:marBottom w:val="0"/>
                  <w:divBdr>
                    <w:top w:val="none" w:sz="0" w:space="0" w:color="auto"/>
                    <w:left w:val="none" w:sz="0" w:space="0" w:color="auto"/>
                    <w:bottom w:val="none" w:sz="0" w:space="0" w:color="auto"/>
                    <w:right w:val="none" w:sz="0" w:space="0" w:color="auto"/>
                  </w:divBdr>
                </w:div>
                <w:div w:id="565185696">
                  <w:marLeft w:val="0"/>
                  <w:marRight w:val="0"/>
                  <w:marTop w:val="0"/>
                  <w:marBottom w:val="0"/>
                  <w:divBdr>
                    <w:top w:val="none" w:sz="0" w:space="0" w:color="auto"/>
                    <w:left w:val="none" w:sz="0" w:space="0" w:color="auto"/>
                    <w:bottom w:val="none" w:sz="0" w:space="0" w:color="auto"/>
                    <w:right w:val="none" w:sz="0" w:space="0" w:color="auto"/>
                  </w:divBdr>
                </w:div>
                <w:div w:id="1632709663">
                  <w:marLeft w:val="0"/>
                  <w:marRight w:val="0"/>
                  <w:marTop w:val="0"/>
                  <w:marBottom w:val="0"/>
                  <w:divBdr>
                    <w:top w:val="none" w:sz="0" w:space="0" w:color="auto"/>
                    <w:left w:val="none" w:sz="0" w:space="0" w:color="auto"/>
                    <w:bottom w:val="none" w:sz="0" w:space="0" w:color="auto"/>
                    <w:right w:val="none" w:sz="0" w:space="0" w:color="auto"/>
                  </w:divBdr>
                </w:div>
                <w:div w:id="66775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4040">
          <w:marLeft w:val="0"/>
          <w:marRight w:val="0"/>
          <w:marTop w:val="0"/>
          <w:marBottom w:val="0"/>
          <w:divBdr>
            <w:top w:val="none" w:sz="0" w:space="0" w:color="auto"/>
            <w:left w:val="none" w:sz="0" w:space="0" w:color="auto"/>
            <w:bottom w:val="none" w:sz="0" w:space="0" w:color="auto"/>
            <w:right w:val="none" w:sz="0" w:space="0" w:color="auto"/>
          </w:divBdr>
          <w:divsChild>
            <w:div w:id="637298458">
              <w:marLeft w:val="0"/>
              <w:marRight w:val="0"/>
              <w:marTop w:val="0"/>
              <w:marBottom w:val="0"/>
              <w:divBdr>
                <w:top w:val="none" w:sz="0" w:space="0" w:color="auto"/>
                <w:left w:val="none" w:sz="0" w:space="0" w:color="auto"/>
                <w:bottom w:val="none" w:sz="0" w:space="0" w:color="auto"/>
                <w:right w:val="none" w:sz="0" w:space="0" w:color="auto"/>
              </w:divBdr>
            </w:div>
            <w:div w:id="18361607">
              <w:marLeft w:val="0"/>
              <w:marRight w:val="0"/>
              <w:marTop w:val="0"/>
              <w:marBottom w:val="0"/>
              <w:divBdr>
                <w:top w:val="none" w:sz="0" w:space="0" w:color="auto"/>
                <w:left w:val="none" w:sz="0" w:space="0" w:color="auto"/>
                <w:bottom w:val="none" w:sz="0" w:space="0" w:color="auto"/>
                <w:right w:val="none" w:sz="0" w:space="0" w:color="auto"/>
              </w:divBdr>
            </w:div>
          </w:divsChild>
        </w:div>
        <w:div w:id="1900360913">
          <w:marLeft w:val="0"/>
          <w:marRight w:val="0"/>
          <w:marTop w:val="0"/>
          <w:marBottom w:val="0"/>
          <w:divBdr>
            <w:top w:val="none" w:sz="0" w:space="0" w:color="auto"/>
            <w:left w:val="none" w:sz="0" w:space="0" w:color="auto"/>
            <w:bottom w:val="none" w:sz="0" w:space="0" w:color="auto"/>
            <w:right w:val="none" w:sz="0" w:space="0" w:color="auto"/>
          </w:divBdr>
          <w:divsChild>
            <w:div w:id="921449547">
              <w:marLeft w:val="0"/>
              <w:marRight w:val="0"/>
              <w:marTop w:val="0"/>
              <w:marBottom w:val="0"/>
              <w:divBdr>
                <w:top w:val="none" w:sz="0" w:space="0" w:color="auto"/>
                <w:left w:val="none" w:sz="0" w:space="0" w:color="auto"/>
                <w:bottom w:val="none" w:sz="0" w:space="0" w:color="auto"/>
                <w:right w:val="none" w:sz="0" w:space="0" w:color="auto"/>
              </w:divBdr>
            </w:div>
            <w:div w:id="1680619882">
              <w:marLeft w:val="0"/>
              <w:marRight w:val="0"/>
              <w:marTop w:val="0"/>
              <w:marBottom w:val="0"/>
              <w:divBdr>
                <w:top w:val="none" w:sz="0" w:space="0" w:color="auto"/>
                <w:left w:val="none" w:sz="0" w:space="0" w:color="auto"/>
                <w:bottom w:val="none" w:sz="0" w:space="0" w:color="auto"/>
                <w:right w:val="none" w:sz="0" w:space="0" w:color="auto"/>
              </w:divBdr>
              <w:divsChild>
                <w:div w:id="118043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16720">
          <w:marLeft w:val="0"/>
          <w:marRight w:val="0"/>
          <w:marTop w:val="0"/>
          <w:marBottom w:val="0"/>
          <w:divBdr>
            <w:top w:val="none" w:sz="0" w:space="0" w:color="auto"/>
            <w:left w:val="none" w:sz="0" w:space="0" w:color="auto"/>
            <w:bottom w:val="none" w:sz="0" w:space="0" w:color="auto"/>
            <w:right w:val="none" w:sz="0" w:space="0" w:color="auto"/>
          </w:divBdr>
          <w:divsChild>
            <w:div w:id="120735701">
              <w:marLeft w:val="0"/>
              <w:marRight w:val="0"/>
              <w:marTop w:val="0"/>
              <w:marBottom w:val="0"/>
              <w:divBdr>
                <w:top w:val="none" w:sz="0" w:space="0" w:color="auto"/>
                <w:left w:val="none" w:sz="0" w:space="0" w:color="auto"/>
                <w:bottom w:val="none" w:sz="0" w:space="0" w:color="auto"/>
                <w:right w:val="none" w:sz="0" w:space="0" w:color="auto"/>
              </w:divBdr>
            </w:div>
            <w:div w:id="833256664">
              <w:marLeft w:val="0"/>
              <w:marRight w:val="0"/>
              <w:marTop w:val="0"/>
              <w:marBottom w:val="0"/>
              <w:divBdr>
                <w:top w:val="none" w:sz="0" w:space="0" w:color="auto"/>
                <w:left w:val="none" w:sz="0" w:space="0" w:color="auto"/>
                <w:bottom w:val="none" w:sz="0" w:space="0" w:color="auto"/>
                <w:right w:val="none" w:sz="0" w:space="0" w:color="auto"/>
              </w:divBdr>
            </w:div>
          </w:divsChild>
        </w:div>
        <w:div w:id="1852403711">
          <w:marLeft w:val="0"/>
          <w:marRight w:val="0"/>
          <w:marTop w:val="0"/>
          <w:marBottom w:val="0"/>
          <w:divBdr>
            <w:top w:val="none" w:sz="0" w:space="0" w:color="auto"/>
            <w:left w:val="none" w:sz="0" w:space="0" w:color="auto"/>
            <w:bottom w:val="none" w:sz="0" w:space="0" w:color="auto"/>
            <w:right w:val="none" w:sz="0" w:space="0" w:color="auto"/>
          </w:divBdr>
          <w:divsChild>
            <w:div w:id="645625351">
              <w:marLeft w:val="0"/>
              <w:marRight w:val="0"/>
              <w:marTop w:val="0"/>
              <w:marBottom w:val="0"/>
              <w:divBdr>
                <w:top w:val="none" w:sz="0" w:space="0" w:color="auto"/>
                <w:left w:val="none" w:sz="0" w:space="0" w:color="auto"/>
                <w:bottom w:val="none" w:sz="0" w:space="0" w:color="auto"/>
                <w:right w:val="none" w:sz="0" w:space="0" w:color="auto"/>
              </w:divBdr>
            </w:div>
            <w:div w:id="1725253132">
              <w:marLeft w:val="0"/>
              <w:marRight w:val="0"/>
              <w:marTop w:val="0"/>
              <w:marBottom w:val="0"/>
              <w:divBdr>
                <w:top w:val="none" w:sz="0" w:space="0" w:color="auto"/>
                <w:left w:val="none" w:sz="0" w:space="0" w:color="auto"/>
                <w:bottom w:val="none" w:sz="0" w:space="0" w:color="auto"/>
                <w:right w:val="none" w:sz="0" w:space="0" w:color="auto"/>
              </w:divBdr>
              <w:divsChild>
                <w:div w:id="8041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05791">
          <w:marLeft w:val="0"/>
          <w:marRight w:val="0"/>
          <w:marTop w:val="0"/>
          <w:marBottom w:val="0"/>
          <w:divBdr>
            <w:top w:val="none" w:sz="0" w:space="0" w:color="auto"/>
            <w:left w:val="none" w:sz="0" w:space="0" w:color="auto"/>
            <w:bottom w:val="none" w:sz="0" w:space="0" w:color="auto"/>
            <w:right w:val="none" w:sz="0" w:space="0" w:color="auto"/>
          </w:divBdr>
          <w:divsChild>
            <w:div w:id="694844124">
              <w:marLeft w:val="0"/>
              <w:marRight w:val="0"/>
              <w:marTop w:val="0"/>
              <w:marBottom w:val="0"/>
              <w:divBdr>
                <w:top w:val="none" w:sz="0" w:space="0" w:color="auto"/>
                <w:left w:val="none" w:sz="0" w:space="0" w:color="auto"/>
                <w:bottom w:val="none" w:sz="0" w:space="0" w:color="auto"/>
                <w:right w:val="none" w:sz="0" w:space="0" w:color="auto"/>
              </w:divBdr>
            </w:div>
            <w:div w:id="1736126838">
              <w:marLeft w:val="0"/>
              <w:marRight w:val="0"/>
              <w:marTop w:val="0"/>
              <w:marBottom w:val="0"/>
              <w:divBdr>
                <w:top w:val="none" w:sz="0" w:space="0" w:color="auto"/>
                <w:left w:val="none" w:sz="0" w:space="0" w:color="auto"/>
                <w:bottom w:val="none" w:sz="0" w:space="0" w:color="auto"/>
                <w:right w:val="none" w:sz="0" w:space="0" w:color="auto"/>
              </w:divBdr>
            </w:div>
            <w:div w:id="331297286">
              <w:marLeft w:val="0"/>
              <w:marRight w:val="0"/>
              <w:marTop w:val="0"/>
              <w:marBottom w:val="0"/>
              <w:divBdr>
                <w:top w:val="none" w:sz="0" w:space="0" w:color="auto"/>
                <w:left w:val="none" w:sz="0" w:space="0" w:color="auto"/>
                <w:bottom w:val="none" w:sz="0" w:space="0" w:color="auto"/>
                <w:right w:val="none" w:sz="0" w:space="0" w:color="auto"/>
              </w:divBdr>
            </w:div>
            <w:div w:id="725181171">
              <w:marLeft w:val="0"/>
              <w:marRight w:val="0"/>
              <w:marTop w:val="0"/>
              <w:marBottom w:val="0"/>
              <w:divBdr>
                <w:top w:val="none" w:sz="0" w:space="0" w:color="auto"/>
                <w:left w:val="none" w:sz="0" w:space="0" w:color="auto"/>
                <w:bottom w:val="none" w:sz="0" w:space="0" w:color="auto"/>
                <w:right w:val="none" w:sz="0" w:space="0" w:color="auto"/>
              </w:divBdr>
            </w:div>
            <w:div w:id="578057249">
              <w:marLeft w:val="0"/>
              <w:marRight w:val="0"/>
              <w:marTop w:val="0"/>
              <w:marBottom w:val="0"/>
              <w:divBdr>
                <w:top w:val="none" w:sz="0" w:space="0" w:color="auto"/>
                <w:left w:val="none" w:sz="0" w:space="0" w:color="auto"/>
                <w:bottom w:val="none" w:sz="0" w:space="0" w:color="auto"/>
                <w:right w:val="none" w:sz="0" w:space="0" w:color="auto"/>
              </w:divBdr>
            </w:div>
            <w:div w:id="1234386412">
              <w:marLeft w:val="0"/>
              <w:marRight w:val="0"/>
              <w:marTop w:val="0"/>
              <w:marBottom w:val="0"/>
              <w:divBdr>
                <w:top w:val="none" w:sz="0" w:space="0" w:color="auto"/>
                <w:left w:val="none" w:sz="0" w:space="0" w:color="auto"/>
                <w:bottom w:val="none" w:sz="0" w:space="0" w:color="auto"/>
                <w:right w:val="none" w:sz="0" w:space="0" w:color="auto"/>
              </w:divBdr>
            </w:div>
            <w:div w:id="245307881">
              <w:marLeft w:val="0"/>
              <w:marRight w:val="0"/>
              <w:marTop w:val="0"/>
              <w:marBottom w:val="0"/>
              <w:divBdr>
                <w:top w:val="none" w:sz="0" w:space="0" w:color="auto"/>
                <w:left w:val="none" w:sz="0" w:space="0" w:color="auto"/>
                <w:bottom w:val="none" w:sz="0" w:space="0" w:color="auto"/>
                <w:right w:val="none" w:sz="0" w:space="0" w:color="auto"/>
              </w:divBdr>
            </w:div>
            <w:div w:id="461843895">
              <w:marLeft w:val="0"/>
              <w:marRight w:val="0"/>
              <w:marTop w:val="0"/>
              <w:marBottom w:val="0"/>
              <w:divBdr>
                <w:top w:val="none" w:sz="0" w:space="0" w:color="auto"/>
                <w:left w:val="none" w:sz="0" w:space="0" w:color="auto"/>
                <w:bottom w:val="none" w:sz="0" w:space="0" w:color="auto"/>
                <w:right w:val="none" w:sz="0" w:space="0" w:color="auto"/>
              </w:divBdr>
            </w:div>
            <w:div w:id="1595699953">
              <w:marLeft w:val="0"/>
              <w:marRight w:val="0"/>
              <w:marTop w:val="0"/>
              <w:marBottom w:val="0"/>
              <w:divBdr>
                <w:top w:val="none" w:sz="0" w:space="0" w:color="auto"/>
                <w:left w:val="none" w:sz="0" w:space="0" w:color="auto"/>
                <w:bottom w:val="none" w:sz="0" w:space="0" w:color="auto"/>
                <w:right w:val="none" w:sz="0" w:space="0" w:color="auto"/>
              </w:divBdr>
            </w:div>
            <w:div w:id="862472574">
              <w:marLeft w:val="0"/>
              <w:marRight w:val="0"/>
              <w:marTop w:val="0"/>
              <w:marBottom w:val="0"/>
              <w:divBdr>
                <w:top w:val="none" w:sz="0" w:space="0" w:color="auto"/>
                <w:left w:val="none" w:sz="0" w:space="0" w:color="auto"/>
                <w:bottom w:val="none" w:sz="0" w:space="0" w:color="auto"/>
                <w:right w:val="none" w:sz="0" w:space="0" w:color="auto"/>
              </w:divBdr>
            </w:div>
            <w:div w:id="327560558">
              <w:marLeft w:val="0"/>
              <w:marRight w:val="0"/>
              <w:marTop w:val="0"/>
              <w:marBottom w:val="0"/>
              <w:divBdr>
                <w:top w:val="none" w:sz="0" w:space="0" w:color="auto"/>
                <w:left w:val="none" w:sz="0" w:space="0" w:color="auto"/>
                <w:bottom w:val="none" w:sz="0" w:space="0" w:color="auto"/>
                <w:right w:val="none" w:sz="0" w:space="0" w:color="auto"/>
              </w:divBdr>
            </w:div>
            <w:div w:id="1706634800">
              <w:marLeft w:val="0"/>
              <w:marRight w:val="0"/>
              <w:marTop w:val="0"/>
              <w:marBottom w:val="0"/>
              <w:divBdr>
                <w:top w:val="none" w:sz="0" w:space="0" w:color="auto"/>
                <w:left w:val="none" w:sz="0" w:space="0" w:color="auto"/>
                <w:bottom w:val="none" w:sz="0" w:space="0" w:color="auto"/>
                <w:right w:val="none" w:sz="0" w:space="0" w:color="auto"/>
              </w:divBdr>
            </w:div>
            <w:div w:id="1814711801">
              <w:marLeft w:val="0"/>
              <w:marRight w:val="0"/>
              <w:marTop w:val="0"/>
              <w:marBottom w:val="0"/>
              <w:divBdr>
                <w:top w:val="none" w:sz="0" w:space="0" w:color="auto"/>
                <w:left w:val="none" w:sz="0" w:space="0" w:color="auto"/>
                <w:bottom w:val="none" w:sz="0" w:space="0" w:color="auto"/>
                <w:right w:val="none" w:sz="0" w:space="0" w:color="auto"/>
              </w:divBdr>
            </w:div>
            <w:div w:id="1704473098">
              <w:marLeft w:val="0"/>
              <w:marRight w:val="0"/>
              <w:marTop w:val="0"/>
              <w:marBottom w:val="0"/>
              <w:divBdr>
                <w:top w:val="none" w:sz="0" w:space="0" w:color="auto"/>
                <w:left w:val="none" w:sz="0" w:space="0" w:color="auto"/>
                <w:bottom w:val="none" w:sz="0" w:space="0" w:color="auto"/>
                <w:right w:val="none" w:sz="0" w:space="0" w:color="auto"/>
              </w:divBdr>
              <w:divsChild>
                <w:div w:id="1581058663">
                  <w:marLeft w:val="0"/>
                  <w:marRight w:val="0"/>
                  <w:marTop w:val="0"/>
                  <w:marBottom w:val="0"/>
                  <w:divBdr>
                    <w:top w:val="none" w:sz="0" w:space="0" w:color="auto"/>
                    <w:left w:val="none" w:sz="0" w:space="0" w:color="auto"/>
                    <w:bottom w:val="none" w:sz="0" w:space="0" w:color="auto"/>
                    <w:right w:val="none" w:sz="0" w:space="0" w:color="auto"/>
                  </w:divBdr>
                </w:div>
                <w:div w:id="689454275">
                  <w:marLeft w:val="0"/>
                  <w:marRight w:val="0"/>
                  <w:marTop w:val="0"/>
                  <w:marBottom w:val="0"/>
                  <w:divBdr>
                    <w:top w:val="none" w:sz="0" w:space="0" w:color="auto"/>
                    <w:left w:val="none" w:sz="0" w:space="0" w:color="auto"/>
                    <w:bottom w:val="none" w:sz="0" w:space="0" w:color="auto"/>
                    <w:right w:val="none" w:sz="0" w:space="0" w:color="auto"/>
                  </w:divBdr>
                </w:div>
                <w:div w:id="376396721">
                  <w:marLeft w:val="0"/>
                  <w:marRight w:val="0"/>
                  <w:marTop w:val="0"/>
                  <w:marBottom w:val="0"/>
                  <w:divBdr>
                    <w:top w:val="none" w:sz="0" w:space="0" w:color="auto"/>
                    <w:left w:val="none" w:sz="0" w:space="0" w:color="auto"/>
                    <w:bottom w:val="none" w:sz="0" w:space="0" w:color="auto"/>
                    <w:right w:val="none" w:sz="0" w:space="0" w:color="auto"/>
                  </w:divBdr>
                </w:div>
                <w:div w:id="839202036">
                  <w:marLeft w:val="0"/>
                  <w:marRight w:val="0"/>
                  <w:marTop w:val="0"/>
                  <w:marBottom w:val="0"/>
                  <w:divBdr>
                    <w:top w:val="none" w:sz="0" w:space="0" w:color="auto"/>
                    <w:left w:val="none" w:sz="0" w:space="0" w:color="auto"/>
                    <w:bottom w:val="none" w:sz="0" w:space="0" w:color="auto"/>
                    <w:right w:val="none" w:sz="0" w:space="0" w:color="auto"/>
                  </w:divBdr>
                </w:div>
                <w:div w:id="2056420242">
                  <w:marLeft w:val="0"/>
                  <w:marRight w:val="0"/>
                  <w:marTop w:val="0"/>
                  <w:marBottom w:val="0"/>
                  <w:divBdr>
                    <w:top w:val="none" w:sz="0" w:space="0" w:color="auto"/>
                    <w:left w:val="none" w:sz="0" w:space="0" w:color="auto"/>
                    <w:bottom w:val="none" w:sz="0" w:space="0" w:color="auto"/>
                    <w:right w:val="none" w:sz="0" w:space="0" w:color="auto"/>
                  </w:divBdr>
                </w:div>
                <w:div w:id="1220553456">
                  <w:marLeft w:val="0"/>
                  <w:marRight w:val="0"/>
                  <w:marTop w:val="0"/>
                  <w:marBottom w:val="0"/>
                  <w:divBdr>
                    <w:top w:val="none" w:sz="0" w:space="0" w:color="auto"/>
                    <w:left w:val="none" w:sz="0" w:space="0" w:color="auto"/>
                    <w:bottom w:val="none" w:sz="0" w:space="0" w:color="auto"/>
                    <w:right w:val="none" w:sz="0" w:space="0" w:color="auto"/>
                  </w:divBdr>
                </w:div>
                <w:div w:id="1474325726">
                  <w:marLeft w:val="0"/>
                  <w:marRight w:val="0"/>
                  <w:marTop w:val="0"/>
                  <w:marBottom w:val="0"/>
                  <w:divBdr>
                    <w:top w:val="none" w:sz="0" w:space="0" w:color="auto"/>
                    <w:left w:val="none" w:sz="0" w:space="0" w:color="auto"/>
                    <w:bottom w:val="none" w:sz="0" w:space="0" w:color="auto"/>
                    <w:right w:val="none" w:sz="0" w:space="0" w:color="auto"/>
                  </w:divBdr>
                </w:div>
                <w:div w:id="884097459">
                  <w:marLeft w:val="0"/>
                  <w:marRight w:val="0"/>
                  <w:marTop w:val="0"/>
                  <w:marBottom w:val="0"/>
                  <w:divBdr>
                    <w:top w:val="none" w:sz="0" w:space="0" w:color="auto"/>
                    <w:left w:val="none" w:sz="0" w:space="0" w:color="auto"/>
                    <w:bottom w:val="none" w:sz="0" w:space="0" w:color="auto"/>
                    <w:right w:val="none" w:sz="0" w:space="0" w:color="auto"/>
                  </w:divBdr>
                </w:div>
                <w:div w:id="414131099">
                  <w:marLeft w:val="0"/>
                  <w:marRight w:val="0"/>
                  <w:marTop w:val="0"/>
                  <w:marBottom w:val="0"/>
                  <w:divBdr>
                    <w:top w:val="none" w:sz="0" w:space="0" w:color="auto"/>
                    <w:left w:val="none" w:sz="0" w:space="0" w:color="auto"/>
                    <w:bottom w:val="none" w:sz="0" w:space="0" w:color="auto"/>
                    <w:right w:val="none" w:sz="0" w:space="0" w:color="auto"/>
                  </w:divBdr>
                </w:div>
                <w:div w:id="247426111">
                  <w:marLeft w:val="0"/>
                  <w:marRight w:val="0"/>
                  <w:marTop w:val="0"/>
                  <w:marBottom w:val="0"/>
                  <w:divBdr>
                    <w:top w:val="none" w:sz="0" w:space="0" w:color="auto"/>
                    <w:left w:val="none" w:sz="0" w:space="0" w:color="auto"/>
                    <w:bottom w:val="none" w:sz="0" w:space="0" w:color="auto"/>
                    <w:right w:val="none" w:sz="0" w:space="0" w:color="auto"/>
                  </w:divBdr>
                </w:div>
                <w:div w:id="1627466124">
                  <w:marLeft w:val="0"/>
                  <w:marRight w:val="0"/>
                  <w:marTop w:val="0"/>
                  <w:marBottom w:val="0"/>
                  <w:divBdr>
                    <w:top w:val="none" w:sz="0" w:space="0" w:color="auto"/>
                    <w:left w:val="none" w:sz="0" w:space="0" w:color="auto"/>
                    <w:bottom w:val="none" w:sz="0" w:space="0" w:color="auto"/>
                    <w:right w:val="none" w:sz="0" w:space="0" w:color="auto"/>
                  </w:divBdr>
                </w:div>
                <w:div w:id="1795560818">
                  <w:marLeft w:val="0"/>
                  <w:marRight w:val="0"/>
                  <w:marTop w:val="0"/>
                  <w:marBottom w:val="0"/>
                  <w:divBdr>
                    <w:top w:val="none" w:sz="0" w:space="0" w:color="auto"/>
                    <w:left w:val="none" w:sz="0" w:space="0" w:color="auto"/>
                    <w:bottom w:val="none" w:sz="0" w:space="0" w:color="auto"/>
                    <w:right w:val="none" w:sz="0" w:space="0" w:color="auto"/>
                  </w:divBdr>
                </w:div>
                <w:div w:id="134527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6215">
          <w:marLeft w:val="0"/>
          <w:marRight w:val="0"/>
          <w:marTop w:val="0"/>
          <w:marBottom w:val="0"/>
          <w:divBdr>
            <w:top w:val="none" w:sz="0" w:space="0" w:color="auto"/>
            <w:left w:val="none" w:sz="0" w:space="0" w:color="auto"/>
            <w:bottom w:val="none" w:sz="0" w:space="0" w:color="auto"/>
            <w:right w:val="none" w:sz="0" w:space="0" w:color="auto"/>
          </w:divBdr>
          <w:divsChild>
            <w:div w:id="1845510670">
              <w:marLeft w:val="0"/>
              <w:marRight w:val="0"/>
              <w:marTop w:val="0"/>
              <w:marBottom w:val="0"/>
              <w:divBdr>
                <w:top w:val="none" w:sz="0" w:space="0" w:color="auto"/>
                <w:left w:val="none" w:sz="0" w:space="0" w:color="auto"/>
                <w:bottom w:val="none" w:sz="0" w:space="0" w:color="auto"/>
                <w:right w:val="none" w:sz="0" w:space="0" w:color="auto"/>
              </w:divBdr>
            </w:div>
            <w:div w:id="836773487">
              <w:marLeft w:val="0"/>
              <w:marRight w:val="0"/>
              <w:marTop w:val="0"/>
              <w:marBottom w:val="0"/>
              <w:divBdr>
                <w:top w:val="none" w:sz="0" w:space="0" w:color="auto"/>
                <w:left w:val="none" w:sz="0" w:space="0" w:color="auto"/>
                <w:bottom w:val="none" w:sz="0" w:space="0" w:color="auto"/>
                <w:right w:val="none" w:sz="0" w:space="0" w:color="auto"/>
              </w:divBdr>
            </w:div>
            <w:div w:id="1894535046">
              <w:marLeft w:val="0"/>
              <w:marRight w:val="0"/>
              <w:marTop w:val="0"/>
              <w:marBottom w:val="0"/>
              <w:divBdr>
                <w:top w:val="none" w:sz="0" w:space="0" w:color="auto"/>
                <w:left w:val="none" w:sz="0" w:space="0" w:color="auto"/>
                <w:bottom w:val="none" w:sz="0" w:space="0" w:color="auto"/>
                <w:right w:val="none" w:sz="0" w:space="0" w:color="auto"/>
              </w:divBdr>
            </w:div>
            <w:div w:id="2016884496">
              <w:marLeft w:val="0"/>
              <w:marRight w:val="0"/>
              <w:marTop w:val="0"/>
              <w:marBottom w:val="0"/>
              <w:divBdr>
                <w:top w:val="none" w:sz="0" w:space="0" w:color="auto"/>
                <w:left w:val="none" w:sz="0" w:space="0" w:color="auto"/>
                <w:bottom w:val="none" w:sz="0" w:space="0" w:color="auto"/>
                <w:right w:val="none" w:sz="0" w:space="0" w:color="auto"/>
              </w:divBdr>
            </w:div>
            <w:div w:id="1748457917">
              <w:marLeft w:val="0"/>
              <w:marRight w:val="0"/>
              <w:marTop w:val="0"/>
              <w:marBottom w:val="0"/>
              <w:divBdr>
                <w:top w:val="none" w:sz="0" w:space="0" w:color="auto"/>
                <w:left w:val="none" w:sz="0" w:space="0" w:color="auto"/>
                <w:bottom w:val="none" w:sz="0" w:space="0" w:color="auto"/>
                <w:right w:val="none" w:sz="0" w:space="0" w:color="auto"/>
              </w:divBdr>
            </w:div>
            <w:div w:id="1323849840">
              <w:marLeft w:val="0"/>
              <w:marRight w:val="0"/>
              <w:marTop w:val="0"/>
              <w:marBottom w:val="0"/>
              <w:divBdr>
                <w:top w:val="none" w:sz="0" w:space="0" w:color="auto"/>
                <w:left w:val="none" w:sz="0" w:space="0" w:color="auto"/>
                <w:bottom w:val="none" w:sz="0" w:space="0" w:color="auto"/>
                <w:right w:val="none" w:sz="0" w:space="0" w:color="auto"/>
              </w:divBdr>
            </w:div>
            <w:div w:id="1590576581">
              <w:marLeft w:val="0"/>
              <w:marRight w:val="0"/>
              <w:marTop w:val="0"/>
              <w:marBottom w:val="0"/>
              <w:divBdr>
                <w:top w:val="none" w:sz="0" w:space="0" w:color="auto"/>
                <w:left w:val="none" w:sz="0" w:space="0" w:color="auto"/>
                <w:bottom w:val="none" w:sz="0" w:space="0" w:color="auto"/>
                <w:right w:val="none" w:sz="0" w:space="0" w:color="auto"/>
              </w:divBdr>
              <w:divsChild>
                <w:div w:id="1362784355">
                  <w:marLeft w:val="0"/>
                  <w:marRight w:val="0"/>
                  <w:marTop w:val="0"/>
                  <w:marBottom w:val="0"/>
                  <w:divBdr>
                    <w:top w:val="none" w:sz="0" w:space="0" w:color="auto"/>
                    <w:left w:val="none" w:sz="0" w:space="0" w:color="auto"/>
                    <w:bottom w:val="none" w:sz="0" w:space="0" w:color="auto"/>
                    <w:right w:val="none" w:sz="0" w:space="0" w:color="auto"/>
                  </w:divBdr>
                </w:div>
                <w:div w:id="1055733947">
                  <w:marLeft w:val="0"/>
                  <w:marRight w:val="0"/>
                  <w:marTop w:val="0"/>
                  <w:marBottom w:val="0"/>
                  <w:divBdr>
                    <w:top w:val="none" w:sz="0" w:space="0" w:color="auto"/>
                    <w:left w:val="none" w:sz="0" w:space="0" w:color="auto"/>
                    <w:bottom w:val="none" w:sz="0" w:space="0" w:color="auto"/>
                    <w:right w:val="none" w:sz="0" w:space="0" w:color="auto"/>
                  </w:divBdr>
                </w:div>
                <w:div w:id="1731150091">
                  <w:marLeft w:val="0"/>
                  <w:marRight w:val="0"/>
                  <w:marTop w:val="0"/>
                  <w:marBottom w:val="0"/>
                  <w:divBdr>
                    <w:top w:val="none" w:sz="0" w:space="0" w:color="auto"/>
                    <w:left w:val="none" w:sz="0" w:space="0" w:color="auto"/>
                    <w:bottom w:val="none" w:sz="0" w:space="0" w:color="auto"/>
                    <w:right w:val="none" w:sz="0" w:space="0" w:color="auto"/>
                  </w:divBdr>
                </w:div>
                <w:div w:id="1380013769">
                  <w:marLeft w:val="0"/>
                  <w:marRight w:val="0"/>
                  <w:marTop w:val="0"/>
                  <w:marBottom w:val="0"/>
                  <w:divBdr>
                    <w:top w:val="none" w:sz="0" w:space="0" w:color="auto"/>
                    <w:left w:val="none" w:sz="0" w:space="0" w:color="auto"/>
                    <w:bottom w:val="none" w:sz="0" w:space="0" w:color="auto"/>
                    <w:right w:val="none" w:sz="0" w:space="0" w:color="auto"/>
                  </w:divBdr>
                </w:div>
                <w:div w:id="299918048">
                  <w:marLeft w:val="0"/>
                  <w:marRight w:val="0"/>
                  <w:marTop w:val="0"/>
                  <w:marBottom w:val="0"/>
                  <w:divBdr>
                    <w:top w:val="none" w:sz="0" w:space="0" w:color="auto"/>
                    <w:left w:val="none" w:sz="0" w:space="0" w:color="auto"/>
                    <w:bottom w:val="none" w:sz="0" w:space="0" w:color="auto"/>
                    <w:right w:val="none" w:sz="0" w:space="0" w:color="auto"/>
                  </w:divBdr>
                </w:div>
                <w:div w:id="15918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12087">
          <w:marLeft w:val="0"/>
          <w:marRight w:val="0"/>
          <w:marTop w:val="0"/>
          <w:marBottom w:val="0"/>
          <w:divBdr>
            <w:top w:val="none" w:sz="0" w:space="0" w:color="auto"/>
            <w:left w:val="none" w:sz="0" w:space="0" w:color="auto"/>
            <w:bottom w:val="none" w:sz="0" w:space="0" w:color="auto"/>
            <w:right w:val="none" w:sz="0" w:space="0" w:color="auto"/>
          </w:divBdr>
          <w:divsChild>
            <w:div w:id="1308627174">
              <w:marLeft w:val="0"/>
              <w:marRight w:val="0"/>
              <w:marTop w:val="0"/>
              <w:marBottom w:val="0"/>
              <w:divBdr>
                <w:top w:val="none" w:sz="0" w:space="0" w:color="auto"/>
                <w:left w:val="none" w:sz="0" w:space="0" w:color="auto"/>
                <w:bottom w:val="none" w:sz="0" w:space="0" w:color="auto"/>
                <w:right w:val="none" w:sz="0" w:space="0" w:color="auto"/>
              </w:divBdr>
            </w:div>
            <w:div w:id="575629844">
              <w:marLeft w:val="0"/>
              <w:marRight w:val="0"/>
              <w:marTop w:val="0"/>
              <w:marBottom w:val="0"/>
              <w:divBdr>
                <w:top w:val="none" w:sz="0" w:space="0" w:color="auto"/>
                <w:left w:val="none" w:sz="0" w:space="0" w:color="auto"/>
                <w:bottom w:val="none" w:sz="0" w:space="0" w:color="auto"/>
                <w:right w:val="none" w:sz="0" w:space="0" w:color="auto"/>
              </w:divBdr>
              <w:divsChild>
                <w:div w:id="167438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52504">
          <w:marLeft w:val="0"/>
          <w:marRight w:val="0"/>
          <w:marTop w:val="0"/>
          <w:marBottom w:val="0"/>
          <w:divBdr>
            <w:top w:val="none" w:sz="0" w:space="0" w:color="auto"/>
            <w:left w:val="none" w:sz="0" w:space="0" w:color="auto"/>
            <w:bottom w:val="none" w:sz="0" w:space="0" w:color="auto"/>
            <w:right w:val="none" w:sz="0" w:space="0" w:color="auto"/>
          </w:divBdr>
          <w:divsChild>
            <w:div w:id="1319769670">
              <w:marLeft w:val="0"/>
              <w:marRight w:val="0"/>
              <w:marTop w:val="0"/>
              <w:marBottom w:val="0"/>
              <w:divBdr>
                <w:top w:val="none" w:sz="0" w:space="0" w:color="auto"/>
                <w:left w:val="none" w:sz="0" w:space="0" w:color="auto"/>
                <w:bottom w:val="none" w:sz="0" w:space="0" w:color="auto"/>
                <w:right w:val="none" w:sz="0" w:space="0" w:color="auto"/>
              </w:divBdr>
            </w:div>
            <w:div w:id="1836068775">
              <w:marLeft w:val="0"/>
              <w:marRight w:val="0"/>
              <w:marTop w:val="0"/>
              <w:marBottom w:val="0"/>
              <w:divBdr>
                <w:top w:val="none" w:sz="0" w:space="0" w:color="auto"/>
                <w:left w:val="none" w:sz="0" w:space="0" w:color="auto"/>
                <w:bottom w:val="none" w:sz="0" w:space="0" w:color="auto"/>
                <w:right w:val="none" w:sz="0" w:space="0" w:color="auto"/>
              </w:divBdr>
              <w:divsChild>
                <w:div w:id="3471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1446">
          <w:marLeft w:val="0"/>
          <w:marRight w:val="0"/>
          <w:marTop w:val="0"/>
          <w:marBottom w:val="0"/>
          <w:divBdr>
            <w:top w:val="none" w:sz="0" w:space="0" w:color="auto"/>
            <w:left w:val="none" w:sz="0" w:space="0" w:color="auto"/>
            <w:bottom w:val="none" w:sz="0" w:space="0" w:color="auto"/>
            <w:right w:val="none" w:sz="0" w:space="0" w:color="auto"/>
          </w:divBdr>
          <w:divsChild>
            <w:div w:id="1467578213">
              <w:marLeft w:val="0"/>
              <w:marRight w:val="0"/>
              <w:marTop w:val="0"/>
              <w:marBottom w:val="0"/>
              <w:divBdr>
                <w:top w:val="none" w:sz="0" w:space="0" w:color="auto"/>
                <w:left w:val="none" w:sz="0" w:space="0" w:color="auto"/>
                <w:bottom w:val="none" w:sz="0" w:space="0" w:color="auto"/>
                <w:right w:val="none" w:sz="0" w:space="0" w:color="auto"/>
              </w:divBdr>
            </w:div>
            <w:div w:id="377323341">
              <w:marLeft w:val="0"/>
              <w:marRight w:val="0"/>
              <w:marTop w:val="0"/>
              <w:marBottom w:val="0"/>
              <w:divBdr>
                <w:top w:val="none" w:sz="0" w:space="0" w:color="auto"/>
                <w:left w:val="none" w:sz="0" w:space="0" w:color="auto"/>
                <w:bottom w:val="none" w:sz="0" w:space="0" w:color="auto"/>
                <w:right w:val="none" w:sz="0" w:space="0" w:color="auto"/>
              </w:divBdr>
              <w:divsChild>
                <w:div w:id="212638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82415">
          <w:marLeft w:val="0"/>
          <w:marRight w:val="0"/>
          <w:marTop w:val="0"/>
          <w:marBottom w:val="0"/>
          <w:divBdr>
            <w:top w:val="none" w:sz="0" w:space="0" w:color="auto"/>
            <w:left w:val="none" w:sz="0" w:space="0" w:color="auto"/>
            <w:bottom w:val="none" w:sz="0" w:space="0" w:color="auto"/>
            <w:right w:val="none" w:sz="0" w:space="0" w:color="auto"/>
          </w:divBdr>
          <w:divsChild>
            <w:div w:id="201020180">
              <w:marLeft w:val="0"/>
              <w:marRight w:val="0"/>
              <w:marTop w:val="0"/>
              <w:marBottom w:val="0"/>
              <w:divBdr>
                <w:top w:val="none" w:sz="0" w:space="0" w:color="auto"/>
                <w:left w:val="none" w:sz="0" w:space="0" w:color="auto"/>
                <w:bottom w:val="none" w:sz="0" w:space="0" w:color="auto"/>
                <w:right w:val="none" w:sz="0" w:space="0" w:color="auto"/>
              </w:divBdr>
            </w:div>
            <w:div w:id="344945100">
              <w:marLeft w:val="0"/>
              <w:marRight w:val="0"/>
              <w:marTop w:val="0"/>
              <w:marBottom w:val="0"/>
              <w:divBdr>
                <w:top w:val="none" w:sz="0" w:space="0" w:color="auto"/>
                <w:left w:val="none" w:sz="0" w:space="0" w:color="auto"/>
                <w:bottom w:val="none" w:sz="0" w:space="0" w:color="auto"/>
                <w:right w:val="none" w:sz="0" w:space="0" w:color="auto"/>
              </w:divBdr>
              <w:divsChild>
                <w:div w:id="122580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393">
          <w:marLeft w:val="0"/>
          <w:marRight w:val="0"/>
          <w:marTop w:val="0"/>
          <w:marBottom w:val="0"/>
          <w:divBdr>
            <w:top w:val="none" w:sz="0" w:space="0" w:color="auto"/>
            <w:left w:val="none" w:sz="0" w:space="0" w:color="auto"/>
            <w:bottom w:val="none" w:sz="0" w:space="0" w:color="auto"/>
            <w:right w:val="none" w:sz="0" w:space="0" w:color="auto"/>
          </w:divBdr>
          <w:divsChild>
            <w:div w:id="2077363260">
              <w:marLeft w:val="0"/>
              <w:marRight w:val="0"/>
              <w:marTop w:val="0"/>
              <w:marBottom w:val="0"/>
              <w:divBdr>
                <w:top w:val="none" w:sz="0" w:space="0" w:color="auto"/>
                <w:left w:val="none" w:sz="0" w:space="0" w:color="auto"/>
                <w:bottom w:val="none" w:sz="0" w:space="0" w:color="auto"/>
                <w:right w:val="none" w:sz="0" w:space="0" w:color="auto"/>
              </w:divBdr>
            </w:div>
            <w:div w:id="535120030">
              <w:marLeft w:val="0"/>
              <w:marRight w:val="0"/>
              <w:marTop w:val="0"/>
              <w:marBottom w:val="0"/>
              <w:divBdr>
                <w:top w:val="none" w:sz="0" w:space="0" w:color="auto"/>
                <w:left w:val="none" w:sz="0" w:space="0" w:color="auto"/>
                <w:bottom w:val="none" w:sz="0" w:space="0" w:color="auto"/>
                <w:right w:val="none" w:sz="0" w:space="0" w:color="auto"/>
              </w:divBdr>
              <w:divsChild>
                <w:div w:id="146469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7758">
          <w:marLeft w:val="0"/>
          <w:marRight w:val="0"/>
          <w:marTop w:val="0"/>
          <w:marBottom w:val="0"/>
          <w:divBdr>
            <w:top w:val="none" w:sz="0" w:space="0" w:color="auto"/>
            <w:left w:val="none" w:sz="0" w:space="0" w:color="auto"/>
            <w:bottom w:val="none" w:sz="0" w:space="0" w:color="auto"/>
            <w:right w:val="none" w:sz="0" w:space="0" w:color="auto"/>
          </w:divBdr>
          <w:divsChild>
            <w:div w:id="932469727">
              <w:marLeft w:val="0"/>
              <w:marRight w:val="0"/>
              <w:marTop w:val="0"/>
              <w:marBottom w:val="0"/>
              <w:divBdr>
                <w:top w:val="none" w:sz="0" w:space="0" w:color="auto"/>
                <w:left w:val="none" w:sz="0" w:space="0" w:color="auto"/>
                <w:bottom w:val="none" w:sz="0" w:space="0" w:color="auto"/>
                <w:right w:val="none" w:sz="0" w:space="0" w:color="auto"/>
              </w:divBdr>
            </w:div>
            <w:div w:id="1304040928">
              <w:marLeft w:val="0"/>
              <w:marRight w:val="0"/>
              <w:marTop w:val="0"/>
              <w:marBottom w:val="0"/>
              <w:divBdr>
                <w:top w:val="none" w:sz="0" w:space="0" w:color="auto"/>
                <w:left w:val="none" w:sz="0" w:space="0" w:color="auto"/>
                <w:bottom w:val="none" w:sz="0" w:space="0" w:color="auto"/>
                <w:right w:val="none" w:sz="0" w:space="0" w:color="auto"/>
              </w:divBdr>
            </w:div>
          </w:divsChild>
        </w:div>
        <w:div w:id="1423141803">
          <w:marLeft w:val="0"/>
          <w:marRight w:val="0"/>
          <w:marTop w:val="0"/>
          <w:marBottom w:val="0"/>
          <w:divBdr>
            <w:top w:val="none" w:sz="0" w:space="0" w:color="auto"/>
            <w:left w:val="none" w:sz="0" w:space="0" w:color="auto"/>
            <w:bottom w:val="none" w:sz="0" w:space="0" w:color="auto"/>
            <w:right w:val="none" w:sz="0" w:space="0" w:color="auto"/>
          </w:divBdr>
          <w:divsChild>
            <w:div w:id="1181701196">
              <w:marLeft w:val="0"/>
              <w:marRight w:val="0"/>
              <w:marTop w:val="0"/>
              <w:marBottom w:val="0"/>
              <w:divBdr>
                <w:top w:val="none" w:sz="0" w:space="0" w:color="auto"/>
                <w:left w:val="none" w:sz="0" w:space="0" w:color="auto"/>
                <w:bottom w:val="none" w:sz="0" w:space="0" w:color="auto"/>
                <w:right w:val="none" w:sz="0" w:space="0" w:color="auto"/>
              </w:divBdr>
            </w:div>
            <w:div w:id="2056082510">
              <w:marLeft w:val="0"/>
              <w:marRight w:val="0"/>
              <w:marTop w:val="0"/>
              <w:marBottom w:val="0"/>
              <w:divBdr>
                <w:top w:val="none" w:sz="0" w:space="0" w:color="auto"/>
                <w:left w:val="none" w:sz="0" w:space="0" w:color="auto"/>
                <w:bottom w:val="none" w:sz="0" w:space="0" w:color="auto"/>
                <w:right w:val="none" w:sz="0" w:space="0" w:color="auto"/>
              </w:divBdr>
            </w:div>
            <w:div w:id="1414469437">
              <w:marLeft w:val="0"/>
              <w:marRight w:val="0"/>
              <w:marTop w:val="0"/>
              <w:marBottom w:val="0"/>
              <w:divBdr>
                <w:top w:val="none" w:sz="0" w:space="0" w:color="auto"/>
                <w:left w:val="none" w:sz="0" w:space="0" w:color="auto"/>
                <w:bottom w:val="none" w:sz="0" w:space="0" w:color="auto"/>
                <w:right w:val="none" w:sz="0" w:space="0" w:color="auto"/>
              </w:divBdr>
            </w:div>
            <w:div w:id="22827198">
              <w:marLeft w:val="0"/>
              <w:marRight w:val="0"/>
              <w:marTop w:val="0"/>
              <w:marBottom w:val="0"/>
              <w:divBdr>
                <w:top w:val="none" w:sz="0" w:space="0" w:color="auto"/>
                <w:left w:val="none" w:sz="0" w:space="0" w:color="auto"/>
                <w:bottom w:val="none" w:sz="0" w:space="0" w:color="auto"/>
                <w:right w:val="none" w:sz="0" w:space="0" w:color="auto"/>
              </w:divBdr>
            </w:div>
            <w:div w:id="1430538014">
              <w:marLeft w:val="0"/>
              <w:marRight w:val="0"/>
              <w:marTop w:val="0"/>
              <w:marBottom w:val="0"/>
              <w:divBdr>
                <w:top w:val="none" w:sz="0" w:space="0" w:color="auto"/>
                <w:left w:val="none" w:sz="0" w:space="0" w:color="auto"/>
                <w:bottom w:val="none" w:sz="0" w:space="0" w:color="auto"/>
                <w:right w:val="none" w:sz="0" w:space="0" w:color="auto"/>
              </w:divBdr>
              <w:divsChild>
                <w:div w:id="899948748">
                  <w:marLeft w:val="0"/>
                  <w:marRight w:val="0"/>
                  <w:marTop w:val="0"/>
                  <w:marBottom w:val="0"/>
                  <w:divBdr>
                    <w:top w:val="none" w:sz="0" w:space="0" w:color="auto"/>
                    <w:left w:val="none" w:sz="0" w:space="0" w:color="auto"/>
                    <w:bottom w:val="none" w:sz="0" w:space="0" w:color="auto"/>
                    <w:right w:val="none" w:sz="0" w:space="0" w:color="auto"/>
                  </w:divBdr>
                </w:div>
                <w:div w:id="1387531978">
                  <w:marLeft w:val="0"/>
                  <w:marRight w:val="0"/>
                  <w:marTop w:val="0"/>
                  <w:marBottom w:val="0"/>
                  <w:divBdr>
                    <w:top w:val="none" w:sz="0" w:space="0" w:color="auto"/>
                    <w:left w:val="none" w:sz="0" w:space="0" w:color="auto"/>
                    <w:bottom w:val="none" w:sz="0" w:space="0" w:color="auto"/>
                    <w:right w:val="none" w:sz="0" w:space="0" w:color="auto"/>
                  </w:divBdr>
                </w:div>
                <w:div w:id="1906715696">
                  <w:marLeft w:val="0"/>
                  <w:marRight w:val="0"/>
                  <w:marTop w:val="0"/>
                  <w:marBottom w:val="0"/>
                  <w:divBdr>
                    <w:top w:val="none" w:sz="0" w:space="0" w:color="auto"/>
                    <w:left w:val="none" w:sz="0" w:space="0" w:color="auto"/>
                    <w:bottom w:val="none" w:sz="0" w:space="0" w:color="auto"/>
                    <w:right w:val="none" w:sz="0" w:space="0" w:color="auto"/>
                  </w:divBdr>
                </w:div>
                <w:div w:id="103593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56411">
          <w:marLeft w:val="0"/>
          <w:marRight w:val="0"/>
          <w:marTop w:val="0"/>
          <w:marBottom w:val="0"/>
          <w:divBdr>
            <w:top w:val="none" w:sz="0" w:space="0" w:color="auto"/>
            <w:left w:val="none" w:sz="0" w:space="0" w:color="auto"/>
            <w:bottom w:val="none" w:sz="0" w:space="0" w:color="auto"/>
            <w:right w:val="none" w:sz="0" w:space="0" w:color="auto"/>
          </w:divBdr>
          <w:divsChild>
            <w:div w:id="824902046">
              <w:marLeft w:val="0"/>
              <w:marRight w:val="0"/>
              <w:marTop w:val="0"/>
              <w:marBottom w:val="0"/>
              <w:divBdr>
                <w:top w:val="none" w:sz="0" w:space="0" w:color="auto"/>
                <w:left w:val="none" w:sz="0" w:space="0" w:color="auto"/>
                <w:bottom w:val="none" w:sz="0" w:space="0" w:color="auto"/>
                <w:right w:val="none" w:sz="0" w:space="0" w:color="auto"/>
              </w:divBdr>
            </w:div>
            <w:div w:id="471411892">
              <w:marLeft w:val="0"/>
              <w:marRight w:val="0"/>
              <w:marTop w:val="0"/>
              <w:marBottom w:val="0"/>
              <w:divBdr>
                <w:top w:val="none" w:sz="0" w:space="0" w:color="auto"/>
                <w:left w:val="none" w:sz="0" w:space="0" w:color="auto"/>
                <w:bottom w:val="none" w:sz="0" w:space="0" w:color="auto"/>
                <w:right w:val="none" w:sz="0" w:space="0" w:color="auto"/>
              </w:divBdr>
            </w:div>
            <w:div w:id="2124229255">
              <w:marLeft w:val="0"/>
              <w:marRight w:val="0"/>
              <w:marTop w:val="0"/>
              <w:marBottom w:val="0"/>
              <w:divBdr>
                <w:top w:val="none" w:sz="0" w:space="0" w:color="auto"/>
                <w:left w:val="none" w:sz="0" w:space="0" w:color="auto"/>
                <w:bottom w:val="none" w:sz="0" w:space="0" w:color="auto"/>
                <w:right w:val="none" w:sz="0" w:space="0" w:color="auto"/>
              </w:divBdr>
            </w:div>
            <w:div w:id="245765881">
              <w:marLeft w:val="0"/>
              <w:marRight w:val="0"/>
              <w:marTop w:val="0"/>
              <w:marBottom w:val="0"/>
              <w:divBdr>
                <w:top w:val="none" w:sz="0" w:space="0" w:color="auto"/>
                <w:left w:val="none" w:sz="0" w:space="0" w:color="auto"/>
                <w:bottom w:val="none" w:sz="0" w:space="0" w:color="auto"/>
                <w:right w:val="none" w:sz="0" w:space="0" w:color="auto"/>
              </w:divBdr>
            </w:div>
            <w:div w:id="1813059738">
              <w:marLeft w:val="0"/>
              <w:marRight w:val="0"/>
              <w:marTop w:val="0"/>
              <w:marBottom w:val="0"/>
              <w:divBdr>
                <w:top w:val="none" w:sz="0" w:space="0" w:color="auto"/>
                <w:left w:val="none" w:sz="0" w:space="0" w:color="auto"/>
                <w:bottom w:val="none" w:sz="0" w:space="0" w:color="auto"/>
                <w:right w:val="none" w:sz="0" w:space="0" w:color="auto"/>
              </w:divBdr>
            </w:div>
            <w:div w:id="1524972614">
              <w:marLeft w:val="0"/>
              <w:marRight w:val="0"/>
              <w:marTop w:val="0"/>
              <w:marBottom w:val="0"/>
              <w:divBdr>
                <w:top w:val="none" w:sz="0" w:space="0" w:color="auto"/>
                <w:left w:val="none" w:sz="0" w:space="0" w:color="auto"/>
                <w:bottom w:val="none" w:sz="0" w:space="0" w:color="auto"/>
                <w:right w:val="none" w:sz="0" w:space="0" w:color="auto"/>
              </w:divBdr>
            </w:div>
            <w:div w:id="1618295762">
              <w:marLeft w:val="0"/>
              <w:marRight w:val="0"/>
              <w:marTop w:val="0"/>
              <w:marBottom w:val="0"/>
              <w:divBdr>
                <w:top w:val="none" w:sz="0" w:space="0" w:color="auto"/>
                <w:left w:val="none" w:sz="0" w:space="0" w:color="auto"/>
                <w:bottom w:val="none" w:sz="0" w:space="0" w:color="auto"/>
                <w:right w:val="none" w:sz="0" w:space="0" w:color="auto"/>
              </w:divBdr>
            </w:div>
            <w:div w:id="1110081162">
              <w:marLeft w:val="0"/>
              <w:marRight w:val="0"/>
              <w:marTop w:val="0"/>
              <w:marBottom w:val="0"/>
              <w:divBdr>
                <w:top w:val="none" w:sz="0" w:space="0" w:color="auto"/>
                <w:left w:val="none" w:sz="0" w:space="0" w:color="auto"/>
                <w:bottom w:val="none" w:sz="0" w:space="0" w:color="auto"/>
                <w:right w:val="none" w:sz="0" w:space="0" w:color="auto"/>
              </w:divBdr>
              <w:divsChild>
                <w:div w:id="107890584">
                  <w:marLeft w:val="0"/>
                  <w:marRight w:val="0"/>
                  <w:marTop w:val="0"/>
                  <w:marBottom w:val="0"/>
                  <w:divBdr>
                    <w:top w:val="none" w:sz="0" w:space="0" w:color="auto"/>
                    <w:left w:val="none" w:sz="0" w:space="0" w:color="auto"/>
                    <w:bottom w:val="none" w:sz="0" w:space="0" w:color="auto"/>
                    <w:right w:val="none" w:sz="0" w:space="0" w:color="auto"/>
                  </w:divBdr>
                </w:div>
                <w:div w:id="1003776490">
                  <w:marLeft w:val="0"/>
                  <w:marRight w:val="0"/>
                  <w:marTop w:val="0"/>
                  <w:marBottom w:val="0"/>
                  <w:divBdr>
                    <w:top w:val="none" w:sz="0" w:space="0" w:color="auto"/>
                    <w:left w:val="none" w:sz="0" w:space="0" w:color="auto"/>
                    <w:bottom w:val="none" w:sz="0" w:space="0" w:color="auto"/>
                    <w:right w:val="none" w:sz="0" w:space="0" w:color="auto"/>
                  </w:divBdr>
                </w:div>
                <w:div w:id="1598252316">
                  <w:marLeft w:val="0"/>
                  <w:marRight w:val="0"/>
                  <w:marTop w:val="0"/>
                  <w:marBottom w:val="0"/>
                  <w:divBdr>
                    <w:top w:val="none" w:sz="0" w:space="0" w:color="auto"/>
                    <w:left w:val="none" w:sz="0" w:space="0" w:color="auto"/>
                    <w:bottom w:val="none" w:sz="0" w:space="0" w:color="auto"/>
                    <w:right w:val="none" w:sz="0" w:space="0" w:color="auto"/>
                  </w:divBdr>
                </w:div>
                <w:div w:id="396246842">
                  <w:marLeft w:val="0"/>
                  <w:marRight w:val="0"/>
                  <w:marTop w:val="0"/>
                  <w:marBottom w:val="0"/>
                  <w:divBdr>
                    <w:top w:val="none" w:sz="0" w:space="0" w:color="auto"/>
                    <w:left w:val="none" w:sz="0" w:space="0" w:color="auto"/>
                    <w:bottom w:val="none" w:sz="0" w:space="0" w:color="auto"/>
                    <w:right w:val="none" w:sz="0" w:space="0" w:color="auto"/>
                  </w:divBdr>
                </w:div>
                <w:div w:id="737483363">
                  <w:marLeft w:val="0"/>
                  <w:marRight w:val="0"/>
                  <w:marTop w:val="0"/>
                  <w:marBottom w:val="0"/>
                  <w:divBdr>
                    <w:top w:val="none" w:sz="0" w:space="0" w:color="auto"/>
                    <w:left w:val="none" w:sz="0" w:space="0" w:color="auto"/>
                    <w:bottom w:val="none" w:sz="0" w:space="0" w:color="auto"/>
                    <w:right w:val="none" w:sz="0" w:space="0" w:color="auto"/>
                  </w:divBdr>
                </w:div>
                <w:div w:id="1538615522">
                  <w:marLeft w:val="0"/>
                  <w:marRight w:val="0"/>
                  <w:marTop w:val="0"/>
                  <w:marBottom w:val="0"/>
                  <w:divBdr>
                    <w:top w:val="none" w:sz="0" w:space="0" w:color="auto"/>
                    <w:left w:val="none" w:sz="0" w:space="0" w:color="auto"/>
                    <w:bottom w:val="none" w:sz="0" w:space="0" w:color="auto"/>
                    <w:right w:val="none" w:sz="0" w:space="0" w:color="auto"/>
                  </w:divBdr>
                </w:div>
                <w:div w:id="128727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45853">
          <w:marLeft w:val="0"/>
          <w:marRight w:val="0"/>
          <w:marTop w:val="0"/>
          <w:marBottom w:val="0"/>
          <w:divBdr>
            <w:top w:val="none" w:sz="0" w:space="0" w:color="auto"/>
            <w:left w:val="none" w:sz="0" w:space="0" w:color="auto"/>
            <w:bottom w:val="none" w:sz="0" w:space="0" w:color="auto"/>
            <w:right w:val="none" w:sz="0" w:space="0" w:color="auto"/>
          </w:divBdr>
          <w:divsChild>
            <w:div w:id="1896040649">
              <w:marLeft w:val="0"/>
              <w:marRight w:val="0"/>
              <w:marTop w:val="0"/>
              <w:marBottom w:val="0"/>
              <w:divBdr>
                <w:top w:val="none" w:sz="0" w:space="0" w:color="auto"/>
                <w:left w:val="none" w:sz="0" w:space="0" w:color="auto"/>
                <w:bottom w:val="none" w:sz="0" w:space="0" w:color="auto"/>
                <w:right w:val="none" w:sz="0" w:space="0" w:color="auto"/>
              </w:divBdr>
            </w:div>
            <w:div w:id="1451775819">
              <w:marLeft w:val="0"/>
              <w:marRight w:val="0"/>
              <w:marTop w:val="0"/>
              <w:marBottom w:val="0"/>
              <w:divBdr>
                <w:top w:val="none" w:sz="0" w:space="0" w:color="auto"/>
                <w:left w:val="none" w:sz="0" w:space="0" w:color="auto"/>
                <w:bottom w:val="none" w:sz="0" w:space="0" w:color="auto"/>
                <w:right w:val="none" w:sz="0" w:space="0" w:color="auto"/>
              </w:divBdr>
            </w:div>
            <w:div w:id="1873610041">
              <w:marLeft w:val="0"/>
              <w:marRight w:val="0"/>
              <w:marTop w:val="0"/>
              <w:marBottom w:val="0"/>
              <w:divBdr>
                <w:top w:val="none" w:sz="0" w:space="0" w:color="auto"/>
                <w:left w:val="none" w:sz="0" w:space="0" w:color="auto"/>
                <w:bottom w:val="none" w:sz="0" w:space="0" w:color="auto"/>
                <w:right w:val="none" w:sz="0" w:space="0" w:color="auto"/>
              </w:divBdr>
            </w:div>
            <w:div w:id="1642533731">
              <w:marLeft w:val="0"/>
              <w:marRight w:val="0"/>
              <w:marTop w:val="0"/>
              <w:marBottom w:val="0"/>
              <w:divBdr>
                <w:top w:val="none" w:sz="0" w:space="0" w:color="auto"/>
                <w:left w:val="none" w:sz="0" w:space="0" w:color="auto"/>
                <w:bottom w:val="none" w:sz="0" w:space="0" w:color="auto"/>
                <w:right w:val="none" w:sz="0" w:space="0" w:color="auto"/>
              </w:divBdr>
            </w:div>
            <w:div w:id="1398287024">
              <w:marLeft w:val="0"/>
              <w:marRight w:val="0"/>
              <w:marTop w:val="0"/>
              <w:marBottom w:val="0"/>
              <w:divBdr>
                <w:top w:val="none" w:sz="0" w:space="0" w:color="auto"/>
                <w:left w:val="none" w:sz="0" w:space="0" w:color="auto"/>
                <w:bottom w:val="none" w:sz="0" w:space="0" w:color="auto"/>
                <w:right w:val="none" w:sz="0" w:space="0" w:color="auto"/>
              </w:divBdr>
            </w:div>
            <w:div w:id="768163707">
              <w:marLeft w:val="0"/>
              <w:marRight w:val="0"/>
              <w:marTop w:val="0"/>
              <w:marBottom w:val="0"/>
              <w:divBdr>
                <w:top w:val="none" w:sz="0" w:space="0" w:color="auto"/>
                <w:left w:val="none" w:sz="0" w:space="0" w:color="auto"/>
                <w:bottom w:val="none" w:sz="0" w:space="0" w:color="auto"/>
                <w:right w:val="none" w:sz="0" w:space="0" w:color="auto"/>
              </w:divBdr>
            </w:div>
            <w:div w:id="1945571045">
              <w:marLeft w:val="0"/>
              <w:marRight w:val="0"/>
              <w:marTop w:val="0"/>
              <w:marBottom w:val="0"/>
              <w:divBdr>
                <w:top w:val="none" w:sz="0" w:space="0" w:color="auto"/>
                <w:left w:val="none" w:sz="0" w:space="0" w:color="auto"/>
                <w:bottom w:val="none" w:sz="0" w:space="0" w:color="auto"/>
                <w:right w:val="none" w:sz="0" w:space="0" w:color="auto"/>
              </w:divBdr>
            </w:div>
            <w:div w:id="1989283907">
              <w:marLeft w:val="0"/>
              <w:marRight w:val="0"/>
              <w:marTop w:val="0"/>
              <w:marBottom w:val="0"/>
              <w:divBdr>
                <w:top w:val="none" w:sz="0" w:space="0" w:color="auto"/>
                <w:left w:val="none" w:sz="0" w:space="0" w:color="auto"/>
                <w:bottom w:val="none" w:sz="0" w:space="0" w:color="auto"/>
                <w:right w:val="none" w:sz="0" w:space="0" w:color="auto"/>
              </w:divBdr>
            </w:div>
            <w:div w:id="731923857">
              <w:marLeft w:val="0"/>
              <w:marRight w:val="0"/>
              <w:marTop w:val="0"/>
              <w:marBottom w:val="0"/>
              <w:divBdr>
                <w:top w:val="none" w:sz="0" w:space="0" w:color="auto"/>
                <w:left w:val="none" w:sz="0" w:space="0" w:color="auto"/>
                <w:bottom w:val="none" w:sz="0" w:space="0" w:color="auto"/>
                <w:right w:val="none" w:sz="0" w:space="0" w:color="auto"/>
              </w:divBdr>
              <w:divsChild>
                <w:div w:id="1936983620">
                  <w:marLeft w:val="0"/>
                  <w:marRight w:val="0"/>
                  <w:marTop w:val="0"/>
                  <w:marBottom w:val="0"/>
                  <w:divBdr>
                    <w:top w:val="none" w:sz="0" w:space="0" w:color="auto"/>
                    <w:left w:val="none" w:sz="0" w:space="0" w:color="auto"/>
                    <w:bottom w:val="none" w:sz="0" w:space="0" w:color="auto"/>
                    <w:right w:val="none" w:sz="0" w:space="0" w:color="auto"/>
                  </w:divBdr>
                </w:div>
                <w:div w:id="1871336763">
                  <w:marLeft w:val="0"/>
                  <w:marRight w:val="0"/>
                  <w:marTop w:val="0"/>
                  <w:marBottom w:val="0"/>
                  <w:divBdr>
                    <w:top w:val="none" w:sz="0" w:space="0" w:color="auto"/>
                    <w:left w:val="none" w:sz="0" w:space="0" w:color="auto"/>
                    <w:bottom w:val="none" w:sz="0" w:space="0" w:color="auto"/>
                    <w:right w:val="none" w:sz="0" w:space="0" w:color="auto"/>
                  </w:divBdr>
                </w:div>
                <w:div w:id="1416052444">
                  <w:marLeft w:val="0"/>
                  <w:marRight w:val="0"/>
                  <w:marTop w:val="0"/>
                  <w:marBottom w:val="0"/>
                  <w:divBdr>
                    <w:top w:val="none" w:sz="0" w:space="0" w:color="auto"/>
                    <w:left w:val="none" w:sz="0" w:space="0" w:color="auto"/>
                    <w:bottom w:val="none" w:sz="0" w:space="0" w:color="auto"/>
                    <w:right w:val="none" w:sz="0" w:space="0" w:color="auto"/>
                  </w:divBdr>
                </w:div>
                <w:div w:id="307519065">
                  <w:marLeft w:val="0"/>
                  <w:marRight w:val="0"/>
                  <w:marTop w:val="0"/>
                  <w:marBottom w:val="0"/>
                  <w:divBdr>
                    <w:top w:val="none" w:sz="0" w:space="0" w:color="auto"/>
                    <w:left w:val="none" w:sz="0" w:space="0" w:color="auto"/>
                    <w:bottom w:val="none" w:sz="0" w:space="0" w:color="auto"/>
                    <w:right w:val="none" w:sz="0" w:space="0" w:color="auto"/>
                  </w:divBdr>
                </w:div>
                <w:div w:id="853105837">
                  <w:marLeft w:val="0"/>
                  <w:marRight w:val="0"/>
                  <w:marTop w:val="0"/>
                  <w:marBottom w:val="0"/>
                  <w:divBdr>
                    <w:top w:val="none" w:sz="0" w:space="0" w:color="auto"/>
                    <w:left w:val="none" w:sz="0" w:space="0" w:color="auto"/>
                    <w:bottom w:val="none" w:sz="0" w:space="0" w:color="auto"/>
                    <w:right w:val="none" w:sz="0" w:space="0" w:color="auto"/>
                  </w:divBdr>
                </w:div>
                <w:div w:id="1812017258">
                  <w:marLeft w:val="0"/>
                  <w:marRight w:val="0"/>
                  <w:marTop w:val="0"/>
                  <w:marBottom w:val="0"/>
                  <w:divBdr>
                    <w:top w:val="none" w:sz="0" w:space="0" w:color="auto"/>
                    <w:left w:val="none" w:sz="0" w:space="0" w:color="auto"/>
                    <w:bottom w:val="none" w:sz="0" w:space="0" w:color="auto"/>
                    <w:right w:val="none" w:sz="0" w:space="0" w:color="auto"/>
                  </w:divBdr>
                </w:div>
                <w:div w:id="1712458437">
                  <w:marLeft w:val="0"/>
                  <w:marRight w:val="0"/>
                  <w:marTop w:val="0"/>
                  <w:marBottom w:val="0"/>
                  <w:divBdr>
                    <w:top w:val="none" w:sz="0" w:space="0" w:color="auto"/>
                    <w:left w:val="none" w:sz="0" w:space="0" w:color="auto"/>
                    <w:bottom w:val="none" w:sz="0" w:space="0" w:color="auto"/>
                    <w:right w:val="none" w:sz="0" w:space="0" w:color="auto"/>
                  </w:divBdr>
                </w:div>
                <w:div w:id="61776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89825">
          <w:marLeft w:val="0"/>
          <w:marRight w:val="0"/>
          <w:marTop w:val="0"/>
          <w:marBottom w:val="0"/>
          <w:divBdr>
            <w:top w:val="none" w:sz="0" w:space="0" w:color="auto"/>
            <w:left w:val="none" w:sz="0" w:space="0" w:color="auto"/>
            <w:bottom w:val="none" w:sz="0" w:space="0" w:color="auto"/>
            <w:right w:val="none" w:sz="0" w:space="0" w:color="auto"/>
          </w:divBdr>
          <w:divsChild>
            <w:div w:id="781387690">
              <w:marLeft w:val="0"/>
              <w:marRight w:val="0"/>
              <w:marTop w:val="0"/>
              <w:marBottom w:val="0"/>
              <w:divBdr>
                <w:top w:val="none" w:sz="0" w:space="0" w:color="auto"/>
                <w:left w:val="none" w:sz="0" w:space="0" w:color="auto"/>
                <w:bottom w:val="none" w:sz="0" w:space="0" w:color="auto"/>
                <w:right w:val="none" w:sz="0" w:space="0" w:color="auto"/>
              </w:divBdr>
            </w:div>
            <w:div w:id="2128888845">
              <w:marLeft w:val="0"/>
              <w:marRight w:val="0"/>
              <w:marTop w:val="0"/>
              <w:marBottom w:val="0"/>
              <w:divBdr>
                <w:top w:val="none" w:sz="0" w:space="0" w:color="auto"/>
                <w:left w:val="none" w:sz="0" w:space="0" w:color="auto"/>
                <w:bottom w:val="none" w:sz="0" w:space="0" w:color="auto"/>
                <w:right w:val="none" w:sz="0" w:space="0" w:color="auto"/>
              </w:divBdr>
            </w:div>
            <w:div w:id="1375740234">
              <w:marLeft w:val="0"/>
              <w:marRight w:val="0"/>
              <w:marTop w:val="0"/>
              <w:marBottom w:val="0"/>
              <w:divBdr>
                <w:top w:val="none" w:sz="0" w:space="0" w:color="auto"/>
                <w:left w:val="none" w:sz="0" w:space="0" w:color="auto"/>
                <w:bottom w:val="none" w:sz="0" w:space="0" w:color="auto"/>
                <w:right w:val="none" w:sz="0" w:space="0" w:color="auto"/>
              </w:divBdr>
            </w:div>
            <w:div w:id="863439088">
              <w:marLeft w:val="0"/>
              <w:marRight w:val="0"/>
              <w:marTop w:val="0"/>
              <w:marBottom w:val="0"/>
              <w:divBdr>
                <w:top w:val="none" w:sz="0" w:space="0" w:color="auto"/>
                <w:left w:val="none" w:sz="0" w:space="0" w:color="auto"/>
                <w:bottom w:val="none" w:sz="0" w:space="0" w:color="auto"/>
                <w:right w:val="none" w:sz="0" w:space="0" w:color="auto"/>
              </w:divBdr>
            </w:div>
            <w:div w:id="1673607097">
              <w:marLeft w:val="0"/>
              <w:marRight w:val="0"/>
              <w:marTop w:val="0"/>
              <w:marBottom w:val="0"/>
              <w:divBdr>
                <w:top w:val="none" w:sz="0" w:space="0" w:color="auto"/>
                <w:left w:val="none" w:sz="0" w:space="0" w:color="auto"/>
                <w:bottom w:val="none" w:sz="0" w:space="0" w:color="auto"/>
                <w:right w:val="none" w:sz="0" w:space="0" w:color="auto"/>
              </w:divBdr>
            </w:div>
            <w:div w:id="1556357942">
              <w:marLeft w:val="0"/>
              <w:marRight w:val="0"/>
              <w:marTop w:val="0"/>
              <w:marBottom w:val="0"/>
              <w:divBdr>
                <w:top w:val="none" w:sz="0" w:space="0" w:color="auto"/>
                <w:left w:val="none" w:sz="0" w:space="0" w:color="auto"/>
                <w:bottom w:val="none" w:sz="0" w:space="0" w:color="auto"/>
                <w:right w:val="none" w:sz="0" w:space="0" w:color="auto"/>
              </w:divBdr>
            </w:div>
            <w:div w:id="1972595699">
              <w:marLeft w:val="0"/>
              <w:marRight w:val="0"/>
              <w:marTop w:val="0"/>
              <w:marBottom w:val="0"/>
              <w:divBdr>
                <w:top w:val="none" w:sz="0" w:space="0" w:color="auto"/>
                <w:left w:val="none" w:sz="0" w:space="0" w:color="auto"/>
                <w:bottom w:val="none" w:sz="0" w:space="0" w:color="auto"/>
                <w:right w:val="none" w:sz="0" w:space="0" w:color="auto"/>
              </w:divBdr>
              <w:divsChild>
                <w:div w:id="1533761589">
                  <w:marLeft w:val="0"/>
                  <w:marRight w:val="0"/>
                  <w:marTop w:val="0"/>
                  <w:marBottom w:val="0"/>
                  <w:divBdr>
                    <w:top w:val="none" w:sz="0" w:space="0" w:color="auto"/>
                    <w:left w:val="none" w:sz="0" w:space="0" w:color="auto"/>
                    <w:bottom w:val="none" w:sz="0" w:space="0" w:color="auto"/>
                    <w:right w:val="none" w:sz="0" w:space="0" w:color="auto"/>
                  </w:divBdr>
                </w:div>
                <w:div w:id="307906396">
                  <w:marLeft w:val="0"/>
                  <w:marRight w:val="0"/>
                  <w:marTop w:val="0"/>
                  <w:marBottom w:val="0"/>
                  <w:divBdr>
                    <w:top w:val="none" w:sz="0" w:space="0" w:color="auto"/>
                    <w:left w:val="none" w:sz="0" w:space="0" w:color="auto"/>
                    <w:bottom w:val="none" w:sz="0" w:space="0" w:color="auto"/>
                    <w:right w:val="none" w:sz="0" w:space="0" w:color="auto"/>
                  </w:divBdr>
                </w:div>
                <w:div w:id="790972568">
                  <w:marLeft w:val="0"/>
                  <w:marRight w:val="0"/>
                  <w:marTop w:val="0"/>
                  <w:marBottom w:val="0"/>
                  <w:divBdr>
                    <w:top w:val="none" w:sz="0" w:space="0" w:color="auto"/>
                    <w:left w:val="none" w:sz="0" w:space="0" w:color="auto"/>
                    <w:bottom w:val="none" w:sz="0" w:space="0" w:color="auto"/>
                    <w:right w:val="none" w:sz="0" w:space="0" w:color="auto"/>
                  </w:divBdr>
                </w:div>
                <w:div w:id="440683018">
                  <w:marLeft w:val="0"/>
                  <w:marRight w:val="0"/>
                  <w:marTop w:val="0"/>
                  <w:marBottom w:val="0"/>
                  <w:divBdr>
                    <w:top w:val="none" w:sz="0" w:space="0" w:color="auto"/>
                    <w:left w:val="none" w:sz="0" w:space="0" w:color="auto"/>
                    <w:bottom w:val="none" w:sz="0" w:space="0" w:color="auto"/>
                    <w:right w:val="none" w:sz="0" w:space="0" w:color="auto"/>
                  </w:divBdr>
                </w:div>
                <w:div w:id="175581639">
                  <w:marLeft w:val="0"/>
                  <w:marRight w:val="0"/>
                  <w:marTop w:val="0"/>
                  <w:marBottom w:val="0"/>
                  <w:divBdr>
                    <w:top w:val="none" w:sz="0" w:space="0" w:color="auto"/>
                    <w:left w:val="none" w:sz="0" w:space="0" w:color="auto"/>
                    <w:bottom w:val="none" w:sz="0" w:space="0" w:color="auto"/>
                    <w:right w:val="none" w:sz="0" w:space="0" w:color="auto"/>
                  </w:divBdr>
                </w:div>
                <w:div w:id="153865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1748">
          <w:marLeft w:val="0"/>
          <w:marRight w:val="0"/>
          <w:marTop w:val="0"/>
          <w:marBottom w:val="0"/>
          <w:divBdr>
            <w:top w:val="none" w:sz="0" w:space="0" w:color="auto"/>
            <w:left w:val="none" w:sz="0" w:space="0" w:color="auto"/>
            <w:bottom w:val="none" w:sz="0" w:space="0" w:color="auto"/>
            <w:right w:val="none" w:sz="0" w:space="0" w:color="auto"/>
          </w:divBdr>
          <w:divsChild>
            <w:div w:id="1756436217">
              <w:marLeft w:val="0"/>
              <w:marRight w:val="0"/>
              <w:marTop w:val="0"/>
              <w:marBottom w:val="0"/>
              <w:divBdr>
                <w:top w:val="none" w:sz="0" w:space="0" w:color="auto"/>
                <w:left w:val="none" w:sz="0" w:space="0" w:color="auto"/>
                <w:bottom w:val="none" w:sz="0" w:space="0" w:color="auto"/>
                <w:right w:val="none" w:sz="0" w:space="0" w:color="auto"/>
              </w:divBdr>
            </w:div>
            <w:div w:id="1544246800">
              <w:marLeft w:val="0"/>
              <w:marRight w:val="0"/>
              <w:marTop w:val="0"/>
              <w:marBottom w:val="0"/>
              <w:divBdr>
                <w:top w:val="none" w:sz="0" w:space="0" w:color="auto"/>
                <w:left w:val="none" w:sz="0" w:space="0" w:color="auto"/>
                <w:bottom w:val="none" w:sz="0" w:space="0" w:color="auto"/>
                <w:right w:val="none" w:sz="0" w:space="0" w:color="auto"/>
              </w:divBdr>
            </w:div>
            <w:div w:id="1471898624">
              <w:marLeft w:val="0"/>
              <w:marRight w:val="0"/>
              <w:marTop w:val="0"/>
              <w:marBottom w:val="0"/>
              <w:divBdr>
                <w:top w:val="none" w:sz="0" w:space="0" w:color="auto"/>
                <w:left w:val="none" w:sz="0" w:space="0" w:color="auto"/>
                <w:bottom w:val="none" w:sz="0" w:space="0" w:color="auto"/>
                <w:right w:val="none" w:sz="0" w:space="0" w:color="auto"/>
              </w:divBdr>
            </w:div>
            <w:div w:id="2024818209">
              <w:marLeft w:val="0"/>
              <w:marRight w:val="0"/>
              <w:marTop w:val="0"/>
              <w:marBottom w:val="0"/>
              <w:divBdr>
                <w:top w:val="none" w:sz="0" w:space="0" w:color="auto"/>
                <w:left w:val="none" w:sz="0" w:space="0" w:color="auto"/>
                <w:bottom w:val="none" w:sz="0" w:space="0" w:color="auto"/>
                <w:right w:val="none" w:sz="0" w:space="0" w:color="auto"/>
              </w:divBdr>
            </w:div>
            <w:div w:id="17511817">
              <w:marLeft w:val="0"/>
              <w:marRight w:val="0"/>
              <w:marTop w:val="0"/>
              <w:marBottom w:val="0"/>
              <w:divBdr>
                <w:top w:val="none" w:sz="0" w:space="0" w:color="auto"/>
                <w:left w:val="none" w:sz="0" w:space="0" w:color="auto"/>
                <w:bottom w:val="none" w:sz="0" w:space="0" w:color="auto"/>
                <w:right w:val="none" w:sz="0" w:space="0" w:color="auto"/>
              </w:divBdr>
            </w:div>
            <w:div w:id="1804225998">
              <w:marLeft w:val="0"/>
              <w:marRight w:val="0"/>
              <w:marTop w:val="0"/>
              <w:marBottom w:val="0"/>
              <w:divBdr>
                <w:top w:val="none" w:sz="0" w:space="0" w:color="auto"/>
                <w:left w:val="none" w:sz="0" w:space="0" w:color="auto"/>
                <w:bottom w:val="none" w:sz="0" w:space="0" w:color="auto"/>
                <w:right w:val="none" w:sz="0" w:space="0" w:color="auto"/>
              </w:divBdr>
            </w:div>
            <w:div w:id="1892034023">
              <w:marLeft w:val="0"/>
              <w:marRight w:val="0"/>
              <w:marTop w:val="0"/>
              <w:marBottom w:val="0"/>
              <w:divBdr>
                <w:top w:val="none" w:sz="0" w:space="0" w:color="auto"/>
                <w:left w:val="none" w:sz="0" w:space="0" w:color="auto"/>
                <w:bottom w:val="none" w:sz="0" w:space="0" w:color="auto"/>
                <w:right w:val="none" w:sz="0" w:space="0" w:color="auto"/>
              </w:divBdr>
              <w:divsChild>
                <w:div w:id="1701122463">
                  <w:marLeft w:val="0"/>
                  <w:marRight w:val="0"/>
                  <w:marTop w:val="0"/>
                  <w:marBottom w:val="0"/>
                  <w:divBdr>
                    <w:top w:val="none" w:sz="0" w:space="0" w:color="auto"/>
                    <w:left w:val="none" w:sz="0" w:space="0" w:color="auto"/>
                    <w:bottom w:val="none" w:sz="0" w:space="0" w:color="auto"/>
                    <w:right w:val="none" w:sz="0" w:space="0" w:color="auto"/>
                  </w:divBdr>
                </w:div>
                <w:div w:id="390345089">
                  <w:marLeft w:val="0"/>
                  <w:marRight w:val="0"/>
                  <w:marTop w:val="0"/>
                  <w:marBottom w:val="0"/>
                  <w:divBdr>
                    <w:top w:val="none" w:sz="0" w:space="0" w:color="auto"/>
                    <w:left w:val="none" w:sz="0" w:space="0" w:color="auto"/>
                    <w:bottom w:val="none" w:sz="0" w:space="0" w:color="auto"/>
                    <w:right w:val="none" w:sz="0" w:space="0" w:color="auto"/>
                  </w:divBdr>
                </w:div>
                <w:div w:id="1142770939">
                  <w:marLeft w:val="0"/>
                  <w:marRight w:val="0"/>
                  <w:marTop w:val="0"/>
                  <w:marBottom w:val="0"/>
                  <w:divBdr>
                    <w:top w:val="none" w:sz="0" w:space="0" w:color="auto"/>
                    <w:left w:val="none" w:sz="0" w:space="0" w:color="auto"/>
                    <w:bottom w:val="none" w:sz="0" w:space="0" w:color="auto"/>
                    <w:right w:val="none" w:sz="0" w:space="0" w:color="auto"/>
                  </w:divBdr>
                </w:div>
                <w:div w:id="1201547918">
                  <w:marLeft w:val="0"/>
                  <w:marRight w:val="0"/>
                  <w:marTop w:val="0"/>
                  <w:marBottom w:val="0"/>
                  <w:divBdr>
                    <w:top w:val="none" w:sz="0" w:space="0" w:color="auto"/>
                    <w:left w:val="none" w:sz="0" w:space="0" w:color="auto"/>
                    <w:bottom w:val="none" w:sz="0" w:space="0" w:color="auto"/>
                    <w:right w:val="none" w:sz="0" w:space="0" w:color="auto"/>
                  </w:divBdr>
                </w:div>
                <w:div w:id="639262262">
                  <w:marLeft w:val="0"/>
                  <w:marRight w:val="0"/>
                  <w:marTop w:val="0"/>
                  <w:marBottom w:val="0"/>
                  <w:divBdr>
                    <w:top w:val="none" w:sz="0" w:space="0" w:color="auto"/>
                    <w:left w:val="none" w:sz="0" w:space="0" w:color="auto"/>
                    <w:bottom w:val="none" w:sz="0" w:space="0" w:color="auto"/>
                    <w:right w:val="none" w:sz="0" w:space="0" w:color="auto"/>
                  </w:divBdr>
                </w:div>
                <w:div w:id="142811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74376">
          <w:marLeft w:val="0"/>
          <w:marRight w:val="0"/>
          <w:marTop w:val="0"/>
          <w:marBottom w:val="0"/>
          <w:divBdr>
            <w:top w:val="none" w:sz="0" w:space="0" w:color="auto"/>
            <w:left w:val="none" w:sz="0" w:space="0" w:color="auto"/>
            <w:bottom w:val="none" w:sz="0" w:space="0" w:color="auto"/>
            <w:right w:val="none" w:sz="0" w:space="0" w:color="auto"/>
          </w:divBdr>
          <w:divsChild>
            <w:div w:id="1307658720">
              <w:marLeft w:val="0"/>
              <w:marRight w:val="0"/>
              <w:marTop w:val="0"/>
              <w:marBottom w:val="0"/>
              <w:divBdr>
                <w:top w:val="none" w:sz="0" w:space="0" w:color="auto"/>
                <w:left w:val="none" w:sz="0" w:space="0" w:color="auto"/>
                <w:bottom w:val="none" w:sz="0" w:space="0" w:color="auto"/>
                <w:right w:val="none" w:sz="0" w:space="0" w:color="auto"/>
              </w:divBdr>
            </w:div>
            <w:div w:id="868376966">
              <w:marLeft w:val="0"/>
              <w:marRight w:val="0"/>
              <w:marTop w:val="0"/>
              <w:marBottom w:val="0"/>
              <w:divBdr>
                <w:top w:val="none" w:sz="0" w:space="0" w:color="auto"/>
                <w:left w:val="none" w:sz="0" w:space="0" w:color="auto"/>
                <w:bottom w:val="none" w:sz="0" w:space="0" w:color="auto"/>
                <w:right w:val="none" w:sz="0" w:space="0" w:color="auto"/>
              </w:divBdr>
            </w:div>
            <w:div w:id="1696886632">
              <w:marLeft w:val="0"/>
              <w:marRight w:val="0"/>
              <w:marTop w:val="0"/>
              <w:marBottom w:val="0"/>
              <w:divBdr>
                <w:top w:val="none" w:sz="0" w:space="0" w:color="auto"/>
                <w:left w:val="none" w:sz="0" w:space="0" w:color="auto"/>
                <w:bottom w:val="none" w:sz="0" w:space="0" w:color="auto"/>
                <w:right w:val="none" w:sz="0" w:space="0" w:color="auto"/>
              </w:divBdr>
              <w:divsChild>
                <w:div w:id="1691756111">
                  <w:marLeft w:val="0"/>
                  <w:marRight w:val="0"/>
                  <w:marTop w:val="0"/>
                  <w:marBottom w:val="0"/>
                  <w:divBdr>
                    <w:top w:val="none" w:sz="0" w:space="0" w:color="auto"/>
                    <w:left w:val="none" w:sz="0" w:space="0" w:color="auto"/>
                    <w:bottom w:val="none" w:sz="0" w:space="0" w:color="auto"/>
                    <w:right w:val="none" w:sz="0" w:space="0" w:color="auto"/>
                  </w:divBdr>
                </w:div>
                <w:div w:id="77131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92895">
      <w:bodyDiv w:val="1"/>
      <w:marLeft w:val="0"/>
      <w:marRight w:val="0"/>
      <w:marTop w:val="0"/>
      <w:marBottom w:val="0"/>
      <w:divBdr>
        <w:top w:val="none" w:sz="0" w:space="0" w:color="auto"/>
        <w:left w:val="none" w:sz="0" w:space="0" w:color="auto"/>
        <w:bottom w:val="none" w:sz="0" w:space="0" w:color="auto"/>
        <w:right w:val="none" w:sz="0" w:space="0" w:color="auto"/>
      </w:divBdr>
      <w:divsChild>
        <w:div w:id="753012447">
          <w:marLeft w:val="0"/>
          <w:marRight w:val="0"/>
          <w:marTop w:val="0"/>
          <w:marBottom w:val="120"/>
          <w:divBdr>
            <w:top w:val="single" w:sz="6" w:space="0" w:color="D5DDC6"/>
            <w:left w:val="single" w:sz="24" w:space="0" w:color="66BB55"/>
            <w:bottom w:val="single" w:sz="6" w:space="0" w:color="D5DDC6"/>
            <w:right w:val="single" w:sz="6" w:space="0" w:color="D5DDC6"/>
          </w:divBdr>
        </w:div>
        <w:div w:id="1361852575">
          <w:marLeft w:val="0"/>
          <w:marRight w:val="0"/>
          <w:marTop w:val="0"/>
          <w:marBottom w:val="120"/>
          <w:divBdr>
            <w:top w:val="single" w:sz="6" w:space="0" w:color="D5DDC6"/>
            <w:left w:val="single" w:sz="24" w:space="0" w:color="66BB55"/>
            <w:bottom w:val="single" w:sz="6" w:space="0" w:color="D5DDC6"/>
            <w:right w:val="single" w:sz="6" w:space="0" w:color="D5DDC6"/>
          </w:divBdr>
          <w:divsChild>
            <w:div w:id="1547332671">
              <w:marLeft w:val="0"/>
              <w:marRight w:val="0"/>
              <w:marTop w:val="0"/>
              <w:marBottom w:val="0"/>
              <w:divBdr>
                <w:top w:val="none" w:sz="0" w:space="0" w:color="auto"/>
                <w:left w:val="none" w:sz="0" w:space="0" w:color="auto"/>
                <w:bottom w:val="none" w:sz="0" w:space="0" w:color="auto"/>
                <w:right w:val="none" w:sz="0" w:space="0" w:color="auto"/>
              </w:divBdr>
            </w:div>
          </w:divsChild>
        </w:div>
        <w:div w:id="449128744">
          <w:marLeft w:val="0"/>
          <w:marRight w:val="0"/>
          <w:marTop w:val="0"/>
          <w:marBottom w:val="120"/>
          <w:divBdr>
            <w:top w:val="single" w:sz="6" w:space="0" w:color="D5DDC6"/>
            <w:left w:val="single" w:sz="24" w:space="0" w:color="66BB55"/>
            <w:bottom w:val="single" w:sz="6" w:space="0" w:color="D5DDC6"/>
            <w:right w:val="single" w:sz="6" w:space="0" w:color="D5DDC6"/>
          </w:divBdr>
          <w:divsChild>
            <w:div w:id="868877897">
              <w:marLeft w:val="0"/>
              <w:marRight w:val="0"/>
              <w:marTop w:val="0"/>
              <w:marBottom w:val="0"/>
              <w:divBdr>
                <w:top w:val="none" w:sz="0" w:space="0" w:color="auto"/>
                <w:left w:val="none" w:sz="0" w:space="0" w:color="auto"/>
                <w:bottom w:val="none" w:sz="0" w:space="0" w:color="auto"/>
                <w:right w:val="none" w:sz="0" w:space="0" w:color="auto"/>
              </w:divBdr>
            </w:div>
          </w:divsChild>
        </w:div>
        <w:div w:id="1235092063">
          <w:marLeft w:val="0"/>
          <w:marRight w:val="0"/>
          <w:marTop w:val="0"/>
          <w:marBottom w:val="120"/>
          <w:divBdr>
            <w:top w:val="single" w:sz="6" w:space="0" w:color="D5DDC6"/>
            <w:left w:val="single" w:sz="24" w:space="0" w:color="66BB55"/>
            <w:bottom w:val="single" w:sz="6" w:space="0" w:color="D5DDC6"/>
            <w:right w:val="single" w:sz="6" w:space="0" w:color="D5DDC6"/>
          </w:divBdr>
        </w:div>
        <w:div w:id="388574558">
          <w:marLeft w:val="0"/>
          <w:marRight w:val="0"/>
          <w:marTop w:val="0"/>
          <w:marBottom w:val="120"/>
          <w:divBdr>
            <w:top w:val="single" w:sz="6" w:space="0" w:color="D5DDC6"/>
            <w:left w:val="single" w:sz="24" w:space="0" w:color="66BB55"/>
            <w:bottom w:val="single" w:sz="6" w:space="0" w:color="D5DDC6"/>
            <w:right w:val="single" w:sz="6" w:space="0" w:color="D5DDC6"/>
          </w:divBdr>
        </w:div>
        <w:div w:id="1478454669">
          <w:marLeft w:val="0"/>
          <w:marRight w:val="0"/>
          <w:marTop w:val="0"/>
          <w:marBottom w:val="120"/>
          <w:divBdr>
            <w:top w:val="single" w:sz="6" w:space="0" w:color="D5DDC6"/>
            <w:left w:val="single" w:sz="24" w:space="0" w:color="66BB55"/>
            <w:bottom w:val="single" w:sz="6" w:space="0" w:color="D5DDC6"/>
            <w:right w:val="single" w:sz="6" w:space="0" w:color="D5DDC6"/>
          </w:divBdr>
        </w:div>
        <w:div w:id="1359160802">
          <w:marLeft w:val="0"/>
          <w:marRight w:val="0"/>
          <w:marTop w:val="0"/>
          <w:marBottom w:val="120"/>
          <w:divBdr>
            <w:top w:val="single" w:sz="6" w:space="0" w:color="D5DDC6"/>
            <w:left w:val="single" w:sz="24" w:space="0" w:color="66BB55"/>
            <w:bottom w:val="single" w:sz="6" w:space="0" w:color="D5DDC6"/>
            <w:right w:val="single" w:sz="6" w:space="0" w:color="D5DDC6"/>
          </w:divBdr>
        </w:div>
        <w:div w:id="1973946363">
          <w:marLeft w:val="0"/>
          <w:marRight w:val="0"/>
          <w:marTop w:val="0"/>
          <w:marBottom w:val="120"/>
          <w:divBdr>
            <w:top w:val="single" w:sz="6" w:space="0" w:color="D5DDC6"/>
            <w:left w:val="single" w:sz="24" w:space="0" w:color="66BB55"/>
            <w:bottom w:val="single" w:sz="6" w:space="0" w:color="D5DDC6"/>
            <w:right w:val="single" w:sz="6" w:space="0" w:color="D5DDC6"/>
          </w:divBdr>
        </w:div>
        <w:div w:id="777525988">
          <w:marLeft w:val="0"/>
          <w:marRight w:val="0"/>
          <w:marTop w:val="0"/>
          <w:marBottom w:val="120"/>
          <w:divBdr>
            <w:top w:val="single" w:sz="6" w:space="0" w:color="D5DDC6"/>
            <w:left w:val="single" w:sz="24" w:space="0" w:color="66BB55"/>
            <w:bottom w:val="single" w:sz="6" w:space="0" w:color="D5DDC6"/>
            <w:right w:val="single" w:sz="6" w:space="0" w:color="D5DDC6"/>
          </w:divBdr>
        </w:div>
        <w:div w:id="346177177">
          <w:marLeft w:val="0"/>
          <w:marRight w:val="0"/>
          <w:marTop w:val="0"/>
          <w:marBottom w:val="120"/>
          <w:divBdr>
            <w:top w:val="single" w:sz="6" w:space="0" w:color="D5DDC6"/>
            <w:left w:val="single" w:sz="24" w:space="0" w:color="66BB55"/>
            <w:bottom w:val="single" w:sz="6" w:space="0" w:color="D5DDC6"/>
            <w:right w:val="single" w:sz="6" w:space="0" w:color="D5DDC6"/>
          </w:divBdr>
        </w:div>
        <w:div w:id="1285846720">
          <w:marLeft w:val="0"/>
          <w:marRight w:val="0"/>
          <w:marTop w:val="0"/>
          <w:marBottom w:val="120"/>
          <w:divBdr>
            <w:top w:val="single" w:sz="6" w:space="0" w:color="D5DDC6"/>
            <w:left w:val="single" w:sz="24" w:space="0" w:color="66BB55"/>
            <w:bottom w:val="single" w:sz="6" w:space="0" w:color="D5DDC6"/>
            <w:right w:val="single" w:sz="6" w:space="0" w:color="D5DDC6"/>
          </w:divBdr>
        </w:div>
        <w:div w:id="2004819351">
          <w:marLeft w:val="0"/>
          <w:marRight w:val="0"/>
          <w:marTop w:val="0"/>
          <w:marBottom w:val="120"/>
          <w:divBdr>
            <w:top w:val="single" w:sz="6" w:space="0" w:color="D5DDC6"/>
            <w:left w:val="single" w:sz="24" w:space="0" w:color="66BB55"/>
            <w:bottom w:val="single" w:sz="6" w:space="0" w:color="D5DDC6"/>
            <w:right w:val="single" w:sz="6" w:space="0" w:color="D5DDC6"/>
          </w:divBdr>
        </w:div>
        <w:div w:id="1317563457">
          <w:marLeft w:val="0"/>
          <w:marRight w:val="0"/>
          <w:marTop w:val="0"/>
          <w:marBottom w:val="120"/>
          <w:divBdr>
            <w:top w:val="single" w:sz="6" w:space="0" w:color="D5DDC6"/>
            <w:left w:val="single" w:sz="24" w:space="0" w:color="66BB55"/>
            <w:bottom w:val="single" w:sz="6" w:space="0" w:color="D5DDC6"/>
            <w:right w:val="single" w:sz="6" w:space="0" w:color="D5DDC6"/>
          </w:divBdr>
        </w:div>
        <w:div w:id="1442992034">
          <w:marLeft w:val="0"/>
          <w:marRight w:val="0"/>
          <w:marTop w:val="0"/>
          <w:marBottom w:val="120"/>
          <w:divBdr>
            <w:top w:val="single" w:sz="6" w:space="0" w:color="D5DDC6"/>
            <w:left w:val="single" w:sz="24" w:space="0" w:color="66BB55"/>
            <w:bottom w:val="single" w:sz="6" w:space="0" w:color="D5DDC6"/>
            <w:right w:val="single" w:sz="6" w:space="0" w:color="D5DDC6"/>
          </w:divBdr>
        </w:div>
        <w:div w:id="823932657">
          <w:marLeft w:val="0"/>
          <w:marRight w:val="0"/>
          <w:marTop w:val="0"/>
          <w:marBottom w:val="120"/>
          <w:divBdr>
            <w:top w:val="single" w:sz="6" w:space="0" w:color="D5DDC6"/>
            <w:left w:val="single" w:sz="24" w:space="0" w:color="66BB55"/>
            <w:bottom w:val="single" w:sz="6" w:space="0" w:color="D5DDC6"/>
            <w:right w:val="single" w:sz="6" w:space="0" w:color="D5DDC6"/>
          </w:divBdr>
        </w:div>
        <w:div w:id="539366142">
          <w:marLeft w:val="0"/>
          <w:marRight w:val="0"/>
          <w:marTop w:val="0"/>
          <w:marBottom w:val="120"/>
          <w:divBdr>
            <w:top w:val="single" w:sz="6" w:space="0" w:color="D5DDC6"/>
            <w:left w:val="single" w:sz="24" w:space="0" w:color="66BB55"/>
            <w:bottom w:val="single" w:sz="6" w:space="0" w:color="D5DDC6"/>
            <w:right w:val="single" w:sz="6" w:space="0" w:color="D5DDC6"/>
          </w:divBdr>
        </w:div>
        <w:div w:id="872423856">
          <w:marLeft w:val="0"/>
          <w:marRight w:val="0"/>
          <w:marTop w:val="0"/>
          <w:marBottom w:val="120"/>
          <w:divBdr>
            <w:top w:val="single" w:sz="6" w:space="0" w:color="D5DDC6"/>
            <w:left w:val="single" w:sz="24" w:space="0" w:color="66BB55"/>
            <w:bottom w:val="single" w:sz="6" w:space="0" w:color="D5DDC6"/>
            <w:right w:val="single" w:sz="6" w:space="0" w:color="D5DDC6"/>
          </w:divBdr>
        </w:div>
        <w:div w:id="1615870306">
          <w:marLeft w:val="0"/>
          <w:marRight w:val="0"/>
          <w:marTop w:val="0"/>
          <w:marBottom w:val="120"/>
          <w:divBdr>
            <w:top w:val="single" w:sz="6" w:space="0" w:color="D5DDC6"/>
            <w:left w:val="single" w:sz="24" w:space="0" w:color="66BB55"/>
            <w:bottom w:val="single" w:sz="6" w:space="0" w:color="D5DDC6"/>
            <w:right w:val="single" w:sz="6" w:space="0" w:color="D5DDC6"/>
          </w:divBdr>
        </w:div>
        <w:div w:id="481852747">
          <w:marLeft w:val="0"/>
          <w:marRight w:val="0"/>
          <w:marTop w:val="0"/>
          <w:marBottom w:val="120"/>
          <w:divBdr>
            <w:top w:val="single" w:sz="6" w:space="0" w:color="D5DDC6"/>
            <w:left w:val="single" w:sz="24" w:space="0" w:color="66BB55"/>
            <w:bottom w:val="single" w:sz="6" w:space="0" w:color="D5DDC6"/>
            <w:right w:val="single" w:sz="6" w:space="0" w:color="D5DDC6"/>
          </w:divBdr>
        </w:div>
        <w:div w:id="914969155">
          <w:marLeft w:val="0"/>
          <w:marRight w:val="0"/>
          <w:marTop w:val="0"/>
          <w:marBottom w:val="120"/>
          <w:divBdr>
            <w:top w:val="single" w:sz="6" w:space="0" w:color="D5DDC6"/>
            <w:left w:val="single" w:sz="24" w:space="0" w:color="66BB55"/>
            <w:bottom w:val="single" w:sz="6" w:space="0" w:color="D5DDC6"/>
            <w:right w:val="single" w:sz="6" w:space="0" w:color="D5DDC6"/>
          </w:divBdr>
        </w:div>
        <w:div w:id="1434520134">
          <w:marLeft w:val="0"/>
          <w:marRight w:val="0"/>
          <w:marTop w:val="0"/>
          <w:marBottom w:val="120"/>
          <w:divBdr>
            <w:top w:val="single" w:sz="6" w:space="0" w:color="D5DDC6"/>
            <w:left w:val="single" w:sz="24" w:space="0" w:color="66BB55"/>
            <w:bottom w:val="single" w:sz="6" w:space="0" w:color="D5DDC6"/>
            <w:right w:val="single" w:sz="6" w:space="0" w:color="D5DDC6"/>
          </w:divBdr>
        </w:div>
        <w:div w:id="512185966">
          <w:marLeft w:val="0"/>
          <w:marRight w:val="0"/>
          <w:marTop w:val="0"/>
          <w:marBottom w:val="120"/>
          <w:divBdr>
            <w:top w:val="single" w:sz="6" w:space="0" w:color="D5DDC6"/>
            <w:left w:val="single" w:sz="24" w:space="0" w:color="66BB55"/>
            <w:bottom w:val="single" w:sz="6" w:space="0" w:color="D5DDC6"/>
            <w:right w:val="single" w:sz="6" w:space="0" w:color="D5DDC6"/>
          </w:divBdr>
        </w:div>
        <w:div w:id="734162708">
          <w:marLeft w:val="0"/>
          <w:marRight w:val="0"/>
          <w:marTop w:val="0"/>
          <w:marBottom w:val="120"/>
          <w:divBdr>
            <w:top w:val="single" w:sz="6" w:space="0" w:color="D5DDC6"/>
            <w:left w:val="single" w:sz="24" w:space="0" w:color="66BB55"/>
            <w:bottom w:val="single" w:sz="6" w:space="0" w:color="D5DDC6"/>
            <w:right w:val="single" w:sz="6" w:space="0" w:color="D5DDC6"/>
          </w:divBdr>
        </w:div>
        <w:div w:id="620500882">
          <w:marLeft w:val="0"/>
          <w:marRight w:val="0"/>
          <w:marTop w:val="0"/>
          <w:marBottom w:val="120"/>
          <w:divBdr>
            <w:top w:val="single" w:sz="6" w:space="0" w:color="D5DDC6"/>
            <w:left w:val="single" w:sz="24" w:space="0" w:color="66BB55"/>
            <w:bottom w:val="single" w:sz="6" w:space="0" w:color="D5DDC6"/>
            <w:right w:val="single" w:sz="6" w:space="0" w:color="D5DDC6"/>
          </w:divBdr>
        </w:div>
        <w:div w:id="2016374689">
          <w:marLeft w:val="0"/>
          <w:marRight w:val="0"/>
          <w:marTop w:val="0"/>
          <w:marBottom w:val="120"/>
          <w:divBdr>
            <w:top w:val="single" w:sz="6" w:space="0" w:color="D5DDC6"/>
            <w:left w:val="single" w:sz="24" w:space="0" w:color="66BB55"/>
            <w:bottom w:val="single" w:sz="6" w:space="0" w:color="D5DDC6"/>
            <w:right w:val="single" w:sz="6" w:space="0" w:color="D5DDC6"/>
          </w:divBdr>
        </w:div>
        <w:div w:id="665283173">
          <w:marLeft w:val="0"/>
          <w:marRight w:val="0"/>
          <w:marTop w:val="0"/>
          <w:marBottom w:val="120"/>
          <w:divBdr>
            <w:top w:val="single" w:sz="6" w:space="0" w:color="D5DDC6"/>
            <w:left w:val="single" w:sz="24" w:space="0" w:color="66BB55"/>
            <w:bottom w:val="single" w:sz="6" w:space="0" w:color="D5DDC6"/>
            <w:right w:val="single" w:sz="6" w:space="0" w:color="D5DDC6"/>
          </w:divBdr>
        </w:div>
        <w:div w:id="519592226">
          <w:marLeft w:val="0"/>
          <w:marRight w:val="0"/>
          <w:marTop w:val="0"/>
          <w:marBottom w:val="120"/>
          <w:divBdr>
            <w:top w:val="single" w:sz="6" w:space="0" w:color="D5DDC6"/>
            <w:left w:val="single" w:sz="24" w:space="0" w:color="66BB55"/>
            <w:bottom w:val="single" w:sz="6" w:space="0" w:color="D5DDC6"/>
            <w:right w:val="single" w:sz="6" w:space="0" w:color="D5DDC6"/>
          </w:divBdr>
        </w:div>
        <w:div w:id="599146266">
          <w:marLeft w:val="0"/>
          <w:marRight w:val="0"/>
          <w:marTop w:val="0"/>
          <w:marBottom w:val="120"/>
          <w:divBdr>
            <w:top w:val="single" w:sz="6" w:space="0" w:color="D5DDC6"/>
            <w:left w:val="single" w:sz="24" w:space="0" w:color="66BB55"/>
            <w:bottom w:val="single" w:sz="6" w:space="0" w:color="D5DDC6"/>
            <w:right w:val="single" w:sz="6" w:space="0" w:color="D5DDC6"/>
          </w:divBdr>
        </w:div>
        <w:div w:id="2081364009">
          <w:marLeft w:val="0"/>
          <w:marRight w:val="0"/>
          <w:marTop w:val="0"/>
          <w:marBottom w:val="120"/>
          <w:divBdr>
            <w:top w:val="single" w:sz="6" w:space="0" w:color="D5DDC6"/>
            <w:left w:val="single" w:sz="24" w:space="0" w:color="66BB55"/>
            <w:bottom w:val="single" w:sz="6" w:space="0" w:color="D5DDC6"/>
            <w:right w:val="single" w:sz="6" w:space="0" w:color="D5DDC6"/>
          </w:divBdr>
        </w:div>
        <w:div w:id="1577325773">
          <w:marLeft w:val="0"/>
          <w:marRight w:val="0"/>
          <w:marTop w:val="0"/>
          <w:marBottom w:val="120"/>
          <w:divBdr>
            <w:top w:val="single" w:sz="6" w:space="0" w:color="D5DDC6"/>
            <w:left w:val="single" w:sz="24" w:space="0" w:color="66BB55"/>
            <w:bottom w:val="single" w:sz="6" w:space="0" w:color="D5DDC6"/>
            <w:right w:val="single" w:sz="6" w:space="0" w:color="D5DDC6"/>
          </w:divBdr>
        </w:div>
        <w:div w:id="1426608823">
          <w:marLeft w:val="0"/>
          <w:marRight w:val="0"/>
          <w:marTop w:val="0"/>
          <w:marBottom w:val="120"/>
          <w:divBdr>
            <w:top w:val="single" w:sz="6" w:space="0" w:color="D5DDC6"/>
            <w:left w:val="single" w:sz="24" w:space="0" w:color="66BB55"/>
            <w:bottom w:val="single" w:sz="6" w:space="0" w:color="D5DDC6"/>
            <w:right w:val="single" w:sz="6" w:space="0" w:color="D5DDC6"/>
          </w:divBdr>
        </w:div>
        <w:div w:id="1423913343">
          <w:marLeft w:val="0"/>
          <w:marRight w:val="0"/>
          <w:marTop w:val="0"/>
          <w:marBottom w:val="120"/>
          <w:divBdr>
            <w:top w:val="single" w:sz="6" w:space="0" w:color="D5DDC6"/>
            <w:left w:val="single" w:sz="24" w:space="0" w:color="66BB55"/>
            <w:bottom w:val="single" w:sz="6" w:space="0" w:color="D5DDC6"/>
            <w:right w:val="single" w:sz="6" w:space="0" w:color="D5DDC6"/>
          </w:divBdr>
        </w:div>
        <w:div w:id="1828009221">
          <w:marLeft w:val="0"/>
          <w:marRight w:val="0"/>
          <w:marTop w:val="0"/>
          <w:marBottom w:val="120"/>
          <w:divBdr>
            <w:top w:val="single" w:sz="6" w:space="0" w:color="D5DDC6"/>
            <w:left w:val="single" w:sz="24" w:space="0" w:color="66BB55"/>
            <w:bottom w:val="single" w:sz="6" w:space="0" w:color="D5DDC6"/>
            <w:right w:val="single" w:sz="6" w:space="0" w:color="D5DDC6"/>
          </w:divBdr>
        </w:div>
        <w:div w:id="472796235">
          <w:marLeft w:val="0"/>
          <w:marRight w:val="0"/>
          <w:marTop w:val="0"/>
          <w:marBottom w:val="120"/>
          <w:divBdr>
            <w:top w:val="single" w:sz="6" w:space="0" w:color="D5DDC6"/>
            <w:left w:val="single" w:sz="24" w:space="0" w:color="66BB55"/>
            <w:bottom w:val="single" w:sz="6" w:space="0" w:color="D5DDC6"/>
            <w:right w:val="single" w:sz="6" w:space="0" w:color="D5DDC6"/>
          </w:divBdr>
        </w:div>
        <w:div w:id="330498263">
          <w:marLeft w:val="0"/>
          <w:marRight w:val="0"/>
          <w:marTop w:val="0"/>
          <w:marBottom w:val="120"/>
          <w:divBdr>
            <w:top w:val="single" w:sz="6" w:space="0" w:color="D5DDC6"/>
            <w:left w:val="single" w:sz="24" w:space="0" w:color="66BB55"/>
            <w:bottom w:val="single" w:sz="6" w:space="0" w:color="D5DDC6"/>
            <w:right w:val="single" w:sz="6" w:space="0" w:color="D5DDC6"/>
          </w:divBdr>
        </w:div>
        <w:div w:id="1026902751">
          <w:marLeft w:val="0"/>
          <w:marRight w:val="0"/>
          <w:marTop w:val="0"/>
          <w:marBottom w:val="120"/>
          <w:divBdr>
            <w:top w:val="single" w:sz="6" w:space="0" w:color="D5DDC6"/>
            <w:left w:val="single" w:sz="24" w:space="0" w:color="66BB55"/>
            <w:bottom w:val="single" w:sz="6" w:space="0" w:color="D5DDC6"/>
            <w:right w:val="single" w:sz="6" w:space="0" w:color="D5DDC6"/>
          </w:divBdr>
        </w:div>
        <w:div w:id="934557458">
          <w:marLeft w:val="0"/>
          <w:marRight w:val="0"/>
          <w:marTop w:val="0"/>
          <w:marBottom w:val="120"/>
          <w:divBdr>
            <w:top w:val="single" w:sz="6" w:space="0" w:color="D5DDC6"/>
            <w:left w:val="single" w:sz="24" w:space="0" w:color="66BB55"/>
            <w:bottom w:val="single" w:sz="6" w:space="0" w:color="D5DDC6"/>
            <w:right w:val="single" w:sz="6" w:space="0" w:color="D5DDC6"/>
          </w:divBdr>
        </w:div>
        <w:div w:id="2125070578">
          <w:marLeft w:val="0"/>
          <w:marRight w:val="0"/>
          <w:marTop w:val="0"/>
          <w:marBottom w:val="120"/>
          <w:divBdr>
            <w:top w:val="single" w:sz="6" w:space="0" w:color="D5DDC6"/>
            <w:left w:val="single" w:sz="24" w:space="0" w:color="66BB55"/>
            <w:bottom w:val="single" w:sz="6" w:space="0" w:color="D5DDC6"/>
            <w:right w:val="single" w:sz="6" w:space="0" w:color="D5DDC6"/>
          </w:divBdr>
        </w:div>
        <w:div w:id="1948611106">
          <w:marLeft w:val="0"/>
          <w:marRight w:val="0"/>
          <w:marTop w:val="0"/>
          <w:marBottom w:val="120"/>
          <w:divBdr>
            <w:top w:val="single" w:sz="6" w:space="0" w:color="D5DDC6"/>
            <w:left w:val="single" w:sz="24" w:space="0" w:color="66BB55"/>
            <w:bottom w:val="single" w:sz="6" w:space="0" w:color="D5DDC6"/>
            <w:right w:val="single" w:sz="6" w:space="0" w:color="D5DDC6"/>
          </w:divBdr>
        </w:div>
        <w:div w:id="288437929">
          <w:marLeft w:val="0"/>
          <w:marRight w:val="0"/>
          <w:marTop w:val="0"/>
          <w:marBottom w:val="120"/>
          <w:divBdr>
            <w:top w:val="single" w:sz="6" w:space="0" w:color="D5DDC6"/>
            <w:left w:val="single" w:sz="24" w:space="0" w:color="66BB55"/>
            <w:bottom w:val="single" w:sz="6" w:space="0" w:color="D5DDC6"/>
            <w:right w:val="single" w:sz="6" w:space="0" w:color="D5DDC6"/>
          </w:divBdr>
        </w:div>
        <w:div w:id="29907051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442141177">
      <w:bodyDiv w:val="1"/>
      <w:marLeft w:val="0"/>
      <w:marRight w:val="0"/>
      <w:marTop w:val="0"/>
      <w:marBottom w:val="0"/>
      <w:divBdr>
        <w:top w:val="none" w:sz="0" w:space="0" w:color="auto"/>
        <w:left w:val="none" w:sz="0" w:space="0" w:color="auto"/>
        <w:bottom w:val="none" w:sz="0" w:space="0" w:color="auto"/>
        <w:right w:val="none" w:sz="0" w:space="0" w:color="auto"/>
      </w:divBdr>
      <w:divsChild>
        <w:div w:id="225916758">
          <w:marLeft w:val="0"/>
          <w:marRight w:val="0"/>
          <w:marTop w:val="0"/>
          <w:marBottom w:val="0"/>
          <w:divBdr>
            <w:top w:val="none" w:sz="0" w:space="0" w:color="auto"/>
            <w:left w:val="none" w:sz="0" w:space="0" w:color="auto"/>
            <w:bottom w:val="none" w:sz="0" w:space="0" w:color="auto"/>
            <w:right w:val="none" w:sz="0" w:space="0" w:color="auto"/>
          </w:divBdr>
        </w:div>
      </w:divsChild>
    </w:div>
    <w:div w:id="1999262371">
      <w:bodyDiv w:val="1"/>
      <w:marLeft w:val="0"/>
      <w:marRight w:val="0"/>
      <w:marTop w:val="0"/>
      <w:marBottom w:val="0"/>
      <w:divBdr>
        <w:top w:val="none" w:sz="0" w:space="0" w:color="auto"/>
        <w:left w:val="none" w:sz="0" w:space="0" w:color="auto"/>
        <w:bottom w:val="none" w:sz="0" w:space="0" w:color="auto"/>
        <w:right w:val="none" w:sz="0" w:space="0" w:color="auto"/>
      </w:divBdr>
      <w:divsChild>
        <w:div w:id="1293944615">
          <w:marLeft w:val="0"/>
          <w:marRight w:val="0"/>
          <w:marTop w:val="0"/>
          <w:marBottom w:val="0"/>
          <w:divBdr>
            <w:top w:val="none" w:sz="0" w:space="0" w:color="auto"/>
            <w:left w:val="none" w:sz="0" w:space="0" w:color="auto"/>
            <w:bottom w:val="none" w:sz="0" w:space="0" w:color="auto"/>
            <w:right w:val="none" w:sz="0" w:space="0" w:color="auto"/>
          </w:divBdr>
          <w:divsChild>
            <w:div w:id="1811708728">
              <w:marLeft w:val="0"/>
              <w:marRight w:val="0"/>
              <w:marTop w:val="0"/>
              <w:marBottom w:val="0"/>
              <w:divBdr>
                <w:top w:val="none" w:sz="0" w:space="0" w:color="auto"/>
                <w:left w:val="none" w:sz="0" w:space="0" w:color="auto"/>
                <w:bottom w:val="none" w:sz="0" w:space="0" w:color="auto"/>
                <w:right w:val="none" w:sz="0" w:space="0" w:color="auto"/>
              </w:divBdr>
              <w:divsChild>
                <w:div w:id="932010550">
                  <w:marLeft w:val="0"/>
                  <w:marRight w:val="0"/>
                  <w:marTop w:val="0"/>
                  <w:marBottom w:val="0"/>
                  <w:divBdr>
                    <w:top w:val="none" w:sz="0" w:space="0" w:color="auto"/>
                    <w:left w:val="none" w:sz="0" w:space="0" w:color="auto"/>
                    <w:bottom w:val="none" w:sz="0" w:space="0" w:color="auto"/>
                    <w:right w:val="none" w:sz="0" w:space="0" w:color="auto"/>
                  </w:divBdr>
                  <w:divsChild>
                    <w:div w:id="174857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377775">
          <w:marLeft w:val="0"/>
          <w:marRight w:val="0"/>
          <w:marTop w:val="240"/>
          <w:marBottom w:val="0"/>
          <w:divBdr>
            <w:top w:val="none" w:sz="0" w:space="0" w:color="auto"/>
            <w:left w:val="none" w:sz="0" w:space="0" w:color="auto"/>
            <w:bottom w:val="none" w:sz="0" w:space="0" w:color="auto"/>
            <w:right w:val="none" w:sz="0" w:space="0" w:color="auto"/>
          </w:divBdr>
          <w:divsChild>
            <w:div w:id="618922140">
              <w:marLeft w:val="0"/>
              <w:marRight w:val="0"/>
              <w:marTop w:val="0"/>
              <w:marBottom w:val="0"/>
              <w:divBdr>
                <w:top w:val="none" w:sz="0" w:space="0" w:color="auto"/>
                <w:left w:val="none" w:sz="0" w:space="0" w:color="auto"/>
                <w:bottom w:val="none" w:sz="0" w:space="0" w:color="auto"/>
                <w:right w:val="none" w:sz="0" w:space="0" w:color="auto"/>
              </w:divBdr>
              <w:divsChild>
                <w:div w:id="1502352893">
                  <w:marLeft w:val="0"/>
                  <w:marRight w:val="0"/>
                  <w:marTop w:val="0"/>
                  <w:marBottom w:val="240"/>
                  <w:divBdr>
                    <w:top w:val="none" w:sz="0" w:space="0" w:color="auto"/>
                    <w:left w:val="none" w:sz="0" w:space="0" w:color="auto"/>
                    <w:bottom w:val="none" w:sz="0" w:space="0" w:color="auto"/>
                    <w:right w:val="none" w:sz="0" w:space="0" w:color="auto"/>
                  </w:divBdr>
                  <w:divsChild>
                    <w:div w:id="2073699298">
                      <w:marLeft w:val="0"/>
                      <w:marRight w:val="240"/>
                      <w:marTop w:val="96"/>
                      <w:marBottom w:val="0"/>
                      <w:divBdr>
                        <w:top w:val="none" w:sz="0" w:space="0" w:color="auto"/>
                        <w:left w:val="none" w:sz="0" w:space="0" w:color="auto"/>
                        <w:bottom w:val="none" w:sz="0" w:space="0" w:color="auto"/>
                        <w:right w:val="none" w:sz="0" w:space="0" w:color="auto"/>
                      </w:divBdr>
                    </w:div>
                    <w:div w:id="49283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8410">
              <w:marLeft w:val="0"/>
              <w:marRight w:val="0"/>
              <w:marTop w:val="0"/>
              <w:marBottom w:val="0"/>
              <w:divBdr>
                <w:top w:val="none" w:sz="0" w:space="0" w:color="auto"/>
                <w:left w:val="none" w:sz="0" w:space="0" w:color="auto"/>
                <w:bottom w:val="none" w:sz="0" w:space="0" w:color="auto"/>
                <w:right w:val="none" w:sz="0" w:space="0" w:color="auto"/>
              </w:divBdr>
              <w:divsChild>
                <w:div w:id="424228540">
                  <w:marLeft w:val="0"/>
                  <w:marRight w:val="0"/>
                  <w:marTop w:val="0"/>
                  <w:marBottom w:val="240"/>
                  <w:divBdr>
                    <w:top w:val="none" w:sz="0" w:space="0" w:color="auto"/>
                    <w:left w:val="none" w:sz="0" w:space="0" w:color="auto"/>
                    <w:bottom w:val="none" w:sz="0" w:space="0" w:color="auto"/>
                    <w:right w:val="none" w:sz="0" w:space="0" w:color="auto"/>
                  </w:divBdr>
                  <w:divsChild>
                    <w:div w:id="1491481878">
                      <w:marLeft w:val="0"/>
                      <w:marRight w:val="0"/>
                      <w:marTop w:val="0"/>
                      <w:marBottom w:val="0"/>
                      <w:divBdr>
                        <w:top w:val="none" w:sz="0" w:space="0" w:color="auto"/>
                        <w:left w:val="none" w:sz="0" w:space="0" w:color="auto"/>
                        <w:bottom w:val="none" w:sz="0" w:space="0" w:color="auto"/>
                        <w:right w:val="none" w:sz="0" w:space="0" w:color="auto"/>
                      </w:divBdr>
                      <w:divsChild>
                        <w:div w:id="858280915">
                          <w:marLeft w:val="0"/>
                          <w:marRight w:val="0"/>
                          <w:marTop w:val="0"/>
                          <w:marBottom w:val="0"/>
                          <w:divBdr>
                            <w:top w:val="none" w:sz="0" w:space="0" w:color="auto"/>
                            <w:left w:val="none" w:sz="0" w:space="0" w:color="auto"/>
                            <w:bottom w:val="none" w:sz="0" w:space="0" w:color="auto"/>
                            <w:right w:val="none" w:sz="0" w:space="0" w:color="auto"/>
                          </w:divBdr>
                          <w:divsChild>
                            <w:div w:id="1558206184">
                              <w:marLeft w:val="0"/>
                              <w:marRight w:val="0"/>
                              <w:marTop w:val="0"/>
                              <w:marBottom w:val="0"/>
                              <w:divBdr>
                                <w:top w:val="none" w:sz="0" w:space="0" w:color="auto"/>
                                <w:left w:val="none" w:sz="0" w:space="0" w:color="auto"/>
                                <w:bottom w:val="none" w:sz="0" w:space="0" w:color="auto"/>
                                <w:right w:val="none" w:sz="0" w:space="0" w:color="auto"/>
                              </w:divBdr>
                              <w:divsChild>
                                <w:div w:id="1781608360">
                                  <w:marLeft w:val="0"/>
                                  <w:marRight w:val="0"/>
                                  <w:marTop w:val="0"/>
                                  <w:marBottom w:val="0"/>
                                  <w:divBdr>
                                    <w:top w:val="none" w:sz="0" w:space="0" w:color="auto"/>
                                    <w:left w:val="none" w:sz="0" w:space="0" w:color="auto"/>
                                    <w:bottom w:val="none" w:sz="0" w:space="0" w:color="auto"/>
                                    <w:right w:val="none" w:sz="0" w:space="0" w:color="auto"/>
                                  </w:divBdr>
                                </w:div>
                                <w:div w:id="848132677">
                                  <w:marLeft w:val="0"/>
                                  <w:marRight w:val="0"/>
                                  <w:marTop w:val="0"/>
                                  <w:marBottom w:val="0"/>
                                  <w:divBdr>
                                    <w:top w:val="none" w:sz="0" w:space="0" w:color="auto"/>
                                    <w:left w:val="none" w:sz="0" w:space="0" w:color="auto"/>
                                    <w:bottom w:val="none" w:sz="0" w:space="0" w:color="auto"/>
                                    <w:right w:val="none" w:sz="0" w:space="0" w:color="auto"/>
                                  </w:divBdr>
                                  <w:divsChild>
                                    <w:div w:id="940189250">
                                      <w:marLeft w:val="0"/>
                                      <w:marRight w:val="0"/>
                                      <w:marTop w:val="0"/>
                                      <w:marBottom w:val="0"/>
                                      <w:divBdr>
                                        <w:top w:val="single" w:sz="6" w:space="4" w:color="FF6671"/>
                                        <w:left w:val="single" w:sz="6" w:space="9" w:color="FF6671"/>
                                        <w:bottom w:val="single" w:sz="6" w:space="4" w:color="FF6671"/>
                                        <w:right w:val="single" w:sz="6" w:space="9" w:color="FF6671"/>
                                      </w:divBdr>
                                      <w:divsChild>
                                        <w:div w:id="1357001639">
                                          <w:marLeft w:val="60"/>
                                          <w:marRight w:val="0"/>
                                          <w:marTop w:val="0"/>
                                          <w:marBottom w:val="0"/>
                                          <w:divBdr>
                                            <w:top w:val="none" w:sz="0" w:space="0" w:color="auto"/>
                                            <w:left w:val="none" w:sz="0" w:space="0" w:color="auto"/>
                                            <w:bottom w:val="none" w:sz="0" w:space="0" w:color="auto"/>
                                            <w:right w:val="none" w:sz="0" w:space="0" w:color="auto"/>
                                          </w:divBdr>
                                        </w:div>
                                      </w:divsChild>
                                    </w:div>
                                    <w:div w:id="1172523064">
                                      <w:marLeft w:val="180"/>
                                      <w:marRight w:val="0"/>
                                      <w:marTop w:val="0"/>
                                      <w:marBottom w:val="0"/>
                                      <w:divBdr>
                                        <w:top w:val="single" w:sz="6" w:space="4" w:color="DDDDDD"/>
                                        <w:left w:val="single" w:sz="6" w:space="9" w:color="DDDDDD"/>
                                        <w:bottom w:val="single" w:sz="6" w:space="4" w:color="DDDDDD"/>
                                        <w:right w:val="single" w:sz="6" w:space="9" w:color="DDDDDD"/>
                                      </w:divBdr>
                                    </w:div>
                                  </w:divsChild>
                                </w:div>
                              </w:divsChild>
                            </w:div>
                          </w:divsChild>
                        </w:div>
                      </w:divsChild>
                    </w:div>
                  </w:divsChild>
                </w:div>
              </w:divsChild>
            </w:div>
            <w:div w:id="1207765594">
              <w:marLeft w:val="0"/>
              <w:marRight w:val="0"/>
              <w:marTop w:val="0"/>
              <w:marBottom w:val="0"/>
              <w:divBdr>
                <w:top w:val="none" w:sz="0" w:space="0" w:color="auto"/>
                <w:left w:val="none" w:sz="0" w:space="0" w:color="auto"/>
                <w:bottom w:val="none" w:sz="0" w:space="0" w:color="auto"/>
                <w:right w:val="none" w:sz="0" w:space="0" w:color="auto"/>
              </w:divBdr>
              <w:divsChild>
                <w:div w:id="1168981348">
                  <w:marLeft w:val="0"/>
                  <w:marRight w:val="0"/>
                  <w:marTop w:val="0"/>
                  <w:marBottom w:val="240"/>
                  <w:divBdr>
                    <w:top w:val="none" w:sz="0" w:space="0" w:color="auto"/>
                    <w:left w:val="none" w:sz="0" w:space="0" w:color="auto"/>
                    <w:bottom w:val="none" w:sz="0" w:space="0" w:color="auto"/>
                    <w:right w:val="none" w:sz="0" w:space="0" w:color="auto"/>
                  </w:divBdr>
                  <w:divsChild>
                    <w:div w:id="1690136522">
                      <w:marLeft w:val="0"/>
                      <w:marRight w:val="0"/>
                      <w:marTop w:val="0"/>
                      <w:marBottom w:val="0"/>
                      <w:divBdr>
                        <w:top w:val="none" w:sz="0" w:space="0" w:color="auto"/>
                        <w:left w:val="none" w:sz="0" w:space="0" w:color="auto"/>
                        <w:bottom w:val="none" w:sz="0" w:space="0" w:color="auto"/>
                        <w:right w:val="none" w:sz="0" w:space="0" w:color="auto"/>
                      </w:divBdr>
                      <w:divsChild>
                        <w:div w:id="1423382209">
                          <w:marLeft w:val="0"/>
                          <w:marRight w:val="0"/>
                          <w:marTop w:val="0"/>
                          <w:marBottom w:val="0"/>
                          <w:divBdr>
                            <w:top w:val="none" w:sz="0" w:space="0" w:color="auto"/>
                            <w:left w:val="none" w:sz="0" w:space="0" w:color="auto"/>
                            <w:bottom w:val="none" w:sz="0" w:space="0" w:color="auto"/>
                            <w:right w:val="none" w:sz="0" w:space="0" w:color="auto"/>
                          </w:divBdr>
                        </w:div>
                        <w:div w:id="2044406516">
                          <w:marLeft w:val="240"/>
                          <w:marRight w:val="240"/>
                          <w:marTop w:val="0"/>
                          <w:marBottom w:val="0"/>
                          <w:divBdr>
                            <w:top w:val="none" w:sz="0" w:space="0" w:color="auto"/>
                            <w:left w:val="none" w:sz="0" w:space="0" w:color="auto"/>
                            <w:bottom w:val="none" w:sz="0" w:space="0" w:color="auto"/>
                            <w:right w:val="none" w:sz="0" w:space="0" w:color="auto"/>
                          </w:divBdr>
                          <w:divsChild>
                            <w:div w:id="1733773862">
                              <w:marLeft w:val="0"/>
                              <w:marRight w:val="0"/>
                              <w:marTop w:val="0"/>
                              <w:marBottom w:val="96"/>
                              <w:divBdr>
                                <w:top w:val="none" w:sz="0" w:space="0" w:color="auto"/>
                                <w:left w:val="none" w:sz="0" w:space="0" w:color="auto"/>
                                <w:bottom w:val="none" w:sz="0" w:space="0" w:color="auto"/>
                                <w:right w:val="none" w:sz="0" w:space="0" w:color="auto"/>
                              </w:divBdr>
                            </w:div>
                            <w:div w:id="837885775">
                              <w:marLeft w:val="0"/>
                              <w:marRight w:val="0"/>
                              <w:marTop w:val="0"/>
                              <w:marBottom w:val="96"/>
                              <w:divBdr>
                                <w:top w:val="none" w:sz="0" w:space="0" w:color="auto"/>
                                <w:left w:val="none" w:sz="0" w:space="0" w:color="auto"/>
                                <w:bottom w:val="none" w:sz="0" w:space="0" w:color="auto"/>
                                <w:right w:val="none" w:sz="0" w:space="0" w:color="auto"/>
                              </w:divBdr>
                            </w:div>
                            <w:div w:id="753017565">
                              <w:marLeft w:val="0"/>
                              <w:marRight w:val="0"/>
                              <w:marTop w:val="0"/>
                              <w:marBottom w:val="0"/>
                              <w:divBdr>
                                <w:top w:val="none" w:sz="0" w:space="0" w:color="auto"/>
                                <w:left w:val="none" w:sz="0" w:space="0" w:color="auto"/>
                                <w:bottom w:val="none" w:sz="0" w:space="0" w:color="auto"/>
                                <w:right w:val="none" w:sz="0" w:space="0" w:color="auto"/>
                              </w:divBdr>
                            </w:div>
                          </w:divsChild>
                        </w:div>
                        <w:div w:id="311567191">
                          <w:marLeft w:val="0"/>
                          <w:marRight w:val="0"/>
                          <w:marTop w:val="0"/>
                          <w:marBottom w:val="0"/>
                          <w:divBdr>
                            <w:top w:val="none" w:sz="0" w:space="0" w:color="auto"/>
                            <w:left w:val="none" w:sz="0" w:space="0" w:color="auto"/>
                            <w:bottom w:val="none" w:sz="0" w:space="0" w:color="auto"/>
                            <w:right w:val="none" w:sz="0" w:space="0" w:color="auto"/>
                          </w:divBdr>
                          <w:divsChild>
                            <w:div w:id="1425567001">
                              <w:marLeft w:val="0"/>
                              <w:marRight w:val="0"/>
                              <w:marTop w:val="0"/>
                              <w:marBottom w:val="0"/>
                              <w:divBdr>
                                <w:top w:val="single" w:sz="6" w:space="6" w:color="00ACD6"/>
                                <w:left w:val="single" w:sz="6" w:space="12" w:color="00ACD6"/>
                                <w:bottom w:val="single" w:sz="6" w:space="6" w:color="00ACD6"/>
                                <w:right w:val="single" w:sz="6" w:space="12" w:color="00ACD6"/>
                              </w:divBdr>
                            </w:div>
                          </w:divsChild>
                        </w:div>
                      </w:divsChild>
                    </w:div>
                  </w:divsChild>
                </w:div>
              </w:divsChild>
            </w:div>
          </w:divsChild>
        </w:div>
        <w:div w:id="820537748">
          <w:marLeft w:val="0"/>
          <w:marRight w:val="0"/>
          <w:marTop w:val="0"/>
          <w:marBottom w:val="0"/>
          <w:divBdr>
            <w:top w:val="none" w:sz="0" w:space="0" w:color="auto"/>
            <w:left w:val="none" w:sz="0" w:space="0" w:color="auto"/>
            <w:bottom w:val="none" w:sz="0" w:space="0" w:color="auto"/>
            <w:right w:val="none" w:sz="0" w:space="0" w:color="auto"/>
          </w:divBdr>
          <w:divsChild>
            <w:div w:id="711000138">
              <w:marLeft w:val="0"/>
              <w:marRight w:val="0"/>
              <w:marTop w:val="144"/>
              <w:marBottom w:val="144"/>
              <w:divBdr>
                <w:top w:val="none" w:sz="0" w:space="0" w:color="auto"/>
                <w:left w:val="none" w:sz="0" w:space="0" w:color="auto"/>
                <w:bottom w:val="none" w:sz="0" w:space="0" w:color="auto"/>
                <w:right w:val="none" w:sz="0" w:space="0" w:color="auto"/>
              </w:divBdr>
              <w:divsChild>
                <w:div w:id="1098060103">
                  <w:marLeft w:val="0"/>
                  <w:marRight w:val="150"/>
                  <w:marTop w:val="0"/>
                  <w:marBottom w:val="0"/>
                  <w:divBdr>
                    <w:top w:val="none" w:sz="0" w:space="0" w:color="auto"/>
                    <w:left w:val="none" w:sz="0" w:space="0" w:color="auto"/>
                    <w:bottom w:val="none" w:sz="0" w:space="0" w:color="auto"/>
                    <w:right w:val="none" w:sz="0" w:space="0" w:color="auto"/>
                  </w:divBdr>
                </w:div>
                <w:div w:id="135838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image" Target="media/image8.png"/><Relationship Id="rId26" Type="http://schemas.openxmlformats.org/officeDocument/2006/relationships/hyperlink" Target="https://www.geeksforgeeks.org/how-to-be-a-javascript-developer-without-knowing-javascript/" TargetMode="External"/><Relationship Id="rId3" Type="http://schemas.microsoft.com/office/2007/relationships/stylesWithEffects" Target="stylesWithEffects.xml"/><Relationship Id="rId21" Type="http://schemas.openxmlformats.org/officeDocument/2006/relationships/hyperlink" Target="https://www.javatpoint.com/javascript-example"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hyperlink" Target="https://www.edureka.co/blog/reactjs-tutorial" TargetMode="External"/><Relationship Id="rId25" Type="http://schemas.openxmlformats.org/officeDocument/2006/relationships/hyperlink" Target="https://www.onlineinterviewquestions.com/es6-interview-question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edureka.co/angular-training" TargetMode="External"/><Relationship Id="rId20" Type="http://schemas.openxmlformats.org/officeDocument/2006/relationships/hyperlink" Target="https://www.javatpoint.com/javascript-tutorial" TargetMode="External"/><Relationship Id="rId29" Type="http://schemas.openxmlformats.org/officeDocument/2006/relationships/hyperlink" Target="https://www.geeksforgeeks.org/javascript-sort-method/" TargetMode="External"/><Relationship Id="rId1" Type="http://schemas.openxmlformats.org/officeDocument/2006/relationships/numbering" Target="numbering.xml"/><Relationship Id="rId6" Type="http://schemas.openxmlformats.org/officeDocument/2006/relationships/hyperlink" Target="https://www.edureka.co/blog/what-is-javascript/" TargetMode="External"/><Relationship Id="rId11" Type="http://schemas.openxmlformats.org/officeDocument/2006/relationships/image" Target="media/image4.png"/><Relationship Id="rId24" Type="http://schemas.openxmlformats.org/officeDocument/2006/relationships/hyperlink" Target="http://stackoverflow.com/questions/2449254/what-is-the-instanceof-operator-in-javascript" TargetMode="External"/><Relationship Id="rId32" Type="http://schemas.openxmlformats.org/officeDocument/2006/relationships/hyperlink" Target="https://www.geeksforgeeks.org/javascript-string-touppercase/" TargetMode="External"/><Relationship Id="rId5" Type="http://schemas.openxmlformats.org/officeDocument/2006/relationships/webSettings" Target="webSettings.xml"/><Relationship Id="rId15" Type="http://schemas.openxmlformats.org/officeDocument/2006/relationships/hyperlink" Target="https://www.edureka.co/blog/top-10-javascript-frameworks/" TargetMode="External"/><Relationship Id="rId23" Type="http://schemas.openxmlformats.org/officeDocument/2006/relationships/image" Target="media/image10.jpeg"/><Relationship Id="rId28" Type="http://schemas.openxmlformats.org/officeDocument/2006/relationships/hyperlink" Target="https://www.geeksforgeeks.org/difference-between-and-operator-in-javascript/" TargetMode="External"/><Relationship Id="rId10" Type="http://schemas.openxmlformats.org/officeDocument/2006/relationships/hyperlink" Target="https://www.edureka.co/mymock-interview-service" TargetMode="External"/><Relationship Id="rId19" Type="http://schemas.openxmlformats.org/officeDocument/2006/relationships/image" Target="media/image9.png"/><Relationship Id="rId31" Type="http://schemas.openxmlformats.org/officeDocument/2006/relationships/hyperlink" Target="https://www.geeksforgeeks.org/java-script-settimeout-setinterval-method/"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www.javatpoint.com/external-javascript-file" TargetMode="External"/><Relationship Id="rId27" Type="http://schemas.openxmlformats.org/officeDocument/2006/relationships/hyperlink" Target="https://www.geeksforgeeks.org/difference-between-var-and-let-in-javascript/" TargetMode="External"/><Relationship Id="rId30" Type="http://schemas.openxmlformats.org/officeDocument/2006/relationships/hyperlink" Target="https://www.geeksforgeeks.org/javascript-array-prototype-rever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149</Pages>
  <Words>26756</Words>
  <Characters>152514</Characters>
  <Application>Microsoft Office Word</Application>
  <DocSecurity>0</DocSecurity>
  <Lines>1270</Lines>
  <Paragraphs>357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2019-07-20T10:32:00Z</dcterms:created>
  <dcterms:modified xsi:type="dcterms:W3CDTF">2019-07-20T11:00:00Z</dcterms:modified>
</cp:coreProperties>
</file>